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FCF" w:rsidRDefault="00A94FCF" w:rsidP="00A94FCF">
      <w:pPr>
        <w:rPr>
          <w:color w:val="0070C0"/>
          <w:sz w:val="96"/>
          <w:szCs w:val="96"/>
        </w:rPr>
      </w:pPr>
      <w:r>
        <w:rPr>
          <w:noProof/>
          <w:color w:val="0070C0"/>
          <w:sz w:val="96"/>
          <w:szCs w:val="96"/>
          <w:lang w:val="en-ZA" w:eastAsia="en-ZA"/>
        </w:rPr>
        <w:drawing>
          <wp:inline distT="0" distB="0" distL="0" distR="0">
            <wp:extent cx="5943600" cy="1536316"/>
            <wp:effectExtent l="19050" t="0" r="0" b="0"/>
            <wp:docPr id="27" name="Picture 27" descr="C:\Documents and Settings\Nicky\Local Settings\Temporary Internet Files\Content.Outlook\5A3276O9\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Nicky\Local Settings\Temporary Internet Files\Content.Outlook\5A3276O9\banner.jpg"/>
                    <pic:cNvPicPr>
                      <a:picLocks noChangeAspect="1" noChangeArrowheads="1"/>
                    </pic:cNvPicPr>
                  </pic:nvPicPr>
                  <pic:blipFill>
                    <a:blip r:embed="rId8" cstate="print"/>
                    <a:srcRect/>
                    <a:stretch>
                      <a:fillRect/>
                    </a:stretch>
                  </pic:blipFill>
                  <pic:spPr bwMode="auto">
                    <a:xfrm>
                      <a:off x="0" y="0"/>
                      <a:ext cx="5943600" cy="1536316"/>
                    </a:xfrm>
                    <a:prstGeom prst="rect">
                      <a:avLst/>
                    </a:prstGeom>
                    <a:noFill/>
                    <a:ln w="9525">
                      <a:noFill/>
                      <a:miter lim="800000"/>
                      <a:headEnd/>
                      <a:tailEnd/>
                    </a:ln>
                  </pic:spPr>
                </pic:pic>
              </a:graphicData>
            </a:graphic>
          </wp:inline>
        </w:drawing>
      </w:r>
    </w:p>
    <w:p w:rsidR="00A94FCF" w:rsidRPr="00176E00" w:rsidRDefault="00A94FCF" w:rsidP="00A94FCF">
      <w:pPr>
        <w:rPr>
          <w:color w:val="0070C0"/>
          <w:sz w:val="72"/>
          <w:szCs w:val="72"/>
        </w:rPr>
      </w:pPr>
    </w:p>
    <w:p w:rsidR="00A94FCF" w:rsidRDefault="00A94FCF" w:rsidP="00A94FCF">
      <w:pPr>
        <w:jc w:val="center"/>
        <w:rPr>
          <w:color w:val="0070C0"/>
          <w:sz w:val="96"/>
          <w:szCs w:val="96"/>
        </w:rPr>
      </w:pPr>
      <w:r w:rsidRPr="003126A1">
        <w:rPr>
          <w:color w:val="0070C0"/>
          <w:sz w:val="96"/>
          <w:szCs w:val="96"/>
        </w:rPr>
        <w:t>HEALTH &amp; SAFETY MANUAL</w:t>
      </w:r>
    </w:p>
    <w:p w:rsidR="00A94FCF" w:rsidRPr="00176E00" w:rsidRDefault="00A94FCF" w:rsidP="00A94FCF">
      <w:pPr>
        <w:jc w:val="center"/>
        <w:rPr>
          <w:color w:val="0070C0"/>
        </w:rPr>
      </w:pPr>
    </w:p>
    <w:p w:rsidR="00A94FCF" w:rsidRDefault="00A94FCF" w:rsidP="00A94FCF">
      <w:pPr>
        <w:pStyle w:val="NormalWeb"/>
      </w:pPr>
      <w:r>
        <w:rPr>
          <w:noProof/>
          <w:lang w:val="en-ZA" w:eastAsia="en-ZA"/>
        </w:rPr>
        <w:drawing>
          <wp:inline distT="0" distB="0" distL="0" distR="0">
            <wp:extent cx="2092325" cy="1617980"/>
            <wp:effectExtent l="0" t="0" r="3175" b="0"/>
            <wp:docPr id="5" name="Picture 1" descr="http://www.seavest.co.za/images/resident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avest.co.za/images/residental2.jpg"/>
                    <pic:cNvPicPr>
                      <a:picLocks noChangeAspect="1" noChangeArrowheads="1"/>
                    </pic:cNvPicPr>
                  </pic:nvPicPr>
                  <pic:blipFill>
                    <a:blip r:embed="rId9" cstate="print"/>
                    <a:srcRect/>
                    <a:stretch>
                      <a:fillRect/>
                    </a:stretch>
                  </pic:blipFill>
                  <pic:spPr bwMode="auto">
                    <a:xfrm>
                      <a:off x="0" y="0"/>
                      <a:ext cx="2092325" cy="1617980"/>
                    </a:xfrm>
                    <a:prstGeom prst="ellipse">
                      <a:avLst/>
                    </a:prstGeom>
                    <a:ln>
                      <a:noFill/>
                    </a:ln>
                    <a:effectLst>
                      <a:softEdge rad="112500"/>
                    </a:effectLst>
                  </pic:spPr>
                </pic:pic>
              </a:graphicData>
            </a:graphic>
          </wp:inline>
        </w:drawing>
      </w:r>
      <w:r>
        <w:t xml:space="preserve">                         </w:t>
      </w:r>
      <w:r>
        <w:rPr>
          <w:noProof/>
          <w:lang w:val="en-ZA" w:eastAsia="en-ZA"/>
        </w:rPr>
        <w:drawing>
          <wp:inline distT="0" distB="0" distL="0" distR="0">
            <wp:extent cx="1887388" cy="1487600"/>
            <wp:effectExtent l="19050" t="0" r="0" b="0"/>
            <wp:docPr id="6" name="Picture 2" descr="http://www.seavest.co.za/images/commerci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avest.co.za/images/commercial2.jpg"/>
                    <pic:cNvPicPr>
                      <a:picLocks noChangeAspect="1" noChangeArrowheads="1"/>
                    </pic:cNvPicPr>
                  </pic:nvPicPr>
                  <pic:blipFill>
                    <a:blip r:embed="rId10" cstate="print"/>
                    <a:srcRect/>
                    <a:stretch>
                      <a:fillRect/>
                    </a:stretch>
                  </pic:blipFill>
                  <pic:spPr bwMode="auto">
                    <a:xfrm>
                      <a:off x="0" y="0"/>
                      <a:ext cx="1888536" cy="1488505"/>
                    </a:xfrm>
                    <a:prstGeom prst="ellipse">
                      <a:avLst/>
                    </a:prstGeom>
                    <a:ln>
                      <a:noFill/>
                    </a:ln>
                    <a:effectLst>
                      <a:softEdge rad="112500"/>
                    </a:effectLst>
                  </pic:spPr>
                </pic:pic>
              </a:graphicData>
            </a:graphic>
          </wp:inline>
        </w:drawing>
      </w:r>
    </w:p>
    <w:p w:rsidR="00A94FCF" w:rsidRDefault="00A94FCF" w:rsidP="00A94FCF">
      <w:pPr>
        <w:pStyle w:val="NormalWeb"/>
      </w:pPr>
      <w:r>
        <w:t> </w:t>
      </w:r>
    </w:p>
    <w:p w:rsidR="00A94FCF" w:rsidRDefault="00A94FCF" w:rsidP="00A94FCF">
      <w:pPr>
        <w:pStyle w:val="NormalWeb"/>
      </w:pPr>
    </w:p>
    <w:p w:rsidR="007C6A84" w:rsidRDefault="007C6A84" w:rsidP="00A94FCF">
      <w:pPr>
        <w:pStyle w:val="NormalWeb"/>
      </w:pPr>
    </w:p>
    <w:p w:rsidR="007C6A84" w:rsidRDefault="007C6A84" w:rsidP="00A94FCF">
      <w:pPr>
        <w:pStyle w:val="NormalWeb"/>
      </w:pPr>
    </w:p>
    <w:p w:rsidR="00A94FCF" w:rsidRDefault="00A94FCF" w:rsidP="00A94FCF">
      <w:pPr>
        <w:jc w:val="center"/>
        <w:rPr>
          <w:color w:val="FF0000"/>
        </w:rPr>
      </w:pPr>
      <w:r w:rsidRPr="003126A1">
        <w:rPr>
          <w:color w:val="FF0000"/>
        </w:rPr>
        <w:t xml:space="preserve"> Completed By: Theophiles Devraj</w:t>
      </w:r>
    </w:p>
    <w:p w:rsidR="00A94FCF" w:rsidRDefault="00377610" w:rsidP="007C6A84">
      <w:pPr>
        <w:jc w:val="center"/>
        <w:rPr>
          <w:color w:val="FF0000"/>
        </w:rPr>
      </w:pPr>
      <w:r>
        <w:rPr>
          <w:color w:val="FF0000"/>
        </w:rPr>
        <w:t>Fourth</w:t>
      </w:r>
      <w:r w:rsidR="00C0689C">
        <w:rPr>
          <w:color w:val="FF0000"/>
        </w:rPr>
        <w:t xml:space="preserve"> edition d</w:t>
      </w:r>
      <w:r w:rsidR="00A94FCF">
        <w:rPr>
          <w:color w:val="FF0000"/>
        </w:rPr>
        <w:t xml:space="preserve">ate issued: </w:t>
      </w:r>
      <w:r>
        <w:rPr>
          <w:color w:val="FF0000"/>
        </w:rPr>
        <w:t>02 September 2013</w:t>
      </w:r>
    </w:p>
    <w:p w:rsidR="00377610" w:rsidRDefault="00377610" w:rsidP="00835FFC">
      <w:pPr>
        <w:tabs>
          <w:tab w:val="left" w:pos="3900"/>
        </w:tabs>
        <w:rPr>
          <w:rFonts w:ascii="Arial" w:hAnsi="Arial" w:cs="Arial"/>
          <w:b/>
          <w:color w:val="FF0000"/>
          <w:sz w:val="36"/>
          <w:szCs w:val="36"/>
          <w:u w:val="single"/>
          <w:lang w:val="en-US"/>
        </w:rPr>
      </w:pPr>
    </w:p>
    <w:p w:rsidR="00696628" w:rsidRPr="004042D8" w:rsidRDefault="00696628" w:rsidP="00696628">
      <w:pPr>
        <w:tabs>
          <w:tab w:val="left" w:pos="3900"/>
        </w:tabs>
        <w:jc w:val="center"/>
        <w:rPr>
          <w:rFonts w:ascii="Arial" w:hAnsi="Arial" w:cs="Arial"/>
          <w:b/>
          <w:color w:val="FF0000"/>
          <w:sz w:val="36"/>
          <w:szCs w:val="36"/>
          <w:u w:val="single"/>
          <w:lang w:val="en-US"/>
        </w:rPr>
      </w:pPr>
      <w:r w:rsidRPr="004042D8">
        <w:rPr>
          <w:rFonts w:ascii="Arial" w:hAnsi="Arial" w:cs="Arial"/>
          <w:b/>
          <w:color w:val="FF0000"/>
          <w:sz w:val="36"/>
          <w:szCs w:val="36"/>
          <w:u w:val="single"/>
          <w:lang w:val="en-US"/>
        </w:rPr>
        <w:lastRenderedPageBreak/>
        <w:t>INDEX PAGE</w:t>
      </w:r>
    </w:p>
    <w:p w:rsidR="00696628" w:rsidRPr="004042D8" w:rsidRDefault="00696628" w:rsidP="00696628">
      <w:pPr>
        <w:tabs>
          <w:tab w:val="left" w:pos="3900"/>
        </w:tabs>
        <w:jc w:val="right"/>
        <w:rPr>
          <w:rFonts w:ascii="Arial" w:hAnsi="Arial" w:cs="Arial"/>
          <w:b/>
          <w:color w:val="FF0000"/>
          <w:lang w:val="en-US"/>
        </w:rPr>
      </w:pP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lang w:val="en-US"/>
        </w:rPr>
        <w:t>PAGE</w:t>
      </w:r>
    </w:p>
    <w:p w:rsidR="00696628" w:rsidRDefault="00696628" w:rsidP="00696628">
      <w:pPr>
        <w:tabs>
          <w:tab w:val="left" w:pos="3900"/>
        </w:tabs>
        <w:jc w:val="center"/>
        <w:rPr>
          <w:rFonts w:ascii="Arial" w:hAnsi="Arial" w:cs="Arial"/>
          <w:b/>
          <w:lang w:val="en-US"/>
        </w:rPr>
      </w:pPr>
    </w:p>
    <w:p w:rsidR="00696628" w:rsidRPr="00696628" w:rsidRDefault="00696628" w:rsidP="00696628">
      <w:pPr>
        <w:pStyle w:val="ListParagraph"/>
        <w:numPr>
          <w:ilvl w:val="0"/>
          <w:numId w:val="85"/>
        </w:numPr>
        <w:tabs>
          <w:tab w:val="left" w:pos="3900"/>
        </w:tabs>
        <w:rPr>
          <w:rFonts w:ascii="Arial" w:hAnsi="Arial" w:cs="Arial"/>
          <w:color w:val="002060"/>
          <w:sz w:val="36"/>
          <w:szCs w:val="36"/>
          <w:lang w:val="en-US"/>
        </w:rPr>
      </w:pPr>
      <w:r>
        <w:rPr>
          <w:rFonts w:ascii="Arial" w:hAnsi="Arial" w:cs="Arial"/>
          <w:color w:val="002060"/>
          <w:lang w:val="en-US"/>
        </w:rPr>
        <w:t>SEAVESTAFRICA……</w:t>
      </w:r>
      <w:r w:rsidRPr="00562963">
        <w:rPr>
          <w:rFonts w:ascii="Arial" w:hAnsi="Arial" w:cs="Arial"/>
          <w:color w:val="002060"/>
          <w:lang w:val="en-US"/>
        </w:rPr>
        <w:t>...……...…………………………</w:t>
      </w:r>
      <w:r>
        <w:rPr>
          <w:rFonts w:ascii="Arial" w:hAnsi="Arial" w:cs="Arial"/>
          <w:color w:val="002060"/>
          <w:lang w:val="en-US"/>
        </w:rPr>
        <w:t>………</w:t>
      </w:r>
      <w:r w:rsidR="00835FFC">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…0</w:t>
      </w:r>
      <w:r>
        <w:rPr>
          <w:rFonts w:ascii="Arial" w:hAnsi="Arial" w:cs="Arial"/>
          <w:color w:val="002060"/>
          <w:lang w:val="en-US"/>
        </w:rPr>
        <w:t>4</w:t>
      </w:r>
    </w:p>
    <w:p w:rsidR="00696628" w:rsidRPr="00696628" w:rsidRDefault="00696628" w:rsidP="00696628">
      <w:pPr>
        <w:tabs>
          <w:tab w:val="left" w:pos="3900"/>
        </w:tabs>
        <w:ind w:left="360"/>
        <w:rPr>
          <w:rFonts w:ascii="Arial" w:hAnsi="Arial" w:cs="Arial"/>
          <w:color w:val="002060"/>
          <w:sz w:val="16"/>
          <w:szCs w:val="16"/>
          <w:lang w:val="en-US"/>
        </w:rPr>
      </w:pPr>
    </w:p>
    <w:p w:rsidR="00696628" w:rsidRPr="00562963" w:rsidRDefault="00696628" w:rsidP="00696628">
      <w:pPr>
        <w:pStyle w:val="ListParagraph"/>
        <w:numPr>
          <w:ilvl w:val="0"/>
          <w:numId w:val="85"/>
        </w:numPr>
        <w:tabs>
          <w:tab w:val="left" w:pos="3900"/>
        </w:tabs>
        <w:rPr>
          <w:rFonts w:ascii="Arial" w:hAnsi="Arial" w:cs="Arial"/>
          <w:color w:val="002060"/>
          <w:sz w:val="36"/>
          <w:szCs w:val="36"/>
          <w:lang w:val="en-US"/>
        </w:rPr>
      </w:pPr>
      <w:r>
        <w:rPr>
          <w:rFonts w:ascii="Arial" w:hAnsi="Arial" w:cs="Arial"/>
          <w:color w:val="002060"/>
        </w:rPr>
        <w:t>GOALS AND PRINCIPLES</w:t>
      </w:r>
      <w:r w:rsidR="00835FFC">
        <w:rPr>
          <w:rFonts w:ascii="Arial" w:hAnsi="Arial" w:cs="Arial"/>
          <w:color w:val="002060"/>
          <w:lang w:val="en-US"/>
        </w:rPr>
        <w:t xml:space="preserve"> ……………………………</w:t>
      </w:r>
      <w:r>
        <w:rPr>
          <w:rFonts w:ascii="Arial" w:hAnsi="Arial" w:cs="Arial"/>
          <w:color w:val="002060"/>
          <w:lang w:val="en-US"/>
        </w:rPr>
        <w:t>…………….….05-06</w:t>
      </w:r>
    </w:p>
    <w:p w:rsidR="00696628" w:rsidRPr="00562963" w:rsidRDefault="00696628" w:rsidP="00696628">
      <w:pPr>
        <w:tabs>
          <w:tab w:val="left" w:pos="3900"/>
        </w:tabs>
        <w:jc w:val="center"/>
        <w:rPr>
          <w:rFonts w:ascii="Arial" w:hAnsi="Arial" w:cs="Arial"/>
          <w:b/>
          <w:color w:val="002060"/>
          <w:sz w:val="16"/>
          <w:szCs w:val="16"/>
          <w:lang w:val="en-US"/>
        </w:rPr>
      </w:pPr>
    </w:p>
    <w:p w:rsidR="00696628" w:rsidRPr="00562963" w:rsidRDefault="00696628" w:rsidP="00696628">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ORGANOGRAM</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 xml:space="preserve"> Seav</w:t>
      </w:r>
      <w:r w:rsidR="00835FFC">
        <w:rPr>
          <w:rFonts w:ascii="Arial" w:hAnsi="Arial" w:cs="Arial"/>
          <w:color w:val="002060"/>
          <w:lang w:val="en-US"/>
        </w:rPr>
        <w:t xml:space="preserve">est Company </w:t>
      </w:r>
      <w:proofErr w:type="spellStart"/>
      <w:r w:rsidR="00835FFC">
        <w:rPr>
          <w:rFonts w:ascii="Arial" w:hAnsi="Arial" w:cs="Arial"/>
          <w:color w:val="002060"/>
          <w:lang w:val="en-US"/>
        </w:rPr>
        <w:t>Organogram</w:t>
      </w:r>
      <w:proofErr w:type="spellEnd"/>
      <w:r w:rsidR="00835FFC">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 xml:space="preserve">07 </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 xml:space="preserve"> Seaves</w:t>
      </w:r>
      <w:r w:rsidR="00835FFC">
        <w:rPr>
          <w:rFonts w:ascii="Arial" w:hAnsi="Arial" w:cs="Arial"/>
          <w:color w:val="002060"/>
          <w:lang w:val="en-US"/>
        </w:rPr>
        <w:t xml:space="preserve">t Safety </w:t>
      </w:r>
      <w:proofErr w:type="spellStart"/>
      <w:r w:rsidR="00835FFC">
        <w:rPr>
          <w:rFonts w:ascii="Arial" w:hAnsi="Arial" w:cs="Arial"/>
          <w:color w:val="002060"/>
          <w:lang w:val="en-US"/>
        </w:rPr>
        <w:t>Organogram</w:t>
      </w:r>
      <w:proofErr w:type="spellEnd"/>
      <w:r w:rsidR="00835FFC">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00C25C20">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08</w:t>
      </w:r>
    </w:p>
    <w:p w:rsidR="00696628" w:rsidRPr="009E34D7" w:rsidRDefault="00696628" w:rsidP="00696628">
      <w:pPr>
        <w:pStyle w:val="ListParagraph"/>
        <w:numPr>
          <w:ilvl w:val="1"/>
          <w:numId w:val="85"/>
        </w:numPr>
        <w:tabs>
          <w:tab w:val="left" w:pos="3900"/>
        </w:tabs>
        <w:rPr>
          <w:rFonts w:ascii="Arial" w:hAnsi="Arial" w:cs="Arial"/>
          <w:color w:val="002060"/>
          <w:lang w:val="en-US"/>
        </w:rPr>
      </w:pPr>
      <w:r w:rsidRPr="00562963">
        <w:rPr>
          <w:rFonts w:ascii="Arial" w:hAnsi="Arial" w:cs="Arial"/>
          <w:color w:val="002060"/>
          <w:lang w:val="en-US"/>
        </w:rPr>
        <w:t xml:space="preserve">    Emergenc</w:t>
      </w:r>
      <w:r w:rsidR="00835FFC">
        <w:rPr>
          <w:rFonts w:ascii="Arial" w:hAnsi="Arial" w:cs="Arial"/>
          <w:color w:val="002060"/>
          <w:lang w:val="en-US"/>
        </w:rPr>
        <w:t xml:space="preserve">y Response </w:t>
      </w:r>
      <w:proofErr w:type="spellStart"/>
      <w:r w:rsidR="00835FFC">
        <w:rPr>
          <w:rFonts w:ascii="Arial" w:hAnsi="Arial" w:cs="Arial"/>
          <w:color w:val="002060"/>
          <w:lang w:val="en-US"/>
        </w:rPr>
        <w:t>Organogram</w:t>
      </w:r>
      <w:proofErr w:type="spellEnd"/>
      <w:r w:rsidR="00835FFC">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09</w:t>
      </w:r>
      <w:r w:rsidRPr="00562963">
        <w:rPr>
          <w:rFonts w:ascii="Arial" w:hAnsi="Arial" w:cs="Arial"/>
          <w:color w:val="002060"/>
          <w:lang w:val="en-US"/>
        </w:rPr>
        <w:tab/>
      </w:r>
    </w:p>
    <w:p w:rsidR="00696628" w:rsidRPr="00562963" w:rsidRDefault="00696628" w:rsidP="00696628">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Basic Requirements to work for Seavest Africa…...…….</w:t>
      </w:r>
      <w:r w:rsidR="00835FFC">
        <w:rPr>
          <w:rFonts w:ascii="Arial" w:hAnsi="Arial" w:cs="Arial"/>
          <w:color w:val="002060"/>
          <w:lang w:val="en-US"/>
        </w:rPr>
        <w:t>….…………</w:t>
      </w:r>
      <w:r>
        <w:rPr>
          <w:rFonts w:ascii="Arial" w:hAnsi="Arial" w:cs="Arial"/>
          <w:color w:val="002060"/>
          <w:lang w:val="en-US"/>
        </w:rPr>
        <w:t>.…10</w:t>
      </w:r>
    </w:p>
    <w:p w:rsidR="00696628" w:rsidRPr="00562963" w:rsidRDefault="00696628" w:rsidP="00696628">
      <w:pPr>
        <w:pStyle w:val="ListParagraph"/>
        <w:tabs>
          <w:tab w:val="left" w:pos="3900"/>
        </w:tabs>
        <w:rPr>
          <w:rFonts w:ascii="Arial" w:hAnsi="Arial" w:cs="Arial"/>
          <w:color w:val="002060"/>
          <w:lang w:val="en-US"/>
        </w:rPr>
      </w:pPr>
    </w:p>
    <w:p w:rsidR="00696628" w:rsidRDefault="00696628" w:rsidP="00696628">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Hazards Associated with Seavest Africa…………………….</w:t>
      </w:r>
      <w:r w:rsidR="00835FFC">
        <w:rPr>
          <w:rFonts w:ascii="Arial" w:hAnsi="Arial" w:cs="Arial"/>
          <w:color w:val="002060"/>
          <w:lang w:val="en-US"/>
        </w:rPr>
        <w:t>…</w:t>
      </w:r>
      <w:r>
        <w:rPr>
          <w:rFonts w:ascii="Arial" w:hAnsi="Arial" w:cs="Arial"/>
          <w:color w:val="002060"/>
          <w:lang w:val="en-US"/>
        </w:rPr>
        <w:t>………….11</w:t>
      </w:r>
    </w:p>
    <w:p w:rsidR="00696628" w:rsidRPr="00835FFC" w:rsidRDefault="00696628" w:rsidP="00835FFC">
      <w:pPr>
        <w:ind w:left="360"/>
        <w:rPr>
          <w:rFonts w:ascii="Arial" w:hAnsi="Arial" w:cs="Arial"/>
          <w:color w:val="002060"/>
          <w:lang w:val="en-US"/>
        </w:rPr>
      </w:pPr>
    </w:p>
    <w:p w:rsidR="00696628" w:rsidRPr="00562963" w:rsidRDefault="00696628" w:rsidP="00696628">
      <w:pPr>
        <w:pStyle w:val="ListParagraph"/>
        <w:numPr>
          <w:ilvl w:val="0"/>
          <w:numId w:val="85"/>
        </w:numPr>
        <w:tabs>
          <w:tab w:val="left" w:pos="3900"/>
        </w:tabs>
        <w:rPr>
          <w:rFonts w:ascii="Arial" w:hAnsi="Arial" w:cs="Arial"/>
          <w:color w:val="002060"/>
          <w:lang w:val="en-US"/>
        </w:rPr>
      </w:pPr>
      <w:r>
        <w:rPr>
          <w:rFonts w:ascii="Arial" w:hAnsi="Arial" w:cs="Arial"/>
          <w:color w:val="002060"/>
          <w:lang w:val="en-US"/>
        </w:rPr>
        <w:t xml:space="preserve">Health Effects of </w:t>
      </w:r>
      <w:r w:rsidR="00835FFC">
        <w:rPr>
          <w:rFonts w:ascii="Arial" w:hAnsi="Arial" w:cs="Arial"/>
          <w:color w:val="002060"/>
          <w:lang w:val="en-US"/>
        </w:rPr>
        <w:t>Toxic Chemicals…………………</w:t>
      </w:r>
      <w:r>
        <w:rPr>
          <w:rFonts w:ascii="Arial" w:hAnsi="Arial" w:cs="Arial"/>
          <w:color w:val="002060"/>
          <w:lang w:val="en-US"/>
        </w:rPr>
        <w:t>……………..…….12-15</w:t>
      </w:r>
    </w:p>
    <w:p w:rsidR="00696628" w:rsidRPr="00562963" w:rsidRDefault="00696628" w:rsidP="00696628">
      <w:pPr>
        <w:tabs>
          <w:tab w:val="left" w:pos="3900"/>
        </w:tabs>
        <w:rPr>
          <w:rFonts w:ascii="Arial" w:hAnsi="Arial" w:cs="Arial"/>
          <w:color w:val="002060"/>
          <w:lang w:val="en-US"/>
        </w:rPr>
      </w:pPr>
      <w:r w:rsidRPr="00562963">
        <w:rPr>
          <w:rFonts w:ascii="Arial" w:hAnsi="Arial" w:cs="Arial"/>
          <w:color w:val="002060"/>
          <w:lang w:val="en-US"/>
        </w:rPr>
        <w:tab/>
      </w:r>
      <w:r w:rsidRPr="00562963">
        <w:rPr>
          <w:rFonts w:ascii="Arial" w:hAnsi="Arial" w:cs="Arial"/>
          <w:color w:val="002060"/>
          <w:lang w:val="en-US"/>
        </w:rPr>
        <w:tab/>
      </w:r>
      <w:r w:rsidRPr="00562963">
        <w:rPr>
          <w:rFonts w:ascii="Arial" w:hAnsi="Arial" w:cs="Arial"/>
          <w:color w:val="002060"/>
          <w:lang w:val="en-US"/>
        </w:rPr>
        <w:tab/>
      </w:r>
      <w:r w:rsidRPr="00562963">
        <w:rPr>
          <w:rFonts w:ascii="Arial" w:hAnsi="Arial" w:cs="Arial"/>
          <w:color w:val="002060"/>
          <w:lang w:val="en-US"/>
        </w:rPr>
        <w:tab/>
      </w:r>
      <w:r w:rsidRPr="00562963">
        <w:rPr>
          <w:rFonts w:ascii="Arial" w:hAnsi="Arial" w:cs="Arial"/>
          <w:color w:val="002060"/>
          <w:lang w:val="en-US"/>
        </w:rPr>
        <w:tab/>
      </w:r>
      <w:r w:rsidRPr="00562963">
        <w:rPr>
          <w:rFonts w:ascii="Arial" w:hAnsi="Arial" w:cs="Arial"/>
          <w:color w:val="002060"/>
          <w:lang w:val="en-US"/>
        </w:rPr>
        <w:tab/>
        <w:t xml:space="preserve">         </w:t>
      </w:r>
      <w:r w:rsidRPr="00562963">
        <w:rPr>
          <w:rFonts w:ascii="Arial" w:hAnsi="Arial" w:cs="Arial"/>
          <w:color w:val="002060"/>
          <w:lang w:val="en-US"/>
        </w:rPr>
        <w:tab/>
      </w:r>
    </w:p>
    <w:p w:rsidR="00696628" w:rsidRPr="00562963" w:rsidRDefault="00696628" w:rsidP="00696628">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POLICIES</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Hea</w:t>
      </w:r>
      <w:r w:rsidR="00835FFC">
        <w:rPr>
          <w:rFonts w:ascii="Arial" w:hAnsi="Arial" w:cs="Arial"/>
          <w:color w:val="002060"/>
          <w:lang w:val="en-US"/>
        </w:rPr>
        <w:t>lth and Safety Policy………………………</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16</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Drug and Alcohol Policy………………………………………</w:t>
      </w:r>
      <w:r w:rsidR="00835FFC">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17</w:t>
      </w:r>
    </w:p>
    <w:p w:rsidR="00696628" w:rsidRPr="00562963" w:rsidRDefault="00696628" w:rsidP="00696628">
      <w:pPr>
        <w:pStyle w:val="ListParagraph"/>
        <w:numPr>
          <w:ilvl w:val="1"/>
          <w:numId w:val="85"/>
        </w:numPr>
        <w:tabs>
          <w:tab w:val="left" w:pos="3900"/>
          <w:tab w:val="left" w:pos="8080"/>
          <w:tab w:val="left" w:pos="8222"/>
        </w:tabs>
        <w:ind w:left="1260" w:hanging="540"/>
        <w:rPr>
          <w:rFonts w:ascii="Arial" w:hAnsi="Arial" w:cs="Arial"/>
          <w:color w:val="002060"/>
          <w:lang w:val="en-US"/>
        </w:rPr>
      </w:pPr>
      <w:r w:rsidRPr="00562963">
        <w:rPr>
          <w:rFonts w:ascii="Arial" w:hAnsi="Arial" w:cs="Arial"/>
          <w:color w:val="002060"/>
          <w:lang w:val="en-US"/>
        </w:rPr>
        <w:t>Environmental and Waste Management Policy………….....</w:t>
      </w:r>
      <w:r w:rsidR="00C25C20">
        <w:rPr>
          <w:rFonts w:ascii="Arial" w:hAnsi="Arial" w:cs="Arial"/>
          <w:color w:val="002060"/>
          <w:lang w:val="en-US"/>
        </w:rPr>
        <w:t>..</w:t>
      </w:r>
      <w:r w:rsidR="00835FFC">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18</w:t>
      </w:r>
    </w:p>
    <w:p w:rsidR="00696628" w:rsidRDefault="00696628" w:rsidP="00696628">
      <w:pPr>
        <w:pStyle w:val="ListParagraph"/>
        <w:numPr>
          <w:ilvl w:val="1"/>
          <w:numId w:val="85"/>
        </w:numPr>
        <w:tabs>
          <w:tab w:val="left" w:pos="3900"/>
          <w:tab w:val="left" w:pos="8222"/>
        </w:tabs>
        <w:ind w:left="1260" w:hanging="540"/>
        <w:rPr>
          <w:rFonts w:ascii="Arial" w:hAnsi="Arial" w:cs="Arial"/>
          <w:color w:val="002060"/>
          <w:lang w:val="en-US"/>
        </w:rPr>
      </w:pPr>
      <w:r w:rsidRPr="00562963">
        <w:rPr>
          <w:rFonts w:ascii="Arial" w:hAnsi="Arial" w:cs="Arial"/>
          <w:color w:val="002060"/>
          <w:lang w:val="en-US"/>
        </w:rPr>
        <w:t>Driving Policy</w:t>
      </w:r>
      <w:r w:rsidR="00835FFC">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19</w:t>
      </w:r>
    </w:p>
    <w:p w:rsidR="00696628" w:rsidRPr="00562963" w:rsidRDefault="00835FFC" w:rsidP="00696628">
      <w:pPr>
        <w:pStyle w:val="ListParagraph"/>
        <w:numPr>
          <w:ilvl w:val="1"/>
          <w:numId w:val="85"/>
        </w:numPr>
        <w:tabs>
          <w:tab w:val="left" w:pos="3900"/>
          <w:tab w:val="left" w:pos="8222"/>
        </w:tabs>
        <w:ind w:left="1260" w:hanging="540"/>
        <w:rPr>
          <w:rFonts w:ascii="Arial" w:hAnsi="Arial" w:cs="Arial"/>
          <w:color w:val="002060"/>
          <w:lang w:val="en-US"/>
        </w:rPr>
      </w:pPr>
      <w:r>
        <w:rPr>
          <w:rFonts w:ascii="Arial" w:hAnsi="Arial" w:cs="Arial"/>
          <w:color w:val="002060"/>
          <w:lang w:val="en-US"/>
        </w:rPr>
        <w:t>Quality Policy…………………</w:t>
      </w:r>
      <w:r w:rsidR="00696628">
        <w:rPr>
          <w:rFonts w:ascii="Arial" w:hAnsi="Arial" w:cs="Arial"/>
          <w:color w:val="002060"/>
          <w:lang w:val="en-US"/>
        </w:rPr>
        <w:t>…………………………………………20</w:t>
      </w:r>
    </w:p>
    <w:p w:rsidR="00696628" w:rsidRPr="00562963" w:rsidRDefault="00696628" w:rsidP="00696628">
      <w:pPr>
        <w:pStyle w:val="ListParagraph"/>
        <w:numPr>
          <w:ilvl w:val="1"/>
          <w:numId w:val="85"/>
        </w:numPr>
        <w:tabs>
          <w:tab w:val="left" w:pos="3900"/>
          <w:tab w:val="left" w:pos="7920"/>
        </w:tabs>
        <w:ind w:left="1260" w:hanging="540"/>
        <w:rPr>
          <w:rFonts w:ascii="Arial" w:hAnsi="Arial" w:cs="Arial"/>
          <w:color w:val="002060"/>
          <w:lang w:val="en-US"/>
        </w:rPr>
      </w:pPr>
      <w:r w:rsidRPr="00562963">
        <w:rPr>
          <w:rFonts w:ascii="Arial" w:hAnsi="Arial" w:cs="Arial"/>
          <w:color w:val="002060"/>
          <w:lang w:val="en-US"/>
        </w:rPr>
        <w:t xml:space="preserve">Incident </w:t>
      </w:r>
      <w:r w:rsidR="00835FFC">
        <w:rPr>
          <w:rFonts w:ascii="Arial" w:hAnsi="Arial" w:cs="Arial"/>
          <w:color w:val="002060"/>
          <w:lang w:val="en-US"/>
        </w:rPr>
        <w:t>Investigation Policy…………………………</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21-27</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Short Ser</w:t>
      </w:r>
      <w:r w:rsidR="00835FFC">
        <w:rPr>
          <w:rFonts w:ascii="Arial" w:hAnsi="Arial" w:cs="Arial"/>
          <w:color w:val="002060"/>
          <w:lang w:val="en-US"/>
        </w:rPr>
        <w:t>vice Employee Policy……………………………</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28</w:t>
      </w:r>
    </w:p>
    <w:p w:rsidR="00696628" w:rsidRDefault="00835FFC" w:rsidP="00696628">
      <w:pPr>
        <w:pStyle w:val="ListParagraph"/>
        <w:numPr>
          <w:ilvl w:val="1"/>
          <w:numId w:val="85"/>
        </w:numPr>
        <w:tabs>
          <w:tab w:val="left" w:pos="3900"/>
          <w:tab w:val="left" w:pos="8080"/>
        </w:tabs>
        <w:ind w:left="1260" w:hanging="540"/>
        <w:rPr>
          <w:rFonts w:ascii="Arial" w:hAnsi="Arial" w:cs="Arial"/>
          <w:color w:val="002060"/>
          <w:lang w:val="en-US"/>
        </w:rPr>
      </w:pPr>
      <w:r>
        <w:rPr>
          <w:rFonts w:ascii="Arial" w:hAnsi="Arial" w:cs="Arial"/>
          <w:color w:val="002060"/>
          <w:lang w:val="en-US"/>
        </w:rPr>
        <w:t>HSE Management System &amp; Audits</w:t>
      </w:r>
      <w:r w:rsidR="00696628" w:rsidRPr="00562963">
        <w:rPr>
          <w:rFonts w:ascii="Arial" w:hAnsi="Arial" w:cs="Arial"/>
          <w:color w:val="002060"/>
          <w:lang w:val="en-US"/>
        </w:rPr>
        <w:t>……………………....</w:t>
      </w:r>
      <w:r w:rsidR="00696628">
        <w:rPr>
          <w:rFonts w:ascii="Arial" w:hAnsi="Arial" w:cs="Arial"/>
          <w:color w:val="002060"/>
          <w:lang w:val="en-US"/>
        </w:rPr>
        <w:t>.....</w:t>
      </w:r>
      <w:r>
        <w:rPr>
          <w:rFonts w:ascii="Arial" w:hAnsi="Arial" w:cs="Arial"/>
          <w:color w:val="002060"/>
          <w:lang w:val="en-US"/>
        </w:rPr>
        <w:t>…</w:t>
      </w:r>
      <w:r w:rsidR="00696628" w:rsidRPr="00562963">
        <w:rPr>
          <w:rFonts w:ascii="Arial" w:hAnsi="Arial" w:cs="Arial"/>
          <w:color w:val="002060"/>
          <w:lang w:val="en-US"/>
        </w:rPr>
        <w:t>.</w:t>
      </w:r>
      <w:r w:rsidR="00696628">
        <w:rPr>
          <w:rFonts w:ascii="Arial" w:hAnsi="Arial" w:cs="Arial"/>
          <w:color w:val="002060"/>
          <w:lang w:val="en-US"/>
        </w:rPr>
        <w:t>29-30</w:t>
      </w:r>
    </w:p>
    <w:p w:rsidR="00696628" w:rsidRDefault="00696628" w:rsidP="00696628">
      <w:pPr>
        <w:pStyle w:val="ListParagraph"/>
        <w:numPr>
          <w:ilvl w:val="1"/>
          <w:numId w:val="85"/>
        </w:numPr>
        <w:tabs>
          <w:tab w:val="left" w:pos="3900"/>
          <w:tab w:val="left" w:pos="8080"/>
        </w:tabs>
        <w:ind w:left="1260" w:hanging="540"/>
        <w:rPr>
          <w:rFonts w:ascii="Arial" w:hAnsi="Arial" w:cs="Arial"/>
          <w:color w:val="002060"/>
          <w:lang w:val="en-US"/>
        </w:rPr>
      </w:pPr>
      <w:r>
        <w:rPr>
          <w:rFonts w:ascii="Arial" w:hAnsi="Arial" w:cs="Arial"/>
          <w:color w:val="002060"/>
          <w:lang w:val="en-US"/>
        </w:rPr>
        <w:t>Asbestos Policy…</w:t>
      </w:r>
      <w:r w:rsidR="00835FFC">
        <w:rPr>
          <w:rFonts w:ascii="Arial" w:hAnsi="Arial" w:cs="Arial"/>
          <w:color w:val="002060"/>
          <w:lang w:val="en-US"/>
        </w:rPr>
        <w:t>……………………………</w:t>
      </w:r>
      <w:r>
        <w:rPr>
          <w:rFonts w:ascii="Arial" w:hAnsi="Arial" w:cs="Arial"/>
          <w:color w:val="002060"/>
          <w:lang w:val="en-US"/>
        </w:rPr>
        <w:t>………………..……31-33</w:t>
      </w:r>
    </w:p>
    <w:p w:rsidR="00696628" w:rsidRDefault="00835FFC" w:rsidP="00696628">
      <w:pPr>
        <w:pStyle w:val="ListParagraph"/>
        <w:numPr>
          <w:ilvl w:val="1"/>
          <w:numId w:val="85"/>
        </w:numPr>
        <w:tabs>
          <w:tab w:val="left" w:pos="3900"/>
          <w:tab w:val="left" w:pos="8080"/>
        </w:tabs>
        <w:ind w:left="1260" w:hanging="540"/>
        <w:rPr>
          <w:rFonts w:ascii="Arial" w:hAnsi="Arial" w:cs="Arial"/>
          <w:color w:val="002060"/>
          <w:lang w:val="en-US"/>
        </w:rPr>
      </w:pPr>
      <w:r>
        <w:rPr>
          <w:rFonts w:ascii="Arial" w:hAnsi="Arial" w:cs="Arial"/>
          <w:color w:val="002060"/>
          <w:lang w:val="en-US"/>
        </w:rPr>
        <w:t>Malaria Policy………………………………………</w:t>
      </w:r>
      <w:r w:rsidR="00696628">
        <w:rPr>
          <w:rFonts w:ascii="Arial" w:hAnsi="Arial" w:cs="Arial"/>
          <w:color w:val="002060"/>
          <w:lang w:val="en-US"/>
        </w:rPr>
        <w:t>…………</w:t>
      </w:r>
      <w:r w:rsidR="00C25C20">
        <w:rPr>
          <w:rFonts w:ascii="Arial" w:hAnsi="Arial" w:cs="Arial"/>
          <w:color w:val="002060"/>
          <w:lang w:val="en-US"/>
        </w:rPr>
        <w:t>.</w:t>
      </w:r>
      <w:r w:rsidR="00696628">
        <w:rPr>
          <w:rFonts w:ascii="Arial" w:hAnsi="Arial" w:cs="Arial"/>
          <w:color w:val="002060"/>
          <w:lang w:val="en-US"/>
        </w:rPr>
        <w:t>….…34-37</w:t>
      </w:r>
    </w:p>
    <w:p w:rsidR="00696628" w:rsidRDefault="00835FFC" w:rsidP="00696628">
      <w:pPr>
        <w:pStyle w:val="ListParagraph"/>
        <w:numPr>
          <w:ilvl w:val="1"/>
          <w:numId w:val="85"/>
        </w:numPr>
        <w:tabs>
          <w:tab w:val="left" w:pos="3900"/>
          <w:tab w:val="left" w:pos="8080"/>
        </w:tabs>
        <w:ind w:left="1260" w:hanging="540"/>
        <w:rPr>
          <w:rFonts w:ascii="Arial" w:hAnsi="Arial" w:cs="Arial"/>
          <w:color w:val="002060"/>
          <w:lang w:val="en-US"/>
        </w:rPr>
      </w:pPr>
      <w:r>
        <w:rPr>
          <w:rFonts w:ascii="Arial" w:hAnsi="Arial" w:cs="Arial"/>
          <w:color w:val="002060"/>
          <w:lang w:val="en-US"/>
        </w:rPr>
        <w:t>Hearing Policy…………………………………………</w:t>
      </w:r>
      <w:r w:rsidR="00696628">
        <w:rPr>
          <w:rFonts w:ascii="Arial" w:hAnsi="Arial" w:cs="Arial"/>
          <w:color w:val="002060"/>
          <w:lang w:val="en-US"/>
        </w:rPr>
        <w:t>…….…...…38-40</w:t>
      </w:r>
    </w:p>
    <w:p w:rsidR="00C63C55" w:rsidRPr="00562963" w:rsidRDefault="00C63C55" w:rsidP="00696628">
      <w:pPr>
        <w:pStyle w:val="ListParagraph"/>
        <w:numPr>
          <w:ilvl w:val="1"/>
          <w:numId w:val="85"/>
        </w:numPr>
        <w:tabs>
          <w:tab w:val="left" w:pos="3900"/>
          <w:tab w:val="left" w:pos="8080"/>
        </w:tabs>
        <w:ind w:left="1260" w:hanging="540"/>
        <w:rPr>
          <w:rFonts w:ascii="Arial" w:hAnsi="Arial" w:cs="Arial"/>
          <w:color w:val="002060"/>
          <w:lang w:val="en-US"/>
        </w:rPr>
      </w:pPr>
      <w:r>
        <w:rPr>
          <w:rFonts w:ascii="Arial" w:hAnsi="Arial" w:cs="Arial"/>
          <w:color w:val="002060"/>
          <w:lang w:val="en-US"/>
        </w:rPr>
        <w:t>Risk Assessment Policy &amp; Procedure………………………</w:t>
      </w:r>
      <w:r w:rsidR="00C25C20">
        <w:rPr>
          <w:rFonts w:ascii="Arial" w:hAnsi="Arial" w:cs="Arial"/>
          <w:color w:val="002060"/>
          <w:lang w:val="en-US"/>
        </w:rPr>
        <w:t>…</w:t>
      </w:r>
      <w:r>
        <w:rPr>
          <w:rFonts w:ascii="Arial" w:hAnsi="Arial" w:cs="Arial"/>
          <w:color w:val="002060"/>
          <w:lang w:val="en-US"/>
        </w:rPr>
        <w:t>….41-57</w:t>
      </w:r>
    </w:p>
    <w:p w:rsidR="00696628" w:rsidRPr="00562963" w:rsidRDefault="00696628" w:rsidP="00696628">
      <w:pPr>
        <w:pStyle w:val="ListParagraph"/>
        <w:tabs>
          <w:tab w:val="left" w:pos="3900"/>
        </w:tabs>
        <w:ind w:left="1440"/>
        <w:rPr>
          <w:rFonts w:ascii="Arial" w:hAnsi="Arial" w:cs="Arial"/>
          <w:color w:val="002060"/>
          <w:lang w:val="en-US"/>
        </w:rPr>
      </w:pPr>
    </w:p>
    <w:p w:rsidR="00696628" w:rsidRPr="00562963" w:rsidRDefault="00696628" w:rsidP="00696628">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SAFE WORKING PROCEDURES FOR:</w:t>
      </w:r>
    </w:p>
    <w:p w:rsidR="00696628" w:rsidRPr="00562963" w:rsidRDefault="00835FFC" w:rsidP="00696628">
      <w:pPr>
        <w:pStyle w:val="ListParagraph"/>
        <w:numPr>
          <w:ilvl w:val="1"/>
          <w:numId w:val="85"/>
        </w:numPr>
        <w:tabs>
          <w:tab w:val="left" w:pos="3900"/>
        </w:tabs>
        <w:ind w:left="1260" w:hanging="540"/>
        <w:rPr>
          <w:rFonts w:ascii="Arial" w:hAnsi="Arial" w:cs="Arial"/>
          <w:color w:val="002060"/>
          <w:lang w:val="en-US"/>
        </w:rPr>
      </w:pPr>
      <w:r>
        <w:rPr>
          <w:rFonts w:ascii="Arial" w:hAnsi="Arial" w:cs="Arial"/>
          <w:color w:val="002060"/>
          <w:lang w:val="en-US"/>
        </w:rPr>
        <w:t>Drill………………..……………………………</w:t>
      </w:r>
      <w:r w:rsidR="00696628" w:rsidRPr="00562963">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C63C55">
        <w:rPr>
          <w:rFonts w:ascii="Arial" w:hAnsi="Arial" w:cs="Arial"/>
          <w:color w:val="002060"/>
          <w:lang w:val="en-US"/>
        </w:rPr>
        <w:t>58-59</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A</w:t>
      </w:r>
      <w:r w:rsidR="00C25C20">
        <w:rPr>
          <w:rFonts w:ascii="Arial" w:hAnsi="Arial" w:cs="Arial"/>
          <w:color w:val="002060"/>
          <w:lang w:val="en-US"/>
        </w:rPr>
        <w:t>ngle Grinder……………………………………………….</w:t>
      </w:r>
      <w:r w:rsidRPr="00562963">
        <w:rPr>
          <w:rFonts w:ascii="Arial" w:hAnsi="Arial" w:cs="Arial"/>
          <w:color w:val="002060"/>
          <w:lang w:val="en-US"/>
        </w:rPr>
        <w:t>.</w:t>
      </w:r>
      <w:r w:rsidR="00835FFC">
        <w:rPr>
          <w:rFonts w:ascii="Arial" w:hAnsi="Arial" w:cs="Arial"/>
          <w:color w:val="002060"/>
          <w:lang w:val="en-US"/>
        </w:rPr>
        <w:t>..</w:t>
      </w:r>
      <w:r w:rsidRPr="00562963">
        <w:rPr>
          <w:rFonts w:ascii="Arial" w:hAnsi="Arial" w:cs="Arial"/>
          <w:color w:val="002060"/>
          <w:lang w:val="en-US"/>
        </w:rPr>
        <w:t>.……</w:t>
      </w:r>
      <w:r w:rsidR="00C63C55">
        <w:rPr>
          <w:rFonts w:ascii="Arial" w:hAnsi="Arial" w:cs="Arial"/>
          <w:color w:val="002060"/>
          <w:lang w:val="en-US"/>
        </w:rPr>
        <w:t>60-61</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 xml:space="preserve">Jig </w:t>
      </w:r>
      <w:r w:rsidR="00835FFC">
        <w:rPr>
          <w:rFonts w:ascii="Arial" w:hAnsi="Arial" w:cs="Arial"/>
          <w:color w:val="002060"/>
          <w:lang w:val="en-US"/>
        </w:rPr>
        <w:t>Saw…………………………………………</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sidR="00C63C55">
        <w:rPr>
          <w:rFonts w:ascii="Arial" w:hAnsi="Arial" w:cs="Arial"/>
          <w:color w:val="002060"/>
          <w:lang w:val="en-US"/>
        </w:rPr>
        <w:t>62</w:t>
      </w:r>
    </w:p>
    <w:p w:rsidR="00696628" w:rsidRPr="00562963" w:rsidRDefault="00835FFC" w:rsidP="00696628">
      <w:pPr>
        <w:pStyle w:val="ListParagraph"/>
        <w:numPr>
          <w:ilvl w:val="1"/>
          <w:numId w:val="85"/>
        </w:numPr>
        <w:tabs>
          <w:tab w:val="left" w:pos="3900"/>
        </w:tabs>
        <w:ind w:left="1260" w:hanging="540"/>
        <w:rPr>
          <w:rFonts w:ascii="Arial" w:hAnsi="Arial" w:cs="Arial"/>
          <w:color w:val="002060"/>
          <w:lang w:val="en-US"/>
        </w:rPr>
      </w:pPr>
      <w:r>
        <w:rPr>
          <w:rFonts w:ascii="Arial" w:hAnsi="Arial" w:cs="Arial"/>
          <w:color w:val="002060"/>
          <w:lang w:val="en-US"/>
        </w:rPr>
        <w:t>Skill Saw…………………………………………</w:t>
      </w:r>
      <w:r w:rsidR="00696628" w:rsidRPr="00562963">
        <w:rPr>
          <w:rFonts w:ascii="Arial" w:hAnsi="Arial" w:cs="Arial"/>
          <w:color w:val="002060"/>
          <w:lang w:val="en-US"/>
        </w:rPr>
        <w:t>………...……</w:t>
      </w:r>
      <w:r w:rsidR="00C63C55">
        <w:rPr>
          <w:rFonts w:ascii="Arial" w:hAnsi="Arial" w:cs="Arial"/>
          <w:color w:val="002060"/>
          <w:lang w:val="en-US"/>
        </w:rPr>
        <w:t>….…...63</w:t>
      </w:r>
    </w:p>
    <w:p w:rsidR="00696628" w:rsidRPr="00562963" w:rsidRDefault="00835FFC" w:rsidP="00696628">
      <w:pPr>
        <w:pStyle w:val="ListParagraph"/>
        <w:numPr>
          <w:ilvl w:val="1"/>
          <w:numId w:val="85"/>
        </w:numPr>
        <w:tabs>
          <w:tab w:val="left" w:pos="3900"/>
        </w:tabs>
        <w:ind w:left="1260" w:hanging="540"/>
        <w:rPr>
          <w:rFonts w:ascii="Arial" w:hAnsi="Arial" w:cs="Arial"/>
          <w:color w:val="002060"/>
          <w:lang w:val="en-US"/>
        </w:rPr>
      </w:pPr>
      <w:r>
        <w:rPr>
          <w:rFonts w:ascii="Arial" w:hAnsi="Arial" w:cs="Arial"/>
          <w:color w:val="002060"/>
          <w:lang w:val="en-US"/>
        </w:rPr>
        <w:t>Extension Cord…………………………………………</w:t>
      </w:r>
      <w:r w:rsidR="00696628" w:rsidRPr="00562963">
        <w:rPr>
          <w:rFonts w:ascii="Arial" w:hAnsi="Arial" w:cs="Arial"/>
          <w:color w:val="002060"/>
          <w:lang w:val="en-US"/>
        </w:rPr>
        <w:t>...……</w:t>
      </w:r>
      <w:r w:rsidR="00C63C55">
        <w:rPr>
          <w:rFonts w:ascii="Arial" w:hAnsi="Arial" w:cs="Arial"/>
          <w:color w:val="002060"/>
          <w:lang w:val="en-US"/>
        </w:rPr>
        <w:t>….…....64</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Ladders &amp;</w:t>
      </w:r>
      <w:r w:rsidR="00835FFC">
        <w:rPr>
          <w:rFonts w:ascii="Arial" w:hAnsi="Arial" w:cs="Arial"/>
          <w:color w:val="002060"/>
          <w:lang w:val="en-US"/>
        </w:rPr>
        <w:t xml:space="preserve"> Step Ladders……………………………………...</w:t>
      </w:r>
      <w:r>
        <w:rPr>
          <w:rFonts w:ascii="Arial" w:hAnsi="Arial" w:cs="Arial"/>
          <w:color w:val="002060"/>
          <w:lang w:val="en-US"/>
        </w:rPr>
        <w:t>……...</w:t>
      </w:r>
      <w:r w:rsidRPr="00562963">
        <w:rPr>
          <w:rFonts w:ascii="Arial" w:hAnsi="Arial" w:cs="Arial"/>
          <w:color w:val="002060"/>
          <w:lang w:val="en-US"/>
        </w:rPr>
        <w:t>..</w:t>
      </w:r>
      <w:r w:rsidR="00C63C55">
        <w:rPr>
          <w:rFonts w:ascii="Arial" w:hAnsi="Arial" w:cs="Arial"/>
          <w:color w:val="002060"/>
          <w:lang w:val="en-US"/>
        </w:rPr>
        <w:t>65</w:t>
      </w:r>
    </w:p>
    <w:p w:rsidR="00696628" w:rsidRPr="00562963" w:rsidRDefault="00835FFC" w:rsidP="00696628">
      <w:pPr>
        <w:pStyle w:val="ListParagraph"/>
        <w:numPr>
          <w:ilvl w:val="1"/>
          <w:numId w:val="85"/>
        </w:numPr>
        <w:tabs>
          <w:tab w:val="left" w:pos="3900"/>
        </w:tabs>
        <w:ind w:left="1260" w:hanging="540"/>
        <w:rPr>
          <w:rFonts w:ascii="Arial" w:hAnsi="Arial" w:cs="Arial"/>
          <w:color w:val="002060"/>
          <w:lang w:val="en-US"/>
        </w:rPr>
      </w:pPr>
      <w:r>
        <w:rPr>
          <w:rFonts w:ascii="Arial" w:hAnsi="Arial" w:cs="Arial"/>
          <w:color w:val="002060"/>
          <w:lang w:val="en-US"/>
        </w:rPr>
        <w:t>Welding Machines…………………………………</w:t>
      </w:r>
      <w:r w:rsidR="00696628" w:rsidRPr="00562963">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C63C55">
        <w:rPr>
          <w:rFonts w:ascii="Arial" w:hAnsi="Arial" w:cs="Arial"/>
          <w:color w:val="002060"/>
          <w:lang w:val="en-US"/>
        </w:rPr>
        <w:t>66</w:t>
      </w:r>
    </w:p>
    <w:p w:rsidR="00696628" w:rsidRPr="00562963" w:rsidRDefault="00835FFC" w:rsidP="00696628">
      <w:pPr>
        <w:pStyle w:val="ListParagraph"/>
        <w:numPr>
          <w:ilvl w:val="1"/>
          <w:numId w:val="85"/>
        </w:numPr>
        <w:tabs>
          <w:tab w:val="left" w:pos="3900"/>
        </w:tabs>
        <w:ind w:left="1260" w:hanging="540"/>
        <w:rPr>
          <w:rFonts w:ascii="Arial" w:hAnsi="Arial" w:cs="Arial"/>
          <w:color w:val="002060"/>
          <w:lang w:val="en-US"/>
        </w:rPr>
      </w:pPr>
      <w:r>
        <w:rPr>
          <w:rFonts w:ascii="Arial" w:hAnsi="Arial" w:cs="Arial"/>
          <w:color w:val="002060"/>
          <w:lang w:val="en-US"/>
        </w:rPr>
        <w:t>Barricades…………………………………</w:t>
      </w:r>
      <w:r w:rsidR="00696628" w:rsidRPr="00562963">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C63C55">
        <w:rPr>
          <w:rFonts w:ascii="Arial" w:hAnsi="Arial" w:cs="Arial"/>
          <w:color w:val="002060"/>
          <w:lang w:val="en-US"/>
        </w:rPr>
        <w:t>…67</w:t>
      </w:r>
    </w:p>
    <w:p w:rsidR="00696628"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L</w:t>
      </w:r>
      <w:r w:rsidR="00835FFC">
        <w:rPr>
          <w:rFonts w:ascii="Arial" w:hAnsi="Arial" w:cs="Arial"/>
          <w:color w:val="002060"/>
          <w:lang w:val="en-US"/>
        </w:rPr>
        <w:t>ock out Procedure…………………………………</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sidR="00C63C55">
        <w:rPr>
          <w:rFonts w:ascii="Arial" w:hAnsi="Arial" w:cs="Arial"/>
          <w:color w:val="002060"/>
          <w:lang w:val="en-US"/>
        </w:rPr>
        <w:t>68-71</w:t>
      </w:r>
    </w:p>
    <w:p w:rsidR="00C63C55" w:rsidRPr="00A22500" w:rsidRDefault="00C63C55" w:rsidP="00696628">
      <w:pPr>
        <w:pStyle w:val="ListParagraph"/>
        <w:numPr>
          <w:ilvl w:val="1"/>
          <w:numId w:val="85"/>
        </w:numPr>
        <w:tabs>
          <w:tab w:val="left" w:pos="3900"/>
        </w:tabs>
        <w:ind w:left="1260" w:hanging="540"/>
        <w:rPr>
          <w:rFonts w:ascii="Arial" w:hAnsi="Arial" w:cs="Arial"/>
          <w:color w:val="002060"/>
          <w:lang w:val="en-US"/>
        </w:rPr>
      </w:pPr>
      <w:r>
        <w:rPr>
          <w:rFonts w:ascii="Arial" w:hAnsi="Arial" w:cs="Arial"/>
          <w:color w:val="002060"/>
          <w:lang w:val="en-US"/>
        </w:rPr>
        <w:t xml:space="preserve">Stop Work </w:t>
      </w:r>
      <w:r w:rsidR="00C019B8">
        <w:rPr>
          <w:rFonts w:ascii="Arial" w:hAnsi="Arial" w:cs="Arial"/>
          <w:color w:val="002060"/>
          <w:lang w:val="en-US"/>
        </w:rPr>
        <w:t>Authority…………………………………………</w:t>
      </w:r>
      <w:r w:rsidR="00C25C20">
        <w:rPr>
          <w:rFonts w:ascii="Arial" w:hAnsi="Arial" w:cs="Arial"/>
          <w:color w:val="002060"/>
          <w:lang w:val="en-US"/>
        </w:rPr>
        <w:t>.</w:t>
      </w:r>
      <w:r w:rsidR="00C019B8">
        <w:rPr>
          <w:rFonts w:ascii="Arial" w:hAnsi="Arial" w:cs="Arial"/>
          <w:color w:val="002060"/>
          <w:lang w:val="en-US"/>
        </w:rPr>
        <w:t>…….72-75</w:t>
      </w:r>
      <w:r>
        <w:rPr>
          <w:rFonts w:ascii="Arial" w:hAnsi="Arial" w:cs="Arial"/>
          <w:color w:val="002060"/>
          <w:lang w:val="en-US"/>
        </w:rPr>
        <w:t xml:space="preserve"> </w:t>
      </w:r>
    </w:p>
    <w:p w:rsidR="00696628" w:rsidRPr="00562963" w:rsidRDefault="00696628" w:rsidP="00696628">
      <w:pPr>
        <w:pStyle w:val="ListParagraph"/>
        <w:tabs>
          <w:tab w:val="left" w:pos="3900"/>
        </w:tabs>
        <w:ind w:left="1440"/>
        <w:rPr>
          <w:rFonts w:ascii="Arial" w:hAnsi="Arial" w:cs="Arial"/>
          <w:color w:val="002060"/>
          <w:lang w:val="en-US"/>
        </w:rPr>
      </w:pPr>
    </w:p>
    <w:p w:rsidR="00696628" w:rsidRPr="00562963" w:rsidRDefault="00696628" w:rsidP="00696628">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SAFE WORKING PRACTICE FOR:</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 xml:space="preserve">Working at </w:t>
      </w:r>
      <w:r w:rsidR="00835FFC">
        <w:rPr>
          <w:rFonts w:ascii="Arial" w:hAnsi="Arial" w:cs="Arial"/>
          <w:color w:val="002060"/>
          <w:lang w:val="en-US"/>
        </w:rPr>
        <w:t>Heights/ Scaffold…..………………………</w:t>
      </w:r>
      <w:r w:rsidRPr="00562963">
        <w:rPr>
          <w:rFonts w:ascii="Arial" w:hAnsi="Arial" w:cs="Arial"/>
          <w:color w:val="002060"/>
          <w:lang w:val="en-US"/>
        </w:rPr>
        <w:t>…</w:t>
      </w:r>
      <w:r w:rsidR="00C019B8">
        <w:rPr>
          <w:rFonts w:ascii="Arial" w:hAnsi="Arial" w:cs="Arial"/>
          <w:color w:val="002060"/>
          <w:lang w:val="en-US"/>
        </w:rPr>
        <w:t>.….…..76-78</w:t>
      </w:r>
    </w:p>
    <w:p w:rsidR="00696628" w:rsidRPr="00562963" w:rsidRDefault="00696628" w:rsidP="00696628">
      <w:pPr>
        <w:pStyle w:val="ListParagraph"/>
        <w:numPr>
          <w:ilvl w:val="1"/>
          <w:numId w:val="85"/>
        </w:numPr>
        <w:tabs>
          <w:tab w:val="left" w:pos="3900"/>
          <w:tab w:val="left" w:pos="7938"/>
        </w:tabs>
        <w:ind w:left="1260" w:hanging="540"/>
        <w:rPr>
          <w:rFonts w:ascii="Arial" w:hAnsi="Arial" w:cs="Arial"/>
          <w:color w:val="002060"/>
          <w:lang w:val="en-US"/>
        </w:rPr>
      </w:pPr>
      <w:r w:rsidRPr="00562963">
        <w:rPr>
          <w:rFonts w:ascii="Arial" w:hAnsi="Arial" w:cs="Arial"/>
          <w:color w:val="002060"/>
          <w:lang w:val="en-US"/>
        </w:rPr>
        <w:t>Hot Work</w:t>
      </w:r>
      <w:r w:rsidR="00835FFC">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sidR="00C25C20">
        <w:rPr>
          <w:rFonts w:ascii="Arial" w:hAnsi="Arial" w:cs="Arial"/>
          <w:color w:val="002060"/>
          <w:lang w:val="en-US"/>
        </w:rPr>
        <w:t>…</w:t>
      </w:r>
      <w:r w:rsidRPr="00562963">
        <w:rPr>
          <w:rFonts w:ascii="Arial" w:hAnsi="Arial" w:cs="Arial"/>
          <w:color w:val="002060"/>
          <w:lang w:val="en-US"/>
        </w:rPr>
        <w:t>……</w:t>
      </w:r>
      <w:r w:rsidR="00C019B8">
        <w:rPr>
          <w:rFonts w:ascii="Arial" w:hAnsi="Arial" w:cs="Arial"/>
          <w:color w:val="002060"/>
          <w:lang w:val="en-US"/>
        </w:rPr>
        <w:t>79-82</w:t>
      </w:r>
    </w:p>
    <w:p w:rsidR="00696628" w:rsidRPr="00562963" w:rsidRDefault="00835FFC" w:rsidP="00696628">
      <w:pPr>
        <w:pStyle w:val="ListParagraph"/>
        <w:numPr>
          <w:ilvl w:val="1"/>
          <w:numId w:val="85"/>
        </w:numPr>
        <w:tabs>
          <w:tab w:val="left" w:pos="3900"/>
          <w:tab w:val="left" w:pos="7938"/>
        </w:tabs>
        <w:ind w:left="1260" w:hanging="540"/>
        <w:rPr>
          <w:rFonts w:ascii="Arial" w:hAnsi="Arial" w:cs="Arial"/>
          <w:color w:val="002060"/>
          <w:lang w:val="en-US"/>
        </w:rPr>
      </w:pPr>
      <w:r>
        <w:rPr>
          <w:rFonts w:ascii="Arial" w:hAnsi="Arial" w:cs="Arial"/>
          <w:color w:val="002060"/>
          <w:lang w:val="en-US"/>
        </w:rPr>
        <w:t>Electrical Work…………………………………</w:t>
      </w:r>
      <w:r w:rsidR="00696628" w:rsidRPr="00562963">
        <w:rPr>
          <w:rFonts w:ascii="Arial" w:hAnsi="Arial" w:cs="Arial"/>
          <w:color w:val="002060"/>
          <w:lang w:val="en-US"/>
        </w:rPr>
        <w:t>………..…</w:t>
      </w:r>
      <w:r w:rsidR="00C25C20">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C019B8">
        <w:rPr>
          <w:rFonts w:ascii="Arial" w:hAnsi="Arial" w:cs="Arial"/>
          <w:color w:val="002060"/>
          <w:lang w:val="en-US"/>
        </w:rPr>
        <w:t>…83</w:t>
      </w:r>
    </w:p>
    <w:p w:rsidR="00C019B8" w:rsidRPr="004042D8" w:rsidRDefault="00C019B8" w:rsidP="00C019B8">
      <w:pPr>
        <w:pStyle w:val="ListParagraph"/>
        <w:ind w:left="0"/>
        <w:rPr>
          <w:rFonts w:ascii="Arial" w:hAnsi="Arial" w:cs="Arial"/>
          <w:b/>
          <w:color w:val="FF0000"/>
          <w:sz w:val="28"/>
          <w:szCs w:val="28"/>
          <w:lang w:val="en-US"/>
        </w:rPr>
      </w:pPr>
      <w:r w:rsidRPr="004042D8">
        <w:rPr>
          <w:rFonts w:ascii="Arial" w:hAnsi="Arial" w:cs="Arial"/>
          <w:b/>
          <w:color w:val="FF0000"/>
          <w:sz w:val="28"/>
          <w:szCs w:val="28"/>
          <w:lang w:val="en-US"/>
        </w:rPr>
        <w:lastRenderedPageBreak/>
        <w:t>Index Continued…</w:t>
      </w:r>
    </w:p>
    <w:p w:rsidR="00C019B8" w:rsidRDefault="00C019B8" w:rsidP="00C019B8">
      <w:pPr>
        <w:pStyle w:val="ListParagraph"/>
        <w:tabs>
          <w:tab w:val="left" w:pos="3900"/>
        </w:tabs>
        <w:ind w:left="1260"/>
        <w:rPr>
          <w:rFonts w:ascii="Arial" w:hAnsi="Arial" w:cs="Arial"/>
          <w:color w:val="002060"/>
          <w:lang w:val="en-US"/>
        </w:rPr>
      </w:pPr>
    </w:p>
    <w:p w:rsidR="00696628" w:rsidRPr="00C019B8" w:rsidRDefault="00696628" w:rsidP="00C019B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Confi</w:t>
      </w:r>
      <w:r w:rsidR="00835FFC">
        <w:rPr>
          <w:rFonts w:ascii="Arial" w:hAnsi="Arial" w:cs="Arial"/>
          <w:color w:val="002060"/>
          <w:lang w:val="en-US"/>
        </w:rPr>
        <w:t>ned Space Work………………………………………</w:t>
      </w:r>
      <w:r w:rsidR="00C25C20">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00C019B8">
        <w:rPr>
          <w:rFonts w:ascii="Arial" w:hAnsi="Arial" w:cs="Arial"/>
          <w:color w:val="002060"/>
          <w:lang w:val="en-US"/>
        </w:rPr>
        <w:t>84</w:t>
      </w:r>
    </w:p>
    <w:p w:rsidR="00696628" w:rsidRPr="00696628" w:rsidRDefault="00FE272C" w:rsidP="00CF6D00">
      <w:pPr>
        <w:pStyle w:val="ListParagraph"/>
        <w:numPr>
          <w:ilvl w:val="1"/>
          <w:numId w:val="133"/>
        </w:numPr>
        <w:tabs>
          <w:tab w:val="left" w:pos="3900"/>
        </w:tabs>
        <w:rPr>
          <w:rFonts w:ascii="Arial" w:hAnsi="Arial" w:cs="Arial"/>
          <w:color w:val="002060"/>
          <w:lang w:val="en-US"/>
        </w:rPr>
      </w:pPr>
      <w:r>
        <w:rPr>
          <w:rFonts w:ascii="Arial" w:hAnsi="Arial" w:cs="Arial"/>
          <w:color w:val="002060"/>
          <w:lang w:val="en-US"/>
        </w:rPr>
        <w:t xml:space="preserve">   Excavation…………</w:t>
      </w:r>
      <w:r w:rsidR="00696628" w:rsidRPr="00696628">
        <w:rPr>
          <w:rFonts w:ascii="Arial" w:hAnsi="Arial" w:cs="Arial"/>
          <w:color w:val="002060"/>
          <w:lang w:val="en-US"/>
        </w:rPr>
        <w:t>…………………………………..….…</w:t>
      </w:r>
      <w:r w:rsidR="00696628">
        <w:rPr>
          <w:rFonts w:ascii="Arial" w:hAnsi="Arial" w:cs="Arial"/>
          <w:color w:val="002060"/>
          <w:lang w:val="en-US"/>
        </w:rPr>
        <w:t>..</w:t>
      </w:r>
      <w:r w:rsidR="00C25C20">
        <w:rPr>
          <w:rFonts w:ascii="Arial" w:hAnsi="Arial" w:cs="Arial"/>
          <w:color w:val="002060"/>
          <w:lang w:val="en-US"/>
        </w:rPr>
        <w:t>...…</w:t>
      </w:r>
      <w:r w:rsidR="00C019B8">
        <w:rPr>
          <w:rFonts w:ascii="Arial" w:hAnsi="Arial" w:cs="Arial"/>
          <w:color w:val="002060"/>
          <w:lang w:val="en-US"/>
        </w:rPr>
        <w:t>.…85</w:t>
      </w:r>
    </w:p>
    <w:p w:rsidR="00696628" w:rsidRDefault="00835FFC" w:rsidP="00CF6D00">
      <w:pPr>
        <w:pStyle w:val="ListParagraph"/>
        <w:numPr>
          <w:ilvl w:val="1"/>
          <w:numId w:val="133"/>
        </w:numPr>
        <w:tabs>
          <w:tab w:val="left" w:pos="3900"/>
        </w:tabs>
        <w:ind w:left="1260" w:hanging="540"/>
        <w:rPr>
          <w:rFonts w:ascii="Arial" w:hAnsi="Arial" w:cs="Arial"/>
          <w:color w:val="002060"/>
          <w:lang w:val="en-US"/>
        </w:rPr>
      </w:pPr>
      <w:r>
        <w:rPr>
          <w:rFonts w:ascii="Arial" w:hAnsi="Arial" w:cs="Arial"/>
          <w:color w:val="002060"/>
          <w:lang w:val="en-US"/>
        </w:rPr>
        <w:t>Traffic Control Work…………………………</w:t>
      </w:r>
      <w:r w:rsidR="00696628" w:rsidRPr="00562963">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C019B8">
        <w:rPr>
          <w:rFonts w:ascii="Arial" w:hAnsi="Arial" w:cs="Arial"/>
          <w:color w:val="002060"/>
          <w:lang w:val="en-US"/>
        </w:rPr>
        <w:t>86</w:t>
      </w:r>
    </w:p>
    <w:p w:rsidR="00696628" w:rsidRPr="00696628" w:rsidRDefault="009D0F27" w:rsidP="00CF6D00">
      <w:pPr>
        <w:pStyle w:val="ListParagraph"/>
        <w:numPr>
          <w:ilvl w:val="1"/>
          <w:numId w:val="133"/>
        </w:numPr>
        <w:tabs>
          <w:tab w:val="left" w:pos="3900"/>
        </w:tabs>
        <w:ind w:left="1260" w:hanging="540"/>
        <w:rPr>
          <w:rFonts w:ascii="Arial" w:hAnsi="Arial" w:cs="Arial"/>
          <w:color w:val="002060"/>
          <w:lang w:val="en-US"/>
        </w:rPr>
      </w:pPr>
      <w:r>
        <w:rPr>
          <w:rFonts w:ascii="Arial" w:hAnsi="Arial" w:cs="Arial"/>
          <w:color w:val="002060"/>
          <w:lang w:val="en-US"/>
        </w:rPr>
        <w:t>Lifting and Hoisting………………………</w:t>
      </w:r>
      <w:r w:rsidR="00C019B8">
        <w:rPr>
          <w:rFonts w:ascii="Arial" w:hAnsi="Arial" w:cs="Arial"/>
          <w:color w:val="002060"/>
          <w:lang w:val="en-US"/>
        </w:rPr>
        <w:t>……………</w:t>
      </w:r>
      <w:r w:rsidR="00C25C20">
        <w:rPr>
          <w:rFonts w:ascii="Arial" w:hAnsi="Arial" w:cs="Arial"/>
          <w:color w:val="002060"/>
          <w:lang w:val="en-US"/>
        </w:rPr>
        <w:t>...………</w:t>
      </w:r>
      <w:r w:rsidR="00C019B8">
        <w:rPr>
          <w:rFonts w:ascii="Arial" w:hAnsi="Arial" w:cs="Arial"/>
          <w:color w:val="002060"/>
          <w:lang w:val="en-US"/>
        </w:rPr>
        <w:t>…87-88</w:t>
      </w:r>
    </w:p>
    <w:p w:rsidR="00696628" w:rsidRPr="00C019B8" w:rsidRDefault="00696628" w:rsidP="00C019B8">
      <w:pPr>
        <w:tabs>
          <w:tab w:val="left" w:pos="3900"/>
        </w:tabs>
        <w:rPr>
          <w:rFonts w:ascii="Arial" w:hAnsi="Arial" w:cs="Arial"/>
          <w:color w:val="002060"/>
          <w:lang w:val="en-US"/>
        </w:rPr>
      </w:pPr>
    </w:p>
    <w:p w:rsidR="00696628" w:rsidRPr="00562963" w:rsidRDefault="00C25C20" w:rsidP="00C25C20">
      <w:pPr>
        <w:pStyle w:val="ListParagraph"/>
        <w:numPr>
          <w:ilvl w:val="0"/>
          <w:numId w:val="133"/>
        </w:numPr>
        <w:tabs>
          <w:tab w:val="left" w:pos="3900"/>
        </w:tabs>
        <w:rPr>
          <w:rFonts w:ascii="Arial" w:hAnsi="Arial" w:cs="Arial"/>
          <w:color w:val="002060"/>
          <w:lang w:val="en-US"/>
        </w:rPr>
      </w:pPr>
      <w:r>
        <w:rPr>
          <w:rFonts w:ascii="Arial" w:hAnsi="Arial" w:cs="Arial"/>
          <w:color w:val="002060"/>
          <w:lang w:val="en-US"/>
        </w:rPr>
        <w:t>PERSONAL PROTECTIVE EQUIPMENT…….</w:t>
      </w:r>
      <w:r w:rsidR="00696628" w:rsidRPr="00562963">
        <w:rPr>
          <w:rFonts w:ascii="Arial" w:hAnsi="Arial" w:cs="Arial"/>
          <w:color w:val="002060"/>
          <w:lang w:val="en-US"/>
        </w:rPr>
        <w:t>………………</w:t>
      </w:r>
      <w:r w:rsidR="009D0F27">
        <w:rPr>
          <w:rFonts w:ascii="Arial" w:hAnsi="Arial" w:cs="Arial"/>
          <w:color w:val="002060"/>
          <w:lang w:val="en-US"/>
        </w:rPr>
        <w:t>……</w:t>
      </w:r>
      <w:r w:rsidR="00696628">
        <w:rPr>
          <w:rFonts w:ascii="Arial" w:hAnsi="Arial" w:cs="Arial"/>
          <w:color w:val="002060"/>
          <w:lang w:val="en-US"/>
        </w:rPr>
        <w:t>..</w:t>
      </w:r>
      <w:r w:rsidR="00C019B8">
        <w:rPr>
          <w:rFonts w:ascii="Arial" w:hAnsi="Arial" w:cs="Arial"/>
          <w:color w:val="002060"/>
          <w:lang w:val="en-US"/>
        </w:rPr>
        <w:t>……89-91</w:t>
      </w:r>
    </w:p>
    <w:p w:rsidR="00696628" w:rsidRPr="0044613D" w:rsidRDefault="00696628" w:rsidP="00696628">
      <w:pPr>
        <w:tabs>
          <w:tab w:val="left" w:pos="3900"/>
        </w:tabs>
        <w:rPr>
          <w:rFonts w:ascii="Arial" w:hAnsi="Arial" w:cs="Arial"/>
          <w:lang w:val="en-US"/>
        </w:rPr>
      </w:pPr>
    </w:p>
    <w:p w:rsidR="00696628" w:rsidRPr="00562963" w:rsidRDefault="009D0F27" w:rsidP="00CF6D00">
      <w:pPr>
        <w:pStyle w:val="ListParagraph"/>
        <w:numPr>
          <w:ilvl w:val="0"/>
          <w:numId w:val="133"/>
        </w:numPr>
        <w:tabs>
          <w:tab w:val="left" w:pos="3900"/>
        </w:tabs>
        <w:rPr>
          <w:rFonts w:ascii="Arial" w:hAnsi="Arial" w:cs="Arial"/>
          <w:color w:val="002060"/>
          <w:lang w:val="en-US"/>
        </w:rPr>
      </w:pPr>
      <w:r>
        <w:rPr>
          <w:rFonts w:ascii="Arial" w:hAnsi="Arial" w:cs="Arial"/>
          <w:color w:val="002060"/>
          <w:lang w:val="en-US"/>
        </w:rPr>
        <w:t>INDUCTION………………………………</w:t>
      </w:r>
      <w:r w:rsidR="00696628" w:rsidRPr="00562963">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C019B8">
        <w:rPr>
          <w:rFonts w:ascii="Arial" w:hAnsi="Arial" w:cs="Arial"/>
          <w:color w:val="002060"/>
          <w:lang w:val="en-US"/>
        </w:rPr>
        <w:t>…92</w:t>
      </w:r>
    </w:p>
    <w:p w:rsidR="00696628" w:rsidRPr="00562963" w:rsidRDefault="00696628" w:rsidP="00696628">
      <w:pPr>
        <w:rPr>
          <w:rFonts w:ascii="Arial" w:hAnsi="Arial" w:cs="Arial"/>
          <w:color w:val="002060"/>
          <w:lang w:val="en-US"/>
        </w:rPr>
      </w:pPr>
    </w:p>
    <w:p w:rsidR="00696628" w:rsidRPr="00562963" w:rsidRDefault="00696628" w:rsidP="00CF6D00">
      <w:pPr>
        <w:pStyle w:val="ListParagraph"/>
        <w:numPr>
          <w:ilvl w:val="0"/>
          <w:numId w:val="133"/>
        </w:numPr>
        <w:tabs>
          <w:tab w:val="left" w:pos="3900"/>
        </w:tabs>
        <w:rPr>
          <w:rFonts w:ascii="Arial" w:hAnsi="Arial" w:cs="Arial"/>
          <w:color w:val="002060"/>
          <w:lang w:val="en-US"/>
        </w:rPr>
      </w:pPr>
      <w:r w:rsidRPr="00562963">
        <w:rPr>
          <w:rFonts w:ascii="Arial" w:hAnsi="Arial" w:cs="Arial"/>
          <w:color w:val="002060"/>
          <w:lang w:val="en-US"/>
        </w:rPr>
        <w:t>EMERGENCY RESPONSE PLAN……………………………</w:t>
      </w:r>
      <w:r w:rsidR="00C25C20">
        <w:rPr>
          <w:rFonts w:ascii="Arial" w:hAnsi="Arial" w:cs="Arial"/>
          <w:color w:val="002060"/>
          <w:lang w:val="en-US"/>
        </w:rPr>
        <w:t>...</w:t>
      </w:r>
      <w:r w:rsidRPr="00562963">
        <w:rPr>
          <w:rFonts w:ascii="Arial" w:hAnsi="Arial" w:cs="Arial"/>
          <w:color w:val="002060"/>
          <w:lang w:val="en-US"/>
        </w:rPr>
        <w:t>…</w:t>
      </w:r>
      <w:r w:rsidR="009D0F27">
        <w:rPr>
          <w:rFonts w:ascii="Arial" w:hAnsi="Arial" w:cs="Arial"/>
          <w:color w:val="002060"/>
          <w:lang w:val="en-US"/>
        </w:rPr>
        <w:t>….</w:t>
      </w:r>
      <w:r w:rsidRPr="00562963">
        <w:rPr>
          <w:rFonts w:ascii="Arial" w:hAnsi="Arial" w:cs="Arial"/>
          <w:color w:val="002060"/>
          <w:lang w:val="en-US"/>
        </w:rPr>
        <w:t>…..</w:t>
      </w:r>
      <w:r w:rsidR="00C019B8">
        <w:rPr>
          <w:rFonts w:ascii="Arial" w:hAnsi="Arial" w:cs="Arial"/>
          <w:color w:val="002060"/>
          <w:lang w:val="en-US"/>
        </w:rPr>
        <w:t>93-102</w:t>
      </w:r>
    </w:p>
    <w:p w:rsidR="00696628" w:rsidRPr="00562963" w:rsidRDefault="00696628" w:rsidP="00696628">
      <w:pPr>
        <w:rPr>
          <w:rFonts w:ascii="Arial" w:hAnsi="Arial" w:cs="Arial"/>
          <w:color w:val="002060"/>
          <w:lang w:val="en-US"/>
        </w:rPr>
      </w:pPr>
    </w:p>
    <w:p w:rsidR="00696628" w:rsidRPr="00562963" w:rsidRDefault="00696628" w:rsidP="00CF6D00">
      <w:pPr>
        <w:pStyle w:val="ListParagraph"/>
        <w:numPr>
          <w:ilvl w:val="0"/>
          <w:numId w:val="133"/>
        </w:numPr>
        <w:tabs>
          <w:tab w:val="left" w:pos="3900"/>
          <w:tab w:val="left" w:pos="8080"/>
        </w:tabs>
        <w:rPr>
          <w:rFonts w:ascii="Arial" w:hAnsi="Arial" w:cs="Arial"/>
          <w:color w:val="002060"/>
          <w:lang w:val="en-US"/>
        </w:rPr>
      </w:pPr>
      <w:r w:rsidRPr="00562963">
        <w:rPr>
          <w:rFonts w:ascii="Arial" w:hAnsi="Arial" w:cs="Arial"/>
          <w:color w:val="002060"/>
          <w:lang w:val="en-US"/>
        </w:rPr>
        <w:t>F</w:t>
      </w:r>
      <w:r w:rsidR="009D0F27">
        <w:rPr>
          <w:rFonts w:ascii="Arial" w:hAnsi="Arial" w:cs="Arial"/>
          <w:color w:val="002060"/>
          <w:lang w:val="en-US"/>
        </w:rPr>
        <w:t>ALL PROTECTION PLAN……………………………</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sidR="00C019B8">
        <w:rPr>
          <w:rFonts w:ascii="Arial" w:hAnsi="Arial" w:cs="Arial"/>
          <w:color w:val="002060"/>
          <w:lang w:val="en-US"/>
        </w:rPr>
        <w:t>.</w:t>
      </w:r>
      <w:r w:rsidRPr="00562963">
        <w:rPr>
          <w:rFonts w:ascii="Arial" w:hAnsi="Arial" w:cs="Arial"/>
          <w:color w:val="002060"/>
          <w:lang w:val="en-US"/>
        </w:rPr>
        <w:t>….</w:t>
      </w:r>
      <w:r w:rsidR="00C019B8">
        <w:rPr>
          <w:rFonts w:ascii="Arial" w:hAnsi="Arial" w:cs="Arial"/>
          <w:color w:val="002060"/>
          <w:lang w:val="en-US"/>
        </w:rPr>
        <w:t>103-110</w:t>
      </w:r>
    </w:p>
    <w:p w:rsidR="00696628" w:rsidRPr="00562963" w:rsidRDefault="00696628" w:rsidP="00696628">
      <w:pPr>
        <w:pStyle w:val="ListParagraph"/>
        <w:rPr>
          <w:rFonts w:ascii="Arial" w:hAnsi="Arial" w:cs="Arial"/>
          <w:color w:val="002060"/>
          <w:lang w:val="en-US"/>
        </w:rPr>
      </w:pPr>
    </w:p>
    <w:p w:rsidR="00696628" w:rsidRPr="00562963" w:rsidRDefault="009D0F27" w:rsidP="00CF6D00">
      <w:pPr>
        <w:pStyle w:val="ListParagraph"/>
        <w:numPr>
          <w:ilvl w:val="0"/>
          <w:numId w:val="133"/>
        </w:numPr>
        <w:tabs>
          <w:tab w:val="left" w:pos="3900"/>
        </w:tabs>
        <w:rPr>
          <w:rFonts w:ascii="Arial" w:hAnsi="Arial" w:cs="Arial"/>
          <w:color w:val="002060"/>
          <w:lang w:val="en-US"/>
        </w:rPr>
      </w:pPr>
      <w:r>
        <w:rPr>
          <w:rFonts w:ascii="Arial" w:hAnsi="Arial" w:cs="Arial"/>
          <w:color w:val="002060"/>
          <w:lang w:val="en-US"/>
        </w:rPr>
        <w:t>LETTERS OF APPOINTMENT…</w:t>
      </w:r>
      <w:r w:rsidR="00696628" w:rsidRPr="00562963">
        <w:rPr>
          <w:rFonts w:ascii="Arial" w:hAnsi="Arial" w:cs="Arial"/>
          <w:color w:val="002060"/>
          <w:lang w:val="en-US"/>
        </w:rPr>
        <w:t>…………………..……</w:t>
      </w:r>
      <w:r w:rsidR="00696628">
        <w:rPr>
          <w:rFonts w:ascii="Arial" w:hAnsi="Arial" w:cs="Arial"/>
          <w:color w:val="002060"/>
          <w:lang w:val="en-US"/>
        </w:rPr>
        <w:t>…</w:t>
      </w:r>
      <w:r w:rsidR="00C25C20">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C019B8">
        <w:rPr>
          <w:rFonts w:ascii="Arial" w:hAnsi="Arial" w:cs="Arial"/>
          <w:color w:val="002060"/>
          <w:lang w:val="en-US"/>
        </w:rPr>
        <w:t>111-136</w:t>
      </w:r>
    </w:p>
    <w:p w:rsidR="00696628" w:rsidRPr="00562963" w:rsidRDefault="00696628" w:rsidP="00696628">
      <w:pPr>
        <w:pStyle w:val="ListParagraph"/>
        <w:rPr>
          <w:rFonts w:ascii="Arial" w:hAnsi="Arial" w:cs="Arial"/>
          <w:color w:val="002060"/>
          <w:lang w:val="en-US"/>
        </w:rPr>
      </w:pPr>
    </w:p>
    <w:p w:rsidR="00696628" w:rsidRPr="00562963" w:rsidRDefault="00696628" w:rsidP="00CF6D00">
      <w:pPr>
        <w:pStyle w:val="ListParagraph"/>
        <w:numPr>
          <w:ilvl w:val="0"/>
          <w:numId w:val="133"/>
        </w:numPr>
        <w:tabs>
          <w:tab w:val="left" w:pos="3900"/>
        </w:tabs>
        <w:rPr>
          <w:rFonts w:ascii="Arial" w:hAnsi="Arial" w:cs="Arial"/>
          <w:color w:val="002060"/>
          <w:lang w:val="en-US"/>
        </w:rPr>
      </w:pPr>
      <w:r w:rsidRPr="00562963">
        <w:rPr>
          <w:rFonts w:ascii="Arial" w:hAnsi="Arial" w:cs="Arial"/>
          <w:color w:val="002060"/>
          <w:lang w:val="en-US"/>
        </w:rPr>
        <w:t>INSPECTIONS &amp; REPORT</w:t>
      </w:r>
    </w:p>
    <w:p w:rsidR="00696628" w:rsidRPr="00562963" w:rsidRDefault="009D0F27" w:rsidP="00CF6D00">
      <w:pPr>
        <w:pStyle w:val="ListParagraph"/>
        <w:numPr>
          <w:ilvl w:val="1"/>
          <w:numId w:val="133"/>
        </w:numPr>
        <w:tabs>
          <w:tab w:val="left" w:pos="1350"/>
          <w:tab w:val="left" w:pos="1440"/>
        </w:tabs>
        <w:rPr>
          <w:rFonts w:ascii="Arial" w:hAnsi="Arial" w:cs="Arial"/>
          <w:color w:val="002060"/>
          <w:lang w:val="en-US"/>
        </w:rPr>
      </w:pPr>
      <w:r>
        <w:rPr>
          <w:rFonts w:ascii="Arial" w:hAnsi="Arial" w:cs="Arial"/>
          <w:color w:val="002060"/>
          <w:lang w:val="en-US"/>
        </w:rPr>
        <w:t>List of Inspection………………</w:t>
      </w:r>
      <w:r w:rsidR="00696628" w:rsidRPr="00562963">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696628">
        <w:rPr>
          <w:rFonts w:ascii="Arial" w:hAnsi="Arial" w:cs="Arial"/>
          <w:color w:val="002060"/>
          <w:lang w:val="en-US"/>
        </w:rPr>
        <w:t>1</w:t>
      </w:r>
      <w:r w:rsidR="00C019B8">
        <w:rPr>
          <w:rFonts w:ascii="Arial" w:hAnsi="Arial" w:cs="Arial"/>
          <w:color w:val="002060"/>
          <w:lang w:val="en-US"/>
        </w:rPr>
        <w:t>37</w:t>
      </w:r>
    </w:p>
    <w:p w:rsidR="00696628" w:rsidRPr="00562963" w:rsidRDefault="009D0F27" w:rsidP="00CF6D00">
      <w:pPr>
        <w:pStyle w:val="ListParagraph"/>
        <w:numPr>
          <w:ilvl w:val="1"/>
          <w:numId w:val="133"/>
        </w:numPr>
        <w:tabs>
          <w:tab w:val="left" w:pos="1350"/>
        </w:tabs>
        <w:rPr>
          <w:rFonts w:ascii="Arial" w:hAnsi="Arial" w:cs="Arial"/>
          <w:color w:val="002060"/>
          <w:lang w:val="en-US"/>
        </w:rPr>
      </w:pPr>
      <w:r>
        <w:rPr>
          <w:rFonts w:ascii="Arial" w:hAnsi="Arial" w:cs="Arial"/>
          <w:color w:val="002060"/>
          <w:lang w:val="en-US"/>
        </w:rPr>
        <w:t>Incident Report………………</w:t>
      </w:r>
      <w:r w:rsidR="00696628" w:rsidRPr="00562963">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C25C20">
        <w:rPr>
          <w:rFonts w:ascii="Arial" w:hAnsi="Arial" w:cs="Arial"/>
          <w:color w:val="002060"/>
          <w:lang w:val="en-US"/>
        </w:rPr>
        <w:t>.</w:t>
      </w:r>
      <w:r w:rsidR="00696628" w:rsidRPr="00562963">
        <w:rPr>
          <w:rFonts w:ascii="Arial" w:hAnsi="Arial" w:cs="Arial"/>
          <w:color w:val="002060"/>
          <w:lang w:val="en-US"/>
        </w:rPr>
        <w:t>…...</w:t>
      </w:r>
      <w:r w:rsidR="00C019B8">
        <w:rPr>
          <w:rFonts w:ascii="Arial" w:hAnsi="Arial" w:cs="Arial"/>
          <w:color w:val="002060"/>
          <w:lang w:val="en-US"/>
        </w:rPr>
        <w:t>...138-139</w:t>
      </w:r>
    </w:p>
    <w:p w:rsidR="00696628" w:rsidRPr="00562963" w:rsidRDefault="00696628" w:rsidP="00CF6D00">
      <w:pPr>
        <w:pStyle w:val="ListParagraph"/>
        <w:numPr>
          <w:ilvl w:val="1"/>
          <w:numId w:val="133"/>
        </w:numPr>
        <w:tabs>
          <w:tab w:val="left" w:pos="1350"/>
        </w:tabs>
        <w:rPr>
          <w:rFonts w:ascii="Arial" w:hAnsi="Arial" w:cs="Arial"/>
          <w:color w:val="002060"/>
          <w:lang w:val="en-US"/>
        </w:rPr>
      </w:pPr>
      <w:r w:rsidRPr="00562963">
        <w:rPr>
          <w:rFonts w:ascii="Arial" w:hAnsi="Arial" w:cs="Arial"/>
          <w:color w:val="002060"/>
          <w:lang w:val="en-US"/>
        </w:rPr>
        <w:t>Design</w:t>
      </w:r>
      <w:r w:rsidR="00C25C20">
        <w:rPr>
          <w:rFonts w:ascii="Arial" w:hAnsi="Arial" w:cs="Arial"/>
          <w:color w:val="002060"/>
          <w:lang w:val="en-US"/>
        </w:rPr>
        <w:t>ated Safe Hot Work Area……………………..</w:t>
      </w:r>
      <w:r w:rsidR="009D0F27">
        <w:rPr>
          <w:rFonts w:ascii="Arial" w:hAnsi="Arial" w:cs="Arial"/>
          <w:color w:val="002060"/>
          <w:lang w:val="en-US"/>
        </w:rPr>
        <w:t>………</w:t>
      </w:r>
      <w:r w:rsidRPr="00562963">
        <w:rPr>
          <w:rFonts w:ascii="Arial" w:hAnsi="Arial" w:cs="Arial"/>
          <w:color w:val="002060"/>
          <w:lang w:val="en-US"/>
        </w:rPr>
        <w:t>….....</w:t>
      </w:r>
      <w:r w:rsidR="00C019B8">
        <w:rPr>
          <w:rFonts w:ascii="Arial" w:hAnsi="Arial" w:cs="Arial"/>
          <w:color w:val="002060"/>
          <w:lang w:val="en-US"/>
        </w:rPr>
        <w:t>140</w:t>
      </w:r>
    </w:p>
    <w:p w:rsidR="00696628" w:rsidRPr="00562963" w:rsidRDefault="00696628" w:rsidP="00CF6D00">
      <w:pPr>
        <w:pStyle w:val="ListParagraph"/>
        <w:numPr>
          <w:ilvl w:val="1"/>
          <w:numId w:val="133"/>
        </w:numPr>
        <w:tabs>
          <w:tab w:val="left" w:pos="1350"/>
        </w:tabs>
        <w:rPr>
          <w:rFonts w:ascii="Arial" w:hAnsi="Arial" w:cs="Arial"/>
          <w:color w:val="002060"/>
          <w:lang w:val="en-US"/>
        </w:rPr>
      </w:pPr>
      <w:r w:rsidRPr="00562963">
        <w:rPr>
          <w:rFonts w:ascii="Arial" w:hAnsi="Arial" w:cs="Arial"/>
          <w:color w:val="002060"/>
          <w:lang w:val="en-US"/>
        </w:rPr>
        <w:t>Weekly Audit Inspections....………………</w:t>
      </w:r>
      <w:r w:rsidR="009D0F27">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00C25C20">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sidR="00C019B8">
        <w:rPr>
          <w:rFonts w:ascii="Arial" w:hAnsi="Arial" w:cs="Arial"/>
          <w:color w:val="002060"/>
          <w:lang w:val="en-US"/>
        </w:rPr>
        <w:t>..141</w:t>
      </w:r>
    </w:p>
    <w:p w:rsidR="00696628" w:rsidRDefault="00696628" w:rsidP="00CF6D00">
      <w:pPr>
        <w:pStyle w:val="ListParagraph"/>
        <w:numPr>
          <w:ilvl w:val="1"/>
          <w:numId w:val="133"/>
        </w:numPr>
        <w:tabs>
          <w:tab w:val="left" w:pos="1350"/>
        </w:tabs>
        <w:rPr>
          <w:rFonts w:ascii="Arial" w:hAnsi="Arial" w:cs="Arial"/>
          <w:color w:val="002060"/>
          <w:lang w:val="en-US"/>
        </w:rPr>
      </w:pPr>
      <w:r w:rsidRPr="00562963">
        <w:rPr>
          <w:rFonts w:ascii="Arial" w:hAnsi="Arial" w:cs="Arial"/>
          <w:color w:val="002060"/>
          <w:lang w:val="en-US"/>
        </w:rPr>
        <w:t>Safety Talk</w:t>
      </w:r>
      <w:r w:rsidR="009D0F27">
        <w:rPr>
          <w:rFonts w:ascii="Arial" w:hAnsi="Arial" w:cs="Arial"/>
          <w:color w:val="002060"/>
          <w:lang w:val="en-US"/>
        </w:rPr>
        <w:t>…………………………………</w:t>
      </w:r>
      <w:r w:rsidR="00C019B8">
        <w:rPr>
          <w:rFonts w:ascii="Arial" w:hAnsi="Arial" w:cs="Arial"/>
          <w:color w:val="002060"/>
          <w:lang w:val="en-US"/>
        </w:rPr>
        <w:t>……...………</w:t>
      </w:r>
      <w:r w:rsidR="00C25C20">
        <w:rPr>
          <w:rFonts w:ascii="Arial" w:hAnsi="Arial" w:cs="Arial"/>
          <w:color w:val="002060"/>
          <w:lang w:val="en-US"/>
        </w:rPr>
        <w:t>.</w:t>
      </w:r>
      <w:r w:rsidR="00C019B8">
        <w:rPr>
          <w:rFonts w:ascii="Arial" w:hAnsi="Arial" w:cs="Arial"/>
          <w:color w:val="002060"/>
          <w:lang w:val="en-US"/>
        </w:rPr>
        <w:t>.…….......142</w:t>
      </w:r>
    </w:p>
    <w:p w:rsidR="00696628" w:rsidRPr="00562963" w:rsidRDefault="009D0F27" w:rsidP="00CF6D00">
      <w:pPr>
        <w:pStyle w:val="ListParagraph"/>
        <w:numPr>
          <w:ilvl w:val="1"/>
          <w:numId w:val="133"/>
        </w:numPr>
        <w:tabs>
          <w:tab w:val="left" w:pos="1350"/>
        </w:tabs>
        <w:rPr>
          <w:rFonts w:ascii="Arial" w:hAnsi="Arial" w:cs="Arial"/>
          <w:color w:val="002060"/>
          <w:lang w:val="en-US"/>
        </w:rPr>
      </w:pPr>
      <w:r>
        <w:rPr>
          <w:rFonts w:ascii="Arial" w:hAnsi="Arial" w:cs="Arial"/>
          <w:color w:val="002060"/>
          <w:lang w:val="en-US"/>
        </w:rPr>
        <w:t>Post Job Briefing……………………………</w:t>
      </w:r>
      <w:r w:rsidR="00C019B8">
        <w:rPr>
          <w:rFonts w:ascii="Arial" w:hAnsi="Arial" w:cs="Arial"/>
          <w:color w:val="002060"/>
          <w:lang w:val="en-US"/>
        </w:rPr>
        <w:t>…………</w:t>
      </w:r>
      <w:r w:rsidR="00501ED6">
        <w:rPr>
          <w:rFonts w:ascii="Arial" w:hAnsi="Arial" w:cs="Arial"/>
          <w:color w:val="002060"/>
          <w:lang w:val="en-US"/>
        </w:rPr>
        <w:t>….</w:t>
      </w:r>
      <w:r w:rsidR="00C019B8">
        <w:rPr>
          <w:rFonts w:ascii="Arial" w:hAnsi="Arial" w:cs="Arial"/>
          <w:color w:val="002060"/>
          <w:lang w:val="en-US"/>
        </w:rPr>
        <w:t>…….…….143</w:t>
      </w:r>
    </w:p>
    <w:p w:rsidR="00696628" w:rsidRPr="00505C85" w:rsidRDefault="00696628" w:rsidP="00696628">
      <w:pPr>
        <w:tabs>
          <w:tab w:val="left" w:pos="3900"/>
        </w:tabs>
        <w:rPr>
          <w:rFonts w:ascii="Arial" w:hAnsi="Arial" w:cs="Arial"/>
          <w:color w:val="002060"/>
          <w:lang w:val="en-US"/>
        </w:rPr>
      </w:pPr>
    </w:p>
    <w:p w:rsidR="00696628" w:rsidRDefault="009D0F27" w:rsidP="00CF6D00">
      <w:pPr>
        <w:pStyle w:val="ListParagraph"/>
        <w:numPr>
          <w:ilvl w:val="0"/>
          <w:numId w:val="133"/>
        </w:numPr>
        <w:tabs>
          <w:tab w:val="left" w:pos="3900"/>
        </w:tabs>
        <w:rPr>
          <w:rFonts w:ascii="Arial" w:hAnsi="Arial" w:cs="Arial"/>
          <w:color w:val="002060"/>
          <w:lang w:val="en-US"/>
        </w:rPr>
      </w:pPr>
      <w:r>
        <w:rPr>
          <w:rFonts w:ascii="Arial" w:hAnsi="Arial" w:cs="Arial"/>
          <w:color w:val="002060"/>
          <w:lang w:val="en-US"/>
        </w:rPr>
        <w:t xml:space="preserve"> BEHAVIOUR BASED SAFETY…………</w:t>
      </w:r>
      <w:r w:rsidR="00696628" w:rsidRPr="00562963">
        <w:rPr>
          <w:rFonts w:ascii="Arial" w:hAnsi="Arial" w:cs="Arial"/>
          <w:color w:val="002060"/>
          <w:lang w:val="en-US"/>
        </w:rPr>
        <w:t>………………</w:t>
      </w:r>
      <w:r w:rsidR="00377610">
        <w:rPr>
          <w:rFonts w:ascii="Arial" w:hAnsi="Arial" w:cs="Arial"/>
          <w:color w:val="002060"/>
          <w:lang w:val="en-US"/>
        </w:rPr>
        <w:t>…..</w:t>
      </w:r>
      <w:r w:rsidR="00696628" w:rsidRPr="00562963">
        <w:rPr>
          <w:rFonts w:ascii="Arial" w:hAnsi="Arial" w:cs="Arial"/>
          <w:color w:val="002060"/>
          <w:lang w:val="en-US"/>
        </w:rPr>
        <w:t>…</w:t>
      </w:r>
      <w:r w:rsidR="00C25C20">
        <w:rPr>
          <w:rFonts w:ascii="Arial" w:hAnsi="Arial" w:cs="Arial"/>
          <w:color w:val="002060"/>
          <w:lang w:val="en-US"/>
        </w:rPr>
        <w:t>..</w:t>
      </w:r>
      <w:r w:rsidR="00696628" w:rsidRPr="00562963">
        <w:rPr>
          <w:rFonts w:ascii="Arial" w:hAnsi="Arial" w:cs="Arial"/>
          <w:color w:val="002060"/>
          <w:lang w:val="en-US"/>
        </w:rPr>
        <w:t>.……</w:t>
      </w:r>
      <w:r w:rsidR="00C019B8">
        <w:rPr>
          <w:rFonts w:ascii="Arial" w:hAnsi="Arial" w:cs="Arial"/>
          <w:color w:val="002060"/>
          <w:lang w:val="en-US"/>
        </w:rPr>
        <w:t>….144-151</w:t>
      </w:r>
    </w:p>
    <w:p w:rsidR="00696628" w:rsidRPr="00E709C7" w:rsidRDefault="00696628" w:rsidP="00696628">
      <w:pPr>
        <w:pStyle w:val="ListParagraph"/>
        <w:rPr>
          <w:rFonts w:ascii="Arial" w:hAnsi="Arial" w:cs="Arial"/>
          <w:color w:val="002060"/>
          <w:lang w:val="en-US"/>
        </w:rPr>
      </w:pPr>
    </w:p>
    <w:p w:rsidR="00696628" w:rsidRPr="00E709C7" w:rsidRDefault="00696628" w:rsidP="00CF6D00">
      <w:pPr>
        <w:pStyle w:val="ListParagraph"/>
        <w:numPr>
          <w:ilvl w:val="0"/>
          <w:numId w:val="133"/>
        </w:numPr>
        <w:tabs>
          <w:tab w:val="left" w:pos="3900"/>
        </w:tabs>
        <w:rPr>
          <w:rFonts w:ascii="Arial" w:hAnsi="Arial" w:cs="Arial"/>
          <w:color w:val="002060"/>
          <w:lang w:val="en-US"/>
        </w:rPr>
      </w:pPr>
      <w:r w:rsidRPr="00E709C7">
        <w:rPr>
          <w:rFonts w:ascii="Arial" w:hAnsi="Arial" w:cs="Arial"/>
          <w:color w:val="002060"/>
          <w:lang w:val="en-US"/>
        </w:rPr>
        <w:t xml:space="preserve"> MANAGEME</w:t>
      </w:r>
      <w:r w:rsidR="009D0F27">
        <w:rPr>
          <w:rFonts w:ascii="Arial" w:hAnsi="Arial" w:cs="Arial"/>
          <w:color w:val="002060"/>
          <w:lang w:val="en-US"/>
        </w:rPr>
        <w:t>NT OF CHANGE…………………</w:t>
      </w:r>
      <w:r>
        <w:rPr>
          <w:rFonts w:ascii="Arial" w:hAnsi="Arial" w:cs="Arial"/>
          <w:color w:val="002060"/>
          <w:lang w:val="en-US"/>
        </w:rPr>
        <w:t>……………</w:t>
      </w:r>
      <w:r w:rsidR="00377610">
        <w:rPr>
          <w:rFonts w:ascii="Arial" w:hAnsi="Arial" w:cs="Arial"/>
          <w:color w:val="002060"/>
          <w:lang w:val="en-US"/>
        </w:rPr>
        <w:t>…</w:t>
      </w:r>
      <w:r w:rsidR="00C25C20">
        <w:rPr>
          <w:rFonts w:ascii="Arial" w:hAnsi="Arial" w:cs="Arial"/>
          <w:color w:val="002060"/>
          <w:lang w:val="en-US"/>
        </w:rPr>
        <w:t>...</w:t>
      </w:r>
      <w:r w:rsidR="00377610">
        <w:rPr>
          <w:rFonts w:ascii="Arial" w:hAnsi="Arial" w:cs="Arial"/>
          <w:color w:val="002060"/>
          <w:lang w:val="en-US"/>
        </w:rPr>
        <w:t>.</w:t>
      </w:r>
      <w:r w:rsidR="00C019B8">
        <w:rPr>
          <w:rFonts w:ascii="Arial" w:hAnsi="Arial" w:cs="Arial"/>
          <w:color w:val="002060"/>
          <w:lang w:val="en-US"/>
        </w:rPr>
        <w:t>………152-156</w:t>
      </w:r>
    </w:p>
    <w:p w:rsidR="00696628" w:rsidRPr="00E709C7" w:rsidRDefault="00696628" w:rsidP="00696628">
      <w:pPr>
        <w:rPr>
          <w:rFonts w:ascii="Arial" w:hAnsi="Arial" w:cs="Arial"/>
          <w:color w:val="002060"/>
        </w:rPr>
      </w:pPr>
    </w:p>
    <w:p w:rsidR="00696628" w:rsidRPr="000136B9" w:rsidRDefault="00696628" w:rsidP="00CF6D00">
      <w:pPr>
        <w:pStyle w:val="ListParagraph"/>
        <w:numPr>
          <w:ilvl w:val="0"/>
          <w:numId w:val="133"/>
        </w:numPr>
        <w:outlineLvl w:val="0"/>
        <w:rPr>
          <w:rFonts w:ascii="Arial" w:hAnsi="Arial" w:cs="Arial"/>
          <w:color w:val="002060"/>
        </w:rPr>
      </w:pPr>
      <w:r w:rsidRPr="00E709C7">
        <w:rPr>
          <w:rFonts w:ascii="Arial" w:hAnsi="Arial" w:cs="Arial"/>
          <w:color w:val="002060"/>
        </w:rPr>
        <w:t>INJURY AND ILLNESS PREVENTION PROGRAM</w:t>
      </w:r>
      <w:r>
        <w:rPr>
          <w:rFonts w:ascii="Arial" w:hAnsi="Arial" w:cs="Arial"/>
          <w:color w:val="002060"/>
        </w:rPr>
        <w:t>......................</w:t>
      </w:r>
      <w:r w:rsidR="009D0F27">
        <w:rPr>
          <w:rFonts w:ascii="Arial" w:hAnsi="Arial" w:cs="Arial"/>
          <w:color w:val="002060"/>
        </w:rPr>
        <w:t>..</w:t>
      </w:r>
      <w:r w:rsidR="00C019B8">
        <w:rPr>
          <w:rFonts w:ascii="Arial" w:hAnsi="Arial" w:cs="Arial"/>
          <w:color w:val="002060"/>
        </w:rPr>
        <w:t>.....157-159</w:t>
      </w:r>
    </w:p>
    <w:p w:rsidR="00696628" w:rsidRPr="000136B9" w:rsidRDefault="00696628" w:rsidP="00696628">
      <w:pPr>
        <w:rPr>
          <w:rFonts w:ascii="Arial" w:hAnsi="Arial" w:cs="Arial"/>
          <w:color w:val="002060"/>
        </w:rPr>
      </w:pPr>
    </w:p>
    <w:p w:rsidR="00696628" w:rsidRDefault="00696628" w:rsidP="00CF6D00">
      <w:pPr>
        <w:pStyle w:val="ListParagraph"/>
        <w:numPr>
          <w:ilvl w:val="0"/>
          <w:numId w:val="133"/>
        </w:numPr>
        <w:rPr>
          <w:rFonts w:ascii="Arial" w:hAnsi="Arial" w:cs="Arial"/>
          <w:color w:val="002060"/>
        </w:rPr>
      </w:pPr>
      <w:r>
        <w:rPr>
          <w:rFonts w:ascii="Arial" w:hAnsi="Arial" w:cs="Arial"/>
          <w:color w:val="002060"/>
        </w:rPr>
        <w:t>MATERIAL SAFETY DATA SHEETS ..........</w:t>
      </w:r>
      <w:r w:rsidR="009D0F27">
        <w:rPr>
          <w:rFonts w:ascii="Arial" w:hAnsi="Arial" w:cs="Arial"/>
          <w:color w:val="002060"/>
        </w:rPr>
        <w:t>..........................</w:t>
      </w:r>
      <w:r w:rsidR="00377610">
        <w:rPr>
          <w:rFonts w:ascii="Arial" w:hAnsi="Arial" w:cs="Arial"/>
          <w:color w:val="002060"/>
        </w:rPr>
        <w:t>......</w:t>
      </w:r>
      <w:r w:rsidR="00C019B8">
        <w:rPr>
          <w:rFonts w:ascii="Arial" w:hAnsi="Arial" w:cs="Arial"/>
          <w:color w:val="002060"/>
        </w:rPr>
        <w:t>........160-177</w:t>
      </w:r>
    </w:p>
    <w:p w:rsidR="00696628" w:rsidRPr="000136B9" w:rsidRDefault="00696628" w:rsidP="00696628">
      <w:pPr>
        <w:pStyle w:val="ListParagraph"/>
        <w:rPr>
          <w:rFonts w:ascii="Arial" w:hAnsi="Arial" w:cs="Arial"/>
          <w:color w:val="002060"/>
        </w:rPr>
      </w:pPr>
    </w:p>
    <w:p w:rsidR="00696628" w:rsidRDefault="00696628" w:rsidP="00CF6D00">
      <w:pPr>
        <w:pStyle w:val="ListParagraph"/>
        <w:numPr>
          <w:ilvl w:val="0"/>
          <w:numId w:val="133"/>
        </w:numPr>
        <w:rPr>
          <w:rFonts w:ascii="Arial" w:hAnsi="Arial" w:cs="Arial"/>
          <w:color w:val="002060"/>
        </w:rPr>
      </w:pPr>
      <w:r w:rsidRPr="00E709C7">
        <w:rPr>
          <w:rFonts w:ascii="Arial" w:hAnsi="Arial" w:cs="Arial"/>
          <w:color w:val="002060"/>
        </w:rPr>
        <w:t>EMPLOYEE DOCUMENT RECEIPT ACKNOWLEDGMENT</w:t>
      </w:r>
      <w:r w:rsidR="00C25C20">
        <w:rPr>
          <w:rFonts w:ascii="Arial" w:hAnsi="Arial" w:cs="Arial"/>
          <w:color w:val="002060"/>
        </w:rPr>
        <w:t>........</w:t>
      </w:r>
      <w:r>
        <w:rPr>
          <w:rFonts w:ascii="Arial" w:hAnsi="Arial" w:cs="Arial"/>
          <w:color w:val="002060"/>
        </w:rPr>
        <w:t>.</w:t>
      </w:r>
      <w:r w:rsidR="009D0F27">
        <w:rPr>
          <w:rFonts w:ascii="Arial" w:hAnsi="Arial" w:cs="Arial"/>
          <w:color w:val="002060"/>
        </w:rPr>
        <w:t>....</w:t>
      </w:r>
      <w:r w:rsidR="00C019B8">
        <w:rPr>
          <w:rFonts w:ascii="Arial" w:hAnsi="Arial" w:cs="Arial"/>
          <w:color w:val="002060"/>
        </w:rPr>
        <w:t>........178</w:t>
      </w:r>
    </w:p>
    <w:p w:rsidR="00BD6182" w:rsidRPr="00BD6182" w:rsidRDefault="00BD6182" w:rsidP="00BD6182">
      <w:pPr>
        <w:outlineLvl w:val="0"/>
        <w:rPr>
          <w:rFonts w:ascii="Arial" w:hAnsi="Arial" w:cs="Arial"/>
          <w:color w:val="002060"/>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E709C7">
      <w:pPr>
        <w:tabs>
          <w:tab w:val="left" w:pos="3900"/>
          <w:tab w:val="left" w:pos="808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C019B8" w:rsidRDefault="00C019B8" w:rsidP="009D028C">
      <w:pPr>
        <w:tabs>
          <w:tab w:val="left" w:pos="3900"/>
        </w:tabs>
        <w:rPr>
          <w:rFonts w:ascii="Arial" w:hAnsi="Arial" w:cs="Arial"/>
          <w:lang w:val="en-US"/>
        </w:rPr>
      </w:pPr>
    </w:p>
    <w:p w:rsidR="00C019B8" w:rsidRDefault="00C019B8"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F054E8" w:rsidRDefault="00F054E8" w:rsidP="009D028C">
      <w:pPr>
        <w:tabs>
          <w:tab w:val="left" w:pos="3900"/>
        </w:tabs>
        <w:rPr>
          <w:rFonts w:ascii="Arial" w:hAnsi="Arial" w:cs="Arial"/>
          <w:lang w:val="en-US"/>
        </w:rPr>
      </w:pPr>
    </w:p>
    <w:p w:rsidR="00985011" w:rsidRPr="004042D8" w:rsidRDefault="00985011" w:rsidP="00FA4F61">
      <w:pPr>
        <w:pStyle w:val="NormalWeb"/>
        <w:spacing w:before="0" w:beforeAutospacing="0" w:after="0" w:afterAutospacing="0"/>
        <w:jc w:val="center"/>
        <w:rPr>
          <w:rStyle w:val="combobold"/>
          <w:rFonts w:ascii="Arial" w:hAnsi="Arial" w:cs="Arial"/>
          <w:b/>
          <w:color w:val="FF0000"/>
          <w:sz w:val="40"/>
          <w:szCs w:val="40"/>
        </w:rPr>
      </w:pPr>
      <w:r w:rsidRPr="004042D8">
        <w:rPr>
          <w:rStyle w:val="combobold"/>
          <w:rFonts w:ascii="Arial" w:hAnsi="Arial" w:cs="Arial"/>
          <w:b/>
          <w:color w:val="FF0000"/>
          <w:sz w:val="40"/>
          <w:szCs w:val="40"/>
        </w:rPr>
        <w:lastRenderedPageBreak/>
        <w:t xml:space="preserve">Seavest Africa  </w:t>
      </w:r>
    </w:p>
    <w:p w:rsidR="00985011" w:rsidRPr="00562963" w:rsidRDefault="00985011" w:rsidP="00DF74A4">
      <w:pPr>
        <w:pStyle w:val="NormalWeb"/>
        <w:jc w:val="center"/>
        <w:rPr>
          <w:rFonts w:ascii="Arial" w:hAnsi="Arial" w:cs="Arial"/>
          <w:color w:val="002060"/>
        </w:rPr>
      </w:pPr>
      <w:r w:rsidRPr="00080499">
        <w:rPr>
          <w:rFonts w:ascii="Arial" w:hAnsi="Arial" w:cs="Arial"/>
        </w:rPr>
        <w:br/>
      </w:r>
      <w:r w:rsidRPr="00562963">
        <w:rPr>
          <w:rFonts w:ascii="Arial" w:hAnsi="Arial" w:cs="Arial"/>
          <w:color w:val="002060"/>
        </w:rPr>
        <w:t>Seavest is a professional service provider to the hydrocarbon industry with outstanding customer satisfaction and referral rating. That means our future is on display everyday in how we carry out our work at any retail site around the country.</w:t>
      </w:r>
    </w:p>
    <w:p w:rsidR="006337CB" w:rsidRPr="00080499" w:rsidRDefault="006337CB" w:rsidP="00DF74A4">
      <w:pPr>
        <w:pStyle w:val="NormalWeb"/>
        <w:jc w:val="center"/>
        <w:rPr>
          <w:rFonts w:ascii="Arial" w:hAnsi="Arial" w:cs="Arial"/>
        </w:rPr>
      </w:pPr>
    </w:p>
    <w:p w:rsidR="006337CB" w:rsidRPr="004042D8" w:rsidRDefault="00985011" w:rsidP="006337CB">
      <w:pPr>
        <w:pStyle w:val="NormalWeb"/>
        <w:spacing w:before="0" w:beforeAutospacing="0" w:after="0" w:afterAutospacing="0"/>
        <w:jc w:val="center"/>
        <w:rPr>
          <w:rFonts w:ascii="Arial" w:hAnsi="Arial" w:cs="Arial"/>
          <w:color w:val="FF0000"/>
        </w:rPr>
      </w:pPr>
      <w:r w:rsidRPr="004042D8">
        <w:rPr>
          <w:rStyle w:val="combobold"/>
          <w:rFonts w:ascii="Arial" w:hAnsi="Arial" w:cs="Arial"/>
          <w:b/>
          <w:color w:val="FF0000"/>
          <w:sz w:val="32"/>
          <w:szCs w:val="32"/>
        </w:rPr>
        <w:t>Mission Statement</w:t>
      </w:r>
      <w:r w:rsidRPr="004042D8">
        <w:rPr>
          <w:rFonts w:ascii="Arial" w:hAnsi="Arial" w:cs="Arial"/>
          <w:color w:val="FF0000"/>
        </w:rPr>
        <w:t xml:space="preserve"> </w:t>
      </w:r>
    </w:p>
    <w:p w:rsidR="00985011" w:rsidRPr="00562963" w:rsidRDefault="00985011" w:rsidP="006337CB">
      <w:pPr>
        <w:pStyle w:val="NormalWeb"/>
        <w:spacing w:before="0" w:beforeAutospacing="0"/>
        <w:jc w:val="center"/>
        <w:rPr>
          <w:rFonts w:ascii="Arial" w:hAnsi="Arial" w:cs="Arial"/>
          <w:color w:val="002060"/>
        </w:rPr>
      </w:pPr>
      <w:r w:rsidRPr="00080499">
        <w:rPr>
          <w:rFonts w:ascii="Arial" w:hAnsi="Arial" w:cs="Arial"/>
        </w:rPr>
        <w:br/>
      </w:r>
      <w:r w:rsidRPr="00562963">
        <w:rPr>
          <w:rFonts w:ascii="Arial" w:hAnsi="Arial" w:cs="Arial"/>
          <w:color w:val="002060"/>
        </w:rPr>
        <w:t xml:space="preserve">Seavest Africa strives to provide the best quality workmanship and outstanding customer service in the most cost effective </w:t>
      </w:r>
      <w:r w:rsidR="00B70971" w:rsidRPr="00562963">
        <w:rPr>
          <w:rFonts w:ascii="Arial" w:hAnsi="Arial" w:cs="Arial"/>
          <w:color w:val="002060"/>
        </w:rPr>
        <w:t xml:space="preserve">and safest </w:t>
      </w:r>
      <w:r w:rsidRPr="00562963">
        <w:rPr>
          <w:rFonts w:ascii="Arial" w:hAnsi="Arial" w:cs="Arial"/>
          <w:color w:val="002060"/>
        </w:rPr>
        <w:t>manner possible. It is the goal of everyone at Seavest Africa to continue to expand our services and with this in mind we will provide the necessary tools, supervision and safe workplace to all employees</w:t>
      </w:r>
      <w:r w:rsidR="00FA4F61" w:rsidRPr="00562963">
        <w:rPr>
          <w:rFonts w:ascii="Arial" w:hAnsi="Arial" w:cs="Arial"/>
          <w:color w:val="002060"/>
        </w:rPr>
        <w:t>.</w:t>
      </w:r>
    </w:p>
    <w:p w:rsidR="006337CB" w:rsidRPr="00080499" w:rsidRDefault="006337CB" w:rsidP="006337CB">
      <w:pPr>
        <w:pStyle w:val="NormalWeb"/>
        <w:spacing w:before="0" w:beforeAutospacing="0"/>
        <w:jc w:val="center"/>
        <w:rPr>
          <w:rFonts w:ascii="Arial" w:hAnsi="Arial" w:cs="Arial"/>
        </w:rPr>
      </w:pPr>
    </w:p>
    <w:p w:rsidR="00985011" w:rsidRPr="004042D8" w:rsidRDefault="00DF74A4" w:rsidP="00E11675">
      <w:pPr>
        <w:pStyle w:val="NormalWeb"/>
        <w:spacing w:before="0" w:beforeAutospacing="0" w:after="0" w:afterAutospacing="0"/>
        <w:jc w:val="center"/>
        <w:rPr>
          <w:rFonts w:ascii="Arial" w:hAnsi="Arial" w:cs="Arial"/>
          <w:b/>
          <w:color w:val="FF0000"/>
          <w:sz w:val="32"/>
          <w:szCs w:val="32"/>
        </w:rPr>
      </w:pPr>
      <w:r w:rsidRPr="004042D8">
        <w:rPr>
          <w:rFonts w:ascii="Arial" w:hAnsi="Arial" w:cs="Arial"/>
          <w:b/>
          <w:color w:val="FF0000"/>
          <w:sz w:val="32"/>
          <w:szCs w:val="32"/>
        </w:rPr>
        <w:t>What We Do</w:t>
      </w:r>
    </w:p>
    <w:p w:rsidR="00E11675" w:rsidRDefault="00E11675" w:rsidP="00E11675">
      <w:pPr>
        <w:pStyle w:val="NormalWeb"/>
        <w:spacing w:before="0" w:beforeAutospacing="0" w:after="0" w:afterAutospacing="0"/>
        <w:jc w:val="center"/>
        <w:rPr>
          <w:rFonts w:ascii="Arial" w:hAnsi="Arial" w:cs="Arial"/>
          <w:b/>
          <w:sz w:val="32"/>
          <w:szCs w:val="32"/>
        </w:rPr>
      </w:pPr>
    </w:p>
    <w:p w:rsidR="00DF74A4" w:rsidRPr="00562963" w:rsidRDefault="00DF74A4" w:rsidP="00E11675">
      <w:pPr>
        <w:pStyle w:val="NormalWeb"/>
        <w:spacing w:before="0" w:beforeAutospacing="0" w:after="0" w:afterAutospacing="0"/>
        <w:jc w:val="center"/>
        <w:rPr>
          <w:rFonts w:ascii="Arial" w:hAnsi="Arial" w:cs="Arial"/>
          <w:color w:val="002060"/>
        </w:rPr>
      </w:pPr>
      <w:r w:rsidRPr="00562963">
        <w:rPr>
          <w:rFonts w:ascii="Arial" w:hAnsi="Arial" w:cs="Arial"/>
          <w:color w:val="002060"/>
        </w:rPr>
        <w:t>Seavest is a Durban based, South African company providing services to the petroleum industry in Durban, Cape Town &amp; Johannesburg. The company provides an intensive building and maintenance service to cover almost every task at the retail sites.</w:t>
      </w:r>
    </w:p>
    <w:p w:rsidR="00DF74A4" w:rsidRDefault="00DF74A4" w:rsidP="00DF74A4">
      <w:pPr>
        <w:pStyle w:val="NormalWeb"/>
        <w:spacing w:before="0" w:beforeAutospacing="0" w:after="0" w:afterAutospacing="0"/>
        <w:jc w:val="center"/>
        <w:rPr>
          <w:rFonts w:ascii="Arial" w:hAnsi="Arial" w:cs="Arial"/>
          <w:color w:val="002060"/>
        </w:rPr>
      </w:pPr>
      <w:r w:rsidRPr="00562963">
        <w:rPr>
          <w:rFonts w:ascii="Arial" w:hAnsi="Arial" w:cs="Arial"/>
          <w:color w:val="002060"/>
        </w:rPr>
        <w:t>Although the company was established in 2003, management has twenty two years experience in the industry. The services that Seavest provides are exclusively reserved for the petroleum industry. The company is therefore geared to serve safely what the industry requires. Seavest has undergone an intensive a</w:t>
      </w:r>
      <w:r w:rsidR="00E11675" w:rsidRPr="00562963">
        <w:rPr>
          <w:rFonts w:ascii="Arial" w:hAnsi="Arial" w:cs="Arial"/>
          <w:color w:val="002060"/>
        </w:rPr>
        <w:t xml:space="preserve">udit by </w:t>
      </w:r>
      <w:proofErr w:type="spellStart"/>
      <w:r w:rsidR="00E11675" w:rsidRPr="00562963">
        <w:rPr>
          <w:rFonts w:ascii="Arial" w:hAnsi="Arial" w:cs="Arial"/>
          <w:color w:val="002060"/>
        </w:rPr>
        <w:t>Bitline</w:t>
      </w:r>
      <w:proofErr w:type="spellEnd"/>
      <w:r w:rsidR="00E11675" w:rsidRPr="00562963">
        <w:rPr>
          <w:rFonts w:ascii="Arial" w:hAnsi="Arial" w:cs="Arial"/>
          <w:color w:val="002060"/>
        </w:rPr>
        <w:t xml:space="preserve"> SA and was HSSE</w:t>
      </w:r>
      <w:r w:rsidRPr="00562963">
        <w:rPr>
          <w:rFonts w:ascii="Arial" w:hAnsi="Arial" w:cs="Arial"/>
          <w:color w:val="002060"/>
        </w:rPr>
        <w:t xml:space="preserve"> accredited. Seavest is now level one BBEE certified.</w:t>
      </w:r>
    </w:p>
    <w:p w:rsidR="009D0F27" w:rsidRDefault="009D0F27" w:rsidP="00DF74A4">
      <w:pPr>
        <w:pStyle w:val="NormalWeb"/>
        <w:spacing w:before="0" w:beforeAutospacing="0" w:after="0" w:afterAutospacing="0"/>
        <w:jc w:val="center"/>
        <w:rPr>
          <w:rFonts w:ascii="Arial" w:hAnsi="Arial" w:cs="Arial"/>
          <w:color w:val="002060"/>
        </w:rPr>
      </w:pPr>
    </w:p>
    <w:p w:rsidR="009D0F27" w:rsidRPr="00562963" w:rsidRDefault="009D0F27" w:rsidP="00DF74A4">
      <w:pPr>
        <w:pStyle w:val="NormalWeb"/>
        <w:spacing w:before="0" w:beforeAutospacing="0" w:after="0" w:afterAutospacing="0"/>
        <w:jc w:val="center"/>
        <w:rPr>
          <w:rFonts w:ascii="Arial" w:hAnsi="Arial" w:cs="Arial"/>
          <w:color w:val="002060"/>
        </w:rPr>
      </w:pPr>
    </w:p>
    <w:p w:rsidR="00985011" w:rsidRDefault="009D0F27" w:rsidP="00985011">
      <w:pPr>
        <w:pStyle w:val="NormalWeb"/>
      </w:pPr>
      <w:r w:rsidRPr="009D0F27">
        <w:drawing>
          <wp:inline distT="0" distB="0" distL="0" distR="0">
            <wp:extent cx="2092325" cy="1617980"/>
            <wp:effectExtent l="19050" t="0" r="3175" b="0"/>
            <wp:docPr id="4" name="Picture 1" descr="http://www.seavest.co.za/images/resident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avest.co.za/images/residental2.jpg"/>
                    <pic:cNvPicPr>
                      <a:picLocks noChangeAspect="1" noChangeArrowheads="1"/>
                    </pic:cNvPicPr>
                  </pic:nvPicPr>
                  <pic:blipFill>
                    <a:blip r:embed="rId11" cstate="print"/>
                    <a:srcRect/>
                    <a:stretch>
                      <a:fillRect/>
                    </a:stretch>
                  </pic:blipFill>
                  <pic:spPr bwMode="auto">
                    <a:xfrm>
                      <a:off x="0" y="0"/>
                      <a:ext cx="2092325" cy="1617980"/>
                    </a:xfrm>
                    <a:prstGeom prst="rect">
                      <a:avLst/>
                    </a:prstGeom>
                    <a:noFill/>
                    <a:ln w="9525">
                      <a:noFill/>
                      <a:miter lim="800000"/>
                      <a:headEnd/>
                      <a:tailEnd/>
                    </a:ln>
                  </pic:spPr>
                </pic:pic>
              </a:graphicData>
            </a:graphic>
          </wp:inline>
        </w:drawing>
      </w:r>
      <w:r>
        <w:t xml:space="preserve">                             </w:t>
      </w:r>
      <w:r w:rsidRPr="009D0F27">
        <w:drawing>
          <wp:inline distT="0" distB="0" distL="0" distR="0">
            <wp:extent cx="2092325" cy="1617980"/>
            <wp:effectExtent l="19050" t="0" r="3175" b="0"/>
            <wp:docPr id="7" name="Picture 2" descr="http://www.seavest.co.za/images/commerci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avest.co.za/images/commercial2.jpg"/>
                    <pic:cNvPicPr>
                      <a:picLocks noChangeAspect="1" noChangeArrowheads="1"/>
                    </pic:cNvPicPr>
                  </pic:nvPicPr>
                  <pic:blipFill>
                    <a:blip r:embed="rId10" cstate="print"/>
                    <a:srcRect/>
                    <a:stretch>
                      <a:fillRect/>
                    </a:stretch>
                  </pic:blipFill>
                  <pic:spPr bwMode="auto">
                    <a:xfrm>
                      <a:off x="0" y="0"/>
                      <a:ext cx="2092325" cy="1617980"/>
                    </a:xfrm>
                    <a:prstGeom prst="rect">
                      <a:avLst/>
                    </a:prstGeom>
                    <a:noFill/>
                    <a:ln w="9525">
                      <a:noFill/>
                      <a:miter lim="800000"/>
                      <a:headEnd/>
                      <a:tailEnd/>
                    </a:ln>
                  </pic:spPr>
                </pic:pic>
              </a:graphicData>
            </a:graphic>
          </wp:inline>
        </w:drawing>
      </w:r>
    </w:p>
    <w:p w:rsidR="0013762C" w:rsidRPr="00F0384A" w:rsidRDefault="00985011" w:rsidP="009D0F27">
      <w:pPr>
        <w:pStyle w:val="NormalWeb"/>
        <w:rPr>
          <w:rFonts w:ascii="Arial" w:hAnsi="Arial" w:cs="Arial"/>
          <w:b/>
          <w:color w:val="C00000"/>
          <w:sz w:val="32"/>
          <w:szCs w:val="32"/>
          <w:lang w:eastAsia="en-ZA"/>
        </w:rPr>
      </w:pPr>
      <w:r>
        <w:lastRenderedPageBreak/>
        <w:t>                           </w:t>
      </w:r>
      <w:r w:rsidR="0013762C" w:rsidRPr="00F0384A">
        <w:rPr>
          <w:rFonts w:ascii="Arial" w:hAnsi="Arial" w:cs="Arial"/>
          <w:b/>
          <w:color w:val="C00000"/>
          <w:sz w:val="32"/>
          <w:szCs w:val="32"/>
          <w:lang w:eastAsia="en-ZA"/>
        </w:rPr>
        <w:t>Goa</w:t>
      </w:r>
      <w:r w:rsidR="0013762C" w:rsidRPr="00EC2417">
        <w:rPr>
          <w:rFonts w:ascii="Arial" w:hAnsi="Arial" w:cs="Arial"/>
          <w:b/>
          <w:color w:val="C00000"/>
          <w:sz w:val="32"/>
          <w:szCs w:val="32"/>
          <w:lang w:eastAsia="en-ZA"/>
        </w:rPr>
        <w:t>ls and principles of HSE at Seavest</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bookmarkStart w:id="0" w:name="hse_kap1"/>
      <w:bookmarkEnd w:id="0"/>
      <w:r w:rsidRPr="00F0384A">
        <w:rPr>
          <w:rFonts w:ascii="Arial" w:hAnsi="Arial" w:cs="Arial"/>
          <w:b/>
          <w:bCs/>
          <w:color w:val="17365D" w:themeColor="text2" w:themeShade="BF"/>
          <w:lang w:eastAsia="en-ZA"/>
        </w:rPr>
        <w:t>1. OVERALL GOALS AND PRINCIPLES OF HSE</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b/>
          <w:bCs/>
          <w:color w:val="17365D" w:themeColor="text2" w:themeShade="BF"/>
          <w:lang w:eastAsia="en-ZA"/>
        </w:rPr>
        <w:t>1.1 Overall goals</w:t>
      </w:r>
      <w:r w:rsidRPr="00F0384A">
        <w:rPr>
          <w:rFonts w:ascii="Arial" w:hAnsi="Arial" w:cs="Arial"/>
          <w:color w:val="17365D" w:themeColor="text2" w:themeShade="BF"/>
          <w:lang w:eastAsia="en-ZA"/>
        </w:rPr>
        <w:br/>
      </w:r>
      <w:proofErr w:type="gramStart"/>
      <w:r w:rsidRPr="00EC2417">
        <w:rPr>
          <w:rFonts w:ascii="Arial" w:hAnsi="Arial" w:cs="Arial"/>
          <w:color w:val="17365D" w:themeColor="text2" w:themeShade="BF"/>
          <w:lang w:eastAsia="en-ZA"/>
        </w:rPr>
        <w:t>Through</w:t>
      </w:r>
      <w:proofErr w:type="gramEnd"/>
      <w:r w:rsidRPr="00EC2417">
        <w:rPr>
          <w:rFonts w:ascii="Arial" w:hAnsi="Arial" w:cs="Arial"/>
          <w:color w:val="17365D" w:themeColor="text2" w:themeShade="BF"/>
          <w:lang w:eastAsia="en-ZA"/>
        </w:rPr>
        <w:t xml:space="preserve"> ensuring that employees</w:t>
      </w:r>
      <w:r w:rsidRPr="00F0384A">
        <w:rPr>
          <w:rFonts w:ascii="Arial" w:hAnsi="Arial" w:cs="Arial"/>
          <w:color w:val="17365D" w:themeColor="text2" w:themeShade="BF"/>
          <w:lang w:eastAsia="en-ZA"/>
        </w:rPr>
        <w:t xml:space="preserve"> tasks are safe, meaningful and conducive to the developm</w:t>
      </w:r>
      <w:r w:rsidRPr="00EC2417">
        <w:rPr>
          <w:rFonts w:ascii="Arial" w:hAnsi="Arial" w:cs="Arial"/>
          <w:color w:val="17365D" w:themeColor="text2" w:themeShade="BF"/>
          <w:lang w:eastAsia="en-ZA"/>
        </w:rPr>
        <w:t>ent of their personalities, Seavest</w:t>
      </w:r>
      <w:r w:rsidRPr="00F0384A">
        <w:rPr>
          <w:rFonts w:ascii="Arial" w:hAnsi="Arial" w:cs="Arial"/>
          <w:color w:val="17365D" w:themeColor="text2" w:themeShade="BF"/>
          <w:lang w:eastAsia="en-ZA"/>
        </w:rPr>
        <w:t xml:space="preserve"> seeks to create a work environment that fosters creativity as well as construc</w:t>
      </w:r>
      <w:r w:rsidRPr="00EC2417">
        <w:rPr>
          <w:rFonts w:ascii="Arial" w:hAnsi="Arial" w:cs="Arial"/>
          <w:color w:val="17365D" w:themeColor="text2" w:themeShade="BF"/>
          <w:lang w:eastAsia="en-ZA"/>
        </w:rPr>
        <w:t>tive and critical thinking. Seavest seeks to offer</w:t>
      </w:r>
      <w:r w:rsidRPr="00F0384A">
        <w:rPr>
          <w:rFonts w:ascii="Arial" w:hAnsi="Arial" w:cs="Arial"/>
          <w:color w:val="17365D" w:themeColor="text2" w:themeShade="BF"/>
          <w:lang w:eastAsia="en-ZA"/>
        </w:rPr>
        <w:t xml:space="preserve"> a good learning envi</w:t>
      </w:r>
      <w:r w:rsidRPr="00EC2417">
        <w:rPr>
          <w:rFonts w:ascii="Arial" w:hAnsi="Arial" w:cs="Arial"/>
          <w:color w:val="17365D" w:themeColor="text2" w:themeShade="BF"/>
          <w:lang w:eastAsia="en-ZA"/>
        </w:rPr>
        <w:t>ronment by ensuring that training</w:t>
      </w:r>
      <w:r w:rsidRPr="00F0384A">
        <w:rPr>
          <w:rFonts w:ascii="Arial" w:hAnsi="Arial" w:cs="Arial"/>
          <w:color w:val="17365D" w:themeColor="text2" w:themeShade="BF"/>
          <w:lang w:eastAsia="en-ZA"/>
        </w:rPr>
        <w:t>, welfare provisions and the physical environment are adapted to th</w:t>
      </w:r>
      <w:r w:rsidRPr="00EC2417">
        <w:rPr>
          <w:rFonts w:ascii="Arial" w:hAnsi="Arial" w:cs="Arial"/>
          <w:color w:val="17365D" w:themeColor="text2" w:themeShade="BF"/>
          <w:lang w:eastAsia="en-ZA"/>
        </w:rPr>
        <w:t>eir needs. The work</w:t>
      </w:r>
      <w:r w:rsidRPr="00F0384A">
        <w:rPr>
          <w:rFonts w:ascii="Arial" w:hAnsi="Arial" w:cs="Arial"/>
          <w:color w:val="17365D" w:themeColor="text2" w:themeShade="BF"/>
          <w:lang w:eastAsia="en-ZA"/>
        </w:rPr>
        <w:t xml:space="preserve"> environment must</w:t>
      </w:r>
      <w:r w:rsidRPr="00EC2417">
        <w:rPr>
          <w:rFonts w:ascii="Arial" w:hAnsi="Arial" w:cs="Arial"/>
          <w:color w:val="17365D" w:themeColor="text2" w:themeShade="BF"/>
          <w:lang w:eastAsia="en-ZA"/>
        </w:rPr>
        <w:t xml:space="preserve"> support and promote its users </w:t>
      </w:r>
      <w:r w:rsidRPr="00F0384A">
        <w:rPr>
          <w:rFonts w:ascii="Arial" w:hAnsi="Arial" w:cs="Arial"/>
          <w:color w:val="17365D" w:themeColor="text2" w:themeShade="BF"/>
          <w:lang w:eastAsia="en-ZA"/>
        </w:rPr>
        <w:t>capacity to work and learn, safeguard their health and well-being, and protect them against work-related illnesses and accidents.</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color w:val="17365D" w:themeColor="text2" w:themeShade="BF"/>
          <w:lang w:eastAsia="en-ZA"/>
        </w:rPr>
        <w:t>Environmental awareness should permea</w:t>
      </w:r>
      <w:r w:rsidRPr="00EC2417">
        <w:rPr>
          <w:rFonts w:ascii="Arial" w:hAnsi="Arial" w:cs="Arial"/>
          <w:color w:val="17365D" w:themeColor="text2" w:themeShade="BF"/>
          <w:lang w:eastAsia="en-ZA"/>
        </w:rPr>
        <w:t>te all parts of the company’s</w:t>
      </w:r>
      <w:r w:rsidRPr="00F0384A">
        <w:rPr>
          <w:rFonts w:ascii="Arial" w:hAnsi="Arial" w:cs="Arial"/>
          <w:color w:val="17365D" w:themeColor="text2" w:themeShade="BF"/>
          <w:lang w:eastAsia="en-ZA"/>
        </w:rPr>
        <w:t xml:space="preserve"> activities. By conducting its operations in an envir</w:t>
      </w:r>
      <w:r w:rsidRPr="00EC2417">
        <w:rPr>
          <w:rFonts w:ascii="Arial" w:hAnsi="Arial" w:cs="Arial"/>
          <w:color w:val="17365D" w:themeColor="text2" w:themeShade="BF"/>
          <w:lang w:eastAsia="en-ZA"/>
        </w:rPr>
        <w:t>onmentally friendly manner, Seavest</w:t>
      </w:r>
      <w:r w:rsidRPr="00F0384A">
        <w:rPr>
          <w:rFonts w:ascii="Arial" w:hAnsi="Arial" w:cs="Arial"/>
          <w:color w:val="17365D" w:themeColor="text2" w:themeShade="BF"/>
          <w:lang w:eastAsia="en-ZA"/>
        </w:rPr>
        <w:t xml:space="preserve"> shall work continuously to reduce the strain on the environment.</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EC2417">
        <w:rPr>
          <w:rFonts w:ascii="Arial" w:hAnsi="Arial" w:cs="Arial"/>
          <w:color w:val="17365D" w:themeColor="text2" w:themeShade="BF"/>
          <w:lang w:eastAsia="en-ZA"/>
        </w:rPr>
        <w:t>Seavest</w:t>
      </w:r>
      <w:r w:rsidRPr="00F0384A">
        <w:rPr>
          <w:rFonts w:ascii="Arial" w:hAnsi="Arial" w:cs="Arial"/>
          <w:color w:val="17365D" w:themeColor="text2" w:themeShade="BF"/>
          <w:lang w:eastAsia="en-ZA"/>
        </w:rPr>
        <w:t xml:space="preserve"> shall comply with </w:t>
      </w:r>
      <w:r w:rsidRPr="00EC2417">
        <w:rPr>
          <w:rFonts w:ascii="Arial" w:hAnsi="Arial" w:cs="Arial"/>
          <w:color w:val="17365D" w:themeColor="text2" w:themeShade="BF"/>
          <w:lang w:eastAsia="en-ZA"/>
        </w:rPr>
        <w:t xml:space="preserve">all </w:t>
      </w:r>
      <w:r w:rsidRPr="00F0384A">
        <w:rPr>
          <w:rFonts w:ascii="Arial" w:hAnsi="Arial" w:cs="Arial"/>
          <w:color w:val="17365D" w:themeColor="text2" w:themeShade="BF"/>
          <w:lang w:eastAsia="en-ZA"/>
        </w:rPr>
        <w:t xml:space="preserve">existing </w:t>
      </w:r>
      <w:r w:rsidRPr="00EC2417">
        <w:rPr>
          <w:rFonts w:ascii="Arial" w:hAnsi="Arial" w:cs="Arial"/>
          <w:color w:val="17365D" w:themeColor="text2" w:themeShade="BF"/>
          <w:lang w:eastAsia="en-ZA"/>
        </w:rPr>
        <w:t xml:space="preserve">HSE </w:t>
      </w:r>
      <w:r w:rsidRPr="00F0384A">
        <w:rPr>
          <w:rFonts w:ascii="Arial" w:hAnsi="Arial" w:cs="Arial"/>
          <w:color w:val="17365D" w:themeColor="text2" w:themeShade="BF"/>
          <w:lang w:eastAsia="en-ZA"/>
        </w:rPr>
        <w:t>legislation</w:t>
      </w:r>
      <w:r w:rsidRPr="00EC2417">
        <w:rPr>
          <w:rFonts w:ascii="Arial" w:hAnsi="Arial" w:cs="Arial"/>
          <w:color w:val="17365D" w:themeColor="text2" w:themeShade="BF"/>
          <w:lang w:eastAsia="en-ZA"/>
        </w:rPr>
        <w:t>.</w:t>
      </w:r>
      <w:r w:rsidRPr="00F0384A">
        <w:rPr>
          <w:rFonts w:ascii="Arial" w:hAnsi="Arial" w:cs="Arial"/>
          <w:color w:val="17365D" w:themeColor="text2" w:themeShade="BF"/>
          <w:lang w:eastAsia="en-ZA"/>
        </w:rPr>
        <w:t> </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b/>
          <w:bCs/>
          <w:color w:val="17365D" w:themeColor="text2" w:themeShade="BF"/>
          <w:lang w:eastAsia="en-ZA"/>
        </w:rPr>
        <w:t>1.2 Principles</w:t>
      </w:r>
      <w:r w:rsidRPr="00F0384A">
        <w:rPr>
          <w:rFonts w:ascii="Arial" w:hAnsi="Arial" w:cs="Arial"/>
          <w:color w:val="17365D" w:themeColor="text2" w:themeShade="BF"/>
          <w:lang w:eastAsia="en-ZA"/>
        </w:rPr>
        <w:br/>
      </w:r>
      <w:proofErr w:type="gramStart"/>
      <w:r w:rsidRPr="00F0384A">
        <w:rPr>
          <w:rFonts w:ascii="Arial" w:hAnsi="Arial" w:cs="Arial"/>
          <w:color w:val="17365D" w:themeColor="text2" w:themeShade="BF"/>
          <w:lang w:eastAsia="en-ZA"/>
        </w:rPr>
        <w:t>The</w:t>
      </w:r>
      <w:proofErr w:type="gramEnd"/>
      <w:r w:rsidRPr="00F0384A">
        <w:rPr>
          <w:rFonts w:ascii="Arial" w:hAnsi="Arial" w:cs="Arial"/>
          <w:color w:val="17365D" w:themeColor="text2" w:themeShade="BF"/>
          <w:lang w:eastAsia="en-ZA"/>
        </w:rPr>
        <w:t xml:space="preserve"> health, safety and </w:t>
      </w:r>
      <w:r w:rsidRPr="00EC2417">
        <w:rPr>
          <w:rFonts w:ascii="Arial" w:hAnsi="Arial" w:cs="Arial"/>
          <w:color w:val="17365D" w:themeColor="text2" w:themeShade="BF"/>
          <w:lang w:eastAsia="en-ZA"/>
        </w:rPr>
        <w:t>environmental (HSE) work at Seavest</w:t>
      </w:r>
      <w:r w:rsidRPr="00F0384A">
        <w:rPr>
          <w:rFonts w:ascii="Arial" w:hAnsi="Arial" w:cs="Arial"/>
          <w:color w:val="17365D" w:themeColor="text2" w:themeShade="BF"/>
          <w:lang w:eastAsia="en-ZA"/>
        </w:rPr>
        <w:t xml:space="preserve"> shall constitute continuous and systematic efforts that are integrated into t</w:t>
      </w:r>
      <w:r w:rsidRPr="00EC2417">
        <w:rPr>
          <w:rFonts w:ascii="Arial" w:hAnsi="Arial" w:cs="Arial"/>
          <w:color w:val="17365D" w:themeColor="text2" w:themeShade="BF"/>
          <w:lang w:eastAsia="en-ZA"/>
        </w:rPr>
        <w:t>he primary activities. A quarterly</w:t>
      </w:r>
      <w:r w:rsidRPr="00F0384A">
        <w:rPr>
          <w:rFonts w:ascii="Arial" w:hAnsi="Arial" w:cs="Arial"/>
          <w:color w:val="17365D" w:themeColor="text2" w:themeShade="BF"/>
          <w:lang w:eastAsia="en-ZA"/>
        </w:rPr>
        <w:t xml:space="preserve"> HSE review conducted </w:t>
      </w:r>
      <w:r w:rsidRPr="00EC2417">
        <w:rPr>
          <w:rFonts w:ascii="Arial" w:hAnsi="Arial" w:cs="Arial"/>
          <w:color w:val="17365D" w:themeColor="text2" w:themeShade="BF"/>
          <w:lang w:eastAsia="en-ZA"/>
        </w:rPr>
        <w:t xml:space="preserve">in our HSE meetings </w:t>
      </w:r>
      <w:r w:rsidRPr="00F0384A">
        <w:rPr>
          <w:rFonts w:ascii="Arial" w:hAnsi="Arial" w:cs="Arial"/>
          <w:color w:val="17365D" w:themeColor="text2" w:themeShade="BF"/>
          <w:lang w:eastAsia="en-ZA"/>
        </w:rPr>
        <w:t xml:space="preserve">shall form the basis for action plans with concrete </w:t>
      </w:r>
      <w:r w:rsidRPr="00EC2417">
        <w:rPr>
          <w:rFonts w:ascii="Arial" w:hAnsi="Arial" w:cs="Arial"/>
          <w:color w:val="17365D" w:themeColor="text2" w:themeShade="BF"/>
          <w:lang w:eastAsia="en-ZA"/>
        </w:rPr>
        <w:t>goals and prioritised measures.</w:t>
      </w:r>
      <w:r w:rsidRPr="00F0384A">
        <w:rPr>
          <w:rFonts w:ascii="Arial" w:hAnsi="Arial" w:cs="Arial"/>
          <w:color w:val="17365D" w:themeColor="text2" w:themeShade="BF"/>
          <w:lang w:eastAsia="en-ZA"/>
        </w:rPr>
        <w:t> </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color w:val="17365D" w:themeColor="text2" w:themeShade="BF"/>
          <w:lang w:eastAsia="en-ZA"/>
        </w:rPr>
        <w:t xml:space="preserve">HSE-related problems should be solved consecutively at the lowest possible level, in order </w:t>
      </w:r>
      <w:r w:rsidRPr="00EC2417">
        <w:rPr>
          <w:rFonts w:ascii="Arial" w:hAnsi="Arial" w:cs="Arial"/>
          <w:color w:val="17365D" w:themeColor="text2" w:themeShade="BF"/>
          <w:lang w:eastAsia="en-ZA"/>
        </w:rPr>
        <w:t>to prevent employees</w:t>
      </w:r>
      <w:r w:rsidRPr="00F0384A">
        <w:rPr>
          <w:rFonts w:ascii="Arial" w:hAnsi="Arial" w:cs="Arial"/>
          <w:color w:val="17365D" w:themeColor="text2" w:themeShade="BF"/>
          <w:lang w:eastAsia="en-ZA"/>
        </w:rPr>
        <w:t xml:space="preserve"> from developing work-related illnesses or suffering work-related accidents, and to prevent the activities from having a negative impact on the environment.</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bookmarkStart w:id="1" w:name="_Toc135032826"/>
      <w:r w:rsidRPr="00F0384A">
        <w:rPr>
          <w:rFonts w:ascii="Arial" w:hAnsi="Arial" w:cs="Arial"/>
          <w:b/>
          <w:bCs/>
          <w:color w:val="17365D" w:themeColor="text2" w:themeShade="BF"/>
          <w:lang w:eastAsia="en-ZA"/>
        </w:rPr>
        <w:t>1.2.1 Responsibility</w:t>
      </w:r>
      <w:bookmarkEnd w:id="1"/>
      <w:r w:rsidRPr="00F0384A">
        <w:rPr>
          <w:rFonts w:ascii="Arial" w:hAnsi="Arial" w:cs="Arial"/>
          <w:color w:val="17365D" w:themeColor="text2" w:themeShade="BF"/>
          <w:lang w:eastAsia="en-ZA"/>
        </w:rPr>
        <w:br/>
        <w:t>HSE i</w:t>
      </w:r>
      <w:r w:rsidRPr="00EC2417">
        <w:rPr>
          <w:rFonts w:ascii="Arial" w:hAnsi="Arial" w:cs="Arial"/>
          <w:color w:val="17365D" w:themeColor="text2" w:themeShade="BF"/>
          <w:lang w:eastAsia="en-ZA"/>
        </w:rPr>
        <w:t>s the responsibility of employees</w:t>
      </w:r>
      <w:r w:rsidRPr="00F0384A">
        <w:rPr>
          <w:rFonts w:ascii="Arial" w:hAnsi="Arial" w:cs="Arial"/>
          <w:color w:val="17365D" w:themeColor="text2" w:themeShade="BF"/>
          <w:lang w:eastAsia="en-ZA"/>
        </w:rPr>
        <w:t xml:space="preserve"> on all levels of the organisation</w:t>
      </w:r>
      <w:r w:rsidRPr="00EC2417">
        <w:rPr>
          <w:rFonts w:ascii="Arial" w:hAnsi="Arial" w:cs="Arial"/>
          <w:color w:val="17365D" w:themeColor="text2" w:themeShade="BF"/>
          <w:lang w:eastAsia="en-ZA"/>
        </w:rPr>
        <w:t xml:space="preserve"> to carrier out to ensure a safe working environment at all times</w:t>
      </w:r>
      <w:r w:rsidRPr="00F0384A">
        <w:rPr>
          <w:rFonts w:ascii="Arial" w:hAnsi="Arial" w:cs="Arial"/>
          <w:color w:val="17365D" w:themeColor="text2" w:themeShade="BF"/>
          <w:lang w:eastAsia="en-ZA"/>
        </w:rPr>
        <w:t>. </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bookmarkStart w:id="2" w:name="_Toc135032827"/>
      <w:r w:rsidRPr="00F0384A">
        <w:rPr>
          <w:rFonts w:ascii="Arial" w:hAnsi="Arial" w:cs="Arial"/>
          <w:b/>
          <w:bCs/>
          <w:color w:val="17365D" w:themeColor="text2" w:themeShade="BF"/>
          <w:lang w:eastAsia="en-ZA"/>
        </w:rPr>
        <w:t>1.2.2 Participation</w:t>
      </w:r>
      <w:bookmarkEnd w:id="2"/>
      <w:r w:rsidRPr="00F0384A">
        <w:rPr>
          <w:rFonts w:ascii="Arial" w:hAnsi="Arial" w:cs="Arial"/>
          <w:color w:val="17365D" w:themeColor="text2" w:themeShade="BF"/>
          <w:lang w:eastAsia="en-ZA"/>
        </w:rPr>
        <w:br/>
        <w:t>Active participa</w:t>
      </w:r>
      <w:r w:rsidRPr="00EC2417">
        <w:rPr>
          <w:rFonts w:ascii="Arial" w:hAnsi="Arial" w:cs="Arial"/>
          <w:color w:val="17365D" w:themeColor="text2" w:themeShade="BF"/>
          <w:lang w:eastAsia="en-ZA"/>
        </w:rPr>
        <w:t>tion from employees</w:t>
      </w:r>
      <w:r w:rsidRPr="00F0384A">
        <w:rPr>
          <w:rFonts w:ascii="Arial" w:hAnsi="Arial" w:cs="Arial"/>
          <w:color w:val="17365D" w:themeColor="text2" w:themeShade="BF"/>
          <w:lang w:eastAsia="en-ZA"/>
        </w:rPr>
        <w:t xml:space="preserve">, clear allocation of responsibilities and clear organisation of the HSE work is a precondition for achieving </w:t>
      </w:r>
      <w:r w:rsidRPr="00EC2417">
        <w:rPr>
          <w:rFonts w:ascii="Arial" w:hAnsi="Arial" w:cs="Arial"/>
          <w:color w:val="17365D" w:themeColor="text2" w:themeShade="BF"/>
          <w:lang w:eastAsia="en-ZA"/>
        </w:rPr>
        <w:t>an optimal work</w:t>
      </w:r>
      <w:r w:rsidRPr="00F0384A">
        <w:rPr>
          <w:rFonts w:ascii="Arial" w:hAnsi="Arial" w:cs="Arial"/>
          <w:color w:val="17365D" w:themeColor="text2" w:themeShade="BF"/>
          <w:lang w:eastAsia="en-ZA"/>
        </w:rPr>
        <w:t xml:space="preserve"> environment. Everyone in the organisation must take on his or her share of the responsibility. The methods of work chosen for the process of identifying needs and designing action plans should be such that they allow everyone to contribute with his or her experience and competence.</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b/>
          <w:bCs/>
          <w:color w:val="17365D" w:themeColor="text2" w:themeShade="BF"/>
          <w:lang w:eastAsia="en-ZA"/>
        </w:rPr>
        <w:lastRenderedPageBreak/>
        <w:t>1.3 Local goals</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color w:val="17365D" w:themeColor="text2" w:themeShade="BF"/>
          <w:lang w:eastAsia="en-ZA"/>
        </w:rPr>
        <w:t>HSE goals and measures mu</w:t>
      </w:r>
      <w:r w:rsidRPr="00EC2417">
        <w:rPr>
          <w:rFonts w:ascii="Arial" w:hAnsi="Arial" w:cs="Arial"/>
          <w:color w:val="17365D" w:themeColor="text2" w:themeShade="BF"/>
          <w:lang w:eastAsia="en-ZA"/>
        </w:rPr>
        <w:t>st be integrated into the units</w:t>
      </w:r>
      <w:r w:rsidRPr="00F0384A">
        <w:rPr>
          <w:rFonts w:ascii="Arial" w:hAnsi="Arial" w:cs="Arial"/>
          <w:color w:val="17365D" w:themeColor="text2" w:themeShade="BF"/>
          <w:lang w:eastAsia="en-ZA"/>
        </w:rPr>
        <w:t xml:space="preserve"> operating and action plans. All units must design and adopt their individual HSE goals and acti</w:t>
      </w:r>
      <w:r w:rsidRPr="00EC2417">
        <w:rPr>
          <w:rFonts w:ascii="Arial" w:hAnsi="Arial" w:cs="Arial"/>
          <w:color w:val="17365D" w:themeColor="text2" w:themeShade="BF"/>
          <w:lang w:eastAsia="en-ZA"/>
        </w:rPr>
        <w:t xml:space="preserve">on plans in accordance with </w:t>
      </w:r>
      <w:proofErr w:type="spellStart"/>
      <w:r w:rsidRPr="00EC2417">
        <w:rPr>
          <w:rFonts w:ascii="Arial" w:hAnsi="Arial" w:cs="Arial"/>
          <w:color w:val="17365D" w:themeColor="text2" w:themeShade="BF"/>
          <w:lang w:eastAsia="en-ZA"/>
        </w:rPr>
        <w:t>Seavest’s</w:t>
      </w:r>
      <w:proofErr w:type="spellEnd"/>
      <w:r w:rsidRPr="00F0384A">
        <w:rPr>
          <w:rFonts w:ascii="Arial" w:hAnsi="Arial" w:cs="Arial"/>
          <w:color w:val="17365D" w:themeColor="text2" w:themeShade="BF"/>
          <w:lang w:eastAsia="en-ZA"/>
        </w:rPr>
        <w:t xml:space="preserve"> overall goals and priority areas for HSE, based on identifying cha</w:t>
      </w:r>
      <w:r w:rsidRPr="00EC2417">
        <w:rPr>
          <w:rFonts w:ascii="Arial" w:hAnsi="Arial" w:cs="Arial"/>
          <w:color w:val="17365D" w:themeColor="text2" w:themeShade="BF"/>
          <w:lang w:eastAsia="en-ZA"/>
        </w:rPr>
        <w:t>llenges in the work</w:t>
      </w:r>
      <w:r w:rsidRPr="00F0384A">
        <w:rPr>
          <w:rFonts w:ascii="Arial" w:hAnsi="Arial" w:cs="Arial"/>
          <w:color w:val="17365D" w:themeColor="text2" w:themeShade="BF"/>
          <w:lang w:eastAsia="en-ZA"/>
        </w:rPr>
        <w:t xml:space="preserve"> environment as well as conditions impacting on the physical surroundings. The goals should be as concrete as possible, enabling each unit to assess and document to what degree the goals have been fulfilled.</w:t>
      </w:r>
    </w:p>
    <w:p w:rsidR="0013762C" w:rsidRPr="00F0384A" w:rsidRDefault="0013762C" w:rsidP="0013762C">
      <w:pPr>
        <w:numPr>
          <w:ilvl w:val="0"/>
          <w:numId w:val="127"/>
        </w:numPr>
        <w:shd w:val="clear" w:color="auto" w:fill="FFFFFF"/>
        <w:spacing w:line="270" w:lineRule="atLeast"/>
        <w:ind w:left="480" w:right="240"/>
        <w:rPr>
          <w:rFonts w:ascii="Arial" w:hAnsi="Arial" w:cs="Arial"/>
          <w:color w:val="17365D" w:themeColor="text2" w:themeShade="BF"/>
          <w:lang w:eastAsia="en-ZA"/>
        </w:rPr>
      </w:pPr>
      <w:r w:rsidRPr="00F0384A">
        <w:rPr>
          <w:rFonts w:ascii="Arial" w:hAnsi="Arial" w:cs="Arial"/>
          <w:iCs/>
          <w:color w:val="17365D" w:themeColor="text2" w:themeShade="BF"/>
          <w:lang w:eastAsia="en-ZA"/>
        </w:rPr>
        <w:t>Employees shall</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a)</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use the prescribed protective equipment, exercise caution and otherwise contribute to prevention of accidents and injury to health,</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b)</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immediately notify the employer and the safety representative and to the extent necessary other employees when employees become aware of faults or defects that may involve danger to life or health and they themselves are unable to remedy the fault or defect,</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c)</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interrupt work if the employees consider that it cannot continue without involving danger to life or health,</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d)</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ensure that the employer or the safety representative is notified as soon as employees become aware of harassment or discrimination at the workplace,</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e)</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notify the employer if an employee suffers injury at work or contracts diseases which the employee believes to result from the work or conditions at the working premises,</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f)</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cooperate on preparation and implementation of follow-up plans in connection with total or partial absence from work owing to accidents, sickness, fatigue or the like,</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g)</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obey instructions issued by the Labour Inspection Authority.</w:t>
      </w:r>
      <w:r w:rsidRPr="00F0384A">
        <w:rPr>
          <w:rFonts w:ascii="Arial" w:hAnsi="Arial" w:cs="Arial"/>
          <w:color w:val="17365D" w:themeColor="text2" w:themeShade="BF"/>
          <w:lang w:eastAsia="en-ZA"/>
        </w:rPr>
        <w:br/>
      </w:r>
      <w:r w:rsidRPr="00F0384A">
        <w:rPr>
          <w:rFonts w:ascii="Arial" w:hAnsi="Arial" w:cs="Arial"/>
          <w:color w:val="17365D" w:themeColor="text2" w:themeShade="BF"/>
          <w:lang w:eastAsia="en-ZA"/>
        </w:rPr>
        <w:br/>
        <w:t> </w:t>
      </w:r>
    </w:p>
    <w:p w:rsidR="0013762C" w:rsidRPr="00F0384A" w:rsidRDefault="0013762C" w:rsidP="0013762C">
      <w:pPr>
        <w:shd w:val="clear" w:color="auto" w:fill="FFFFFF"/>
        <w:spacing w:line="270" w:lineRule="atLeast"/>
        <w:ind w:left="480" w:right="240"/>
        <w:jc w:val="center"/>
        <w:rPr>
          <w:rFonts w:ascii="Arial" w:hAnsi="Arial" w:cs="Arial"/>
          <w:color w:val="17365D" w:themeColor="text2" w:themeShade="BF"/>
          <w:lang w:eastAsia="en-ZA"/>
        </w:rPr>
      </w:pPr>
      <w:r w:rsidRPr="00EC2417">
        <w:rPr>
          <w:rFonts w:ascii="Arial" w:hAnsi="Arial" w:cs="Arial"/>
          <w:iCs/>
          <w:color w:val="17365D" w:themeColor="text2" w:themeShade="BF"/>
          <w:lang w:eastAsia="en-ZA"/>
        </w:rPr>
        <w:t>“</w:t>
      </w:r>
      <w:r w:rsidRPr="00F0384A">
        <w:rPr>
          <w:rFonts w:ascii="Arial" w:hAnsi="Arial" w:cs="Arial"/>
          <w:iCs/>
          <w:color w:val="17365D" w:themeColor="text2" w:themeShade="BF"/>
          <w:lang w:eastAsia="en-ZA"/>
        </w:rPr>
        <w:t>Employees charged with directing or supervising other employees shall ensure that safety and health are taken into consideration when work that comes under their areas of responsibility is</w:t>
      </w:r>
      <w:r w:rsidRPr="00EC2417">
        <w:rPr>
          <w:rFonts w:ascii="Arial" w:hAnsi="Arial" w:cs="Arial"/>
          <w:iCs/>
          <w:color w:val="17365D" w:themeColor="text2" w:themeShade="BF"/>
          <w:lang w:eastAsia="en-ZA"/>
        </w:rPr>
        <w:t xml:space="preserve"> being planned and carried out.”</w:t>
      </w:r>
    </w:p>
    <w:p w:rsidR="0013762C" w:rsidRDefault="0013762C" w:rsidP="003E0F66">
      <w:pPr>
        <w:pStyle w:val="ListParagraph"/>
        <w:jc w:val="center"/>
        <w:rPr>
          <w:rFonts w:ascii="Arial" w:hAnsi="Arial" w:cs="Arial"/>
          <w:b/>
          <w:color w:val="FF0000"/>
          <w:sz w:val="40"/>
          <w:szCs w:val="40"/>
          <w:u w:val="single"/>
        </w:rPr>
      </w:pPr>
    </w:p>
    <w:p w:rsidR="0013762C" w:rsidRDefault="0013762C" w:rsidP="003E0F66">
      <w:pPr>
        <w:pStyle w:val="ListParagraph"/>
        <w:jc w:val="center"/>
        <w:rPr>
          <w:rFonts w:ascii="Arial" w:hAnsi="Arial" w:cs="Arial"/>
          <w:b/>
          <w:color w:val="FF0000"/>
          <w:sz w:val="40"/>
          <w:szCs w:val="40"/>
          <w:u w:val="single"/>
        </w:rPr>
      </w:pPr>
    </w:p>
    <w:p w:rsidR="0013762C" w:rsidRDefault="0013762C" w:rsidP="003E0F66">
      <w:pPr>
        <w:pStyle w:val="ListParagraph"/>
        <w:jc w:val="center"/>
        <w:rPr>
          <w:rFonts w:ascii="Arial" w:hAnsi="Arial" w:cs="Arial"/>
          <w:b/>
          <w:color w:val="FF0000"/>
          <w:sz w:val="40"/>
          <w:szCs w:val="40"/>
          <w:u w:val="single"/>
        </w:rPr>
      </w:pPr>
    </w:p>
    <w:p w:rsidR="00377610" w:rsidRDefault="00377610" w:rsidP="009D0F27">
      <w:pPr>
        <w:rPr>
          <w:rFonts w:ascii="Arial" w:hAnsi="Arial" w:cs="Arial"/>
          <w:b/>
          <w:color w:val="FF0000"/>
          <w:sz w:val="40"/>
          <w:szCs w:val="40"/>
          <w:u w:val="single"/>
        </w:rPr>
      </w:pPr>
    </w:p>
    <w:p w:rsidR="009D0F27" w:rsidRPr="009D0F27" w:rsidRDefault="009D0F27" w:rsidP="009D0F27">
      <w:pPr>
        <w:rPr>
          <w:rFonts w:ascii="Arial" w:hAnsi="Arial" w:cs="Arial"/>
          <w:b/>
          <w:color w:val="FF0000"/>
          <w:sz w:val="40"/>
          <w:szCs w:val="40"/>
          <w:u w:val="single"/>
        </w:rPr>
      </w:pPr>
    </w:p>
    <w:p w:rsidR="0013762C" w:rsidRPr="0013762C" w:rsidRDefault="0013762C" w:rsidP="0013762C">
      <w:pPr>
        <w:rPr>
          <w:rFonts w:ascii="Arial" w:hAnsi="Arial" w:cs="Arial"/>
          <w:b/>
          <w:color w:val="FF0000"/>
          <w:sz w:val="40"/>
          <w:szCs w:val="40"/>
          <w:u w:val="single"/>
        </w:rPr>
      </w:pPr>
    </w:p>
    <w:p w:rsidR="003E0F66" w:rsidRPr="004042D8" w:rsidRDefault="003E0F66" w:rsidP="003E0F66">
      <w:pPr>
        <w:pStyle w:val="ListParagraph"/>
        <w:jc w:val="center"/>
        <w:rPr>
          <w:rFonts w:ascii="Arial" w:hAnsi="Arial" w:cs="Arial"/>
          <w:b/>
          <w:color w:val="FF0000"/>
          <w:sz w:val="40"/>
          <w:szCs w:val="40"/>
          <w:u w:val="single"/>
        </w:rPr>
      </w:pPr>
      <w:r w:rsidRPr="004042D8">
        <w:rPr>
          <w:rFonts w:ascii="Arial" w:hAnsi="Arial" w:cs="Arial"/>
          <w:b/>
          <w:color w:val="FF0000"/>
          <w:sz w:val="40"/>
          <w:szCs w:val="40"/>
          <w:u w:val="single"/>
        </w:rPr>
        <w:lastRenderedPageBreak/>
        <w:t>SEAVEST COMPANY ORGANOGRAM</w:t>
      </w:r>
    </w:p>
    <w:p w:rsidR="00F054E8" w:rsidRDefault="00F054E8" w:rsidP="00F054E8">
      <w:pPr>
        <w:rPr>
          <w:b/>
          <w:color w:val="365F91" w:themeColor="accent1" w:themeShade="BF"/>
          <w:sz w:val="40"/>
          <w:szCs w:val="40"/>
          <w:u w:val="single"/>
        </w:rPr>
      </w:pPr>
    </w:p>
    <w:p w:rsidR="003E0F66" w:rsidRPr="00F054E8" w:rsidRDefault="007D5243" w:rsidP="00F054E8">
      <w:pPr>
        <w:rPr>
          <w:b/>
          <w:color w:val="365F91" w:themeColor="accent1" w:themeShade="BF"/>
          <w:sz w:val="40"/>
          <w:szCs w:val="40"/>
          <w:u w:val="single"/>
        </w:rPr>
      </w:pPr>
      <w:r w:rsidRPr="007D5243">
        <w:rPr>
          <w:noProof/>
        </w:rPr>
        <w:pict>
          <v:roundrect id="_x0000_s1064" style="position:absolute;margin-left:310.5pt;margin-top:26.4pt;width:160.5pt;height:63.75pt;z-index:251661312" arcsize="10923f" fillcolor="#f79646 [3209]" strokecolor="#f2f2f2 [3041]" strokeweight="3pt">
            <v:shadow on="t" type="perspective" color="#974706 [1609]" opacity=".5" offset="1pt" offset2="-1pt"/>
            <v:textbox style="mso-next-textbox:#_x0000_s1064">
              <w:txbxContent>
                <w:p w:rsidR="005E5ABC" w:rsidRDefault="005E5ABC" w:rsidP="003E0F66">
                  <w:pPr>
                    <w:jc w:val="center"/>
                    <w:rPr>
                      <w:b/>
                      <w:u w:val="single"/>
                    </w:rPr>
                  </w:pPr>
                  <w:r>
                    <w:rPr>
                      <w:b/>
                      <w:u w:val="single"/>
                    </w:rPr>
                    <w:t xml:space="preserve">SENIOR </w:t>
                  </w:r>
                  <w:r w:rsidRPr="002C78C0">
                    <w:rPr>
                      <w:b/>
                      <w:u w:val="single"/>
                    </w:rPr>
                    <w:t>MANAGER</w:t>
                  </w:r>
                </w:p>
                <w:p w:rsidR="005E5ABC" w:rsidRPr="002C78C0" w:rsidRDefault="005E5ABC" w:rsidP="003E0F66">
                  <w:pPr>
                    <w:jc w:val="center"/>
                    <w:rPr>
                      <w:b/>
                      <w:sz w:val="16"/>
                      <w:szCs w:val="16"/>
                      <w:u w:val="single"/>
                    </w:rPr>
                  </w:pPr>
                </w:p>
                <w:p w:rsidR="005E5ABC" w:rsidRPr="00FB3801" w:rsidRDefault="005E5ABC" w:rsidP="003E0F66">
                  <w:pPr>
                    <w:jc w:val="center"/>
                    <w:rPr>
                      <w:b/>
                    </w:rPr>
                  </w:pPr>
                  <w:r>
                    <w:rPr>
                      <w:b/>
                    </w:rPr>
                    <w:t>NICKY JAMUN</w:t>
                  </w:r>
                </w:p>
                <w:p w:rsidR="005E5ABC" w:rsidRPr="00A61D17" w:rsidRDefault="005E5ABC" w:rsidP="00A61D17">
                  <w:pPr>
                    <w:jc w:val="center"/>
                    <w:rPr>
                      <w:b/>
                    </w:rPr>
                  </w:pPr>
                  <w:r w:rsidRPr="00A61D17">
                    <w:rPr>
                      <w:b/>
                    </w:rPr>
                    <w:t>(16.2)</w:t>
                  </w:r>
                </w:p>
              </w:txbxContent>
            </v:textbox>
          </v:roundrect>
        </w:pict>
      </w:r>
      <w:r w:rsidRPr="007D5243">
        <w:rPr>
          <w:noProof/>
        </w:rPr>
        <w:pict>
          <v:roundrect id="_x0000_s1063" style="position:absolute;margin-left:9pt;margin-top:26.4pt;width:160.5pt;height:63.75pt;z-index:251660288" arcsize="10923f" fillcolor="#f79646 [3209]" strokecolor="#f2f2f2 [3041]" strokeweight="3pt">
            <v:shadow on="t" type="perspective" color="#974706 [1609]" opacity=".5" offset="1pt" offset2="-1pt"/>
            <v:textbox style="mso-next-textbox:#_x0000_s1063">
              <w:txbxContent>
                <w:p w:rsidR="005E5ABC" w:rsidRDefault="005E5ABC" w:rsidP="003E0F66">
                  <w:pPr>
                    <w:jc w:val="center"/>
                    <w:rPr>
                      <w:b/>
                      <w:u w:val="single"/>
                    </w:rPr>
                  </w:pPr>
                  <w:r w:rsidRPr="002C78C0">
                    <w:rPr>
                      <w:b/>
                      <w:u w:val="single"/>
                    </w:rPr>
                    <w:t>DIRECTOR</w:t>
                  </w:r>
                </w:p>
                <w:p w:rsidR="005E5ABC" w:rsidRPr="002C78C0" w:rsidRDefault="005E5ABC" w:rsidP="003E0F66">
                  <w:pPr>
                    <w:jc w:val="center"/>
                    <w:rPr>
                      <w:b/>
                      <w:sz w:val="16"/>
                      <w:szCs w:val="16"/>
                      <w:u w:val="single"/>
                    </w:rPr>
                  </w:pPr>
                </w:p>
                <w:p w:rsidR="005E5ABC" w:rsidRDefault="005E5ABC" w:rsidP="003E0F66">
                  <w:pPr>
                    <w:jc w:val="center"/>
                    <w:rPr>
                      <w:b/>
                    </w:rPr>
                  </w:pPr>
                  <w:r w:rsidRPr="00FB3801">
                    <w:rPr>
                      <w:b/>
                    </w:rPr>
                    <w:t>H</w:t>
                  </w:r>
                  <w:r>
                    <w:rPr>
                      <w:b/>
                    </w:rPr>
                    <w:t>EMI</w:t>
                  </w:r>
                  <w:r w:rsidRPr="00FB3801">
                    <w:rPr>
                      <w:b/>
                    </w:rPr>
                    <w:t xml:space="preserve"> GAYADEEN</w:t>
                  </w:r>
                </w:p>
                <w:p w:rsidR="005E5ABC" w:rsidRPr="00FB3801" w:rsidRDefault="005E5ABC" w:rsidP="003E0F66">
                  <w:pPr>
                    <w:jc w:val="center"/>
                    <w:rPr>
                      <w:b/>
                    </w:rPr>
                  </w:pPr>
                  <w:r>
                    <w:rPr>
                      <w:b/>
                    </w:rPr>
                    <w:t>(16.1)</w:t>
                  </w:r>
                </w:p>
                <w:p w:rsidR="005E5ABC" w:rsidRDefault="005E5ABC" w:rsidP="003E0F66"/>
              </w:txbxContent>
            </v:textbox>
          </v:roundrect>
        </w:pict>
      </w:r>
      <w:r w:rsidRPr="007D5243">
        <w:rPr>
          <w:noProof/>
        </w:rPr>
        <w:pict>
          <v:shapetype id="_x0000_t32" coordsize="21600,21600" o:spt="32" o:oned="t" path="m,l21600,21600e" filled="f">
            <v:path arrowok="t" fillok="f" o:connecttype="none"/>
            <o:lock v:ext="edit" shapetype="t"/>
          </v:shapetype>
          <v:shape id="_x0000_s1074" type="#_x0000_t32" style="position:absolute;margin-left:234pt;margin-top:302.4pt;width:0;height:102.75pt;flip:y;z-index:251671552" o:connectortype="straight"/>
        </w:pict>
      </w:r>
      <w:r w:rsidRPr="007D5243">
        <w:rPr>
          <w:noProof/>
        </w:rPr>
        <w:pict>
          <v:shape id="_x0000_s1073" type="#_x0000_t32" style="position:absolute;margin-left:234pt;margin-top:282.9pt;width:0;height:18.75pt;flip:y;z-index:251670528" o:connectortype="straight"/>
        </w:pict>
      </w:r>
      <w:r w:rsidRPr="007D5243">
        <w:rPr>
          <w:noProof/>
        </w:rPr>
        <w:pict>
          <v:shape id="_x0000_s1070" type="#_x0000_t32" style="position:absolute;margin-left:234pt;margin-top:57.9pt;width:.75pt;height:73.5pt;flip:y;z-index:251667456" o:connectortype="straight"/>
        </w:pict>
      </w:r>
      <w:r w:rsidRPr="007D5243">
        <w:rPr>
          <w:noProof/>
        </w:rPr>
        <w:pict>
          <v:shape id="_x0000_s1069" type="#_x0000_t32" style="position:absolute;margin-left:169.5pt;margin-top:57.9pt;width:141pt;height:0;z-index:251666432" o:connectortype="straight"/>
        </w:pict>
      </w:r>
    </w:p>
    <w:p w:rsidR="005D7225" w:rsidRDefault="005D7225"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7D5243" w:rsidP="00AD341F">
      <w:pPr>
        <w:tabs>
          <w:tab w:val="left" w:pos="3900"/>
        </w:tabs>
        <w:rPr>
          <w:rFonts w:ascii="Arial" w:hAnsi="Arial" w:cs="Arial"/>
          <w:b/>
          <w:sz w:val="36"/>
          <w:szCs w:val="36"/>
          <w:u w:val="single"/>
          <w:lang w:val="en-US"/>
        </w:rPr>
      </w:pPr>
      <w:r w:rsidRPr="007D5243">
        <w:rPr>
          <w:noProof/>
        </w:rPr>
        <w:pict>
          <v:rect id="_x0000_s1065" style="position:absolute;margin-left:130.45pt;margin-top:4.9pt;width:209.3pt;height:99.1pt;z-index:251662336" fillcolor="white [3201]" strokecolor="#92cddc [1944]" strokeweight="1pt">
            <v:fill color2="#b6dde8 [1304]" focusposition="1" focussize="" focus="100%" type="gradient"/>
            <v:shadow on="t" type="perspective" color="#205867 [1608]" opacity=".5" offset="1pt" offset2="-3pt"/>
            <v:textbox style="mso-next-textbox:#_x0000_s1065">
              <w:txbxContent>
                <w:p w:rsidR="005E5ABC" w:rsidRDefault="005E5ABC" w:rsidP="003E0F66">
                  <w:pPr>
                    <w:jc w:val="center"/>
                    <w:rPr>
                      <w:b/>
                      <w:u w:val="single"/>
                    </w:rPr>
                  </w:pPr>
                  <w:r w:rsidRPr="00FB3801">
                    <w:rPr>
                      <w:b/>
                      <w:u w:val="single"/>
                    </w:rPr>
                    <w:t>ADMINISTRATING TEAM</w:t>
                  </w:r>
                </w:p>
                <w:p w:rsidR="005E5ABC" w:rsidRPr="007D0841" w:rsidRDefault="005E5ABC" w:rsidP="003E0F66">
                  <w:pPr>
                    <w:jc w:val="center"/>
                    <w:rPr>
                      <w:b/>
                      <w:sz w:val="16"/>
                      <w:szCs w:val="16"/>
                    </w:rPr>
                  </w:pPr>
                </w:p>
                <w:p w:rsidR="005E5ABC" w:rsidRDefault="005E5ABC" w:rsidP="00036FD9">
                  <w:pPr>
                    <w:pStyle w:val="ListParagraph"/>
                    <w:numPr>
                      <w:ilvl w:val="0"/>
                      <w:numId w:val="75"/>
                    </w:numPr>
                    <w:ind w:left="360"/>
                    <w:rPr>
                      <w:b/>
                    </w:rPr>
                  </w:pPr>
                  <w:r>
                    <w:rPr>
                      <w:b/>
                    </w:rPr>
                    <w:t>THEO DEVRAJ</w:t>
                  </w:r>
                </w:p>
                <w:p w:rsidR="005E5ABC" w:rsidRDefault="005E5ABC" w:rsidP="00036FD9">
                  <w:pPr>
                    <w:pStyle w:val="ListParagraph"/>
                    <w:numPr>
                      <w:ilvl w:val="0"/>
                      <w:numId w:val="75"/>
                    </w:numPr>
                    <w:ind w:left="360"/>
                    <w:rPr>
                      <w:b/>
                    </w:rPr>
                  </w:pPr>
                  <w:r>
                    <w:rPr>
                      <w:b/>
                    </w:rPr>
                    <w:t>MAGESH GOVENDER</w:t>
                  </w:r>
                </w:p>
                <w:p w:rsidR="005E5ABC" w:rsidRDefault="005E5ABC" w:rsidP="00036FD9">
                  <w:pPr>
                    <w:pStyle w:val="ListParagraph"/>
                    <w:numPr>
                      <w:ilvl w:val="0"/>
                      <w:numId w:val="75"/>
                    </w:numPr>
                    <w:ind w:left="360"/>
                    <w:rPr>
                      <w:b/>
                    </w:rPr>
                  </w:pPr>
                  <w:r>
                    <w:rPr>
                      <w:b/>
                    </w:rPr>
                    <w:t>COLLEEN MUNSAMY</w:t>
                  </w:r>
                </w:p>
                <w:p w:rsidR="005E5ABC" w:rsidRDefault="005E5ABC" w:rsidP="00036FD9">
                  <w:pPr>
                    <w:pStyle w:val="ListParagraph"/>
                    <w:numPr>
                      <w:ilvl w:val="0"/>
                      <w:numId w:val="75"/>
                    </w:numPr>
                    <w:ind w:left="360"/>
                    <w:rPr>
                      <w:b/>
                    </w:rPr>
                  </w:pPr>
                  <w:r>
                    <w:rPr>
                      <w:b/>
                    </w:rPr>
                    <w:t>ELIJAH PILLAY</w:t>
                  </w:r>
                </w:p>
                <w:p w:rsidR="005E5ABC" w:rsidRPr="000A6E39" w:rsidRDefault="005E5ABC" w:rsidP="00036FD9">
                  <w:pPr>
                    <w:pStyle w:val="ListParagraph"/>
                    <w:numPr>
                      <w:ilvl w:val="0"/>
                      <w:numId w:val="75"/>
                    </w:numPr>
                    <w:ind w:left="360"/>
                    <w:rPr>
                      <w:b/>
                    </w:rPr>
                  </w:pPr>
                  <w:r>
                    <w:rPr>
                      <w:b/>
                    </w:rPr>
                    <w:t xml:space="preserve">FREDDIE </w:t>
                  </w:r>
                  <w:proofErr w:type="spellStart"/>
                  <w:r>
                    <w:rPr>
                      <w:b/>
                    </w:rPr>
                    <w:t>McGEER</w:t>
                  </w:r>
                  <w:proofErr w:type="spellEnd"/>
                </w:p>
                <w:p w:rsidR="005E5ABC" w:rsidRPr="00FB3801" w:rsidRDefault="005E5ABC" w:rsidP="00037447">
                  <w:pPr>
                    <w:pStyle w:val="ListParagraph"/>
                    <w:ind w:left="360"/>
                    <w:rPr>
                      <w:b/>
                    </w:rPr>
                  </w:pPr>
                </w:p>
              </w:txbxContent>
            </v:textbox>
          </v: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7D5243" w:rsidP="00AD341F">
      <w:pPr>
        <w:tabs>
          <w:tab w:val="left" w:pos="3900"/>
        </w:tabs>
        <w:rPr>
          <w:rFonts w:ascii="Arial" w:hAnsi="Arial" w:cs="Arial"/>
          <w:b/>
          <w:sz w:val="36"/>
          <w:szCs w:val="36"/>
          <w:u w:val="single"/>
          <w:lang w:val="en-US"/>
        </w:rPr>
      </w:pPr>
      <w:r w:rsidRPr="007D5243">
        <w:rPr>
          <w:noProof/>
        </w:rPr>
        <w:pict>
          <v:roundrect id="_x0000_s1066" style="position:absolute;margin-left:-.85pt;margin-top:14.25pt;width:165.5pt;height:120.1pt;z-index:251663360" arcsize="10923f" fillcolor="#c2d69b [1942]" strokecolor="#9bbb59 [3206]" strokeweight="1pt">
            <v:fill color2="#9bbb59 [3206]" focusposition=".5,.5" focussize="" focus="50%" type="gradient"/>
            <v:shadow on="t" type="perspective" color="#4e6128 [1606]" offset="1pt" offset2="-3pt"/>
            <v:textbox style="mso-next-textbox:#_x0000_s1066">
              <w:txbxContent>
                <w:p w:rsidR="005E5ABC" w:rsidRPr="00A40E25" w:rsidRDefault="005E5ABC" w:rsidP="003E0F66">
                  <w:pPr>
                    <w:jc w:val="center"/>
                    <w:rPr>
                      <w:b/>
                      <w:u w:val="single"/>
                    </w:rPr>
                  </w:pPr>
                  <w:r w:rsidRPr="00A40E25">
                    <w:rPr>
                      <w:b/>
                      <w:u w:val="single"/>
                    </w:rPr>
                    <w:t>FIELD TECHNICIAN</w:t>
                  </w:r>
                  <w:r>
                    <w:rPr>
                      <w:b/>
                      <w:u w:val="single"/>
                    </w:rPr>
                    <w:t>S</w:t>
                  </w:r>
                </w:p>
                <w:p w:rsidR="005E5ABC" w:rsidRPr="00A40E25" w:rsidRDefault="005E5ABC" w:rsidP="003E0F66">
                  <w:pPr>
                    <w:jc w:val="center"/>
                    <w:rPr>
                      <w:b/>
                      <w:sz w:val="16"/>
                      <w:szCs w:val="16"/>
                    </w:rPr>
                  </w:pPr>
                </w:p>
                <w:p w:rsidR="005E5ABC" w:rsidRPr="00EF0720" w:rsidRDefault="005E5ABC" w:rsidP="00036FD9">
                  <w:pPr>
                    <w:pStyle w:val="ListParagraph"/>
                    <w:numPr>
                      <w:ilvl w:val="0"/>
                      <w:numId w:val="76"/>
                    </w:numPr>
                    <w:ind w:left="360"/>
                    <w:rPr>
                      <w:b/>
                      <w:sz w:val="22"/>
                      <w:szCs w:val="22"/>
                    </w:rPr>
                  </w:pPr>
                  <w:r>
                    <w:rPr>
                      <w:b/>
                      <w:sz w:val="22"/>
                      <w:szCs w:val="22"/>
                    </w:rPr>
                    <w:t>SURESH MOTHI</w:t>
                  </w:r>
                </w:p>
                <w:p w:rsidR="005E5ABC" w:rsidRDefault="005E5ABC" w:rsidP="00036FD9">
                  <w:pPr>
                    <w:pStyle w:val="ListParagraph"/>
                    <w:numPr>
                      <w:ilvl w:val="0"/>
                      <w:numId w:val="76"/>
                    </w:numPr>
                    <w:ind w:left="360"/>
                    <w:rPr>
                      <w:b/>
                      <w:sz w:val="22"/>
                      <w:szCs w:val="22"/>
                    </w:rPr>
                  </w:pPr>
                  <w:r>
                    <w:rPr>
                      <w:b/>
                      <w:sz w:val="22"/>
                      <w:szCs w:val="22"/>
                    </w:rPr>
                    <w:t>DEEPAK KALLESSAR</w:t>
                  </w:r>
                </w:p>
                <w:p w:rsidR="005E5ABC" w:rsidRDefault="005E5ABC" w:rsidP="00036FD9">
                  <w:pPr>
                    <w:pStyle w:val="ListParagraph"/>
                    <w:numPr>
                      <w:ilvl w:val="0"/>
                      <w:numId w:val="76"/>
                    </w:numPr>
                    <w:ind w:left="360"/>
                    <w:rPr>
                      <w:b/>
                      <w:sz w:val="22"/>
                      <w:szCs w:val="22"/>
                    </w:rPr>
                  </w:pPr>
                  <w:r>
                    <w:rPr>
                      <w:b/>
                      <w:sz w:val="22"/>
                      <w:szCs w:val="22"/>
                    </w:rPr>
                    <w:t>AVIN BUDHAN</w:t>
                  </w:r>
                </w:p>
                <w:p w:rsidR="005E5ABC" w:rsidRDefault="005E5ABC" w:rsidP="00036FD9">
                  <w:pPr>
                    <w:pStyle w:val="ListParagraph"/>
                    <w:numPr>
                      <w:ilvl w:val="0"/>
                      <w:numId w:val="76"/>
                    </w:numPr>
                    <w:ind w:left="360"/>
                    <w:rPr>
                      <w:b/>
                      <w:sz w:val="22"/>
                      <w:szCs w:val="22"/>
                    </w:rPr>
                  </w:pPr>
                  <w:r>
                    <w:rPr>
                      <w:b/>
                      <w:sz w:val="22"/>
                      <w:szCs w:val="22"/>
                    </w:rPr>
                    <w:t>JAYSON NAIDOO</w:t>
                  </w:r>
                </w:p>
                <w:p w:rsidR="005E5ABC" w:rsidRDefault="005E5ABC" w:rsidP="00036FD9">
                  <w:pPr>
                    <w:pStyle w:val="ListParagraph"/>
                    <w:numPr>
                      <w:ilvl w:val="0"/>
                      <w:numId w:val="76"/>
                    </w:numPr>
                    <w:ind w:left="360"/>
                    <w:rPr>
                      <w:b/>
                      <w:sz w:val="22"/>
                      <w:szCs w:val="22"/>
                    </w:rPr>
                  </w:pPr>
                  <w:r>
                    <w:rPr>
                      <w:b/>
                      <w:sz w:val="22"/>
                      <w:szCs w:val="22"/>
                    </w:rPr>
                    <w:t xml:space="preserve">CLINTON </w:t>
                  </w:r>
                </w:p>
                <w:p w:rsidR="005E5ABC" w:rsidRDefault="005E5ABC" w:rsidP="00037447">
                  <w:pPr>
                    <w:pStyle w:val="ListParagraph"/>
                    <w:ind w:left="360"/>
                    <w:rPr>
                      <w:b/>
                      <w:sz w:val="22"/>
                      <w:szCs w:val="22"/>
                    </w:rPr>
                  </w:pPr>
                </w:p>
                <w:p w:rsidR="005E5ABC" w:rsidRPr="00EF0720" w:rsidRDefault="005E5ABC" w:rsidP="00265163">
                  <w:pPr>
                    <w:pStyle w:val="ListParagraph"/>
                    <w:ind w:left="360"/>
                    <w:rPr>
                      <w:b/>
                      <w:sz w:val="22"/>
                      <w:szCs w:val="22"/>
                    </w:rPr>
                  </w:pPr>
                </w:p>
                <w:p w:rsidR="005E5ABC" w:rsidRDefault="005E5ABC" w:rsidP="003E0F66">
                  <w:pPr>
                    <w:jc w:val="center"/>
                    <w:rPr>
                      <w:b/>
                    </w:rPr>
                  </w:pPr>
                  <w:r>
                    <w:rPr>
                      <w:b/>
                    </w:rPr>
                    <w:t xml:space="preserve"> </w:t>
                  </w:r>
                </w:p>
                <w:p w:rsidR="005E5ABC" w:rsidRPr="007D0841" w:rsidRDefault="005E5ABC" w:rsidP="003E0F66">
                  <w:pPr>
                    <w:jc w:val="center"/>
                    <w:rPr>
                      <w:b/>
                    </w:rPr>
                  </w:pPr>
                </w:p>
              </w:txbxContent>
            </v:textbox>
          </v:roundrect>
        </w:pict>
      </w:r>
      <w:r w:rsidRPr="007D5243">
        <w:rPr>
          <w:noProof/>
        </w:rPr>
        <w:pict>
          <v:shape id="_x0000_s1071" type="#_x0000_t32" style="position:absolute;margin-left:233.95pt;margin-top:.5pt;width:.05pt;height:52.4pt;z-index:251668480" o:connectortype="straight"/>
        </w:pict>
      </w:r>
      <w:r w:rsidRPr="007D5243">
        <w:rPr>
          <w:noProof/>
        </w:rPr>
        <w:pict>
          <v:roundrect id="_x0000_s1067" style="position:absolute;margin-left:315pt;margin-top:14.25pt;width:156pt;height:120.1pt;z-index:251664384" arcsize="10923f" fillcolor="#c2d69b [1942]" strokecolor="#9bbb59 [3206]" strokeweight="1pt">
            <v:fill color2="#9bbb59 [3206]" focusposition=".5,.5" focussize="" focus="50%" type="gradient"/>
            <v:shadow on="t" type="perspective" color="#4e6128 [1606]" offset="1pt" offset2="-3pt"/>
            <v:textbox style="mso-next-textbox:#_x0000_s1067">
              <w:txbxContent>
                <w:p w:rsidR="005E5ABC" w:rsidRPr="00A40E25" w:rsidRDefault="005E5ABC" w:rsidP="003E0F66">
                  <w:pPr>
                    <w:jc w:val="center"/>
                    <w:rPr>
                      <w:b/>
                      <w:u w:val="single"/>
                    </w:rPr>
                  </w:pPr>
                  <w:r w:rsidRPr="00A40E25">
                    <w:rPr>
                      <w:b/>
                      <w:u w:val="single"/>
                    </w:rPr>
                    <w:t>FIELD TECHNICIAN</w:t>
                  </w:r>
                  <w:r>
                    <w:rPr>
                      <w:b/>
                      <w:u w:val="single"/>
                    </w:rPr>
                    <w:t>S</w:t>
                  </w:r>
                </w:p>
                <w:p w:rsidR="005E5ABC" w:rsidRPr="00A40E25" w:rsidRDefault="005E5ABC" w:rsidP="003E0F66">
                  <w:pPr>
                    <w:jc w:val="center"/>
                    <w:rPr>
                      <w:b/>
                      <w:sz w:val="16"/>
                      <w:szCs w:val="16"/>
                    </w:rPr>
                  </w:pPr>
                </w:p>
                <w:p w:rsidR="005E5ABC" w:rsidRPr="00037447" w:rsidRDefault="005E5ABC" w:rsidP="00036FD9">
                  <w:pPr>
                    <w:pStyle w:val="ListParagraph"/>
                    <w:numPr>
                      <w:ilvl w:val="0"/>
                      <w:numId w:val="76"/>
                    </w:numPr>
                    <w:ind w:left="360"/>
                    <w:rPr>
                      <w:b/>
                      <w:sz w:val="22"/>
                      <w:szCs w:val="22"/>
                    </w:rPr>
                  </w:pPr>
                  <w:r w:rsidRPr="00037447">
                    <w:rPr>
                      <w:b/>
                      <w:sz w:val="22"/>
                      <w:szCs w:val="22"/>
                    </w:rPr>
                    <w:t>ARVIND MOTHI</w:t>
                  </w:r>
                </w:p>
                <w:p w:rsidR="005E5ABC" w:rsidRPr="00037447" w:rsidRDefault="005E5ABC" w:rsidP="00036FD9">
                  <w:pPr>
                    <w:pStyle w:val="ListParagraph"/>
                    <w:numPr>
                      <w:ilvl w:val="0"/>
                      <w:numId w:val="76"/>
                    </w:numPr>
                    <w:ind w:left="360"/>
                    <w:rPr>
                      <w:b/>
                      <w:sz w:val="22"/>
                      <w:szCs w:val="22"/>
                    </w:rPr>
                  </w:pPr>
                  <w:r w:rsidRPr="00037447">
                    <w:rPr>
                      <w:b/>
                      <w:sz w:val="22"/>
                      <w:szCs w:val="22"/>
                    </w:rPr>
                    <w:t>DJ VAN HEERDEN</w:t>
                  </w:r>
                </w:p>
                <w:p w:rsidR="005E5ABC" w:rsidRPr="00037447" w:rsidRDefault="005E5ABC" w:rsidP="00036FD9">
                  <w:pPr>
                    <w:pStyle w:val="ListParagraph"/>
                    <w:numPr>
                      <w:ilvl w:val="0"/>
                      <w:numId w:val="76"/>
                    </w:numPr>
                    <w:ind w:left="360"/>
                    <w:rPr>
                      <w:b/>
                      <w:sz w:val="22"/>
                      <w:szCs w:val="22"/>
                    </w:rPr>
                  </w:pPr>
                  <w:r w:rsidRPr="00037447">
                    <w:rPr>
                      <w:b/>
                      <w:sz w:val="22"/>
                      <w:szCs w:val="22"/>
                    </w:rPr>
                    <w:t xml:space="preserve">KENNETH </w:t>
                  </w:r>
                </w:p>
                <w:p w:rsidR="005E5ABC" w:rsidRPr="00037447" w:rsidRDefault="005E5ABC" w:rsidP="00036FD9">
                  <w:pPr>
                    <w:pStyle w:val="ListParagraph"/>
                    <w:numPr>
                      <w:ilvl w:val="0"/>
                      <w:numId w:val="76"/>
                    </w:numPr>
                    <w:ind w:left="360"/>
                    <w:rPr>
                      <w:b/>
                      <w:sz w:val="22"/>
                      <w:szCs w:val="22"/>
                    </w:rPr>
                  </w:pPr>
                  <w:r w:rsidRPr="00037447">
                    <w:rPr>
                      <w:b/>
                      <w:sz w:val="22"/>
                      <w:szCs w:val="22"/>
                    </w:rPr>
                    <w:t>GOOLAM</w:t>
                  </w:r>
                </w:p>
                <w:p w:rsidR="005E5ABC" w:rsidRPr="00037447" w:rsidRDefault="005E5ABC" w:rsidP="00036FD9">
                  <w:pPr>
                    <w:pStyle w:val="ListParagraph"/>
                    <w:numPr>
                      <w:ilvl w:val="0"/>
                      <w:numId w:val="76"/>
                    </w:numPr>
                    <w:ind w:left="360"/>
                    <w:rPr>
                      <w:b/>
                      <w:sz w:val="22"/>
                      <w:szCs w:val="22"/>
                    </w:rPr>
                  </w:pPr>
                  <w:r>
                    <w:rPr>
                      <w:b/>
                      <w:sz w:val="22"/>
                      <w:szCs w:val="22"/>
                    </w:rPr>
                    <w:t>MELVIN</w:t>
                  </w:r>
                </w:p>
                <w:p w:rsidR="005E5ABC" w:rsidRDefault="005E5ABC" w:rsidP="003E0F66">
                  <w:pPr>
                    <w:jc w:val="center"/>
                    <w:rPr>
                      <w:b/>
                    </w:rPr>
                  </w:pPr>
                </w:p>
                <w:p w:rsidR="005E5ABC" w:rsidRPr="007D0841" w:rsidRDefault="005E5ABC" w:rsidP="003E0F66">
                  <w:pPr>
                    <w:jc w:val="center"/>
                    <w:rPr>
                      <w:b/>
                    </w:rPr>
                  </w:pPr>
                </w:p>
              </w:txbxContent>
            </v:textbox>
          </v:round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7D5243" w:rsidP="00AD341F">
      <w:pPr>
        <w:tabs>
          <w:tab w:val="left" w:pos="3900"/>
        </w:tabs>
        <w:rPr>
          <w:rFonts w:ascii="Arial" w:hAnsi="Arial" w:cs="Arial"/>
          <w:b/>
          <w:sz w:val="36"/>
          <w:szCs w:val="36"/>
          <w:u w:val="single"/>
          <w:lang w:val="en-US"/>
        </w:rPr>
      </w:pPr>
      <w:r w:rsidRPr="007D5243">
        <w:rPr>
          <w:noProof/>
        </w:rPr>
        <w:pict>
          <v:shape id="_x0000_s1072" type="#_x0000_t32" style="position:absolute;margin-left:169.5pt;margin-top:11.05pt;width:145.5pt;height:.75pt;z-index:251669504" o:connectortype="straigh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7D5243" w:rsidP="00AD341F">
      <w:pPr>
        <w:tabs>
          <w:tab w:val="left" w:pos="3900"/>
        </w:tabs>
        <w:rPr>
          <w:rFonts w:ascii="Arial" w:hAnsi="Arial" w:cs="Arial"/>
          <w:b/>
          <w:sz w:val="36"/>
          <w:szCs w:val="36"/>
          <w:u w:val="single"/>
          <w:lang w:val="en-US"/>
        </w:rPr>
      </w:pPr>
      <w:r w:rsidRPr="007D5243">
        <w:rPr>
          <w:noProof/>
        </w:rPr>
        <w:pict>
          <v:roundrect id="_x0000_s1068" style="position:absolute;margin-left:155.25pt;margin-top:9.6pt;width:155.25pt;height:86.9pt;z-index:251665408" arcsize="10923f" fillcolor="#c2d69b [1942]" strokecolor="#9bbb59 [3206]" strokeweight="1pt">
            <v:fill color2="#9bbb59 [3206]" focusposition=".5,.5" focussize="" focus="50%" type="gradient"/>
            <v:shadow on="t" type="perspective" color="#4e6128 [1606]" offset="1pt" offset2="-3pt"/>
            <v:textbox style="mso-next-textbox:#_x0000_s1068">
              <w:txbxContent>
                <w:p w:rsidR="005E5ABC" w:rsidRPr="00A40E25" w:rsidRDefault="005E5ABC" w:rsidP="003E0F66">
                  <w:pPr>
                    <w:jc w:val="center"/>
                    <w:rPr>
                      <w:b/>
                      <w:u w:val="single"/>
                    </w:rPr>
                  </w:pPr>
                  <w:r w:rsidRPr="00A40E25">
                    <w:rPr>
                      <w:b/>
                      <w:u w:val="single"/>
                    </w:rPr>
                    <w:t>FIELD TECHNICIAN</w:t>
                  </w:r>
                  <w:r>
                    <w:rPr>
                      <w:b/>
                      <w:u w:val="single"/>
                    </w:rPr>
                    <w:t>S</w:t>
                  </w:r>
                </w:p>
                <w:p w:rsidR="005E5ABC" w:rsidRPr="00A40E25" w:rsidRDefault="005E5ABC" w:rsidP="003E0F66">
                  <w:pPr>
                    <w:jc w:val="center"/>
                    <w:rPr>
                      <w:b/>
                      <w:sz w:val="16"/>
                      <w:szCs w:val="16"/>
                    </w:rPr>
                  </w:pPr>
                </w:p>
                <w:p w:rsidR="005E5ABC" w:rsidRDefault="005E5ABC" w:rsidP="00036FD9">
                  <w:pPr>
                    <w:pStyle w:val="ListParagraph"/>
                    <w:numPr>
                      <w:ilvl w:val="0"/>
                      <w:numId w:val="76"/>
                    </w:numPr>
                    <w:ind w:left="360"/>
                    <w:rPr>
                      <w:b/>
                    </w:rPr>
                  </w:pPr>
                  <w:r>
                    <w:rPr>
                      <w:b/>
                    </w:rPr>
                    <w:t>TOHIER CARLSE</w:t>
                  </w:r>
                </w:p>
                <w:p w:rsidR="005E5ABC" w:rsidRDefault="005E5ABC" w:rsidP="00036FD9">
                  <w:pPr>
                    <w:pStyle w:val="ListParagraph"/>
                    <w:numPr>
                      <w:ilvl w:val="0"/>
                      <w:numId w:val="76"/>
                    </w:numPr>
                    <w:ind w:left="360"/>
                    <w:rPr>
                      <w:b/>
                    </w:rPr>
                  </w:pPr>
                  <w:r>
                    <w:rPr>
                      <w:b/>
                    </w:rPr>
                    <w:t>DEVAN SIMPSON</w:t>
                  </w:r>
                </w:p>
                <w:p w:rsidR="005E5ABC" w:rsidRPr="00A40E25" w:rsidRDefault="005E5ABC" w:rsidP="00036FD9">
                  <w:pPr>
                    <w:pStyle w:val="ListParagraph"/>
                    <w:numPr>
                      <w:ilvl w:val="0"/>
                      <w:numId w:val="76"/>
                    </w:numPr>
                    <w:ind w:left="360"/>
                    <w:rPr>
                      <w:b/>
                    </w:rPr>
                  </w:pPr>
                  <w:r>
                    <w:rPr>
                      <w:b/>
                    </w:rPr>
                    <w:t>FAIZEL HEUVEL</w:t>
                  </w:r>
                </w:p>
                <w:p w:rsidR="005E5ABC" w:rsidRDefault="005E5ABC" w:rsidP="003E0F66">
                  <w:pPr>
                    <w:jc w:val="center"/>
                    <w:rPr>
                      <w:b/>
                    </w:rPr>
                  </w:pPr>
                  <w:r>
                    <w:rPr>
                      <w:b/>
                    </w:rPr>
                    <w:t xml:space="preserve"> </w:t>
                  </w:r>
                </w:p>
                <w:p w:rsidR="005E5ABC" w:rsidRPr="007D0841" w:rsidRDefault="005E5ABC" w:rsidP="003E0F66">
                  <w:pPr>
                    <w:jc w:val="center"/>
                    <w:rPr>
                      <w:b/>
                    </w:rPr>
                  </w:pPr>
                </w:p>
              </w:txbxContent>
            </v:textbox>
          </v:roundrect>
        </w:pict>
      </w: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3E0F66" w:rsidRPr="004042D8" w:rsidRDefault="003E0F66" w:rsidP="003E0F66">
      <w:pPr>
        <w:jc w:val="center"/>
        <w:rPr>
          <w:b/>
          <w:color w:val="FF0000"/>
          <w:sz w:val="40"/>
          <w:szCs w:val="40"/>
          <w:u w:val="single"/>
        </w:rPr>
      </w:pPr>
      <w:r w:rsidRPr="004042D8">
        <w:rPr>
          <w:b/>
          <w:color w:val="FF0000"/>
          <w:sz w:val="40"/>
          <w:szCs w:val="40"/>
          <w:u w:val="single"/>
        </w:rPr>
        <w:lastRenderedPageBreak/>
        <w:t>SEAVEST SAFETY ONGANOGRAM</w:t>
      </w:r>
    </w:p>
    <w:p w:rsidR="003E0F66" w:rsidRPr="00B55DBE" w:rsidRDefault="003E0F66" w:rsidP="003E0F66">
      <w:pPr>
        <w:jc w:val="center"/>
        <w:rPr>
          <w:b/>
          <w:color w:val="365F91" w:themeColor="accent1" w:themeShade="BF"/>
          <w:sz w:val="40"/>
          <w:szCs w:val="40"/>
          <w:u w:val="single"/>
        </w:rPr>
      </w:pPr>
    </w:p>
    <w:p w:rsidR="003E0F66" w:rsidRPr="009A7AD5" w:rsidRDefault="007D5243" w:rsidP="003E0F66">
      <w:pPr>
        <w:jc w:val="center"/>
        <w:rPr>
          <w:b/>
          <w:sz w:val="40"/>
          <w:szCs w:val="40"/>
        </w:rPr>
      </w:pPr>
      <w:r w:rsidRPr="007D5243">
        <w:rPr>
          <w:b/>
          <w:noProof/>
          <w:sz w:val="40"/>
          <w:szCs w:val="40"/>
        </w:rPr>
        <w:pict>
          <v:roundrect id="_x0000_s1075" style="position:absolute;left:0;text-align:left;margin-left:154.85pt;margin-top:3pt;width:164.65pt;height:48pt;z-index:251673600" arcsize="10923f" fillcolor="#c2d69b" strokecolor="#9bbb59" strokeweight="1pt">
            <v:fill color2="#9bbb59" focus="50%" type="gradient"/>
            <v:shadow on="t" type="perspective" color="#4e6128" offset="1pt" offset2="-3pt"/>
            <v:textbox style="mso-next-textbox:#_x0000_s1075">
              <w:txbxContent>
                <w:p w:rsidR="005E5ABC" w:rsidRDefault="005E5ABC" w:rsidP="003E0F66">
                  <w:pPr>
                    <w:jc w:val="center"/>
                  </w:pPr>
                  <w:r>
                    <w:t>N. JAMUN</w:t>
                  </w:r>
                </w:p>
                <w:p w:rsidR="005E5ABC" w:rsidRPr="009A7AD5" w:rsidRDefault="005E5ABC" w:rsidP="003E0F66">
                  <w:pPr>
                    <w:jc w:val="center"/>
                    <w:rPr>
                      <w:b/>
                    </w:rPr>
                  </w:pPr>
                  <w:r>
                    <w:rPr>
                      <w:b/>
                    </w:rPr>
                    <w:t>Senior Manager</w:t>
                  </w:r>
                </w:p>
                <w:p w:rsidR="005E5ABC" w:rsidRDefault="005E5ABC" w:rsidP="003E0F66">
                  <w:pPr>
                    <w:jc w:val="center"/>
                  </w:pPr>
                </w:p>
              </w:txbxContent>
            </v:textbox>
          </v:roundrect>
        </w:pict>
      </w:r>
    </w:p>
    <w:p w:rsidR="003E0F66" w:rsidRDefault="003E0F66" w:rsidP="003E0F66"/>
    <w:p w:rsidR="003E0F66" w:rsidRPr="00A570A2" w:rsidRDefault="003E0F66" w:rsidP="003E0F66"/>
    <w:p w:rsidR="003E0F66" w:rsidRDefault="007D5243" w:rsidP="00AD341F">
      <w:pPr>
        <w:tabs>
          <w:tab w:val="left" w:pos="3900"/>
        </w:tabs>
        <w:rPr>
          <w:rFonts w:ascii="Arial" w:hAnsi="Arial" w:cs="Arial"/>
          <w:b/>
          <w:sz w:val="36"/>
          <w:szCs w:val="36"/>
          <w:u w:val="single"/>
          <w:lang w:val="en-US"/>
        </w:rPr>
      </w:pPr>
      <w:r w:rsidRPr="007D5243">
        <w:rPr>
          <w:noProof/>
        </w:rPr>
        <w:pict>
          <v:shape id="_x0000_s1076" type="#_x0000_t32" style="position:absolute;margin-left:237.35pt;margin-top:.4pt;width:.05pt;height:31.7pt;z-index:251674624" o:connectortype="straight"/>
        </w:pict>
      </w:r>
    </w:p>
    <w:p w:rsidR="003E0F66" w:rsidRDefault="007D5243" w:rsidP="00AD341F">
      <w:pPr>
        <w:tabs>
          <w:tab w:val="left" w:pos="3900"/>
        </w:tabs>
        <w:rPr>
          <w:rFonts w:ascii="Arial" w:hAnsi="Arial" w:cs="Arial"/>
          <w:b/>
          <w:sz w:val="36"/>
          <w:szCs w:val="36"/>
          <w:u w:val="single"/>
          <w:lang w:val="en-US"/>
        </w:rPr>
      </w:pPr>
      <w:r w:rsidRPr="007D5243">
        <w:rPr>
          <w:noProof/>
        </w:rPr>
        <w:pict>
          <v:roundrect id="_x0000_s1077" style="position:absolute;margin-left:165.85pt;margin-top:11.25pt;width:138.6pt;height:60.65pt;z-index:251675648" arcsize="10923f" fillcolor="#92cddc" strokecolor="#92cddc" strokeweight="1pt">
            <v:fill color2="#daeef3" angle="-45" focusposition=".5,.5" focussize="" focus="-50%" type="gradient"/>
            <v:shadow on="t" type="perspective" color="#205867" opacity=".5" offset="1pt" offset2="-3pt"/>
            <v:textbox style="mso-next-textbox:#_x0000_s1077">
              <w:txbxContent>
                <w:p w:rsidR="005E5ABC" w:rsidRDefault="005E5ABC" w:rsidP="003E0F66">
                  <w:pPr>
                    <w:jc w:val="center"/>
                  </w:pPr>
                  <w:r>
                    <w:t>M. GOVENDER</w:t>
                  </w:r>
                </w:p>
                <w:p w:rsidR="005E5ABC" w:rsidRPr="00900265" w:rsidRDefault="005E5ABC" w:rsidP="003E0F66">
                  <w:pPr>
                    <w:jc w:val="center"/>
                    <w:rPr>
                      <w:b/>
                    </w:rPr>
                  </w:pPr>
                  <w:r>
                    <w:rPr>
                      <w:b/>
                    </w:rPr>
                    <w:t>Assistant to Senior Manager</w:t>
                  </w:r>
                </w:p>
                <w:p w:rsidR="005E5ABC" w:rsidRDefault="005E5ABC" w:rsidP="003E0F66">
                  <w:pPr>
                    <w:jc w:val="center"/>
                  </w:pPr>
                </w:p>
              </w:txbxContent>
            </v:textbox>
          </v:round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7D5243" w:rsidP="00AD341F">
      <w:pPr>
        <w:tabs>
          <w:tab w:val="left" w:pos="3900"/>
        </w:tabs>
        <w:rPr>
          <w:rFonts w:ascii="Arial" w:hAnsi="Arial" w:cs="Arial"/>
          <w:b/>
          <w:sz w:val="36"/>
          <w:szCs w:val="36"/>
          <w:u w:val="single"/>
          <w:lang w:val="en-US"/>
        </w:rPr>
      </w:pPr>
      <w:r w:rsidRPr="007D5243">
        <w:rPr>
          <w:noProof/>
        </w:rPr>
        <w:pict>
          <v:shape id="_x0000_s1086" type="#_x0000_t32" style="position:absolute;margin-left:237.4pt;margin-top:9.8pt;width:.15pt;height:16.45pt;z-index:251684864" o:connectortype="straight"/>
        </w:pict>
      </w:r>
    </w:p>
    <w:p w:rsidR="003E0F66" w:rsidRDefault="007D5243" w:rsidP="00AD341F">
      <w:pPr>
        <w:tabs>
          <w:tab w:val="left" w:pos="3900"/>
        </w:tabs>
        <w:rPr>
          <w:rFonts w:ascii="Arial" w:hAnsi="Arial" w:cs="Arial"/>
          <w:b/>
          <w:sz w:val="36"/>
          <w:szCs w:val="36"/>
          <w:u w:val="single"/>
          <w:lang w:val="en-US"/>
        </w:rPr>
      </w:pPr>
      <w:r w:rsidRPr="007D5243">
        <w:rPr>
          <w:noProof/>
        </w:rPr>
        <w:pict>
          <v:shape id="_x0000_s1089" type="#_x0000_t32" style="position:absolute;margin-left:32pt;margin-top:6.15pt;width:0;height:20.6pt;z-index:251687936" o:connectortype="straight"/>
        </w:pict>
      </w:r>
      <w:r w:rsidRPr="007D5243">
        <w:rPr>
          <w:noProof/>
        </w:rPr>
        <w:pict>
          <v:shape id="_x0000_s1090" type="#_x0000_t32" style="position:absolute;margin-left:165.85pt;margin-top:6.15pt;width:0;height:20.6pt;z-index:251688960" o:connectortype="straight"/>
        </w:pict>
      </w:r>
      <w:r w:rsidRPr="007D5243">
        <w:rPr>
          <w:noProof/>
        </w:rPr>
        <w:pict>
          <v:shape id="_x0000_s1091" type="#_x0000_t32" style="position:absolute;margin-left:292.5pt;margin-top:5.55pt;width:0;height:20.6pt;z-index:251689984" o:connectortype="straight"/>
        </w:pict>
      </w:r>
      <w:r w:rsidRPr="007D5243">
        <w:rPr>
          <w:noProof/>
        </w:rPr>
        <w:pict>
          <v:shape id="_x0000_s1092" type="#_x0000_t32" style="position:absolute;margin-left:420.95pt;margin-top:6.15pt;width:0;height:20.6pt;z-index:251691008" o:connectortype="straight"/>
        </w:pict>
      </w:r>
      <w:r w:rsidRPr="007D5243">
        <w:rPr>
          <w:noProof/>
        </w:rPr>
        <w:pict>
          <v:shape id="_x0000_s1087" type="#_x0000_t32" style="position:absolute;margin-left:237.4pt;margin-top:5.55pt;width:183.55pt;height:0;z-index:251685888" o:connectortype="straight"/>
        </w:pict>
      </w:r>
      <w:r w:rsidRPr="007D5243">
        <w:rPr>
          <w:noProof/>
        </w:rPr>
        <w:pict>
          <v:shape id="_x0000_s1088" type="#_x0000_t32" style="position:absolute;margin-left:32pt;margin-top:5.55pt;width:205.4pt;height:0;flip:x;z-index:251686912" o:connectortype="straight"/>
        </w:pict>
      </w:r>
    </w:p>
    <w:p w:rsidR="003E0F66" w:rsidRDefault="007D5243" w:rsidP="00AD341F">
      <w:pPr>
        <w:tabs>
          <w:tab w:val="left" w:pos="3900"/>
        </w:tabs>
        <w:rPr>
          <w:rFonts w:ascii="Arial" w:hAnsi="Arial" w:cs="Arial"/>
          <w:b/>
          <w:sz w:val="36"/>
          <w:szCs w:val="36"/>
          <w:u w:val="single"/>
          <w:lang w:val="en-US"/>
        </w:rPr>
      </w:pPr>
      <w:r w:rsidRPr="007D5243">
        <w:rPr>
          <w:noProof/>
        </w:rPr>
        <w:pict>
          <v:roundrect id="_x0000_s1081" style="position:absolute;margin-left:369.45pt;margin-top:6.05pt;width:99pt;height:70.15pt;z-index:251679744" arcsize="10923f" fillcolor="#fabf8f" strokecolor="#f79646" strokeweight="1pt">
            <v:fill color2="#f79646" focusposition="1" focussize="" focus="50%" type="gradient"/>
            <v:shadow on="t" type="perspective" color="#974706" offset="1pt" offset2="-3pt"/>
            <v:textbox style="mso-next-textbox:#_x0000_s1081">
              <w:txbxContent>
                <w:p w:rsidR="005E5ABC" w:rsidRDefault="005E5ABC" w:rsidP="003E0F66">
                  <w:pPr>
                    <w:jc w:val="center"/>
                  </w:pPr>
                  <w:r>
                    <w:t xml:space="preserve">T. </w:t>
                  </w:r>
                  <w:proofErr w:type="spellStart"/>
                  <w:r>
                    <w:t>Carlse</w:t>
                  </w:r>
                  <w:proofErr w:type="spellEnd"/>
                </w:p>
                <w:p w:rsidR="005E5ABC" w:rsidRPr="00900265" w:rsidRDefault="005E5ABC" w:rsidP="003E0F66">
                  <w:pPr>
                    <w:jc w:val="center"/>
                    <w:rPr>
                      <w:b/>
                    </w:rPr>
                  </w:pPr>
                  <w:r w:rsidRPr="00900265">
                    <w:rPr>
                      <w:b/>
                    </w:rPr>
                    <w:t>Construction Supervisor</w:t>
                  </w:r>
                </w:p>
                <w:p w:rsidR="005E5ABC" w:rsidRDefault="005E5ABC" w:rsidP="001706C0">
                  <w:pPr>
                    <w:jc w:val="center"/>
                  </w:pPr>
                  <w:r>
                    <w:t>CPT Manager</w:t>
                  </w:r>
                </w:p>
              </w:txbxContent>
            </v:textbox>
          </v:roundrect>
        </w:pict>
      </w:r>
      <w:r w:rsidRPr="007D5243">
        <w:rPr>
          <w:noProof/>
        </w:rPr>
        <w:pict>
          <v:roundrect id="_x0000_s1078" style="position:absolute;margin-left:-10.95pt;margin-top:6.05pt;width:93.25pt;height:70.15pt;z-index:251676672" arcsize="10923f" fillcolor="#fabf8f" strokecolor="#f79646" strokeweight="1pt">
            <v:fill color2="#f79646" focusposition="1" focussize="" focus="50%" type="gradient"/>
            <v:shadow on="t" type="perspective" color="#974706" offset="1pt" offset2="-3pt"/>
            <v:textbox style="mso-next-textbox:#_x0000_s1078">
              <w:txbxContent>
                <w:p w:rsidR="005E5ABC" w:rsidRDefault="005E5ABC" w:rsidP="00CF6D00">
                  <w:pPr>
                    <w:pStyle w:val="ListParagraph"/>
                    <w:numPr>
                      <w:ilvl w:val="0"/>
                      <w:numId w:val="128"/>
                    </w:numPr>
                    <w:jc w:val="center"/>
                  </w:pPr>
                  <w:proofErr w:type="spellStart"/>
                  <w:r>
                    <w:t>Mothi</w:t>
                  </w:r>
                  <w:proofErr w:type="spellEnd"/>
                </w:p>
                <w:p w:rsidR="005E5ABC" w:rsidRPr="00900265" w:rsidRDefault="005E5ABC" w:rsidP="003E0F66">
                  <w:pPr>
                    <w:jc w:val="center"/>
                    <w:rPr>
                      <w:b/>
                    </w:rPr>
                  </w:pPr>
                  <w:r w:rsidRPr="00900265">
                    <w:rPr>
                      <w:b/>
                    </w:rPr>
                    <w:t>Construction Supervisor</w:t>
                  </w:r>
                </w:p>
                <w:p w:rsidR="005E5ABC" w:rsidRDefault="005E5ABC" w:rsidP="003E0F66">
                  <w:pPr>
                    <w:jc w:val="center"/>
                  </w:pPr>
                  <w:r>
                    <w:t>JHB Manager</w:t>
                  </w:r>
                </w:p>
              </w:txbxContent>
            </v:textbox>
          </v:roundrect>
        </w:pict>
      </w:r>
      <w:r w:rsidRPr="007D5243">
        <w:rPr>
          <w:noProof/>
        </w:rPr>
        <w:pict>
          <v:roundrect id="_x0000_s1079" style="position:absolute;margin-left:117pt;margin-top:5.45pt;width:97.1pt;height:55.95pt;z-index:251677696" arcsize="10923f" fillcolor="#fabf8f" strokecolor="#f79646" strokeweight="1pt">
            <v:fill color2="#f79646" focusposition="1" focussize="" focus="50%" type="gradient"/>
            <v:shadow on="t" type="perspective" color="#974706" offset="1pt" offset2="-3pt"/>
            <v:textbox style="mso-next-textbox:#_x0000_s1079">
              <w:txbxContent>
                <w:p w:rsidR="005E5ABC" w:rsidRDefault="005E5ABC" w:rsidP="003E0F66">
                  <w:pPr>
                    <w:jc w:val="center"/>
                  </w:pPr>
                  <w:r>
                    <w:t xml:space="preserve">S. </w:t>
                  </w:r>
                  <w:proofErr w:type="spellStart"/>
                  <w:r>
                    <w:t>Mothi</w:t>
                  </w:r>
                  <w:proofErr w:type="spellEnd"/>
                </w:p>
                <w:p w:rsidR="005E5ABC" w:rsidRPr="00900265" w:rsidRDefault="005E5ABC" w:rsidP="003E0F66">
                  <w:pPr>
                    <w:jc w:val="center"/>
                    <w:rPr>
                      <w:b/>
                    </w:rPr>
                  </w:pPr>
                  <w:r w:rsidRPr="00900265">
                    <w:rPr>
                      <w:b/>
                    </w:rPr>
                    <w:t>Construction Supervisor</w:t>
                  </w:r>
                </w:p>
                <w:p w:rsidR="005E5ABC" w:rsidRDefault="005E5ABC" w:rsidP="003E0F66"/>
              </w:txbxContent>
            </v:textbox>
          </v:roundrect>
        </w:pict>
      </w:r>
      <w:r w:rsidRPr="007D5243">
        <w:rPr>
          <w:noProof/>
        </w:rPr>
        <w:pict>
          <v:roundrect id="_x0000_s1080" style="position:absolute;margin-left:245.55pt;margin-top:5.45pt;width:95.15pt;height:56.55pt;z-index:251678720" arcsize="10923f" fillcolor="#fabf8f" strokecolor="#f79646" strokeweight="1pt">
            <v:fill color2="#f79646" focusposition="1" focussize="" focus="50%" type="gradient"/>
            <v:shadow on="t" type="perspective" color="#974706" offset="1pt" offset2="-3pt"/>
            <v:textbox style="mso-next-textbox:#_x0000_s1080">
              <w:txbxContent>
                <w:p w:rsidR="005E5ABC" w:rsidRDefault="005E5ABC" w:rsidP="003E0F66">
                  <w:pPr>
                    <w:jc w:val="center"/>
                  </w:pPr>
                  <w:r>
                    <w:t xml:space="preserve">D. </w:t>
                  </w:r>
                  <w:proofErr w:type="spellStart"/>
                  <w:r>
                    <w:t>Kallessar</w:t>
                  </w:r>
                  <w:proofErr w:type="spellEnd"/>
                </w:p>
                <w:p w:rsidR="005E5ABC" w:rsidRPr="00900265" w:rsidRDefault="005E5ABC" w:rsidP="003E0F66">
                  <w:pPr>
                    <w:jc w:val="center"/>
                    <w:rPr>
                      <w:b/>
                    </w:rPr>
                  </w:pPr>
                  <w:r w:rsidRPr="00900265">
                    <w:rPr>
                      <w:b/>
                    </w:rPr>
                    <w:t>Construction Supervisor</w:t>
                  </w:r>
                </w:p>
                <w:p w:rsidR="005E5ABC" w:rsidRDefault="005E5ABC" w:rsidP="003E0F66"/>
              </w:txbxContent>
            </v:textbox>
          </v:round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7D5243" w:rsidP="00AD341F">
      <w:pPr>
        <w:tabs>
          <w:tab w:val="left" w:pos="3900"/>
        </w:tabs>
        <w:rPr>
          <w:rFonts w:ascii="Arial" w:hAnsi="Arial" w:cs="Arial"/>
          <w:b/>
          <w:sz w:val="36"/>
          <w:szCs w:val="36"/>
          <w:u w:val="single"/>
          <w:lang w:val="en-US"/>
        </w:rPr>
      </w:pPr>
      <w:r w:rsidRPr="007D5243">
        <w:rPr>
          <w:noProof/>
        </w:rPr>
        <w:pict>
          <v:shape id="_x0000_s1096" type="#_x0000_t32" style="position:absolute;margin-left:420.95pt;margin-top:14.1pt;width:.55pt;height:34pt;z-index:251695104" o:connectortype="straight"/>
        </w:pict>
      </w:r>
      <w:r w:rsidRPr="007D5243">
        <w:rPr>
          <w:noProof/>
        </w:rPr>
        <w:pict>
          <v:shape id="_x0000_s1093" type="#_x0000_t32" style="position:absolute;margin-left:35.35pt;margin-top:14.1pt;width:.05pt;height:32.8pt;z-index:251692032" o:connectortype="straight"/>
        </w:pict>
      </w:r>
      <w:r w:rsidRPr="007D5243">
        <w:rPr>
          <w:noProof/>
        </w:rPr>
        <w:pict>
          <v:shape id="_x0000_s1094" type="#_x0000_t32" style="position:absolute;margin-left:165.85pt;margin-top:.5pt;width:0;height:47.6pt;z-index:251693056" o:connectortype="straight"/>
        </w:pict>
      </w:r>
      <w:r w:rsidRPr="007D5243">
        <w:rPr>
          <w:noProof/>
        </w:rPr>
        <w:pict>
          <v:shape id="_x0000_s1095" type="#_x0000_t32" style="position:absolute;margin-left:297.45pt;margin-top:.5pt;width:.6pt;height:47.6pt;z-index:251694080" o:connectortype="straight"/>
        </w:pict>
      </w:r>
    </w:p>
    <w:p w:rsidR="003E0F66" w:rsidRDefault="003E0F66" w:rsidP="00AD341F">
      <w:pPr>
        <w:tabs>
          <w:tab w:val="left" w:pos="3900"/>
        </w:tabs>
        <w:rPr>
          <w:rFonts w:ascii="Arial" w:hAnsi="Arial" w:cs="Arial"/>
          <w:b/>
          <w:sz w:val="36"/>
          <w:szCs w:val="36"/>
          <w:u w:val="single"/>
          <w:lang w:val="en-US"/>
        </w:rPr>
      </w:pPr>
    </w:p>
    <w:p w:rsidR="003E0F66" w:rsidRDefault="007D5243" w:rsidP="00AD341F">
      <w:pPr>
        <w:tabs>
          <w:tab w:val="left" w:pos="3900"/>
        </w:tabs>
        <w:rPr>
          <w:rFonts w:ascii="Arial" w:hAnsi="Arial" w:cs="Arial"/>
          <w:b/>
          <w:sz w:val="36"/>
          <w:szCs w:val="36"/>
          <w:u w:val="single"/>
          <w:lang w:val="en-US"/>
        </w:rPr>
      </w:pPr>
      <w:r w:rsidRPr="007D5243">
        <w:rPr>
          <w:noProof/>
        </w:rPr>
        <w:pict>
          <v:roundrect id="_x0000_s1082" style="position:absolute;margin-left:-7.7pt;margin-top:6.75pt;width:90pt;height:57.85pt;z-index:251680768" arcsize="10923f" fillcolor="#fabf8f" strokecolor="#fabf8f" strokeweight="1pt">
            <v:fill color2="#fde9d9" angle="-45" focus="-50%" type="gradient"/>
            <v:shadow on="t" type="perspective" color="#974706" opacity=".5" offset="1pt" offset2="-3pt"/>
            <v:textbox style="mso-next-textbox:#_x0000_s1082">
              <w:txbxContent>
                <w:p w:rsidR="005E5ABC" w:rsidRDefault="005E5ABC" w:rsidP="003E0F66">
                  <w:pPr>
                    <w:jc w:val="center"/>
                  </w:pPr>
                  <w:r>
                    <w:t>Ben</w:t>
                  </w:r>
                </w:p>
                <w:p w:rsidR="005E5ABC" w:rsidRPr="00B55DBE" w:rsidRDefault="005E5ABC" w:rsidP="003E0F66">
                  <w:pPr>
                    <w:jc w:val="center"/>
                    <w:rPr>
                      <w:b/>
                    </w:rPr>
                  </w:pPr>
                  <w:r w:rsidRPr="00B55DBE">
                    <w:rPr>
                      <w:b/>
                    </w:rPr>
                    <w:t>Subordinate</w:t>
                  </w:r>
                </w:p>
                <w:p w:rsidR="005E5ABC" w:rsidRPr="00B55DBE" w:rsidRDefault="005E5ABC" w:rsidP="003E0F66">
                  <w:pPr>
                    <w:jc w:val="center"/>
                    <w:rPr>
                      <w:b/>
                    </w:rPr>
                  </w:pPr>
                  <w:r w:rsidRPr="00B55DBE">
                    <w:rPr>
                      <w:b/>
                    </w:rPr>
                    <w:t>Supervisor</w:t>
                  </w:r>
                </w:p>
                <w:p w:rsidR="005E5ABC" w:rsidRDefault="005E5ABC" w:rsidP="003E0F66"/>
              </w:txbxContent>
            </v:textbox>
          </v:roundrect>
        </w:pict>
      </w:r>
      <w:r w:rsidRPr="007D5243">
        <w:rPr>
          <w:noProof/>
        </w:rPr>
        <w:pict>
          <v:roundrect id="_x0000_s1083" style="position:absolute;margin-left:122.8pt;margin-top:6.75pt;width:91.3pt;height:57.85pt;z-index:251681792" arcsize="10923f" fillcolor="#fabf8f" strokecolor="#fabf8f" strokeweight="1pt">
            <v:fill color2="#fde9d9" angle="-45" focus="-50%" type="gradient"/>
            <v:shadow on="t" type="perspective" color="#974706" opacity=".5" offset="1pt" offset2="-3pt"/>
            <v:textbox style="mso-next-textbox:#_x0000_s1083">
              <w:txbxContent>
                <w:p w:rsidR="005E5ABC" w:rsidRDefault="005E5ABC" w:rsidP="003E0F66">
                  <w:pPr>
                    <w:jc w:val="center"/>
                  </w:pPr>
                  <w:proofErr w:type="spellStart"/>
                  <w:r>
                    <w:t>Bennit</w:t>
                  </w:r>
                  <w:proofErr w:type="spellEnd"/>
                </w:p>
                <w:p w:rsidR="005E5ABC" w:rsidRPr="00B55DBE" w:rsidRDefault="005E5ABC" w:rsidP="003E0F66">
                  <w:pPr>
                    <w:jc w:val="center"/>
                    <w:rPr>
                      <w:b/>
                    </w:rPr>
                  </w:pPr>
                  <w:r w:rsidRPr="00B55DBE">
                    <w:rPr>
                      <w:b/>
                    </w:rPr>
                    <w:t>Subordinate</w:t>
                  </w:r>
                </w:p>
                <w:p w:rsidR="005E5ABC" w:rsidRPr="00B55DBE" w:rsidRDefault="005E5ABC" w:rsidP="003E0F66">
                  <w:pPr>
                    <w:jc w:val="center"/>
                    <w:rPr>
                      <w:b/>
                    </w:rPr>
                  </w:pPr>
                  <w:r w:rsidRPr="00B55DBE">
                    <w:rPr>
                      <w:b/>
                    </w:rPr>
                    <w:t>Supervisor</w:t>
                  </w:r>
                </w:p>
                <w:p w:rsidR="005E5ABC" w:rsidRDefault="005E5ABC" w:rsidP="003E0F66"/>
              </w:txbxContent>
            </v:textbox>
          </v:roundrect>
        </w:pict>
      </w:r>
      <w:r w:rsidRPr="007D5243">
        <w:rPr>
          <w:noProof/>
        </w:rPr>
        <w:pict>
          <v:roundrect id="_x0000_s1084" style="position:absolute;margin-left:251.35pt;margin-top:6.75pt;width:95.15pt;height:57.85pt;z-index:251682816" arcsize="10923f" fillcolor="#fabf8f" strokecolor="#fabf8f" strokeweight="1pt">
            <v:fill color2="#fde9d9" angle="-45" focus="-50%" type="gradient"/>
            <v:shadow on="t" type="perspective" color="#974706" opacity=".5" offset="1pt" offset2="-3pt"/>
            <v:textbox style="mso-next-textbox:#_x0000_s1084">
              <w:txbxContent>
                <w:p w:rsidR="005E5ABC" w:rsidRDefault="005E5ABC" w:rsidP="003E0F66">
                  <w:pPr>
                    <w:jc w:val="center"/>
                  </w:pPr>
                  <w:r>
                    <w:t>George</w:t>
                  </w:r>
                </w:p>
                <w:p w:rsidR="005E5ABC" w:rsidRPr="00B55DBE" w:rsidRDefault="005E5ABC" w:rsidP="003E0F66">
                  <w:pPr>
                    <w:jc w:val="center"/>
                    <w:rPr>
                      <w:b/>
                    </w:rPr>
                  </w:pPr>
                  <w:r w:rsidRPr="00B55DBE">
                    <w:rPr>
                      <w:b/>
                    </w:rPr>
                    <w:t>Subordinate</w:t>
                  </w:r>
                </w:p>
                <w:p w:rsidR="005E5ABC" w:rsidRPr="00B55DBE" w:rsidRDefault="005E5ABC" w:rsidP="003E0F66">
                  <w:pPr>
                    <w:jc w:val="center"/>
                    <w:rPr>
                      <w:b/>
                    </w:rPr>
                  </w:pPr>
                  <w:r w:rsidRPr="00B55DBE">
                    <w:rPr>
                      <w:b/>
                    </w:rPr>
                    <w:t>Supervisor</w:t>
                  </w:r>
                </w:p>
                <w:p w:rsidR="005E5ABC" w:rsidRDefault="005E5ABC" w:rsidP="003E0F66"/>
              </w:txbxContent>
            </v:textbox>
          </v:roundrect>
        </w:pict>
      </w:r>
      <w:r w:rsidRPr="007D5243">
        <w:rPr>
          <w:noProof/>
        </w:rPr>
        <w:pict>
          <v:roundrect id="_x0000_s1085" style="position:absolute;margin-left:373.5pt;margin-top:6.75pt;width:98.4pt;height:57.85pt;z-index:251683840" arcsize="10923f" fillcolor="#fabf8f" strokecolor="#fabf8f" strokeweight="1pt">
            <v:fill color2="#fde9d9" angle="-45" focus="-50%" type="gradient"/>
            <v:shadow on="t" type="perspective" color="#974706" opacity=".5" offset="1pt" offset2="-3pt"/>
            <v:textbox style="mso-next-textbox:#_x0000_s1085">
              <w:txbxContent>
                <w:p w:rsidR="005E5ABC" w:rsidRDefault="005E5ABC" w:rsidP="003E0F66">
                  <w:pPr>
                    <w:jc w:val="center"/>
                  </w:pPr>
                  <w:r>
                    <w:t>Thomas</w:t>
                  </w:r>
                </w:p>
                <w:p w:rsidR="005E5ABC" w:rsidRPr="00B55DBE" w:rsidRDefault="005E5ABC" w:rsidP="003E0F66">
                  <w:pPr>
                    <w:jc w:val="center"/>
                    <w:rPr>
                      <w:b/>
                    </w:rPr>
                  </w:pPr>
                  <w:r w:rsidRPr="00B55DBE">
                    <w:rPr>
                      <w:b/>
                    </w:rPr>
                    <w:t>Subordinate</w:t>
                  </w:r>
                </w:p>
                <w:p w:rsidR="005E5ABC" w:rsidRPr="00B55DBE" w:rsidRDefault="005E5ABC" w:rsidP="003E0F66">
                  <w:pPr>
                    <w:jc w:val="center"/>
                    <w:rPr>
                      <w:b/>
                    </w:rPr>
                  </w:pPr>
                  <w:r w:rsidRPr="00B55DBE">
                    <w:rPr>
                      <w:b/>
                    </w:rPr>
                    <w:t>Supervisor</w:t>
                  </w:r>
                </w:p>
                <w:p w:rsidR="005E5ABC" w:rsidRDefault="005E5ABC" w:rsidP="003E0F66"/>
              </w:txbxContent>
            </v:textbox>
          </v:round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7D5243" w:rsidP="00AD341F">
      <w:pPr>
        <w:tabs>
          <w:tab w:val="left" w:pos="3900"/>
        </w:tabs>
        <w:rPr>
          <w:rFonts w:ascii="Arial" w:hAnsi="Arial" w:cs="Arial"/>
          <w:b/>
          <w:sz w:val="36"/>
          <w:szCs w:val="36"/>
          <w:u w:val="single"/>
          <w:lang w:val="en-US"/>
        </w:rPr>
      </w:pPr>
      <w:r w:rsidRPr="007D5243">
        <w:rPr>
          <w:noProof/>
        </w:rPr>
        <w:pict>
          <v:shape id="_x0000_s1101" type="#_x0000_t32" style="position:absolute;margin-left:427.3pt;margin-top:2.5pt;width:.55pt;height:25.95pt;z-index:251700224" o:connectortype="straight"/>
        </w:pict>
      </w:r>
      <w:r w:rsidRPr="007D5243">
        <w:rPr>
          <w:noProof/>
        </w:rPr>
        <w:pict>
          <v:shape id="_x0000_s1099" type="#_x0000_t32" style="position:absolute;margin-left:34.8pt;margin-top:2.5pt;width:.05pt;height:25.95pt;z-index:251698176" o:connectortype="straight"/>
        </w:pict>
      </w:r>
    </w:p>
    <w:p w:rsidR="00F054E8" w:rsidRDefault="007D5243" w:rsidP="00AD341F">
      <w:pPr>
        <w:tabs>
          <w:tab w:val="left" w:pos="3900"/>
        </w:tabs>
        <w:rPr>
          <w:rFonts w:ascii="Arial" w:hAnsi="Arial" w:cs="Arial"/>
          <w:b/>
          <w:sz w:val="36"/>
          <w:szCs w:val="36"/>
          <w:u w:val="single"/>
          <w:lang w:val="en-US"/>
        </w:rPr>
      </w:pPr>
      <w:r w:rsidRPr="007D5243">
        <w:rPr>
          <w:noProof/>
        </w:rPr>
        <w:pict>
          <v:shape id="_x0000_s1103" type="#_x0000_t32" style="position:absolute;margin-left:369.45pt;margin-top:7.75pt;width:.6pt;height:27.15pt;flip:x y;z-index:251702272" o:connectortype="straight"/>
        </w:pict>
      </w:r>
      <w:r w:rsidRPr="007D5243">
        <w:rPr>
          <w:noProof/>
        </w:rPr>
        <w:pict>
          <v:shape id="_x0000_s1102" type="#_x0000_t32" style="position:absolute;margin-left:103.75pt;margin-top:7.75pt;width:0;height:27.15pt;flip:y;z-index:251701248" o:connectortype="straight"/>
        </w:pict>
      </w:r>
      <w:r w:rsidRPr="007D5243">
        <w:rPr>
          <w:noProof/>
        </w:rPr>
        <w:pict>
          <v:shape id="_x0000_s1100" type="#_x0000_t32" style="position:absolute;margin-left:34.8pt;margin-top:7.75pt;width:392.5pt;height:0;z-index:251699200" o:connectortype="straight"/>
        </w:pict>
      </w:r>
    </w:p>
    <w:p w:rsidR="00F054E8" w:rsidRDefault="007D5243" w:rsidP="00AD341F">
      <w:pPr>
        <w:tabs>
          <w:tab w:val="left" w:pos="3900"/>
        </w:tabs>
        <w:rPr>
          <w:rFonts w:ascii="Arial" w:hAnsi="Arial" w:cs="Arial"/>
          <w:b/>
          <w:sz w:val="36"/>
          <w:szCs w:val="36"/>
          <w:u w:val="single"/>
          <w:lang w:val="en-US"/>
        </w:rPr>
      </w:pPr>
      <w:r w:rsidRPr="007D5243">
        <w:rPr>
          <w:noProof/>
        </w:rPr>
        <w:pict>
          <v:rect id="_x0000_s1097" style="position:absolute;margin-left:35.35pt;margin-top:14.2pt;width:135.2pt;height:81.45pt;z-index:251696128" fillcolor="#4bacc6" stroked="f" strokeweight="0">
            <v:fill color2="#308298" focusposition=".5,.5" focussize="" focus="100%" type="gradientRadial"/>
            <v:shadow on="t" type="perspective" color="#205867" offset="1pt" offset2="-3pt"/>
            <v:textbox style="mso-next-textbox:#_x0000_s1097">
              <w:txbxContent>
                <w:p w:rsidR="005E5ABC" w:rsidRDefault="005E5ABC" w:rsidP="003E0F66">
                  <w:pPr>
                    <w:rPr>
                      <w:b/>
                      <w:u w:val="single"/>
                    </w:rPr>
                  </w:pPr>
                </w:p>
                <w:p w:rsidR="005E5ABC" w:rsidRDefault="005E5ABC" w:rsidP="003E0F66">
                  <w:pPr>
                    <w:ind w:firstLine="360"/>
                    <w:rPr>
                      <w:b/>
                      <w:u w:val="single"/>
                    </w:rPr>
                  </w:pPr>
                  <w:r w:rsidRPr="00B55DBE">
                    <w:rPr>
                      <w:b/>
                    </w:rPr>
                    <w:t xml:space="preserve">   </w:t>
                  </w:r>
                  <w:r w:rsidRPr="00B55DBE">
                    <w:rPr>
                      <w:b/>
                      <w:u w:val="single"/>
                    </w:rPr>
                    <w:t>FIRE TEAM:</w:t>
                  </w:r>
                </w:p>
                <w:p w:rsidR="005E5ABC" w:rsidRDefault="005E5ABC" w:rsidP="00036FD9">
                  <w:pPr>
                    <w:pStyle w:val="ListParagraph"/>
                    <w:numPr>
                      <w:ilvl w:val="0"/>
                      <w:numId w:val="77"/>
                    </w:numPr>
                    <w:spacing w:after="200" w:line="276" w:lineRule="auto"/>
                  </w:pPr>
                  <w:r>
                    <w:t xml:space="preserve">D. </w:t>
                  </w:r>
                  <w:proofErr w:type="spellStart"/>
                  <w:r>
                    <w:t>Kallessar</w:t>
                  </w:r>
                  <w:proofErr w:type="spellEnd"/>
                </w:p>
                <w:p w:rsidR="005E5ABC" w:rsidRPr="00B55DBE" w:rsidRDefault="005E5ABC" w:rsidP="00036FD9">
                  <w:pPr>
                    <w:pStyle w:val="ListParagraph"/>
                    <w:numPr>
                      <w:ilvl w:val="0"/>
                      <w:numId w:val="77"/>
                    </w:numPr>
                    <w:spacing w:after="200" w:line="276" w:lineRule="auto"/>
                  </w:pPr>
                  <w:r>
                    <w:t xml:space="preserve">S. </w:t>
                  </w:r>
                  <w:proofErr w:type="spellStart"/>
                  <w:r>
                    <w:t>Mothi</w:t>
                  </w:r>
                  <w:proofErr w:type="spellEnd"/>
                </w:p>
              </w:txbxContent>
            </v:textbox>
          </v:rect>
        </w:pict>
      </w:r>
      <w:r w:rsidRPr="007D5243">
        <w:rPr>
          <w:noProof/>
        </w:rPr>
        <w:pict>
          <v:rect id="_x0000_s1098" style="position:absolute;margin-left:300.4pt;margin-top:14.2pt;width:138.1pt;height:81.45pt;z-index:251697152" fillcolor="#4bacc6" stroked="f" strokeweight="0">
            <v:fill color2="#308298" focusposition=".5,.5" focussize="" focus="100%" type="gradientRadial"/>
            <v:shadow on="t" type="perspective" color="#205867" offset="1pt" offset2="-3pt"/>
            <v:textbox style="mso-next-textbox:#_x0000_s1098">
              <w:txbxContent>
                <w:p w:rsidR="005E5ABC" w:rsidRDefault="005E5ABC" w:rsidP="003E0F66">
                  <w:pPr>
                    <w:ind w:firstLine="360"/>
                    <w:rPr>
                      <w:b/>
                      <w:u w:val="single"/>
                    </w:rPr>
                  </w:pPr>
                </w:p>
                <w:p w:rsidR="005E5ABC" w:rsidRDefault="005E5ABC" w:rsidP="00D24C35">
                  <w:pPr>
                    <w:ind w:firstLine="360"/>
                    <w:jc w:val="center"/>
                    <w:rPr>
                      <w:b/>
                      <w:u w:val="single"/>
                    </w:rPr>
                  </w:pPr>
                  <w:r>
                    <w:rPr>
                      <w:b/>
                      <w:u w:val="single"/>
                    </w:rPr>
                    <w:t>FIRST AID TEAM</w:t>
                  </w:r>
                  <w:r w:rsidRPr="00B55DBE">
                    <w:rPr>
                      <w:b/>
                      <w:u w:val="single"/>
                    </w:rPr>
                    <w:t>:</w:t>
                  </w:r>
                </w:p>
                <w:p w:rsidR="005E5ABC" w:rsidRDefault="005E5ABC" w:rsidP="00036FD9">
                  <w:pPr>
                    <w:pStyle w:val="ListParagraph"/>
                    <w:numPr>
                      <w:ilvl w:val="0"/>
                      <w:numId w:val="77"/>
                    </w:numPr>
                    <w:spacing w:after="200" w:line="276" w:lineRule="auto"/>
                  </w:pPr>
                  <w:r>
                    <w:t xml:space="preserve">D </w:t>
                  </w:r>
                  <w:proofErr w:type="spellStart"/>
                  <w:r>
                    <w:t>Kallessar</w:t>
                  </w:r>
                  <w:proofErr w:type="spellEnd"/>
                </w:p>
                <w:p w:rsidR="005E5ABC" w:rsidRPr="00B55DBE" w:rsidRDefault="005E5ABC" w:rsidP="00036FD9">
                  <w:pPr>
                    <w:pStyle w:val="ListParagraph"/>
                    <w:numPr>
                      <w:ilvl w:val="0"/>
                      <w:numId w:val="77"/>
                    </w:numPr>
                    <w:spacing w:after="200" w:line="276" w:lineRule="auto"/>
                  </w:pPr>
                  <w:r>
                    <w:t xml:space="preserve">S. </w:t>
                  </w:r>
                  <w:proofErr w:type="spellStart"/>
                  <w:r>
                    <w:t>Mothi</w:t>
                  </w:r>
                  <w:proofErr w:type="spellEnd"/>
                </w:p>
                <w:p w:rsidR="005E5ABC" w:rsidRDefault="005E5ABC" w:rsidP="003E0F66"/>
              </w:txbxContent>
            </v:textbox>
          </v:rect>
        </w:pict>
      </w: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A23A7A" w:rsidRDefault="00A23A7A"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3E0F66" w:rsidRPr="004042D8" w:rsidRDefault="003E0F66" w:rsidP="003E0F66">
      <w:pPr>
        <w:jc w:val="center"/>
        <w:rPr>
          <w:b/>
          <w:color w:val="FF0000"/>
          <w:sz w:val="40"/>
          <w:szCs w:val="40"/>
          <w:u w:val="single"/>
        </w:rPr>
      </w:pPr>
      <w:r w:rsidRPr="004042D8">
        <w:rPr>
          <w:b/>
          <w:color w:val="FF0000"/>
          <w:sz w:val="40"/>
          <w:szCs w:val="40"/>
          <w:u w:val="single"/>
        </w:rPr>
        <w:lastRenderedPageBreak/>
        <w:t>EMERGENCY RESPONSE ORGANOGRAM</w:t>
      </w:r>
    </w:p>
    <w:p w:rsidR="003E0F66" w:rsidRDefault="003E0F66" w:rsidP="003E0F66">
      <w:pPr>
        <w:jc w:val="center"/>
        <w:rPr>
          <w:b/>
          <w:sz w:val="40"/>
          <w:szCs w:val="40"/>
          <w:u w:val="single"/>
        </w:rPr>
      </w:pPr>
    </w:p>
    <w:p w:rsidR="003E0F66" w:rsidRDefault="007D5243" w:rsidP="003E0F66">
      <w:pPr>
        <w:jc w:val="center"/>
        <w:rPr>
          <w:b/>
          <w:sz w:val="40"/>
          <w:szCs w:val="40"/>
          <w:u w:val="single"/>
        </w:rPr>
      </w:pPr>
      <w:r w:rsidRPr="007D5243">
        <w:rPr>
          <w:b/>
          <w:noProof/>
          <w:sz w:val="40"/>
          <w:szCs w:val="40"/>
          <w:u w:val="single"/>
        </w:rPr>
        <w:pict>
          <v:rect id="_x0000_s1121" style="position:absolute;left:0;text-align:left;margin-left:95.25pt;margin-top:13.7pt;width:291pt;height:43.5pt;z-index:251704320" fillcolor="#666 [1936]" strokecolor="#666 [1936]" strokeweight="1pt">
            <v:fill color2="#ccc [656]" angle="-45" focus="-50%" type="gradient"/>
            <v:shadow on="t" type="perspective" color="#7f7f7f [1601]" opacity=".5" offset="1pt" offset2="-3pt"/>
            <v:textbox style="mso-next-textbox:#_x0000_s1121">
              <w:txbxContent>
                <w:p w:rsidR="005E5ABC" w:rsidRPr="000E5E6B" w:rsidRDefault="005E5ABC" w:rsidP="003E0F66">
                  <w:pPr>
                    <w:jc w:val="center"/>
                    <w:rPr>
                      <w:b/>
                      <w:sz w:val="36"/>
                      <w:szCs w:val="36"/>
                    </w:rPr>
                  </w:pPr>
                  <w:r w:rsidRPr="000E5E6B">
                    <w:rPr>
                      <w:b/>
                      <w:sz w:val="36"/>
                      <w:szCs w:val="36"/>
                    </w:rPr>
                    <w:t>Incident commander (N. Jamun)</w:t>
                  </w:r>
                </w:p>
              </w:txbxContent>
            </v:textbox>
          </v:rect>
        </w:pict>
      </w:r>
    </w:p>
    <w:p w:rsidR="003E0F66" w:rsidRPr="00ED6838" w:rsidRDefault="003E0F66" w:rsidP="003E0F66">
      <w:pPr>
        <w:rPr>
          <w:sz w:val="40"/>
          <w:szCs w:val="40"/>
        </w:rPr>
      </w:pPr>
    </w:p>
    <w:p w:rsidR="003E0F66" w:rsidRPr="00ED6838" w:rsidRDefault="007D5243" w:rsidP="003E0F66">
      <w:pPr>
        <w:rPr>
          <w:sz w:val="40"/>
          <w:szCs w:val="40"/>
        </w:rPr>
      </w:pPr>
      <w:r w:rsidRPr="007D5243">
        <w:rPr>
          <w:noProof/>
          <w:sz w:val="40"/>
          <w:szCs w:val="40"/>
        </w:rPr>
        <w:pict>
          <v:shape id="_x0000_s1129" type="#_x0000_t32" style="position:absolute;margin-left:241.5pt;margin-top:15.5pt;width:0;height:24pt;z-index:251712512" o:connectortype="straight">
            <v:stroke endarrow="block"/>
          </v:shape>
        </w:pict>
      </w:r>
    </w:p>
    <w:p w:rsidR="003E0F66" w:rsidRPr="00ED6838" w:rsidRDefault="007D5243" w:rsidP="003E0F66">
      <w:pPr>
        <w:rPr>
          <w:sz w:val="40"/>
          <w:szCs w:val="40"/>
        </w:rPr>
      </w:pPr>
      <w:r w:rsidRPr="007D5243">
        <w:rPr>
          <w:b/>
          <w:noProof/>
          <w:sz w:val="40"/>
          <w:szCs w:val="40"/>
          <w:u w:val="single"/>
        </w:rPr>
        <w:pict>
          <v:rect id="_x0000_s1122" style="position:absolute;margin-left:95.25pt;margin-top:16.5pt;width:291pt;height:42.75pt;z-index:251705344" fillcolor="#c2d69b [1942]" strokecolor="#9bbb59 [3206]" strokeweight="1pt">
            <v:fill color2="#9bbb59 [3206]" focus="50%" type="gradient"/>
            <v:shadow on="t" type="perspective" color="#4e6128 [1606]" offset="1pt" offset2="-3pt"/>
            <v:textbox style="mso-next-textbox:#_x0000_s1122">
              <w:txbxContent>
                <w:p w:rsidR="005E5ABC" w:rsidRPr="000E5E6B" w:rsidRDefault="005E5ABC" w:rsidP="003E0F66">
                  <w:pPr>
                    <w:jc w:val="center"/>
                    <w:rPr>
                      <w:b/>
                      <w:sz w:val="36"/>
                      <w:szCs w:val="36"/>
                    </w:rPr>
                  </w:pPr>
                  <w:r>
                    <w:rPr>
                      <w:b/>
                      <w:sz w:val="36"/>
                      <w:szCs w:val="36"/>
                    </w:rPr>
                    <w:t xml:space="preserve">Operations Chief (M. </w:t>
                  </w:r>
                  <w:proofErr w:type="spellStart"/>
                  <w:r>
                    <w:rPr>
                      <w:b/>
                      <w:sz w:val="36"/>
                      <w:szCs w:val="36"/>
                    </w:rPr>
                    <w:t>Govender</w:t>
                  </w:r>
                  <w:proofErr w:type="spellEnd"/>
                  <w:r w:rsidRPr="000E5E6B">
                    <w:rPr>
                      <w:b/>
                      <w:sz w:val="36"/>
                      <w:szCs w:val="36"/>
                    </w:rPr>
                    <w:t>)</w:t>
                  </w:r>
                </w:p>
              </w:txbxContent>
            </v:textbox>
          </v:rect>
        </w:pict>
      </w:r>
    </w:p>
    <w:p w:rsidR="003E0F66" w:rsidRPr="00ED6838" w:rsidRDefault="003E0F66" w:rsidP="003E0F66">
      <w:pPr>
        <w:rPr>
          <w:sz w:val="40"/>
          <w:szCs w:val="40"/>
        </w:rPr>
      </w:pPr>
    </w:p>
    <w:p w:rsidR="003E0F66" w:rsidRPr="00ED6838" w:rsidRDefault="007D5243" w:rsidP="003E0F66">
      <w:pPr>
        <w:rPr>
          <w:sz w:val="40"/>
          <w:szCs w:val="40"/>
        </w:rPr>
      </w:pPr>
      <w:r w:rsidRPr="007D5243">
        <w:rPr>
          <w:noProof/>
          <w:sz w:val="40"/>
          <w:szCs w:val="40"/>
        </w:rPr>
        <w:pict>
          <v:shape id="_x0000_s1130" type="#_x0000_t32" style="position:absolute;margin-left:241.5pt;margin-top:13.25pt;width:0;height:36pt;z-index:251713536" o:connectortype="straight"/>
        </w:pict>
      </w:r>
    </w:p>
    <w:p w:rsidR="003E0F66" w:rsidRPr="00ED6838" w:rsidRDefault="003E0F66" w:rsidP="003E0F66">
      <w:pPr>
        <w:rPr>
          <w:sz w:val="40"/>
          <w:szCs w:val="40"/>
        </w:rPr>
      </w:pPr>
    </w:p>
    <w:p w:rsidR="003E0F66" w:rsidRDefault="007D5243" w:rsidP="003E0F66">
      <w:pPr>
        <w:rPr>
          <w:sz w:val="40"/>
          <w:szCs w:val="40"/>
        </w:rPr>
      </w:pPr>
      <w:r w:rsidRPr="007D5243">
        <w:rPr>
          <w:noProof/>
          <w:sz w:val="40"/>
          <w:szCs w:val="40"/>
        </w:rPr>
        <w:pict>
          <v:shape id="_x0000_s1132" type="#_x0000_t32" style="position:absolute;margin-left:70.5pt;margin-top:3.25pt;width:174.75pt;height:0;flip:x;z-index:251715584" o:connectortype="straight"/>
        </w:pict>
      </w:r>
      <w:r w:rsidRPr="007D5243">
        <w:rPr>
          <w:noProof/>
          <w:sz w:val="40"/>
          <w:szCs w:val="40"/>
        </w:rPr>
        <w:pict>
          <v:shape id="_x0000_s1133" type="#_x0000_t32" style="position:absolute;margin-left:70.5pt;margin-top:3.25pt;width:0;height:39.75pt;z-index:251716608" o:connectortype="straight">
            <v:stroke endarrow="block"/>
          </v:shape>
        </w:pict>
      </w:r>
      <w:r w:rsidRPr="007D5243">
        <w:rPr>
          <w:noProof/>
          <w:sz w:val="40"/>
          <w:szCs w:val="40"/>
        </w:rPr>
        <w:pict>
          <v:shape id="_x0000_s1134" type="#_x0000_t32" style="position:absolute;margin-left:404.25pt;margin-top:3.25pt;width:0;height:39.75pt;z-index:251717632" o:connectortype="straight">
            <v:stroke endarrow="block"/>
          </v:shape>
        </w:pict>
      </w:r>
      <w:r w:rsidRPr="007D5243">
        <w:rPr>
          <w:noProof/>
          <w:sz w:val="40"/>
          <w:szCs w:val="40"/>
        </w:rPr>
        <w:pict>
          <v:shape id="_x0000_s1131" type="#_x0000_t32" style="position:absolute;margin-left:245.25pt;margin-top:3.25pt;width:159pt;height:0;z-index:251714560" o:connectortype="straight"/>
        </w:pict>
      </w:r>
    </w:p>
    <w:p w:rsidR="003E0F66" w:rsidRDefault="007D5243" w:rsidP="003E0F66">
      <w:pPr>
        <w:jc w:val="right"/>
        <w:rPr>
          <w:sz w:val="40"/>
          <w:szCs w:val="40"/>
        </w:rPr>
      </w:pPr>
      <w:r w:rsidRPr="007D5243">
        <w:rPr>
          <w:b/>
          <w:noProof/>
          <w:sz w:val="40"/>
          <w:szCs w:val="40"/>
          <w:u w:val="single"/>
        </w:rPr>
        <w:pict>
          <v:rect id="_x0000_s1123" style="position:absolute;left:0;text-align:left;margin-left:8.25pt;margin-top:20pt;width:124.5pt;height:48.75pt;z-index:251706368" fillcolor="#fabf8f [1945]" strokecolor="#f79646 [3209]" strokeweight="1pt">
            <v:fill color2="#f79646 [3209]" focus="50%" type="gradient"/>
            <v:shadow on="t" type="perspective" color="#974706 [1609]" offset="1pt" offset2="-3pt"/>
            <v:textbox style="mso-next-textbox:#_x0000_s1123">
              <w:txbxContent>
                <w:p w:rsidR="005E5ABC" w:rsidRPr="000E5E6B" w:rsidRDefault="005E5ABC" w:rsidP="003E0F66">
                  <w:pPr>
                    <w:jc w:val="center"/>
                    <w:rPr>
                      <w:b/>
                      <w:sz w:val="36"/>
                      <w:szCs w:val="36"/>
                    </w:rPr>
                  </w:pPr>
                  <w:r w:rsidRPr="000E5E6B">
                    <w:rPr>
                      <w:b/>
                      <w:sz w:val="36"/>
                      <w:szCs w:val="36"/>
                    </w:rPr>
                    <w:t>FIRE TEAM</w:t>
                  </w:r>
                </w:p>
              </w:txbxContent>
            </v:textbox>
          </v:rect>
        </w:pict>
      </w:r>
      <w:r w:rsidRPr="007D5243">
        <w:rPr>
          <w:b/>
          <w:noProof/>
          <w:sz w:val="40"/>
          <w:szCs w:val="40"/>
          <w:u w:val="single"/>
        </w:rPr>
        <w:pict>
          <v:rect id="_x0000_s1124" style="position:absolute;left:0;text-align:left;margin-left:342pt;margin-top:20pt;width:125.25pt;height:48.75pt;z-index:251707392" fillcolor="#fabf8f [1945]" strokecolor="#f79646 [3209]" strokeweight="1pt">
            <v:fill color2="#f79646 [3209]" focus="50%" type="gradient"/>
            <v:shadow on="t" type="perspective" color="#974706 [1609]" offset="1pt" offset2="-3pt"/>
            <v:textbox style="mso-next-textbox:#_x0000_s1124">
              <w:txbxContent>
                <w:p w:rsidR="005E5ABC" w:rsidRPr="000E5E6B" w:rsidRDefault="005E5ABC" w:rsidP="003E0F66">
                  <w:pPr>
                    <w:jc w:val="center"/>
                    <w:rPr>
                      <w:b/>
                      <w:sz w:val="36"/>
                      <w:szCs w:val="36"/>
                    </w:rPr>
                  </w:pPr>
                  <w:r w:rsidRPr="000E5E6B">
                    <w:rPr>
                      <w:b/>
                      <w:sz w:val="36"/>
                      <w:szCs w:val="36"/>
                    </w:rPr>
                    <w:t>FIRST AID TEAM</w:t>
                  </w:r>
                </w:p>
              </w:txbxContent>
            </v:textbox>
          </v:rect>
        </w:pict>
      </w:r>
    </w:p>
    <w:p w:rsidR="003E0F66" w:rsidRPr="0066654C" w:rsidRDefault="003E0F66" w:rsidP="003E0F66">
      <w:pPr>
        <w:jc w:val="right"/>
      </w:pPr>
    </w:p>
    <w:p w:rsidR="003E0F66" w:rsidRDefault="003E0F66" w:rsidP="003E0F66">
      <w:pPr>
        <w:rPr>
          <w:sz w:val="40"/>
          <w:szCs w:val="40"/>
        </w:rPr>
      </w:pPr>
    </w:p>
    <w:p w:rsidR="003E0F66" w:rsidRDefault="007D5243" w:rsidP="003E0F66">
      <w:pPr>
        <w:rPr>
          <w:sz w:val="40"/>
          <w:szCs w:val="40"/>
        </w:rPr>
      </w:pPr>
      <w:r w:rsidRPr="007D5243">
        <w:rPr>
          <w:noProof/>
          <w:sz w:val="40"/>
          <w:szCs w:val="40"/>
        </w:rPr>
        <w:pict>
          <v:shape id="_x0000_s1136" type="#_x0000_t32" style="position:absolute;margin-left:404.25pt;margin-top:10.4pt;width:0;height:38.25pt;z-index:251719680" o:connectortype="straight">
            <v:stroke endarrow="block"/>
          </v:shape>
        </w:pict>
      </w:r>
      <w:r w:rsidRPr="007D5243">
        <w:rPr>
          <w:noProof/>
          <w:sz w:val="40"/>
          <w:szCs w:val="40"/>
        </w:rPr>
        <w:pict>
          <v:shape id="_x0000_s1135" type="#_x0000_t32" style="position:absolute;margin-left:70.5pt;margin-top:10.4pt;width:0;height:33.75pt;z-index:251718656" o:connectortype="straight">
            <v:stroke endarrow="block"/>
          </v:shape>
        </w:pict>
      </w:r>
    </w:p>
    <w:p w:rsidR="003E0F66" w:rsidRDefault="007D5243" w:rsidP="003E0F66">
      <w:pPr>
        <w:rPr>
          <w:sz w:val="40"/>
          <w:szCs w:val="40"/>
        </w:rPr>
      </w:pPr>
      <w:r w:rsidRPr="007D5243">
        <w:rPr>
          <w:b/>
          <w:noProof/>
          <w:sz w:val="40"/>
          <w:szCs w:val="40"/>
          <w:u w:val="single"/>
        </w:rPr>
        <w:pict>
          <v:rect id="_x0000_s1125" style="position:absolute;margin-left:8.25pt;margin-top:21.15pt;width:124.5pt;height:60pt;z-index:251708416" fillcolor="#92cddc [1944]" strokecolor="#4bacc6 [3208]" strokeweight="1pt">
            <v:fill color2="#4bacc6 [3208]" focus="50%" type="gradient"/>
            <v:shadow on="t" type="perspective" color="#205867 [1608]" offset="1pt" offset2="-3pt"/>
            <v:textbox style="mso-next-textbox:#_x0000_s1125">
              <w:txbxContent>
                <w:p w:rsidR="005E5ABC" w:rsidRPr="000E5E6B" w:rsidRDefault="005E5ABC" w:rsidP="00036FD9">
                  <w:pPr>
                    <w:pStyle w:val="ListParagraph"/>
                    <w:numPr>
                      <w:ilvl w:val="0"/>
                      <w:numId w:val="78"/>
                    </w:numPr>
                    <w:spacing w:after="200" w:line="276" w:lineRule="auto"/>
                    <w:ind w:left="450"/>
                    <w:rPr>
                      <w:b/>
                      <w:sz w:val="28"/>
                      <w:szCs w:val="28"/>
                    </w:rPr>
                  </w:pPr>
                  <w:r w:rsidRPr="000E5E6B">
                    <w:rPr>
                      <w:b/>
                      <w:sz w:val="28"/>
                      <w:szCs w:val="28"/>
                    </w:rPr>
                    <w:t xml:space="preserve">M. </w:t>
                  </w:r>
                  <w:proofErr w:type="spellStart"/>
                  <w:r w:rsidRPr="000E5E6B">
                    <w:rPr>
                      <w:b/>
                      <w:sz w:val="28"/>
                      <w:szCs w:val="28"/>
                    </w:rPr>
                    <w:t>Govender</w:t>
                  </w:r>
                  <w:proofErr w:type="spellEnd"/>
                  <w:r w:rsidRPr="000E5E6B">
                    <w:rPr>
                      <w:b/>
                      <w:sz w:val="28"/>
                      <w:szCs w:val="28"/>
                    </w:rPr>
                    <w:t xml:space="preserve"> </w:t>
                  </w:r>
                </w:p>
                <w:p w:rsidR="005E5ABC" w:rsidRDefault="005E5ABC" w:rsidP="00036FD9">
                  <w:pPr>
                    <w:pStyle w:val="ListParagraph"/>
                    <w:numPr>
                      <w:ilvl w:val="0"/>
                      <w:numId w:val="78"/>
                    </w:numPr>
                    <w:spacing w:after="200" w:line="276" w:lineRule="auto"/>
                    <w:ind w:left="450"/>
                    <w:rPr>
                      <w:b/>
                      <w:sz w:val="28"/>
                      <w:szCs w:val="28"/>
                    </w:rPr>
                  </w:pPr>
                  <w:r w:rsidRPr="000E5E6B">
                    <w:rPr>
                      <w:b/>
                      <w:sz w:val="28"/>
                      <w:szCs w:val="28"/>
                    </w:rPr>
                    <w:t>J. Pillay</w:t>
                  </w:r>
                </w:p>
                <w:p w:rsidR="005E5ABC" w:rsidRPr="000E5E6B" w:rsidRDefault="005E5ABC" w:rsidP="00036FD9">
                  <w:pPr>
                    <w:pStyle w:val="ListParagraph"/>
                    <w:numPr>
                      <w:ilvl w:val="0"/>
                      <w:numId w:val="78"/>
                    </w:numPr>
                    <w:spacing w:after="200" w:line="276" w:lineRule="auto"/>
                    <w:ind w:left="450"/>
                    <w:rPr>
                      <w:b/>
                      <w:sz w:val="28"/>
                      <w:szCs w:val="28"/>
                    </w:rPr>
                  </w:pPr>
                  <w:r>
                    <w:rPr>
                      <w:b/>
                      <w:sz w:val="28"/>
                      <w:szCs w:val="28"/>
                    </w:rPr>
                    <w:t xml:space="preserve">I. </w:t>
                  </w:r>
                  <w:proofErr w:type="spellStart"/>
                  <w:r>
                    <w:rPr>
                      <w:b/>
                      <w:sz w:val="28"/>
                      <w:szCs w:val="28"/>
                    </w:rPr>
                    <w:t>Moodley</w:t>
                  </w:r>
                  <w:proofErr w:type="spellEnd"/>
                </w:p>
              </w:txbxContent>
            </v:textbox>
          </v:rect>
        </w:pict>
      </w:r>
    </w:p>
    <w:p w:rsidR="003E0F66" w:rsidRDefault="007D5243" w:rsidP="003E0F66">
      <w:pPr>
        <w:rPr>
          <w:sz w:val="40"/>
          <w:szCs w:val="40"/>
        </w:rPr>
      </w:pPr>
      <w:r w:rsidRPr="007D5243">
        <w:rPr>
          <w:b/>
          <w:noProof/>
          <w:sz w:val="40"/>
          <w:szCs w:val="40"/>
          <w:u w:val="single"/>
        </w:rPr>
        <w:pict>
          <v:rect id="_x0000_s1126" style="position:absolute;margin-left:342pt;margin-top:2.65pt;width:125.25pt;height:60pt;z-index:251709440" fillcolor="#92cddc [1944]" strokecolor="#4bacc6 [3208]" strokeweight="1pt">
            <v:fill color2="#4bacc6 [3208]" focus="50%" type="gradient"/>
            <v:shadow on="t" type="perspective" color="#205867 [1608]" offset="1pt" offset2="-3pt"/>
            <v:textbox style="mso-next-textbox:#_x0000_s1126">
              <w:txbxContent>
                <w:p w:rsidR="005E5ABC" w:rsidRPr="000E5E6B" w:rsidRDefault="005E5ABC" w:rsidP="00036FD9">
                  <w:pPr>
                    <w:pStyle w:val="ListParagraph"/>
                    <w:numPr>
                      <w:ilvl w:val="0"/>
                      <w:numId w:val="79"/>
                    </w:numPr>
                    <w:spacing w:after="200" w:line="276" w:lineRule="auto"/>
                    <w:ind w:left="450"/>
                    <w:rPr>
                      <w:b/>
                      <w:sz w:val="28"/>
                      <w:szCs w:val="28"/>
                    </w:rPr>
                  </w:pPr>
                  <w:r w:rsidRPr="000E5E6B">
                    <w:rPr>
                      <w:b/>
                      <w:sz w:val="28"/>
                      <w:szCs w:val="28"/>
                    </w:rPr>
                    <w:t xml:space="preserve">S. </w:t>
                  </w:r>
                  <w:proofErr w:type="spellStart"/>
                  <w:r w:rsidRPr="000E5E6B">
                    <w:rPr>
                      <w:b/>
                      <w:sz w:val="28"/>
                      <w:szCs w:val="28"/>
                    </w:rPr>
                    <w:t>Mothi</w:t>
                  </w:r>
                  <w:proofErr w:type="spellEnd"/>
                </w:p>
                <w:p w:rsidR="005E5ABC" w:rsidRPr="000E5E6B" w:rsidRDefault="005E5ABC" w:rsidP="00036FD9">
                  <w:pPr>
                    <w:pStyle w:val="ListParagraph"/>
                    <w:numPr>
                      <w:ilvl w:val="0"/>
                      <w:numId w:val="79"/>
                    </w:numPr>
                    <w:spacing w:after="200" w:line="276" w:lineRule="auto"/>
                    <w:ind w:left="450"/>
                    <w:rPr>
                      <w:b/>
                      <w:sz w:val="28"/>
                      <w:szCs w:val="28"/>
                    </w:rPr>
                  </w:pPr>
                  <w:r w:rsidRPr="000E5E6B">
                    <w:rPr>
                      <w:b/>
                      <w:sz w:val="28"/>
                      <w:szCs w:val="28"/>
                    </w:rPr>
                    <w:t xml:space="preserve">D. </w:t>
                  </w:r>
                  <w:proofErr w:type="spellStart"/>
                  <w:r w:rsidRPr="000E5E6B">
                    <w:rPr>
                      <w:b/>
                      <w:sz w:val="28"/>
                      <w:szCs w:val="28"/>
                    </w:rPr>
                    <w:t>Kallessar</w:t>
                  </w:r>
                  <w:proofErr w:type="spellEnd"/>
                </w:p>
              </w:txbxContent>
            </v:textbox>
          </v:rect>
        </w:pict>
      </w:r>
    </w:p>
    <w:p w:rsidR="003E0F66" w:rsidRDefault="003E0F66" w:rsidP="003E0F66">
      <w:pPr>
        <w:rPr>
          <w:sz w:val="40"/>
          <w:szCs w:val="40"/>
        </w:rPr>
      </w:pPr>
    </w:p>
    <w:p w:rsidR="003E0F66" w:rsidRDefault="003E0F66" w:rsidP="003E0F66">
      <w:pPr>
        <w:rPr>
          <w:sz w:val="40"/>
          <w:szCs w:val="40"/>
        </w:rPr>
      </w:pPr>
    </w:p>
    <w:p w:rsidR="003E0F66" w:rsidRPr="00562963" w:rsidRDefault="003E0F66" w:rsidP="003E0F66">
      <w:pPr>
        <w:rPr>
          <w:color w:val="FF0000"/>
          <w:sz w:val="40"/>
          <w:szCs w:val="40"/>
        </w:rPr>
      </w:pPr>
      <w:r w:rsidRPr="00562963">
        <w:rPr>
          <w:color w:val="FF0000"/>
          <w:sz w:val="40"/>
          <w:szCs w:val="40"/>
        </w:rPr>
        <w:t>Duties:</w:t>
      </w:r>
    </w:p>
    <w:p w:rsidR="003E0F66" w:rsidRDefault="007D5243" w:rsidP="00AD341F">
      <w:pPr>
        <w:tabs>
          <w:tab w:val="left" w:pos="3900"/>
        </w:tabs>
        <w:rPr>
          <w:rFonts w:ascii="Arial" w:hAnsi="Arial" w:cs="Arial"/>
          <w:b/>
          <w:sz w:val="36"/>
          <w:szCs w:val="36"/>
          <w:u w:val="single"/>
          <w:lang w:val="en-US"/>
        </w:rPr>
      </w:pPr>
      <w:r w:rsidRPr="007D5243">
        <w:rPr>
          <w:noProof/>
          <w:sz w:val="40"/>
          <w:szCs w:val="40"/>
        </w:rPr>
        <w:pict>
          <v:rect id="_x0000_s1127" style="position:absolute;margin-left:1.5pt;margin-top:.45pt;width:180pt;height:211.3pt;z-index:251710464">
            <v:textbox style="mso-next-textbox:#_x0000_s1127">
              <w:txbxContent>
                <w:p w:rsidR="005E5ABC" w:rsidRPr="00562963" w:rsidRDefault="005E5ABC" w:rsidP="003E0F66">
                  <w:pPr>
                    <w:jc w:val="center"/>
                    <w:rPr>
                      <w:b/>
                      <w:color w:val="FF0000"/>
                      <w:sz w:val="28"/>
                      <w:szCs w:val="28"/>
                      <w:u w:val="single"/>
                    </w:rPr>
                  </w:pPr>
                  <w:r w:rsidRPr="00562963">
                    <w:rPr>
                      <w:b/>
                      <w:color w:val="FF0000"/>
                      <w:sz w:val="28"/>
                      <w:szCs w:val="28"/>
                      <w:u w:val="single"/>
                    </w:rPr>
                    <w:t>Incident Commander</w:t>
                  </w:r>
                </w:p>
                <w:p w:rsidR="005E5ABC" w:rsidRPr="00904A70" w:rsidRDefault="005E5ABC" w:rsidP="003E0F66"/>
                <w:p w:rsidR="005E5ABC" w:rsidRPr="00562963" w:rsidRDefault="005E5ABC" w:rsidP="00036FD9">
                  <w:pPr>
                    <w:pStyle w:val="ListParagraph"/>
                    <w:numPr>
                      <w:ilvl w:val="0"/>
                      <w:numId w:val="80"/>
                    </w:numPr>
                    <w:spacing w:line="276" w:lineRule="auto"/>
                    <w:ind w:left="540" w:hanging="450"/>
                    <w:rPr>
                      <w:color w:val="002060"/>
                    </w:rPr>
                  </w:pPr>
                  <w:r w:rsidRPr="00562963">
                    <w:rPr>
                      <w:color w:val="002060"/>
                    </w:rPr>
                    <w:t>Calling Emergency Service</w:t>
                  </w:r>
                </w:p>
                <w:p w:rsidR="005E5ABC" w:rsidRPr="00562963" w:rsidRDefault="005E5ABC" w:rsidP="00036FD9">
                  <w:pPr>
                    <w:pStyle w:val="ListParagraph"/>
                    <w:numPr>
                      <w:ilvl w:val="0"/>
                      <w:numId w:val="80"/>
                    </w:numPr>
                    <w:spacing w:line="276" w:lineRule="auto"/>
                    <w:ind w:left="540" w:hanging="450"/>
                    <w:rPr>
                      <w:color w:val="002060"/>
                    </w:rPr>
                  </w:pPr>
                  <w:r w:rsidRPr="00562963">
                    <w:rPr>
                      <w:color w:val="002060"/>
                    </w:rPr>
                    <w:t xml:space="preserve">Tactical Response </w:t>
                  </w:r>
                </w:p>
                <w:p w:rsidR="005E5ABC" w:rsidRPr="00562963" w:rsidRDefault="005E5ABC" w:rsidP="00036FD9">
                  <w:pPr>
                    <w:pStyle w:val="ListParagraph"/>
                    <w:numPr>
                      <w:ilvl w:val="0"/>
                      <w:numId w:val="80"/>
                    </w:numPr>
                    <w:spacing w:line="276" w:lineRule="auto"/>
                    <w:ind w:left="540" w:hanging="450"/>
                    <w:rPr>
                      <w:color w:val="002060"/>
                    </w:rPr>
                  </w:pPr>
                  <w:r w:rsidRPr="00562963">
                    <w:rPr>
                      <w:color w:val="002060"/>
                    </w:rPr>
                    <w:t>Liaise with fire department</w:t>
                  </w:r>
                </w:p>
                <w:p w:rsidR="005E5ABC" w:rsidRPr="00562963" w:rsidRDefault="005E5ABC" w:rsidP="00036FD9">
                  <w:pPr>
                    <w:pStyle w:val="ListParagraph"/>
                    <w:numPr>
                      <w:ilvl w:val="0"/>
                      <w:numId w:val="80"/>
                    </w:numPr>
                    <w:spacing w:line="276" w:lineRule="auto"/>
                    <w:ind w:left="540" w:hanging="450"/>
                    <w:rPr>
                      <w:color w:val="002060"/>
                    </w:rPr>
                  </w:pPr>
                  <w:r w:rsidRPr="00562963">
                    <w:rPr>
                      <w:color w:val="002060"/>
                    </w:rPr>
                    <w:t>Radio control</w:t>
                  </w:r>
                </w:p>
                <w:p w:rsidR="005E5ABC" w:rsidRPr="00562963" w:rsidRDefault="005E5ABC" w:rsidP="00036FD9">
                  <w:pPr>
                    <w:pStyle w:val="ListParagraph"/>
                    <w:numPr>
                      <w:ilvl w:val="0"/>
                      <w:numId w:val="80"/>
                    </w:numPr>
                    <w:spacing w:line="276" w:lineRule="auto"/>
                    <w:ind w:left="540" w:hanging="450"/>
                    <w:rPr>
                      <w:color w:val="002060"/>
                    </w:rPr>
                  </w:pPr>
                  <w:r w:rsidRPr="00562963">
                    <w:rPr>
                      <w:color w:val="002060"/>
                    </w:rPr>
                    <w:t>Evacuation</w:t>
                  </w:r>
                </w:p>
              </w:txbxContent>
            </v:textbox>
          </v:rect>
        </w:pict>
      </w:r>
      <w:r w:rsidRPr="007D5243">
        <w:rPr>
          <w:noProof/>
          <w:sz w:val="40"/>
          <w:szCs w:val="40"/>
        </w:rPr>
        <w:pict>
          <v:rect id="_x0000_s1128" style="position:absolute;margin-left:237.75pt;margin-top:.45pt;width:229.5pt;height:211.3pt;z-index:251711488">
            <v:textbox style="mso-next-textbox:#_x0000_s1128">
              <w:txbxContent>
                <w:p w:rsidR="005E5ABC" w:rsidRPr="00562963" w:rsidRDefault="005E5ABC" w:rsidP="003E0F66">
                  <w:pPr>
                    <w:jc w:val="center"/>
                    <w:rPr>
                      <w:b/>
                      <w:color w:val="FF0000"/>
                      <w:sz w:val="28"/>
                      <w:szCs w:val="28"/>
                      <w:u w:val="single"/>
                    </w:rPr>
                  </w:pPr>
                  <w:r w:rsidRPr="00562963">
                    <w:rPr>
                      <w:b/>
                      <w:color w:val="FF0000"/>
                      <w:sz w:val="28"/>
                      <w:szCs w:val="28"/>
                      <w:u w:val="single"/>
                    </w:rPr>
                    <w:t>Operations Chief</w:t>
                  </w:r>
                </w:p>
                <w:p w:rsidR="005E5ABC" w:rsidRPr="00562963" w:rsidRDefault="005E5ABC" w:rsidP="00036FD9">
                  <w:pPr>
                    <w:pStyle w:val="ListParagraph"/>
                    <w:numPr>
                      <w:ilvl w:val="0"/>
                      <w:numId w:val="81"/>
                    </w:numPr>
                    <w:tabs>
                      <w:tab w:val="left" w:pos="630"/>
                    </w:tabs>
                    <w:spacing w:after="200" w:line="276" w:lineRule="auto"/>
                    <w:ind w:left="450"/>
                    <w:rPr>
                      <w:color w:val="002060"/>
                    </w:rPr>
                  </w:pPr>
                  <w:r w:rsidRPr="00562963">
                    <w:rPr>
                      <w:color w:val="002060"/>
                    </w:rPr>
                    <w:t>Take instructions from IC</w:t>
                  </w:r>
                </w:p>
                <w:p w:rsidR="005E5ABC" w:rsidRPr="00562963" w:rsidRDefault="005E5ABC" w:rsidP="00036FD9">
                  <w:pPr>
                    <w:pStyle w:val="ListParagraph"/>
                    <w:numPr>
                      <w:ilvl w:val="0"/>
                      <w:numId w:val="81"/>
                    </w:numPr>
                    <w:tabs>
                      <w:tab w:val="left" w:pos="630"/>
                    </w:tabs>
                    <w:spacing w:after="200" w:line="276" w:lineRule="auto"/>
                    <w:ind w:left="450"/>
                    <w:rPr>
                      <w:color w:val="002060"/>
                    </w:rPr>
                  </w:pPr>
                  <w:r w:rsidRPr="00562963">
                    <w:rPr>
                      <w:color w:val="002060"/>
                    </w:rPr>
                    <w:t>Calling Emergency Services</w:t>
                  </w:r>
                </w:p>
                <w:p w:rsidR="005E5ABC" w:rsidRPr="00562963" w:rsidRDefault="005E5ABC" w:rsidP="00036FD9">
                  <w:pPr>
                    <w:pStyle w:val="ListParagraph"/>
                    <w:numPr>
                      <w:ilvl w:val="0"/>
                      <w:numId w:val="81"/>
                    </w:numPr>
                    <w:tabs>
                      <w:tab w:val="left" w:pos="630"/>
                    </w:tabs>
                    <w:spacing w:after="200" w:line="276" w:lineRule="auto"/>
                    <w:ind w:left="450"/>
                    <w:rPr>
                      <w:color w:val="002060"/>
                    </w:rPr>
                  </w:pPr>
                  <w:r w:rsidRPr="00562963">
                    <w:rPr>
                      <w:color w:val="002060"/>
                    </w:rPr>
                    <w:t>Ensuring equipment is available for emergency.</w:t>
                  </w:r>
                </w:p>
                <w:p w:rsidR="005E5ABC" w:rsidRPr="00562963" w:rsidRDefault="005E5ABC" w:rsidP="00036FD9">
                  <w:pPr>
                    <w:pStyle w:val="ListParagraph"/>
                    <w:numPr>
                      <w:ilvl w:val="0"/>
                      <w:numId w:val="81"/>
                    </w:numPr>
                    <w:tabs>
                      <w:tab w:val="left" w:pos="630"/>
                    </w:tabs>
                    <w:spacing w:after="200" w:line="276" w:lineRule="auto"/>
                    <w:ind w:left="450"/>
                    <w:rPr>
                      <w:color w:val="002060"/>
                    </w:rPr>
                  </w:pPr>
                  <w:r w:rsidRPr="00562963">
                    <w:rPr>
                      <w:color w:val="002060"/>
                    </w:rPr>
                    <w:t xml:space="preserve">Taking roll call </w:t>
                  </w:r>
                </w:p>
                <w:p w:rsidR="005E5ABC" w:rsidRPr="00562963" w:rsidRDefault="005E5ABC" w:rsidP="00036FD9">
                  <w:pPr>
                    <w:pStyle w:val="ListParagraph"/>
                    <w:numPr>
                      <w:ilvl w:val="0"/>
                      <w:numId w:val="81"/>
                    </w:numPr>
                    <w:tabs>
                      <w:tab w:val="left" w:pos="630"/>
                    </w:tabs>
                    <w:spacing w:after="200" w:line="276" w:lineRule="auto"/>
                    <w:ind w:left="450"/>
                    <w:rPr>
                      <w:color w:val="002060"/>
                    </w:rPr>
                  </w:pPr>
                  <w:r w:rsidRPr="00562963">
                    <w:rPr>
                      <w:color w:val="002060"/>
                    </w:rPr>
                    <w:t>Liaise with emergency service with regards to incidents.</w:t>
                  </w:r>
                </w:p>
                <w:p w:rsidR="005E5ABC" w:rsidRPr="00562963" w:rsidRDefault="005E5ABC" w:rsidP="00036FD9">
                  <w:pPr>
                    <w:pStyle w:val="ListParagraph"/>
                    <w:numPr>
                      <w:ilvl w:val="0"/>
                      <w:numId w:val="81"/>
                    </w:numPr>
                    <w:tabs>
                      <w:tab w:val="left" w:pos="630"/>
                    </w:tabs>
                    <w:spacing w:after="200" w:line="276" w:lineRule="auto"/>
                    <w:ind w:left="450"/>
                    <w:rPr>
                      <w:color w:val="002060"/>
                    </w:rPr>
                  </w:pPr>
                  <w:r w:rsidRPr="00562963">
                    <w:rPr>
                      <w:color w:val="002060"/>
                    </w:rPr>
                    <w:t>Ensure notifications are done to authorize and other relevant people.</w:t>
                  </w:r>
                </w:p>
                <w:p w:rsidR="005E5ABC" w:rsidRPr="00562963" w:rsidRDefault="005E5ABC" w:rsidP="00036FD9">
                  <w:pPr>
                    <w:pStyle w:val="ListParagraph"/>
                    <w:numPr>
                      <w:ilvl w:val="0"/>
                      <w:numId w:val="81"/>
                    </w:numPr>
                    <w:tabs>
                      <w:tab w:val="left" w:pos="630"/>
                    </w:tabs>
                    <w:spacing w:after="200" w:line="276" w:lineRule="auto"/>
                    <w:ind w:left="450"/>
                    <w:rPr>
                      <w:color w:val="002060"/>
                    </w:rPr>
                  </w:pPr>
                  <w:r w:rsidRPr="00562963">
                    <w:rPr>
                      <w:color w:val="002060"/>
                    </w:rPr>
                    <w:t>Check safety of response team</w:t>
                  </w:r>
                </w:p>
                <w:p w:rsidR="005E5ABC" w:rsidRPr="00562963" w:rsidRDefault="005E5ABC" w:rsidP="00036FD9">
                  <w:pPr>
                    <w:pStyle w:val="ListParagraph"/>
                    <w:numPr>
                      <w:ilvl w:val="0"/>
                      <w:numId w:val="81"/>
                    </w:numPr>
                    <w:tabs>
                      <w:tab w:val="left" w:pos="630"/>
                    </w:tabs>
                    <w:spacing w:after="200" w:line="276" w:lineRule="auto"/>
                    <w:ind w:left="450"/>
                    <w:rPr>
                      <w:color w:val="002060"/>
                    </w:rPr>
                  </w:pPr>
                  <w:r w:rsidRPr="00562963">
                    <w:rPr>
                      <w:color w:val="002060"/>
                    </w:rPr>
                    <w:t>Inspect site before returning to normal service.</w:t>
                  </w:r>
                </w:p>
              </w:txbxContent>
            </v:textbox>
          </v: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A61D17" w:rsidRDefault="00A61D17" w:rsidP="00AD341F">
      <w:pPr>
        <w:tabs>
          <w:tab w:val="left" w:pos="3900"/>
        </w:tabs>
        <w:rPr>
          <w:rFonts w:ascii="Arial" w:hAnsi="Arial" w:cs="Arial"/>
          <w:b/>
          <w:sz w:val="36"/>
          <w:szCs w:val="36"/>
          <w:u w:val="single"/>
          <w:lang w:val="en-US"/>
        </w:rPr>
      </w:pPr>
    </w:p>
    <w:p w:rsidR="00843003" w:rsidRPr="004042D8" w:rsidRDefault="00843003" w:rsidP="00843003">
      <w:pPr>
        <w:jc w:val="center"/>
        <w:rPr>
          <w:b/>
          <w:color w:val="FF0000"/>
          <w:sz w:val="44"/>
          <w:szCs w:val="44"/>
          <w:u w:val="single"/>
        </w:rPr>
      </w:pPr>
      <w:r w:rsidRPr="004042D8">
        <w:rPr>
          <w:b/>
          <w:color w:val="FF0000"/>
          <w:sz w:val="44"/>
          <w:szCs w:val="44"/>
          <w:u w:val="single"/>
        </w:rPr>
        <w:lastRenderedPageBreak/>
        <w:t xml:space="preserve">Basic requirements to work for Seavest Africa </w:t>
      </w:r>
    </w:p>
    <w:p w:rsidR="00843003" w:rsidRPr="00B003B7" w:rsidRDefault="00843003" w:rsidP="00843003">
      <w:pPr>
        <w:jc w:val="center"/>
        <w:rPr>
          <w:b/>
          <w:color w:val="000000"/>
          <w:sz w:val="44"/>
          <w:szCs w:val="44"/>
          <w:u w:val="single"/>
        </w:rPr>
      </w:pPr>
    </w:p>
    <w:p w:rsidR="00843003" w:rsidRPr="00562963" w:rsidRDefault="00843003" w:rsidP="00843003">
      <w:pPr>
        <w:rPr>
          <w:rFonts w:ascii="Arial" w:hAnsi="Arial" w:cs="Arial"/>
          <w:color w:val="002060"/>
        </w:rPr>
      </w:pPr>
      <w:r w:rsidRPr="00562963">
        <w:rPr>
          <w:rFonts w:ascii="Arial" w:hAnsi="Arial" w:cs="Arial"/>
          <w:color w:val="002060"/>
          <w:u w:val="single"/>
        </w:rPr>
        <w:t xml:space="preserve">Skilled </w:t>
      </w:r>
      <w:r w:rsidR="009D0F27" w:rsidRPr="00562963">
        <w:rPr>
          <w:rFonts w:ascii="Arial" w:hAnsi="Arial" w:cs="Arial"/>
          <w:color w:val="002060"/>
          <w:u w:val="single"/>
        </w:rPr>
        <w:t>Labourer</w:t>
      </w:r>
      <w:r w:rsidRPr="00562963">
        <w:rPr>
          <w:rFonts w:ascii="Arial" w:hAnsi="Arial" w:cs="Arial"/>
          <w:color w:val="002060"/>
        </w:rPr>
        <w:t xml:space="preserve">:   Must know basic construction work, </w:t>
      </w:r>
      <w:proofErr w:type="spellStart"/>
      <w:r w:rsidRPr="00562963">
        <w:rPr>
          <w:rFonts w:ascii="Arial" w:hAnsi="Arial" w:cs="Arial"/>
          <w:color w:val="002060"/>
        </w:rPr>
        <w:t>eg</w:t>
      </w:r>
      <w:proofErr w:type="spellEnd"/>
      <w:r w:rsidRPr="00562963">
        <w:rPr>
          <w:rFonts w:ascii="Arial" w:hAnsi="Arial" w:cs="Arial"/>
          <w:color w:val="002060"/>
        </w:rPr>
        <w:t>; excavation, mixing of cement, etc.  Work that requires practically no training or experience for its adequate or competent performance.</w:t>
      </w:r>
    </w:p>
    <w:p w:rsidR="00843003" w:rsidRPr="00562963" w:rsidRDefault="00843003" w:rsidP="00843003">
      <w:pPr>
        <w:rPr>
          <w:rFonts w:ascii="Arial" w:hAnsi="Arial" w:cs="Arial"/>
          <w:color w:val="002060"/>
        </w:rPr>
      </w:pPr>
    </w:p>
    <w:p w:rsidR="00843003" w:rsidRPr="00562963" w:rsidRDefault="00843003" w:rsidP="00843003">
      <w:pPr>
        <w:rPr>
          <w:rFonts w:ascii="Arial" w:hAnsi="Arial" w:cs="Arial"/>
          <w:color w:val="002060"/>
        </w:rPr>
      </w:pPr>
      <w:r w:rsidRPr="00562963">
        <w:rPr>
          <w:rFonts w:ascii="Arial" w:hAnsi="Arial" w:cs="Arial"/>
          <w:color w:val="002060"/>
          <w:u w:val="single"/>
        </w:rPr>
        <w:t>Technicians</w:t>
      </w:r>
      <w:r w:rsidRPr="00562963">
        <w:rPr>
          <w:rFonts w:ascii="Arial" w:hAnsi="Arial" w:cs="Arial"/>
          <w:color w:val="002060"/>
        </w:rPr>
        <w:t>: Our technicians must be trained or skilled in the technicalities of the projects on hand. They must perform basic quality techniques, possibly including analyzing, and reporting about the project. The individual qualified and authorized must provide specified care and maintenance to the area of work and perform inspection, repair, and testing beyond the level classified.</w:t>
      </w:r>
    </w:p>
    <w:p w:rsidR="00843003" w:rsidRPr="00562963" w:rsidRDefault="00843003" w:rsidP="00843003">
      <w:pPr>
        <w:rPr>
          <w:rFonts w:ascii="Arial" w:hAnsi="Arial" w:cs="Arial"/>
          <w:color w:val="002060"/>
        </w:rPr>
      </w:pPr>
    </w:p>
    <w:p w:rsidR="00843003" w:rsidRPr="00562963" w:rsidRDefault="00843003" w:rsidP="00843003">
      <w:pPr>
        <w:rPr>
          <w:rFonts w:ascii="Arial" w:hAnsi="Arial" w:cs="Arial"/>
          <w:color w:val="002060"/>
        </w:rPr>
      </w:pPr>
      <w:r w:rsidRPr="00562963">
        <w:rPr>
          <w:rFonts w:ascii="Arial" w:hAnsi="Arial" w:cs="Arial"/>
          <w:color w:val="002060"/>
          <w:u w:val="single"/>
        </w:rPr>
        <w:t>Administrative staff</w:t>
      </w:r>
      <w:r w:rsidRPr="00562963">
        <w:rPr>
          <w:rFonts w:ascii="Arial" w:hAnsi="Arial" w:cs="Arial"/>
          <w:color w:val="002060"/>
        </w:rPr>
        <w:t>: An administrative personal must have a metric and/or higher education and must meet established criteria for managerial responsibilities, professional and technical competence and leadership responsibilities. The individual must have basic knowledge of the computer and sum experience in clerical work.</w:t>
      </w:r>
    </w:p>
    <w:p w:rsidR="00843003" w:rsidRPr="00562963" w:rsidRDefault="00843003" w:rsidP="00843003">
      <w:pPr>
        <w:rPr>
          <w:rFonts w:ascii="Arial" w:hAnsi="Arial" w:cs="Arial"/>
          <w:color w:val="002060"/>
        </w:rPr>
      </w:pPr>
    </w:p>
    <w:p w:rsidR="00843003" w:rsidRPr="00562963" w:rsidRDefault="00843003" w:rsidP="00843003">
      <w:pPr>
        <w:rPr>
          <w:rFonts w:ascii="Arial" w:hAnsi="Arial" w:cs="Arial"/>
          <w:color w:val="002060"/>
        </w:rPr>
      </w:pPr>
      <w:r w:rsidRPr="00562963">
        <w:rPr>
          <w:rFonts w:ascii="Arial" w:hAnsi="Arial" w:cs="Arial"/>
          <w:color w:val="002060"/>
          <w:u w:val="single"/>
        </w:rPr>
        <w:t>Management</w:t>
      </w:r>
      <w:r w:rsidRPr="00562963">
        <w:rPr>
          <w:rFonts w:ascii="Arial" w:hAnsi="Arial" w:cs="Arial"/>
          <w:color w:val="002060"/>
        </w:rPr>
        <w:t xml:space="preserve">: </w:t>
      </w:r>
      <w:r w:rsidRPr="00562963">
        <w:rPr>
          <w:rFonts w:ascii="Arial" w:hAnsi="Arial" w:cs="Arial"/>
          <w:bCs/>
          <w:color w:val="002060"/>
        </w:rPr>
        <w:t>Management</w:t>
      </w:r>
      <w:r w:rsidRPr="00562963">
        <w:rPr>
          <w:rFonts w:ascii="Arial" w:hAnsi="Arial" w:cs="Arial"/>
          <w:color w:val="002060"/>
        </w:rPr>
        <w:t xml:space="preserve"> is </w:t>
      </w:r>
      <w:r w:rsidR="00265163">
        <w:rPr>
          <w:rFonts w:ascii="Arial" w:hAnsi="Arial" w:cs="Arial"/>
          <w:color w:val="002060"/>
        </w:rPr>
        <w:t xml:space="preserve">involved in </w:t>
      </w:r>
      <w:r w:rsidRPr="00562963">
        <w:rPr>
          <w:rFonts w:ascii="Arial" w:hAnsi="Arial" w:cs="Arial"/>
          <w:color w:val="002060"/>
        </w:rPr>
        <w:t xml:space="preserve">the act of getting people together to accomplish desired goals and </w:t>
      </w:r>
      <w:hyperlink r:id="rId12" w:tooltip="Objective (goal)" w:history="1">
        <w:r w:rsidRPr="00562963">
          <w:rPr>
            <w:rStyle w:val="Hyperlink"/>
            <w:rFonts w:ascii="Arial" w:hAnsi="Arial" w:cs="Arial"/>
            <w:color w:val="002060"/>
          </w:rPr>
          <w:t>objectives</w:t>
        </w:r>
      </w:hyperlink>
      <w:r w:rsidRPr="00562963">
        <w:rPr>
          <w:rFonts w:ascii="Arial" w:hAnsi="Arial" w:cs="Arial"/>
          <w:color w:val="002060"/>
        </w:rPr>
        <w:t xml:space="preserve"> using available resources efficiently and effectively. Management operates through various functions, which is often classified as planning, organizing, staffing, leading/directing, controlling/monitoring and motivating the staff. Management must have skills that:</w:t>
      </w:r>
    </w:p>
    <w:p w:rsidR="00843003" w:rsidRPr="00562963" w:rsidRDefault="00843003" w:rsidP="00036FD9">
      <w:pPr>
        <w:numPr>
          <w:ilvl w:val="0"/>
          <w:numId w:val="103"/>
        </w:numPr>
        <w:spacing w:before="100" w:beforeAutospacing="1" w:after="100" w:afterAutospacing="1"/>
        <w:rPr>
          <w:rFonts w:ascii="Arial" w:hAnsi="Arial" w:cs="Arial"/>
          <w:color w:val="002060"/>
        </w:rPr>
      </w:pPr>
      <w:r w:rsidRPr="00562963">
        <w:rPr>
          <w:rFonts w:ascii="Arial" w:hAnsi="Arial" w:cs="Arial"/>
          <w:bCs/>
          <w:color w:val="002060"/>
        </w:rPr>
        <w:t>Technical</w:t>
      </w:r>
      <w:r w:rsidRPr="00562963">
        <w:rPr>
          <w:rFonts w:ascii="Arial" w:hAnsi="Arial" w:cs="Arial"/>
          <w:color w:val="002060"/>
        </w:rPr>
        <w:t>: used for specialized knowledge required for work.</w:t>
      </w:r>
    </w:p>
    <w:p w:rsidR="00843003" w:rsidRPr="00562963" w:rsidRDefault="00843003" w:rsidP="00036FD9">
      <w:pPr>
        <w:numPr>
          <w:ilvl w:val="0"/>
          <w:numId w:val="103"/>
        </w:numPr>
        <w:spacing w:before="100" w:beforeAutospacing="1" w:after="100" w:afterAutospacing="1"/>
        <w:rPr>
          <w:rFonts w:ascii="Arial" w:hAnsi="Arial" w:cs="Arial"/>
          <w:color w:val="002060"/>
        </w:rPr>
      </w:pPr>
      <w:r w:rsidRPr="00562963">
        <w:rPr>
          <w:rFonts w:ascii="Arial" w:hAnsi="Arial" w:cs="Arial"/>
          <w:bCs/>
          <w:color w:val="002060"/>
        </w:rPr>
        <w:t>Political</w:t>
      </w:r>
      <w:r w:rsidRPr="00562963">
        <w:rPr>
          <w:rFonts w:ascii="Arial" w:hAnsi="Arial" w:cs="Arial"/>
          <w:color w:val="002060"/>
        </w:rPr>
        <w:t>: used to build a power base and establish connections.</w:t>
      </w:r>
    </w:p>
    <w:p w:rsidR="00843003" w:rsidRPr="00562963" w:rsidRDefault="00843003" w:rsidP="00036FD9">
      <w:pPr>
        <w:numPr>
          <w:ilvl w:val="0"/>
          <w:numId w:val="103"/>
        </w:numPr>
        <w:spacing w:before="100" w:beforeAutospacing="1" w:after="100" w:afterAutospacing="1"/>
        <w:rPr>
          <w:rFonts w:ascii="Arial" w:hAnsi="Arial" w:cs="Arial"/>
          <w:color w:val="002060"/>
        </w:rPr>
      </w:pPr>
      <w:r w:rsidRPr="00562963">
        <w:rPr>
          <w:rFonts w:ascii="Arial" w:hAnsi="Arial" w:cs="Arial"/>
          <w:bCs/>
          <w:color w:val="002060"/>
        </w:rPr>
        <w:t>Conceptual</w:t>
      </w:r>
      <w:r w:rsidRPr="00562963">
        <w:rPr>
          <w:rFonts w:ascii="Arial" w:hAnsi="Arial" w:cs="Arial"/>
          <w:color w:val="002060"/>
        </w:rPr>
        <w:t>: used to analyze complex situations.</w:t>
      </w:r>
    </w:p>
    <w:p w:rsidR="00843003" w:rsidRPr="00562963" w:rsidRDefault="00843003" w:rsidP="00036FD9">
      <w:pPr>
        <w:numPr>
          <w:ilvl w:val="0"/>
          <w:numId w:val="103"/>
        </w:numPr>
        <w:spacing w:before="100" w:beforeAutospacing="1" w:after="100" w:afterAutospacing="1"/>
        <w:rPr>
          <w:rFonts w:ascii="Arial" w:hAnsi="Arial" w:cs="Arial"/>
          <w:color w:val="002060"/>
        </w:rPr>
      </w:pPr>
      <w:r w:rsidRPr="00562963">
        <w:rPr>
          <w:rFonts w:ascii="Arial" w:hAnsi="Arial" w:cs="Arial"/>
          <w:bCs/>
          <w:color w:val="002060"/>
        </w:rPr>
        <w:t>Interpersonal</w:t>
      </w:r>
      <w:r w:rsidRPr="00562963">
        <w:rPr>
          <w:rFonts w:ascii="Arial" w:hAnsi="Arial" w:cs="Arial"/>
          <w:color w:val="002060"/>
        </w:rPr>
        <w:t>: used to communicate, motivate, mentor and delegate.</w:t>
      </w:r>
    </w:p>
    <w:p w:rsidR="00843003" w:rsidRPr="00F631F5" w:rsidRDefault="00843003" w:rsidP="00036FD9">
      <w:pPr>
        <w:numPr>
          <w:ilvl w:val="0"/>
          <w:numId w:val="103"/>
        </w:numPr>
        <w:spacing w:before="100" w:beforeAutospacing="1" w:after="100" w:afterAutospacing="1"/>
        <w:rPr>
          <w:rFonts w:ascii="Arial" w:hAnsi="Arial" w:cs="Arial"/>
        </w:rPr>
      </w:pPr>
      <w:r w:rsidRPr="00562963">
        <w:rPr>
          <w:rFonts w:ascii="Arial" w:hAnsi="Arial" w:cs="Arial"/>
          <w:bCs/>
          <w:color w:val="002060"/>
        </w:rPr>
        <w:t>Diagnostic</w:t>
      </w:r>
      <w:r w:rsidRPr="00562963">
        <w:rPr>
          <w:rFonts w:ascii="Arial" w:hAnsi="Arial" w:cs="Arial"/>
          <w:color w:val="002060"/>
        </w:rPr>
        <w:t>: ability to visualize most appropriate response to a situation</w:t>
      </w:r>
      <w:r w:rsidRPr="00F631F5">
        <w:rPr>
          <w:rFonts w:ascii="Arial" w:hAnsi="Arial" w:cs="Arial"/>
        </w:rPr>
        <w:t>.</w:t>
      </w:r>
    </w:p>
    <w:p w:rsidR="003E0F66" w:rsidRDefault="003E0F66"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CE4F5C" w:rsidRPr="004042D8" w:rsidRDefault="00CE4F5C" w:rsidP="00CE4F5C">
      <w:pPr>
        <w:jc w:val="center"/>
        <w:rPr>
          <w:rFonts w:ascii="Arial" w:hAnsi="Arial" w:cs="Arial"/>
          <w:b/>
          <w:color w:val="FF0000"/>
          <w:sz w:val="36"/>
          <w:szCs w:val="36"/>
          <w:u w:val="single"/>
        </w:rPr>
      </w:pPr>
      <w:r w:rsidRPr="004042D8">
        <w:rPr>
          <w:rFonts w:ascii="Arial" w:hAnsi="Arial" w:cs="Arial"/>
          <w:b/>
          <w:color w:val="FF0000"/>
          <w:sz w:val="36"/>
          <w:szCs w:val="36"/>
          <w:u w:val="single"/>
        </w:rPr>
        <w:lastRenderedPageBreak/>
        <w:t>Hazards Associated with Seavest Africa</w:t>
      </w:r>
    </w:p>
    <w:p w:rsidR="00CE4F5C" w:rsidRPr="00CE4F5C" w:rsidRDefault="00CE4F5C" w:rsidP="00CE4F5C">
      <w:pPr>
        <w:jc w:val="center"/>
        <w:rPr>
          <w:rFonts w:ascii="Arial" w:hAnsi="Arial" w:cs="Arial"/>
          <w:b/>
          <w:sz w:val="36"/>
          <w:szCs w:val="36"/>
          <w:u w:val="single"/>
        </w:rPr>
      </w:pPr>
    </w:p>
    <w:tbl>
      <w:tblPr>
        <w:tblStyle w:val="TableGrid"/>
        <w:tblW w:w="0" w:type="auto"/>
        <w:tblInd w:w="-162" w:type="dxa"/>
        <w:tblLayout w:type="fixed"/>
        <w:tblLook w:val="04A0"/>
      </w:tblPr>
      <w:tblGrid>
        <w:gridCol w:w="2970"/>
        <w:gridCol w:w="1980"/>
        <w:gridCol w:w="2340"/>
        <w:gridCol w:w="2448"/>
      </w:tblGrid>
      <w:tr w:rsidR="00CE4F5C" w:rsidRPr="00CE4F5C" w:rsidTr="00AF2651">
        <w:trPr>
          <w:trHeight w:val="1133"/>
        </w:trPr>
        <w:tc>
          <w:tcPr>
            <w:tcW w:w="2970" w:type="dxa"/>
          </w:tcPr>
          <w:p w:rsidR="00CE4F5C" w:rsidRPr="00562963" w:rsidRDefault="00CE4F5C" w:rsidP="00AF2651">
            <w:pPr>
              <w:jc w:val="center"/>
              <w:rPr>
                <w:rFonts w:ascii="Arial" w:hAnsi="Arial" w:cs="Arial"/>
                <w:b/>
                <w:color w:val="002060"/>
                <w:sz w:val="28"/>
                <w:szCs w:val="28"/>
              </w:rPr>
            </w:pPr>
          </w:p>
          <w:p w:rsidR="00CE4F5C" w:rsidRPr="00562963" w:rsidRDefault="00CE4F5C" w:rsidP="00AF2651">
            <w:pPr>
              <w:jc w:val="center"/>
              <w:rPr>
                <w:rFonts w:ascii="Arial" w:hAnsi="Arial" w:cs="Arial"/>
                <w:b/>
                <w:color w:val="002060"/>
                <w:sz w:val="28"/>
                <w:szCs w:val="28"/>
              </w:rPr>
            </w:pPr>
            <w:r w:rsidRPr="00562963">
              <w:rPr>
                <w:rFonts w:ascii="Arial" w:hAnsi="Arial" w:cs="Arial"/>
                <w:b/>
                <w:color w:val="002060"/>
                <w:sz w:val="28"/>
                <w:szCs w:val="28"/>
              </w:rPr>
              <w:t>Type Of Hazards</w:t>
            </w:r>
          </w:p>
        </w:tc>
        <w:tc>
          <w:tcPr>
            <w:tcW w:w="1980" w:type="dxa"/>
          </w:tcPr>
          <w:p w:rsidR="00CE4F5C" w:rsidRPr="00562963" w:rsidRDefault="00CE4F5C" w:rsidP="00AF2651">
            <w:pPr>
              <w:jc w:val="center"/>
              <w:rPr>
                <w:rFonts w:ascii="Arial" w:hAnsi="Arial" w:cs="Arial"/>
                <w:b/>
                <w:color w:val="002060"/>
                <w:sz w:val="24"/>
                <w:szCs w:val="24"/>
              </w:rPr>
            </w:pPr>
            <w:r w:rsidRPr="00562963">
              <w:rPr>
                <w:rFonts w:ascii="Arial" w:hAnsi="Arial" w:cs="Arial"/>
                <w:b/>
                <w:color w:val="002060"/>
                <w:sz w:val="24"/>
                <w:szCs w:val="24"/>
              </w:rPr>
              <w:t>Exposure</w:t>
            </w:r>
          </w:p>
          <w:p w:rsidR="00CE4F5C" w:rsidRPr="00562963" w:rsidRDefault="00CE4F5C" w:rsidP="00AF2651">
            <w:pPr>
              <w:jc w:val="center"/>
              <w:rPr>
                <w:rFonts w:ascii="Arial" w:hAnsi="Arial" w:cs="Arial"/>
                <w:b/>
                <w:color w:val="002060"/>
                <w:sz w:val="24"/>
                <w:szCs w:val="24"/>
              </w:rPr>
            </w:pPr>
            <w:r w:rsidRPr="00562963">
              <w:rPr>
                <w:rFonts w:ascii="Arial" w:hAnsi="Arial" w:cs="Arial"/>
                <w:b/>
                <w:color w:val="002060"/>
                <w:sz w:val="24"/>
                <w:szCs w:val="24"/>
              </w:rPr>
              <w:t>(Low, Medium, High)</w:t>
            </w:r>
          </w:p>
          <w:p w:rsidR="00CE4F5C" w:rsidRPr="00562963" w:rsidRDefault="00CE4F5C" w:rsidP="00AF2651">
            <w:pPr>
              <w:jc w:val="center"/>
              <w:rPr>
                <w:rFonts w:ascii="Arial" w:hAnsi="Arial" w:cs="Arial"/>
                <w:b/>
                <w:color w:val="002060"/>
              </w:rPr>
            </w:pPr>
          </w:p>
        </w:tc>
        <w:tc>
          <w:tcPr>
            <w:tcW w:w="2340" w:type="dxa"/>
          </w:tcPr>
          <w:p w:rsidR="00CE4F5C" w:rsidRPr="00562963" w:rsidRDefault="00CE4F5C" w:rsidP="00AF2651">
            <w:pPr>
              <w:jc w:val="center"/>
              <w:rPr>
                <w:rFonts w:ascii="Arial" w:hAnsi="Arial" w:cs="Arial"/>
                <w:b/>
                <w:color w:val="002060"/>
                <w:sz w:val="28"/>
                <w:szCs w:val="28"/>
              </w:rPr>
            </w:pPr>
          </w:p>
          <w:p w:rsidR="00CE4F5C" w:rsidRPr="00562963" w:rsidRDefault="00CE4F5C" w:rsidP="00AF2651">
            <w:pPr>
              <w:jc w:val="center"/>
              <w:rPr>
                <w:rFonts w:ascii="Arial" w:hAnsi="Arial" w:cs="Arial"/>
                <w:b/>
                <w:color w:val="002060"/>
                <w:sz w:val="28"/>
                <w:szCs w:val="28"/>
              </w:rPr>
            </w:pPr>
            <w:r w:rsidRPr="00562963">
              <w:rPr>
                <w:rFonts w:ascii="Arial" w:hAnsi="Arial" w:cs="Arial"/>
                <w:b/>
                <w:color w:val="002060"/>
                <w:sz w:val="28"/>
                <w:szCs w:val="28"/>
              </w:rPr>
              <w:t>Control Step</w:t>
            </w:r>
          </w:p>
        </w:tc>
        <w:tc>
          <w:tcPr>
            <w:tcW w:w="2448" w:type="dxa"/>
          </w:tcPr>
          <w:p w:rsidR="00CE4F5C" w:rsidRPr="00562963" w:rsidRDefault="00CE4F5C" w:rsidP="00AF2651">
            <w:pPr>
              <w:rPr>
                <w:rFonts w:ascii="Arial" w:hAnsi="Arial" w:cs="Arial"/>
                <w:b/>
                <w:color w:val="002060"/>
                <w:sz w:val="24"/>
                <w:szCs w:val="24"/>
              </w:rPr>
            </w:pPr>
          </w:p>
          <w:p w:rsidR="00CE4F5C" w:rsidRPr="00562963" w:rsidRDefault="00CE4F5C" w:rsidP="00AF2651">
            <w:pPr>
              <w:rPr>
                <w:rFonts w:ascii="Arial" w:hAnsi="Arial" w:cs="Arial"/>
                <w:b/>
                <w:color w:val="002060"/>
                <w:sz w:val="24"/>
                <w:szCs w:val="24"/>
              </w:rPr>
            </w:pPr>
            <w:r w:rsidRPr="00562963">
              <w:rPr>
                <w:rFonts w:ascii="Arial" w:hAnsi="Arial" w:cs="Arial"/>
                <w:b/>
                <w:color w:val="002060"/>
                <w:sz w:val="24"/>
                <w:szCs w:val="24"/>
              </w:rPr>
              <w:t>Who will perform control step</w:t>
            </w:r>
          </w:p>
          <w:p w:rsidR="00CE4F5C" w:rsidRPr="00562963" w:rsidRDefault="00CE4F5C" w:rsidP="00CE4F5C">
            <w:pPr>
              <w:rPr>
                <w:rFonts w:ascii="Arial" w:hAnsi="Arial" w:cs="Arial"/>
                <w:color w:val="002060"/>
                <w:sz w:val="24"/>
                <w:szCs w:val="24"/>
              </w:rPr>
            </w:pPr>
          </w:p>
        </w:tc>
      </w:tr>
      <w:tr w:rsidR="00CE4F5C" w:rsidRPr="00CE4F5C" w:rsidTr="00AF2651">
        <w:trPr>
          <w:trHeight w:val="548"/>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Fall from height</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High</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Secure ladder</w:t>
            </w:r>
            <w:r w:rsidR="00265163">
              <w:rPr>
                <w:rFonts w:ascii="Arial" w:hAnsi="Arial" w:cs="Arial"/>
                <w:b/>
                <w:color w:val="002060"/>
              </w:rPr>
              <w:t>/scaffold</w:t>
            </w:r>
            <w:r w:rsidRPr="00562963">
              <w:rPr>
                <w:rFonts w:ascii="Arial" w:hAnsi="Arial" w:cs="Arial"/>
                <w:b/>
                <w:color w:val="002060"/>
              </w:rPr>
              <w:t>, wear safety harness</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20"/>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Inhalation of dust &amp; fumes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High</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Dust mask, correct PPE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20"/>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Slipping on liquids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Barricade, safety shoes &amp; warning signs</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20"/>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Objects falling on you</w:t>
            </w:r>
          </w:p>
        </w:tc>
        <w:tc>
          <w:tcPr>
            <w:tcW w:w="1980" w:type="dxa"/>
          </w:tcPr>
          <w:p w:rsidR="00CE4F5C" w:rsidRPr="00562963" w:rsidRDefault="00265163" w:rsidP="00AF2651">
            <w:pPr>
              <w:jc w:val="center"/>
              <w:rPr>
                <w:rFonts w:ascii="Arial" w:hAnsi="Arial" w:cs="Arial"/>
                <w:b/>
                <w:color w:val="002060"/>
              </w:rPr>
            </w:pPr>
            <w:r>
              <w:rPr>
                <w:rFonts w:ascii="Arial" w:hAnsi="Arial" w:cs="Arial"/>
                <w:b/>
                <w:color w:val="002060"/>
              </w:rPr>
              <w:t>Medium</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Wear hat</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20"/>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Getting hurt while excavation</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Correct PPE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728"/>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Getting hurt while using tools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Medium</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Correct PPE, check tools before use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1142"/>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Trench Collapses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Two exit ladder, waste kept same distant as excavation away from trench.</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800"/>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Compressed-Gas Explosion</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N/A</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Not exposed to compressed gasses.</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890"/>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Faulty ladders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Ladder check &amp; at 75* angle away from structure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92"/>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Stored pressure</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Medium</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Shut of water main &amp; release all pressure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782"/>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Electrocuted</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N/A</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We do not do electrical work</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38"/>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Noise</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Very low noise level, use earplugs.</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bl>
    <w:p w:rsidR="00CE4F5C" w:rsidRDefault="00CE4F5C"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Pr="00CC2D83" w:rsidRDefault="00CC2D83" w:rsidP="00CC2D83">
      <w:pPr>
        <w:shd w:val="clear" w:color="auto" w:fill="FFFFFF"/>
        <w:spacing w:before="100" w:beforeAutospacing="1" w:after="100" w:afterAutospacing="1" w:line="348" w:lineRule="atLeast"/>
        <w:jc w:val="center"/>
        <w:outlineLvl w:val="2"/>
        <w:rPr>
          <w:rFonts w:ascii="Arial" w:hAnsi="Arial" w:cs="Arial"/>
          <w:b/>
          <w:bCs/>
          <w:color w:val="FF0000"/>
          <w:sz w:val="44"/>
          <w:szCs w:val="44"/>
          <w:lang w:eastAsia="en-ZA"/>
        </w:rPr>
      </w:pPr>
      <w:r w:rsidRPr="00CC2D83">
        <w:rPr>
          <w:rFonts w:ascii="Arial" w:hAnsi="Arial" w:cs="Arial"/>
          <w:b/>
          <w:bCs/>
          <w:color w:val="FF0000"/>
          <w:sz w:val="44"/>
          <w:szCs w:val="44"/>
          <w:lang w:eastAsia="en-ZA"/>
        </w:rPr>
        <w:lastRenderedPageBreak/>
        <w:t>Health Effects of Toxic Chemicals</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There are many materials used in the workplace that can be hazardous. However, in order for them to affect your health, they must contact the body or be absorbed into the body. When assessing the potential health effects from working with a particular material it is necessary to understand difference between "toxicity" and "hazard".</w:t>
      </w:r>
    </w:p>
    <w:p w:rsidR="00CC2D83" w:rsidRPr="00CC2D83" w:rsidRDefault="00CC2D83" w:rsidP="00036FD9">
      <w:pPr>
        <w:numPr>
          <w:ilvl w:val="0"/>
          <w:numId w:val="108"/>
        </w:num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TOXICITY</w:t>
      </w:r>
      <w:r w:rsidRPr="00CC2D83">
        <w:rPr>
          <w:rFonts w:ascii="Arial" w:hAnsi="Arial" w:cs="Arial"/>
          <w:color w:val="17365D" w:themeColor="text2" w:themeShade="BF"/>
          <w:lang w:eastAsia="en-ZA"/>
        </w:rPr>
        <w:t> is the ability of a substance to produce an unwanted effect when the chemical has reached a sufficient concentration at a certain site in the body.</w:t>
      </w:r>
    </w:p>
    <w:p w:rsidR="00CC2D83" w:rsidRPr="00CC2D83" w:rsidRDefault="00CC2D83" w:rsidP="00CC2D83">
      <w:pPr>
        <w:shd w:val="clear" w:color="auto" w:fill="FFFFFF"/>
        <w:spacing w:before="100" w:beforeAutospacing="1" w:after="100" w:afterAutospacing="1" w:line="348" w:lineRule="atLeast"/>
        <w:ind w:left="720"/>
        <w:rPr>
          <w:rFonts w:ascii="Arial" w:hAnsi="Arial" w:cs="Arial"/>
          <w:color w:val="17365D" w:themeColor="text2" w:themeShade="BF"/>
          <w:lang w:eastAsia="en-ZA"/>
        </w:rPr>
      </w:pPr>
      <w:r w:rsidRPr="00CC2D83">
        <w:rPr>
          <w:rFonts w:ascii="Arial" w:hAnsi="Arial" w:cs="Arial"/>
          <w:color w:val="17365D" w:themeColor="text2" w:themeShade="BF"/>
          <w:lang w:eastAsia="en-ZA"/>
        </w:rPr>
        <w:t xml:space="preserve">The more toxic a material is, the smaller the amount of it necessary to be absorbed before harmful effects are caused. </w:t>
      </w:r>
      <w:proofErr w:type="gramStart"/>
      <w:r w:rsidRPr="00CC2D83">
        <w:rPr>
          <w:rFonts w:ascii="Arial" w:hAnsi="Arial" w:cs="Arial"/>
          <w:color w:val="17365D" w:themeColor="text2" w:themeShade="BF"/>
          <w:lang w:eastAsia="en-ZA"/>
        </w:rPr>
        <w:t>The lower the toxicity, the greater the quantity of it necessary to be absorbed.</w:t>
      </w:r>
      <w:proofErr w:type="gramEnd"/>
      <w:r w:rsidRPr="00CC2D83">
        <w:rPr>
          <w:rFonts w:ascii="Arial" w:hAnsi="Arial" w:cs="Arial"/>
          <w:color w:val="17365D" w:themeColor="text2" w:themeShade="BF"/>
          <w:lang w:eastAsia="en-ZA"/>
        </w:rPr>
        <w:t xml:space="preserve"> The toxicity of a chemical is generally measured by experiments on animals (</w:t>
      </w:r>
      <w:r w:rsidRPr="00CC2D83">
        <w:rPr>
          <w:rFonts w:ascii="Arial" w:hAnsi="Arial" w:cs="Arial"/>
          <w:i/>
          <w:iCs/>
          <w:color w:val="17365D" w:themeColor="text2" w:themeShade="BF"/>
          <w:lang w:eastAsia="en-ZA"/>
        </w:rPr>
        <w:t>quite often rats</w:t>
      </w:r>
      <w:r w:rsidRPr="00CC2D83">
        <w:rPr>
          <w:rFonts w:ascii="Arial" w:hAnsi="Arial" w:cs="Arial"/>
          <w:color w:val="17365D" w:themeColor="text2" w:themeShade="BF"/>
          <w:lang w:eastAsia="en-ZA"/>
        </w:rPr>
        <w:t xml:space="preserve">). </w:t>
      </w:r>
      <w:proofErr w:type="gramStart"/>
      <w:r w:rsidRPr="00CC2D83">
        <w:rPr>
          <w:rFonts w:ascii="Arial" w:hAnsi="Arial" w:cs="Arial"/>
          <w:color w:val="17365D" w:themeColor="text2" w:themeShade="BF"/>
          <w:lang w:eastAsia="en-ZA"/>
        </w:rPr>
        <w:t>If it is measured in terms of the amounts of material necessary to cause death in 50% of the test animals.</w:t>
      </w:r>
      <w:proofErr w:type="gramEnd"/>
      <w:r w:rsidRPr="00CC2D83">
        <w:rPr>
          <w:rFonts w:ascii="Arial" w:hAnsi="Arial" w:cs="Arial"/>
          <w:color w:val="17365D" w:themeColor="text2" w:themeShade="BF"/>
          <w:lang w:eastAsia="en-ZA"/>
        </w:rPr>
        <w:t xml:space="preserve"> These values are called LD50 (</w:t>
      </w:r>
      <w:r w:rsidRPr="00CC2D83">
        <w:rPr>
          <w:rFonts w:ascii="Arial" w:hAnsi="Arial" w:cs="Arial"/>
          <w:i/>
          <w:iCs/>
          <w:color w:val="17365D" w:themeColor="text2" w:themeShade="BF"/>
          <w:lang w:eastAsia="en-ZA"/>
        </w:rPr>
        <w:t>lethal dose</w:t>
      </w:r>
      <w:r w:rsidRPr="00CC2D83">
        <w:rPr>
          <w:rFonts w:ascii="Arial" w:hAnsi="Arial" w:cs="Arial"/>
          <w:color w:val="17365D" w:themeColor="text2" w:themeShade="BF"/>
          <w:lang w:eastAsia="en-ZA"/>
        </w:rPr>
        <w:t>) or LC50 (</w:t>
      </w:r>
      <w:r w:rsidRPr="00CC2D83">
        <w:rPr>
          <w:rFonts w:ascii="Arial" w:hAnsi="Arial" w:cs="Arial"/>
          <w:i/>
          <w:iCs/>
          <w:color w:val="17365D" w:themeColor="text2" w:themeShade="BF"/>
          <w:lang w:eastAsia="en-ZA"/>
        </w:rPr>
        <w:t>lethal concentration</w:t>
      </w:r>
      <w:r w:rsidRPr="00CC2D83">
        <w:rPr>
          <w:rFonts w:ascii="Arial" w:hAnsi="Arial" w:cs="Arial"/>
          <w:color w:val="17365D" w:themeColor="text2" w:themeShade="BF"/>
          <w:lang w:eastAsia="en-ZA"/>
        </w:rPr>
        <w:t>), and are usually given in weight of material per kg of body weight or airborne concentration of material per set time period respectively.</w:t>
      </w:r>
    </w:p>
    <w:p w:rsidR="00CC2D83" w:rsidRPr="00CC2D83" w:rsidRDefault="00CC2D83" w:rsidP="00036FD9">
      <w:pPr>
        <w:numPr>
          <w:ilvl w:val="0"/>
          <w:numId w:val="108"/>
        </w:num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HAZARD</w:t>
      </w:r>
      <w:r w:rsidRPr="00CC2D83">
        <w:rPr>
          <w:rFonts w:ascii="Arial" w:hAnsi="Arial" w:cs="Arial"/>
          <w:color w:val="17365D" w:themeColor="text2" w:themeShade="BF"/>
          <w:lang w:eastAsia="en-ZA"/>
        </w:rPr>
        <w:t> is the probability that this concentration in the body will occur.</w:t>
      </w:r>
    </w:p>
    <w:p w:rsidR="00CC2D83" w:rsidRPr="00CC2D83" w:rsidRDefault="00CC2D83" w:rsidP="00CC2D83">
      <w:pPr>
        <w:shd w:val="clear" w:color="auto" w:fill="FFFFFF"/>
        <w:spacing w:before="100" w:beforeAutospacing="1" w:after="100" w:afterAutospacing="1" w:line="348" w:lineRule="atLeast"/>
        <w:ind w:left="720"/>
        <w:rPr>
          <w:rFonts w:ascii="Arial" w:hAnsi="Arial" w:cs="Arial"/>
          <w:color w:val="17365D" w:themeColor="text2" w:themeShade="BF"/>
          <w:lang w:eastAsia="en-ZA"/>
        </w:rPr>
      </w:pPr>
      <w:r w:rsidRPr="00CC2D83">
        <w:rPr>
          <w:rFonts w:ascii="Arial" w:hAnsi="Arial" w:cs="Arial"/>
          <w:color w:val="17365D" w:themeColor="text2" w:themeShade="BF"/>
          <w:lang w:eastAsia="en-ZA"/>
        </w:rPr>
        <w:t>Toxicity is an inherent property of the material. A material may be very toxic, but not hazardous, if it is handled properly and is not absorbed into the body. On the other hand, a material may have a very low toxicity, but be very hazardous.</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i/>
          <w:iCs/>
          <w:color w:val="17365D" w:themeColor="text2" w:themeShade="BF"/>
          <w:lang w:eastAsia="en-ZA"/>
        </w:rPr>
        <w:t>Example</w:t>
      </w:r>
      <w:r w:rsidRPr="00CC2D83">
        <w:rPr>
          <w:rFonts w:ascii="Arial" w:hAnsi="Arial" w:cs="Arial"/>
          <w:color w:val="17365D" w:themeColor="text2" w:themeShade="BF"/>
          <w:lang w:eastAsia="en-ZA"/>
        </w:rPr>
        <w:t>:</w:t>
      </w:r>
    </w:p>
    <w:p w:rsidR="00CC2D83" w:rsidRPr="00CC2D83" w:rsidRDefault="00CC2D83" w:rsidP="00036FD9">
      <w:pPr>
        <w:numPr>
          <w:ilvl w:val="0"/>
          <w:numId w:val="109"/>
        </w:num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An open container of an acid is much more hazardous than a closed container of the same material.</w:t>
      </w:r>
    </w:p>
    <w:p w:rsidR="00CC2D83" w:rsidRPr="00CC2D83" w:rsidRDefault="00CC2D83" w:rsidP="00036FD9">
      <w:pPr>
        <w:numPr>
          <w:ilvl w:val="0"/>
          <w:numId w:val="109"/>
        </w:num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Two liquids may possess the same degree of toxicity but present different degrees of hazard:-</w:t>
      </w:r>
    </w:p>
    <w:p w:rsidR="00CC2D83" w:rsidRPr="00CC2D83" w:rsidRDefault="00CC2D83" w:rsidP="00CC2D83">
      <w:pPr>
        <w:shd w:val="clear" w:color="auto" w:fill="FFFFFF"/>
        <w:spacing w:before="100" w:beforeAutospacing="1" w:after="100" w:afterAutospacing="1" w:line="348" w:lineRule="atLeast"/>
        <w:ind w:left="720"/>
        <w:rPr>
          <w:rFonts w:ascii="Arial" w:hAnsi="Arial" w:cs="Arial"/>
          <w:color w:val="17365D" w:themeColor="text2" w:themeShade="BF"/>
          <w:lang w:eastAsia="en-ZA"/>
        </w:rPr>
      </w:pPr>
      <w:r w:rsidRPr="00CC2D83">
        <w:rPr>
          <w:rFonts w:ascii="Arial" w:hAnsi="Arial" w:cs="Arial"/>
          <w:color w:val="17365D" w:themeColor="text2" w:themeShade="BF"/>
          <w:lang w:eastAsia="en-ZA"/>
        </w:rPr>
        <w:t>One material may be non-irritating to the eyes and nose and odourless. The other may be irritating to the eyes or respiratory system and possess a pungent odour.</w:t>
      </w:r>
    </w:p>
    <w:p w:rsidR="00CC2D83" w:rsidRPr="00CC2D83" w:rsidRDefault="00CC2D83" w:rsidP="00CC2D83">
      <w:pPr>
        <w:shd w:val="clear" w:color="auto" w:fill="FFFFFF"/>
        <w:spacing w:before="100" w:beforeAutospacing="1" w:after="100" w:afterAutospacing="1" w:line="348" w:lineRule="atLeast"/>
        <w:ind w:left="720"/>
        <w:rPr>
          <w:rFonts w:ascii="Arial" w:hAnsi="Arial" w:cs="Arial"/>
          <w:color w:val="17365D" w:themeColor="text2" w:themeShade="BF"/>
          <w:lang w:eastAsia="en-ZA"/>
        </w:rPr>
      </w:pPr>
      <w:r w:rsidRPr="00CC2D83">
        <w:rPr>
          <w:rFonts w:ascii="Arial" w:hAnsi="Arial" w:cs="Arial"/>
          <w:color w:val="17365D" w:themeColor="text2" w:themeShade="BF"/>
          <w:lang w:eastAsia="en-ZA"/>
        </w:rPr>
        <w:lastRenderedPageBreak/>
        <w:t>The latter material, because of its warning properties presents a lesser degree of hazard.</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In order for toxicants to affect the human system either they must cause damage to external tissues, such as the skin or eyes, or they must be able to enter the body by some mechanism.</w:t>
      </w: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lang w:eastAsia="en-ZA"/>
        </w:rPr>
      </w:pP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sz w:val="32"/>
          <w:szCs w:val="32"/>
          <w:lang w:eastAsia="en-ZA"/>
        </w:rPr>
      </w:pPr>
      <w:r w:rsidRPr="00CC2D83">
        <w:rPr>
          <w:rFonts w:ascii="Arial" w:hAnsi="Arial" w:cs="Arial"/>
          <w:b/>
          <w:bCs/>
          <w:color w:val="17365D" w:themeColor="text2" w:themeShade="BF"/>
          <w:sz w:val="32"/>
          <w:szCs w:val="32"/>
          <w:lang w:eastAsia="en-ZA"/>
        </w:rPr>
        <w:t>Routes of Entry</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There are three primary routes of entry into the body: ingestion, skin or eye absorption, and inhalation.</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Ingestion</w:t>
      </w:r>
      <w:proofErr w:type="gramStart"/>
      <w:r w:rsidRPr="00CC2D83">
        <w:rPr>
          <w:rFonts w:ascii="Arial" w:hAnsi="Arial" w:cs="Arial"/>
          <w:color w:val="17365D" w:themeColor="text2" w:themeShade="BF"/>
          <w:lang w:eastAsia="en-ZA"/>
        </w:rPr>
        <w:t>:-</w:t>
      </w:r>
      <w:proofErr w:type="gramEnd"/>
      <w:r w:rsidRPr="00CC2D83">
        <w:rPr>
          <w:rFonts w:ascii="Arial" w:hAnsi="Arial" w:cs="Arial"/>
          <w:color w:val="17365D" w:themeColor="text2" w:themeShade="BF"/>
          <w:lang w:eastAsia="en-ZA"/>
        </w:rPr>
        <w:t xml:space="preserve"> This means taking a material into the body by mouth (swallowing). Ingestion of toxic materials may occur as a result of eating in a contaminated work area.</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Absorption</w:t>
      </w:r>
      <w:r w:rsidRPr="00CC2D83">
        <w:rPr>
          <w:rFonts w:ascii="Arial" w:hAnsi="Arial" w:cs="Arial"/>
          <w:color w:val="17365D" w:themeColor="text2" w:themeShade="BF"/>
          <w:lang w:eastAsia="en-ZA"/>
        </w:rPr>
        <w:t>- Substances that contact the eye and the skin may be either absorbed into the body or cause local effects. For the majority of organic compounds, the contribution from skin absorption to the total exposure should </w:t>
      </w:r>
      <w:r w:rsidRPr="00CC2D83">
        <w:rPr>
          <w:rFonts w:ascii="Arial" w:hAnsi="Arial" w:cs="Arial"/>
          <w:b/>
          <w:bCs/>
          <w:color w:val="17365D" w:themeColor="text2" w:themeShade="BF"/>
          <w:lang w:eastAsia="en-ZA"/>
        </w:rPr>
        <w:t>not</w:t>
      </w:r>
      <w:r w:rsidRPr="00CC2D83">
        <w:rPr>
          <w:rFonts w:ascii="Arial" w:hAnsi="Arial" w:cs="Arial"/>
          <w:color w:val="17365D" w:themeColor="text2" w:themeShade="BF"/>
          <w:lang w:eastAsia="en-ZA"/>
        </w:rPr>
        <w:t> be neglected.</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Inhalation</w:t>
      </w:r>
      <w:r w:rsidRPr="00CC2D83">
        <w:rPr>
          <w:rFonts w:ascii="Arial" w:hAnsi="Arial" w:cs="Arial"/>
          <w:color w:val="17365D" w:themeColor="text2" w:themeShade="BF"/>
          <w:lang w:eastAsia="en-ZA"/>
        </w:rPr>
        <w:t xml:space="preserve">- This means taking a material into the body by breathing it in. In the lungs, very tiny blood vessels are in constant contact with the air we </w:t>
      </w:r>
      <w:proofErr w:type="spellStart"/>
      <w:proofErr w:type="gramStart"/>
      <w:r w:rsidRPr="00CC2D83">
        <w:rPr>
          <w:rFonts w:ascii="Arial" w:hAnsi="Arial" w:cs="Arial"/>
          <w:color w:val="17365D" w:themeColor="text2" w:themeShade="BF"/>
          <w:lang w:eastAsia="en-ZA"/>
        </w:rPr>
        <w:t>breath</w:t>
      </w:r>
      <w:proofErr w:type="spellEnd"/>
      <w:proofErr w:type="gramEnd"/>
      <w:r w:rsidRPr="00CC2D83">
        <w:rPr>
          <w:rFonts w:ascii="Arial" w:hAnsi="Arial" w:cs="Arial"/>
          <w:color w:val="17365D" w:themeColor="text2" w:themeShade="BF"/>
          <w:lang w:eastAsia="en-ZA"/>
        </w:rPr>
        <w:t xml:space="preserve"> in. As a result, airborne contaminants can be easily absorbed through this tissue. In the occupational environment, this is generally the most important route of entry.</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sz w:val="32"/>
          <w:szCs w:val="32"/>
          <w:lang w:eastAsia="en-ZA"/>
        </w:rPr>
      </w:pPr>
      <w:r w:rsidRPr="00CC2D83">
        <w:rPr>
          <w:rFonts w:ascii="Arial" w:hAnsi="Arial" w:cs="Arial"/>
          <w:b/>
          <w:bCs/>
          <w:color w:val="17365D" w:themeColor="text2" w:themeShade="BF"/>
          <w:sz w:val="32"/>
          <w:szCs w:val="32"/>
          <w:lang w:eastAsia="en-ZA"/>
        </w:rPr>
        <w:t xml:space="preserve">Health Effects - Chronic </w:t>
      </w:r>
      <w:proofErr w:type="spellStart"/>
      <w:r w:rsidRPr="00CC2D83">
        <w:rPr>
          <w:rFonts w:ascii="Arial" w:hAnsi="Arial" w:cs="Arial"/>
          <w:b/>
          <w:bCs/>
          <w:color w:val="17365D" w:themeColor="text2" w:themeShade="BF"/>
          <w:sz w:val="32"/>
          <w:szCs w:val="32"/>
          <w:lang w:eastAsia="en-ZA"/>
        </w:rPr>
        <w:t>vs</w:t>
      </w:r>
      <w:proofErr w:type="spellEnd"/>
      <w:r w:rsidRPr="00CC2D83">
        <w:rPr>
          <w:rFonts w:ascii="Arial" w:hAnsi="Arial" w:cs="Arial"/>
          <w:b/>
          <w:bCs/>
          <w:color w:val="17365D" w:themeColor="text2" w:themeShade="BF"/>
          <w:sz w:val="32"/>
          <w:szCs w:val="32"/>
          <w:lang w:eastAsia="en-ZA"/>
        </w:rPr>
        <w:t xml:space="preserve"> Acute</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Once a toxic substance has contacted the body it may have either acute (</w:t>
      </w:r>
      <w:r w:rsidRPr="00CC2D83">
        <w:rPr>
          <w:rFonts w:ascii="Arial" w:hAnsi="Arial" w:cs="Arial"/>
          <w:i/>
          <w:iCs/>
          <w:color w:val="17365D" w:themeColor="text2" w:themeShade="BF"/>
          <w:shd w:val="clear" w:color="auto" w:fill="FFFFFF"/>
          <w:lang w:eastAsia="en-ZA"/>
        </w:rPr>
        <w:t>immediate</w:t>
      </w:r>
      <w:r w:rsidRPr="00CC2D83">
        <w:rPr>
          <w:rFonts w:ascii="Arial" w:hAnsi="Arial" w:cs="Arial"/>
          <w:color w:val="17365D" w:themeColor="text2" w:themeShade="BF"/>
          <w:shd w:val="clear" w:color="auto" w:fill="FFFFFF"/>
          <w:lang w:eastAsia="en-ZA"/>
        </w:rPr>
        <w:t>) or chronic (</w:t>
      </w:r>
      <w:r w:rsidRPr="00CC2D83">
        <w:rPr>
          <w:rFonts w:ascii="Arial" w:hAnsi="Arial" w:cs="Arial"/>
          <w:i/>
          <w:iCs/>
          <w:color w:val="17365D" w:themeColor="text2" w:themeShade="BF"/>
          <w:shd w:val="clear" w:color="auto" w:fill="FFFFFF"/>
          <w:lang w:eastAsia="en-ZA"/>
        </w:rPr>
        <w:t>long term</w:t>
      </w:r>
      <w:r w:rsidRPr="00CC2D83">
        <w:rPr>
          <w:rFonts w:ascii="Arial" w:hAnsi="Arial" w:cs="Arial"/>
          <w:color w:val="17365D" w:themeColor="text2" w:themeShade="BF"/>
          <w:shd w:val="clear" w:color="auto" w:fill="FFFFFF"/>
          <w:lang w:eastAsia="en-ZA"/>
        </w:rPr>
        <w:t>) effects.</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i/>
          <w:iCs/>
          <w:color w:val="17365D" w:themeColor="text2" w:themeShade="BF"/>
          <w:lang w:eastAsia="en-ZA"/>
        </w:rPr>
        <w:t>Example</w:t>
      </w:r>
      <w:r w:rsidRPr="00CC2D83">
        <w:rPr>
          <w:rFonts w:ascii="Arial" w:hAnsi="Arial" w:cs="Arial"/>
          <w:color w:val="17365D" w:themeColor="text2" w:themeShade="BF"/>
          <w:lang w:eastAsia="en-ZA"/>
        </w:rPr>
        <w:t>: Spilling acid on your hand will cause </w:t>
      </w:r>
      <w:r w:rsidRPr="00CC2D83">
        <w:rPr>
          <w:rFonts w:ascii="Arial" w:hAnsi="Arial" w:cs="Arial"/>
          <w:b/>
          <w:bCs/>
          <w:i/>
          <w:iCs/>
          <w:color w:val="17365D" w:themeColor="text2" w:themeShade="BF"/>
          <w:lang w:eastAsia="en-ZA"/>
        </w:rPr>
        <w:t>immediate harm</w:t>
      </w:r>
      <w:r w:rsidRPr="00CC2D83">
        <w:rPr>
          <w:rFonts w:ascii="Arial" w:hAnsi="Arial" w:cs="Arial"/>
          <w:color w:val="17365D" w:themeColor="text2" w:themeShade="BF"/>
          <w:lang w:eastAsia="en-ZA"/>
        </w:rPr>
        <w:t>, i.e. a burn to the skin.</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Exposure to asbestos or tobacco smoke may result in lung cancer after as much as twenty years (</w:t>
      </w:r>
      <w:r w:rsidRPr="00CC2D83">
        <w:rPr>
          <w:rFonts w:ascii="Arial" w:hAnsi="Arial" w:cs="Arial"/>
          <w:i/>
          <w:iCs/>
          <w:color w:val="17365D" w:themeColor="text2" w:themeShade="BF"/>
          <w:lang w:eastAsia="en-ZA"/>
        </w:rPr>
        <w:t>this is a long term effect</w:t>
      </w:r>
      <w:r w:rsidRPr="00CC2D83">
        <w:rPr>
          <w:rFonts w:ascii="Arial" w:hAnsi="Arial" w:cs="Arial"/>
          <w:color w:val="17365D" w:themeColor="text2" w:themeShade="BF"/>
          <w:lang w:eastAsia="en-ZA"/>
        </w:rPr>
        <w:t>).</w:t>
      </w: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sz w:val="32"/>
          <w:szCs w:val="32"/>
          <w:lang w:eastAsia="en-ZA"/>
        </w:rPr>
      </w:pPr>
      <w:r w:rsidRPr="00CC2D83">
        <w:rPr>
          <w:rFonts w:ascii="Arial" w:hAnsi="Arial" w:cs="Arial"/>
          <w:b/>
          <w:bCs/>
          <w:color w:val="17365D" w:themeColor="text2" w:themeShade="BF"/>
          <w:sz w:val="32"/>
          <w:szCs w:val="32"/>
          <w:lang w:eastAsia="en-ZA"/>
        </w:rPr>
        <w:lastRenderedPageBreak/>
        <w:t xml:space="preserve">Exposure - Chronic </w:t>
      </w:r>
      <w:proofErr w:type="spellStart"/>
      <w:r w:rsidRPr="00CC2D83">
        <w:rPr>
          <w:rFonts w:ascii="Arial" w:hAnsi="Arial" w:cs="Arial"/>
          <w:b/>
          <w:bCs/>
          <w:color w:val="17365D" w:themeColor="text2" w:themeShade="BF"/>
          <w:sz w:val="32"/>
          <w:szCs w:val="32"/>
          <w:lang w:eastAsia="en-ZA"/>
        </w:rPr>
        <w:t>vs</w:t>
      </w:r>
      <w:proofErr w:type="spellEnd"/>
      <w:r w:rsidRPr="00CC2D83">
        <w:rPr>
          <w:rFonts w:ascii="Arial" w:hAnsi="Arial" w:cs="Arial"/>
          <w:b/>
          <w:bCs/>
          <w:color w:val="17365D" w:themeColor="text2" w:themeShade="BF"/>
          <w:sz w:val="32"/>
          <w:szCs w:val="32"/>
          <w:lang w:eastAsia="en-ZA"/>
        </w:rPr>
        <w:t xml:space="preserve"> Acute</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Exposure can be classified as chronic or acute. In chronic exposures, the dose is delivered at some frequency (</w:t>
      </w:r>
      <w:r w:rsidRPr="00CC2D83">
        <w:rPr>
          <w:rFonts w:ascii="Arial" w:hAnsi="Arial" w:cs="Arial"/>
          <w:i/>
          <w:iCs/>
          <w:color w:val="17365D" w:themeColor="text2" w:themeShade="BF"/>
          <w:shd w:val="clear" w:color="auto" w:fill="FFFFFF"/>
          <w:lang w:eastAsia="en-ZA"/>
        </w:rPr>
        <w:t>daily or weekly usually</w:t>
      </w:r>
      <w:r w:rsidRPr="00CC2D83">
        <w:rPr>
          <w:rFonts w:ascii="Arial" w:hAnsi="Arial" w:cs="Arial"/>
          <w:color w:val="17365D" w:themeColor="text2" w:themeShade="BF"/>
          <w:shd w:val="clear" w:color="auto" w:fill="FFFFFF"/>
          <w:lang w:eastAsia="en-ZA"/>
        </w:rPr>
        <w:t>) over a period of time. In acute exposures, the dose is delivered in a single event and absorption is rapid. Usually, a chronic exposure occurs at low concentration and acute exposure at high concentration.</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Some materials may only cause harm if given acutely, not having any effect in the long term. Other materials may not exhibit an effect in the short term, but may cause problems after prolonged exposure.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sz w:val="32"/>
          <w:szCs w:val="32"/>
          <w:lang w:eastAsia="en-ZA"/>
        </w:rPr>
      </w:pPr>
      <w:r w:rsidRPr="00CC2D83">
        <w:rPr>
          <w:rFonts w:ascii="Arial" w:hAnsi="Arial" w:cs="Arial"/>
          <w:b/>
          <w:bCs/>
          <w:color w:val="17365D" w:themeColor="text2" w:themeShade="BF"/>
          <w:sz w:val="32"/>
          <w:szCs w:val="32"/>
          <w:lang w:eastAsia="en-ZA"/>
        </w:rPr>
        <w:t>Physiological Classification of Materials</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This classification identifies toxic materials on the basis of biologic action.</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Irritants</w:t>
      </w:r>
      <w:r w:rsidRPr="00CC2D83">
        <w:rPr>
          <w:rFonts w:ascii="Arial" w:hAnsi="Arial" w:cs="Arial"/>
          <w:color w:val="17365D" w:themeColor="text2" w:themeShade="BF"/>
          <w:lang w:eastAsia="en-ZA"/>
        </w:rPr>
        <w:t> - refers to some sort of aggravation of whatever tissue the material comes in contact with. </w:t>
      </w:r>
      <w:r w:rsidRPr="00CC2D83">
        <w:rPr>
          <w:rFonts w:ascii="Arial" w:hAnsi="Arial" w:cs="Arial"/>
          <w:color w:val="17365D" w:themeColor="text2" w:themeShade="BF"/>
          <w:lang w:eastAsia="en-ZA"/>
        </w:rPr>
        <w:br/>
      </w:r>
      <w:proofErr w:type="gramStart"/>
      <w:r w:rsidRPr="00CC2D83">
        <w:rPr>
          <w:rFonts w:ascii="Arial" w:hAnsi="Arial" w:cs="Arial"/>
          <w:i/>
          <w:iCs/>
          <w:color w:val="17365D" w:themeColor="text2" w:themeShade="BF"/>
          <w:lang w:eastAsia="en-ZA"/>
        </w:rPr>
        <w:t>e.g</w:t>
      </w:r>
      <w:proofErr w:type="gramEnd"/>
      <w:r w:rsidRPr="00CC2D83">
        <w:rPr>
          <w:rFonts w:ascii="Arial" w:hAnsi="Arial" w:cs="Arial"/>
          <w:i/>
          <w:iCs/>
          <w:color w:val="17365D" w:themeColor="text2" w:themeShade="BF"/>
          <w:lang w:eastAsia="en-ZA"/>
        </w:rPr>
        <w:t>. ammonia, nitrogen dioxide.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roofErr w:type="spellStart"/>
      <w:r w:rsidRPr="00CC2D83">
        <w:rPr>
          <w:rFonts w:ascii="Arial" w:hAnsi="Arial" w:cs="Arial"/>
          <w:b/>
          <w:bCs/>
          <w:color w:val="17365D" w:themeColor="text2" w:themeShade="BF"/>
          <w:lang w:eastAsia="en-ZA"/>
        </w:rPr>
        <w:t>Asphyxiants</w:t>
      </w:r>
      <w:proofErr w:type="spellEnd"/>
      <w:r w:rsidRPr="00CC2D83">
        <w:rPr>
          <w:rFonts w:ascii="Arial" w:hAnsi="Arial" w:cs="Arial"/>
          <w:color w:val="17365D" w:themeColor="text2" w:themeShade="BF"/>
          <w:lang w:eastAsia="en-ZA"/>
        </w:rPr>
        <w:t> - exert their effects through a depletion of oxygen to the tissues </w:t>
      </w:r>
      <w:r w:rsidRPr="00CC2D83">
        <w:rPr>
          <w:rFonts w:ascii="Arial" w:hAnsi="Arial" w:cs="Arial"/>
          <w:color w:val="17365D" w:themeColor="text2" w:themeShade="BF"/>
          <w:lang w:eastAsia="en-ZA"/>
        </w:rPr>
        <w:br/>
      </w:r>
      <w:r w:rsidRPr="00CC2D83">
        <w:rPr>
          <w:rFonts w:ascii="Arial" w:hAnsi="Arial" w:cs="Arial"/>
          <w:i/>
          <w:iCs/>
          <w:color w:val="17365D" w:themeColor="text2" w:themeShade="BF"/>
          <w:lang w:eastAsia="en-ZA"/>
        </w:rPr>
        <w:t xml:space="preserve">e.g. - simple </w:t>
      </w:r>
      <w:proofErr w:type="spellStart"/>
      <w:r w:rsidRPr="00CC2D83">
        <w:rPr>
          <w:rFonts w:ascii="Arial" w:hAnsi="Arial" w:cs="Arial"/>
          <w:i/>
          <w:iCs/>
          <w:color w:val="17365D" w:themeColor="text2" w:themeShade="BF"/>
          <w:lang w:eastAsia="en-ZA"/>
        </w:rPr>
        <w:t>asphyxiants</w:t>
      </w:r>
      <w:proofErr w:type="spellEnd"/>
      <w:r w:rsidRPr="00CC2D83">
        <w:rPr>
          <w:rFonts w:ascii="Arial" w:hAnsi="Arial" w:cs="Arial"/>
          <w:i/>
          <w:iCs/>
          <w:color w:val="17365D" w:themeColor="text2" w:themeShade="BF"/>
          <w:lang w:eastAsia="en-ZA"/>
        </w:rPr>
        <w:t xml:space="preserve"> - carbon dioxide, nitrogen, methane, hydrogen </w:t>
      </w:r>
      <w:r w:rsidRPr="00CC2D83">
        <w:rPr>
          <w:rFonts w:ascii="Arial" w:hAnsi="Arial" w:cs="Arial"/>
          <w:i/>
          <w:iCs/>
          <w:color w:val="17365D" w:themeColor="text2" w:themeShade="BF"/>
          <w:lang w:eastAsia="en-ZA"/>
        </w:rPr>
        <w:br/>
        <w:t xml:space="preserve">chemical </w:t>
      </w:r>
      <w:proofErr w:type="spellStart"/>
      <w:r w:rsidRPr="00CC2D83">
        <w:rPr>
          <w:rFonts w:ascii="Arial" w:hAnsi="Arial" w:cs="Arial"/>
          <w:i/>
          <w:iCs/>
          <w:color w:val="17365D" w:themeColor="text2" w:themeShade="BF"/>
          <w:lang w:eastAsia="en-ZA"/>
        </w:rPr>
        <w:t>asphyxiants</w:t>
      </w:r>
      <w:proofErr w:type="spellEnd"/>
      <w:r w:rsidRPr="00CC2D83">
        <w:rPr>
          <w:rFonts w:ascii="Arial" w:hAnsi="Arial" w:cs="Arial"/>
          <w:i/>
          <w:iCs/>
          <w:color w:val="17365D" w:themeColor="text2" w:themeShade="BF"/>
          <w:lang w:eastAsia="en-ZA"/>
        </w:rPr>
        <w:t xml:space="preserve"> - carbon monoxide, hydrogen cyanide, hydrogen sulphide.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Narcotics or Anaesthetics</w:t>
      </w:r>
      <w:r w:rsidRPr="00CC2D83">
        <w:rPr>
          <w:rFonts w:ascii="Arial" w:hAnsi="Arial" w:cs="Arial"/>
          <w:color w:val="17365D" w:themeColor="text2" w:themeShade="BF"/>
          <w:lang w:eastAsia="en-ZA"/>
        </w:rPr>
        <w:t> - the main toxic action is the depressant effect upon the Central Nervous System. </w:t>
      </w:r>
      <w:r w:rsidRPr="00CC2D83">
        <w:rPr>
          <w:rFonts w:ascii="Arial" w:hAnsi="Arial" w:cs="Arial"/>
          <w:color w:val="17365D" w:themeColor="text2" w:themeShade="BF"/>
          <w:lang w:eastAsia="en-ZA"/>
        </w:rPr>
        <w:br/>
      </w:r>
      <w:proofErr w:type="gramStart"/>
      <w:r w:rsidRPr="00CC2D83">
        <w:rPr>
          <w:rFonts w:ascii="Arial" w:hAnsi="Arial" w:cs="Arial"/>
          <w:i/>
          <w:iCs/>
          <w:color w:val="17365D" w:themeColor="text2" w:themeShade="BF"/>
          <w:lang w:eastAsia="en-ZA"/>
        </w:rPr>
        <w:t xml:space="preserve">e.g. - many organics, chloroform, </w:t>
      </w:r>
      <w:proofErr w:type="spellStart"/>
      <w:r w:rsidRPr="00CC2D83">
        <w:rPr>
          <w:rFonts w:ascii="Arial" w:hAnsi="Arial" w:cs="Arial"/>
          <w:i/>
          <w:iCs/>
          <w:color w:val="17365D" w:themeColor="text2" w:themeShade="BF"/>
          <w:lang w:eastAsia="en-ZA"/>
        </w:rPr>
        <w:t>xylene</w:t>
      </w:r>
      <w:proofErr w:type="spellEnd"/>
      <w:r w:rsidRPr="00CC2D83">
        <w:rPr>
          <w:rFonts w:ascii="Arial" w:hAnsi="Arial" w:cs="Arial"/>
          <w:i/>
          <w:iCs/>
          <w:color w:val="17365D" w:themeColor="text2" w:themeShade="BF"/>
          <w:lang w:eastAsia="en-ZA"/>
        </w:rPr>
        <w:t>.</w:t>
      </w:r>
      <w:proofErr w:type="gramEnd"/>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Systemic Poisons</w:t>
      </w:r>
      <w:r w:rsidRPr="00CC2D83">
        <w:rPr>
          <w:rFonts w:ascii="Arial" w:hAnsi="Arial" w:cs="Arial"/>
          <w:color w:val="17365D" w:themeColor="text2" w:themeShade="BF"/>
          <w:lang w:eastAsia="en-ZA"/>
        </w:rPr>
        <w:t> - the main toxic action includes the production of internal damage </w:t>
      </w:r>
      <w:r w:rsidRPr="00CC2D83">
        <w:rPr>
          <w:rFonts w:ascii="Arial" w:hAnsi="Arial" w:cs="Arial"/>
          <w:color w:val="17365D" w:themeColor="text2" w:themeShade="BF"/>
          <w:lang w:eastAsia="en-ZA"/>
        </w:rPr>
        <w:br/>
      </w:r>
      <w:r w:rsidRPr="00CC2D83">
        <w:rPr>
          <w:rFonts w:ascii="Arial" w:hAnsi="Arial" w:cs="Arial"/>
          <w:b/>
          <w:bCs/>
          <w:color w:val="17365D" w:themeColor="text2" w:themeShade="BF"/>
          <w:lang w:eastAsia="en-ZA"/>
        </w:rPr>
        <w:t xml:space="preserve">e.g. </w:t>
      </w:r>
      <w:proofErr w:type="spellStart"/>
      <w:proofErr w:type="gramStart"/>
      <w:r w:rsidRPr="00CC2D83">
        <w:rPr>
          <w:rFonts w:ascii="Arial" w:hAnsi="Arial" w:cs="Arial"/>
          <w:b/>
          <w:bCs/>
          <w:color w:val="17365D" w:themeColor="text2" w:themeShade="BF"/>
          <w:lang w:eastAsia="en-ZA"/>
        </w:rPr>
        <w:t>Hepatotoxic</w:t>
      </w:r>
      <w:proofErr w:type="spellEnd"/>
      <w:proofErr w:type="gramEnd"/>
      <w:r w:rsidRPr="00CC2D83">
        <w:rPr>
          <w:rFonts w:ascii="Arial" w:hAnsi="Arial" w:cs="Arial"/>
          <w:b/>
          <w:bCs/>
          <w:color w:val="17365D" w:themeColor="text2" w:themeShade="BF"/>
          <w:lang w:eastAsia="en-ZA"/>
        </w:rPr>
        <w:t xml:space="preserve"> agents</w:t>
      </w:r>
      <w:r w:rsidRPr="00CC2D83">
        <w:rPr>
          <w:rFonts w:ascii="Arial" w:hAnsi="Arial" w:cs="Arial"/>
          <w:color w:val="17365D" w:themeColor="text2" w:themeShade="BF"/>
          <w:lang w:eastAsia="en-ZA"/>
        </w:rPr>
        <w:t> - </w:t>
      </w:r>
      <w:r w:rsidRPr="00CC2D83">
        <w:rPr>
          <w:rFonts w:ascii="Arial" w:hAnsi="Arial" w:cs="Arial"/>
          <w:i/>
          <w:iCs/>
          <w:color w:val="17365D" w:themeColor="text2" w:themeShade="BF"/>
          <w:lang w:eastAsia="en-ZA"/>
        </w:rPr>
        <w:t xml:space="preserve">toxic effects produce liver damage. </w:t>
      </w:r>
      <w:proofErr w:type="spellStart"/>
      <w:proofErr w:type="gramStart"/>
      <w:r w:rsidRPr="00CC2D83">
        <w:rPr>
          <w:rFonts w:ascii="Arial" w:hAnsi="Arial" w:cs="Arial"/>
          <w:i/>
          <w:iCs/>
          <w:color w:val="17365D" w:themeColor="text2" w:themeShade="BF"/>
          <w:lang w:eastAsia="en-ZA"/>
        </w:rPr>
        <w:t>eg</w:t>
      </w:r>
      <w:proofErr w:type="spellEnd"/>
      <w:proofErr w:type="gramEnd"/>
      <w:r w:rsidRPr="00CC2D83">
        <w:rPr>
          <w:rFonts w:ascii="Arial" w:hAnsi="Arial" w:cs="Arial"/>
          <w:i/>
          <w:iCs/>
          <w:color w:val="17365D" w:themeColor="text2" w:themeShade="BF"/>
          <w:lang w:eastAsia="en-ZA"/>
        </w:rPr>
        <w:t xml:space="preserve">. </w:t>
      </w:r>
      <w:proofErr w:type="gramStart"/>
      <w:r w:rsidRPr="00CC2D83">
        <w:rPr>
          <w:rFonts w:ascii="Arial" w:hAnsi="Arial" w:cs="Arial"/>
          <w:i/>
          <w:iCs/>
          <w:color w:val="17365D" w:themeColor="text2" w:themeShade="BF"/>
          <w:lang w:eastAsia="en-ZA"/>
        </w:rPr>
        <w:t>carbon</w:t>
      </w:r>
      <w:proofErr w:type="gramEnd"/>
      <w:r w:rsidRPr="00CC2D83">
        <w:rPr>
          <w:rFonts w:ascii="Arial" w:hAnsi="Arial" w:cs="Arial"/>
          <w:i/>
          <w:iCs/>
          <w:color w:val="17365D" w:themeColor="text2" w:themeShade="BF"/>
          <w:lang w:eastAsia="en-ZA"/>
        </w:rPr>
        <w:t xml:space="preserve"> tetrachloride.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roofErr w:type="gramStart"/>
      <w:r w:rsidRPr="00CC2D83">
        <w:rPr>
          <w:rFonts w:ascii="Arial" w:hAnsi="Arial" w:cs="Arial"/>
          <w:b/>
          <w:bCs/>
          <w:color w:val="17365D" w:themeColor="text2" w:themeShade="BF"/>
          <w:lang w:eastAsia="en-ZA"/>
        </w:rPr>
        <w:t>e.g</w:t>
      </w:r>
      <w:proofErr w:type="gramEnd"/>
      <w:r w:rsidRPr="00CC2D83">
        <w:rPr>
          <w:rFonts w:ascii="Arial" w:hAnsi="Arial" w:cs="Arial"/>
          <w:b/>
          <w:bCs/>
          <w:color w:val="17365D" w:themeColor="text2" w:themeShade="BF"/>
          <w:lang w:eastAsia="en-ZA"/>
        </w:rPr>
        <w:t xml:space="preserve">. </w:t>
      </w:r>
      <w:proofErr w:type="spellStart"/>
      <w:r w:rsidRPr="00CC2D83">
        <w:rPr>
          <w:rFonts w:ascii="Arial" w:hAnsi="Arial" w:cs="Arial"/>
          <w:b/>
          <w:bCs/>
          <w:color w:val="17365D" w:themeColor="text2" w:themeShade="BF"/>
          <w:lang w:eastAsia="en-ZA"/>
        </w:rPr>
        <w:t>Nephrotoxic</w:t>
      </w:r>
      <w:proofErr w:type="spellEnd"/>
      <w:r w:rsidRPr="00CC2D83">
        <w:rPr>
          <w:rFonts w:ascii="Arial" w:hAnsi="Arial" w:cs="Arial"/>
          <w:b/>
          <w:bCs/>
          <w:color w:val="17365D" w:themeColor="text2" w:themeShade="BF"/>
          <w:lang w:eastAsia="en-ZA"/>
        </w:rPr>
        <w:t xml:space="preserve"> agents</w:t>
      </w:r>
      <w:r w:rsidRPr="00CC2D83">
        <w:rPr>
          <w:rFonts w:ascii="Arial" w:hAnsi="Arial" w:cs="Arial"/>
          <w:color w:val="17365D" w:themeColor="text2" w:themeShade="BF"/>
          <w:lang w:eastAsia="en-ZA"/>
        </w:rPr>
        <w:t> - </w:t>
      </w:r>
      <w:r w:rsidRPr="00CC2D83">
        <w:rPr>
          <w:rFonts w:ascii="Arial" w:hAnsi="Arial" w:cs="Arial"/>
          <w:i/>
          <w:iCs/>
          <w:color w:val="17365D" w:themeColor="text2" w:themeShade="BF"/>
          <w:lang w:eastAsia="en-ZA"/>
        </w:rPr>
        <w:t xml:space="preserve">toxic effects produce kidney damage </w:t>
      </w:r>
      <w:proofErr w:type="spellStart"/>
      <w:r w:rsidRPr="00CC2D83">
        <w:rPr>
          <w:rFonts w:ascii="Arial" w:hAnsi="Arial" w:cs="Arial"/>
          <w:i/>
          <w:iCs/>
          <w:color w:val="17365D" w:themeColor="text2" w:themeShade="BF"/>
          <w:lang w:eastAsia="en-ZA"/>
        </w:rPr>
        <w:t>eg</w:t>
      </w:r>
      <w:proofErr w:type="spellEnd"/>
      <w:r w:rsidRPr="00CC2D83">
        <w:rPr>
          <w:rFonts w:ascii="Arial" w:hAnsi="Arial" w:cs="Arial"/>
          <w:i/>
          <w:iCs/>
          <w:color w:val="17365D" w:themeColor="text2" w:themeShade="BF"/>
          <w:lang w:eastAsia="en-ZA"/>
        </w:rPr>
        <w:t xml:space="preserve">. </w:t>
      </w:r>
      <w:proofErr w:type="gramStart"/>
      <w:r w:rsidRPr="00CC2D83">
        <w:rPr>
          <w:rFonts w:ascii="Arial" w:hAnsi="Arial" w:cs="Arial"/>
          <w:i/>
          <w:iCs/>
          <w:color w:val="17365D" w:themeColor="text2" w:themeShade="BF"/>
          <w:lang w:eastAsia="en-ZA"/>
        </w:rPr>
        <w:t>some</w:t>
      </w:r>
      <w:proofErr w:type="gramEnd"/>
      <w:r w:rsidRPr="00CC2D83">
        <w:rPr>
          <w:rFonts w:ascii="Arial" w:hAnsi="Arial" w:cs="Arial"/>
          <w:i/>
          <w:iCs/>
          <w:color w:val="17365D" w:themeColor="text2" w:themeShade="BF"/>
          <w:lang w:eastAsia="en-ZA"/>
        </w:rPr>
        <w:t xml:space="preserve"> halogenated hydrocarbons</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Carcinogens</w:t>
      </w:r>
      <w:r w:rsidRPr="00CC2D83">
        <w:rPr>
          <w:rFonts w:ascii="Arial" w:hAnsi="Arial" w:cs="Arial"/>
          <w:color w:val="17365D" w:themeColor="text2" w:themeShade="BF"/>
          <w:lang w:eastAsia="en-ZA"/>
        </w:rPr>
        <w:t> - agents/compounds that will induce cancer in humans. </w:t>
      </w:r>
      <w:r w:rsidRPr="00CC2D83">
        <w:rPr>
          <w:rFonts w:ascii="Arial" w:hAnsi="Arial" w:cs="Arial"/>
          <w:color w:val="17365D" w:themeColor="text2" w:themeShade="BF"/>
          <w:lang w:eastAsia="en-ZA"/>
        </w:rPr>
        <w:br/>
      </w:r>
      <w:proofErr w:type="gramStart"/>
      <w:r w:rsidRPr="00CC2D83">
        <w:rPr>
          <w:rFonts w:ascii="Arial" w:hAnsi="Arial" w:cs="Arial"/>
          <w:i/>
          <w:iCs/>
          <w:color w:val="17365D" w:themeColor="text2" w:themeShade="BF"/>
          <w:lang w:eastAsia="en-ZA"/>
        </w:rPr>
        <w:t>e.g</w:t>
      </w:r>
      <w:proofErr w:type="gramEnd"/>
      <w:r w:rsidRPr="00CC2D83">
        <w:rPr>
          <w:rFonts w:ascii="Arial" w:hAnsi="Arial" w:cs="Arial"/>
          <w:i/>
          <w:iCs/>
          <w:color w:val="17365D" w:themeColor="text2" w:themeShade="BF"/>
          <w:lang w:eastAsia="en-ZA"/>
        </w:rPr>
        <w:t>. benzene, arsenic, inorganic salts of chromium, nickel, beryllium.</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lastRenderedPageBreak/>
        <w:t>Mutagens</w:t>
      </w:r>
      <w:r w:rsidRPr="00CC2D83">
        <w:rPr>
          <w:rFonts w:ascii="Arial" w:hAnsi="Arial" w:cs="Arial"/>
          <w:color w:val="17365D" w:themeColor="text2" w:themeShade="BF"/>
          <w:lang w:eastAsia="en-ZA"/>
        </w:rPr>
        <w:t xml:space="preserve"> - agents that affect the cells of the exposed people in such a way that it may cause cancer in the exposed </w:t>
      </w:r>
      <w:proofErr w:type="spellStart"/>
      <w:r w:rsidRPr="00CC2D83">
        <w:rPr>
          <w:rFonts w:ascii="Arial" w:hAnsi="Arial" w:cs="Arial"/>
          <w:color w:val="17365D" w:themeColor="text2" w:themeShade="BF"/>
          <w:lang w:eastAsia="en-ZA"/>
        </w:rPr>
        <w:t>individiual</w:t>
      </w:r>
      <w:proofErr w:type="spellEnd"/>
      <w:r w:rsidRPr="00CC2D83">
        <w:rPr>
          <w:rFonts w:ascii="Arial" w:hAnsi="Arial" w:cs="Arial"/>
          <w:color w:val="17365D" w:themeColor="text2" w:themeShade="BF"/>
          <w:lang w:eastAsia="en-ZA"/>
        </w:rPr>
        <w:t xml:space="preserve"> or an undesirable mutation to occur in some later generation. </w:t>
      </w:r>
      <w:r w:rsidRPr="00CC2D83">
        <w:rPr>
          <w:rFonts w:ascii="Arial" w:hAnsi="Arial" w:cs="Arial"/>
          <w:color w:val="17365D" w:themeColor="text2" w:themeShade="BF"/>
          <w:lang w:eastAsia="en-ZA"/>
        </w:rPr>
        <w:br/>
      </w:r>
      <w:proofErr w:type="gramStart"/>
      <w:r w:rsidRPr="00CC2D83">
        <w:rPr>
          <w:rFonts w:ascii="Arial" w:hAnsi="Arial" w:cs="Arial"/>
          <w:i/>
          <w:iCs/>
          <w:color w:val="17365D" w:themeColor="text2" w:themeShade="BF"/>
          <w:lang w:eastAsia="en-ZA"/>
        </w:rPr>
        <w:t>e.g</w:t>
      </w:r>
      <w:proofErr w:type="gramEnd"/>
      <w:r w:rsidRPr="00CC2D83">
        <w:rPr>
          <w:rFonts w:ascii="Arial" w:hAnsi="Arial" w:cs="Arial"/>
          <w:i/>
          <w:iCs/>
          <w:color w:val="17365D" w:themeColor="text2" w:themeShade="BF"/>
          <w:lang w:eastAsia="en-ZA"/>
        </w:rPr>
        <w:t>. radiation, variety of chemical agents that alter the genetic message.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roofErr w:type="spellStart"/>
      <w:r w:rsidRPr="00CC2D83">
        <w:rPr>
          <w:rFonts w:ascii="Arial" w:hAnsi="Arial" w:cs="Arial"/>
          <w:b/>
          <w:bCs/>
          <w:color w:val="17365D" w:themeColor="text2" w:themeShade="BF"/>
          <w:lang w:eastAsia="en-ZA"/>
        </w:rPr>
        <w:t>Teratogens</w:t>
      </w:r>
      <w:proofErr w:type="spellEnd"/>
      <w:r w:rsidRPr="00CC2D83">
        <w:rPr>
          <w:rFonts w:ascii="Arial" w:hAnsi="Arial" w:cs="Arial"/>
          <w:color w:val="17365D" w:themeColor="text2" w:themeShade="BF"/>
          <w:lang w:eastAsia="en-ZA"/>
        </w:rPr>
        <w:t xml:space="preserve"> - Agents or compounds that a pregnant woman takes into her body that generate defects in the </w:t>
      </w:r>
      <w:proofErr w:type="spellStart"/>
      <w:r w:rsidRPr="00CC2D83">
        <w:rPr>
          <w:rFonts w:ascii="Arial" w:hAnsi="Arial" w:cs="Arial"/>
          <w:color w:val="17365D" w:themeColor="text2" w:themeShade="BF"/>
          <w:lang w:eastAsia="en-ZA"/>
        </w:rPr>
        <w:t>fetus</w:t>
      </w:r>
      <w:proofErr w:type="spellEnd"/>
      <w:r w:rsidRPr="00CC2D83">
        <w:rPr>
          <w:rFonts w:ascii="Arial" w:hAnsi="Arial" w:cs="Arial"/>
          <w:color w:val="17365D" w:themeColor="text2" w:themeShade="BF"/>
          <w:lang w:eastAsia="en-ZA"/>
        </w:rPr>
        <w:t> </w:t>
      </w:r>
      <w:r w:rsidRPr="00CC2D83">
        <w:rPr>
          <w:rFonts w:ascii="Arial" w:hAnsi="Arial" w:cs="Arial"/>
          <w:color w:val="17365D" w:themeColor="text2" w:themeShade="BF"/>
          <w:lang w:eastAsia="en-ZA"/>
        </w:rPr>
        <w:br/>
      </w:r>
      <w:r w:rsidRPr="00CC2D83">
        <w:rPr>
          <w:rFonts w:ascii="Arial" w:hAnsi="Arial" w:cs="Arial"/>
          <w:i/>
          <w:iCs/>
          <w:color w:val="17365D" w:themeColor="text2" w:themeShade="BF"/>
          <w:lang w:eastAsia="en-ZA"/>
        </w:rPr>
        <w:t>e.g. Thalidomide, possibly steroids</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roofErr w:type="gramStart"/>
      <w:r w:rsidRPr="00CC2D83">
        <w:rPr>
          <w:rFonts w:ascii="Arial" w:hAnsi="Arial" w:cs="Arial"/>
          <w:b/>
          <w:bCs/>
          <w:color w:val="17365D" w:themeColor="text2" w:themeShade="BF"/>
          <w:lang w:eastAsia="en-ZA"/>
        </w:rPr>
        <w:t>Sensitizers</w:t>
      </w:r>
      <w:r w:rsidRPr="00CC2D83">
        <w:rPr>
          <w:rFonts w:ascii="Arial" w:hAnsi="Arial" w:cs="Arial"/>
          <w:color w:val="17365D" w:themeColor="text2" w:themeShade="BF"/>
          <w:lang w:eastAsia="en-ZA"/>
        </w:rPr>
        <w:t>-Agents that may cause allergic or allergic-like responses to occur.</w:t>
      </w:r>
      <w:proofErr w:type="gramEnd"/>
      <w:r w:rsidRPr="00CC2D83">
        <w:rPr>
          <w:rFonts w:ascii="Arial" w:hAnsi="Arial" w:cs="Arial"/>
          <w:color w:val="17365D" w:themeColor="text2" w:themeShade="BF"/>
          <w:lang w:eastAsia="en-ZA"/>
        </w:rPr>
        <w:t xml:space="preserve"> After an initial exposure to a substance an individual may become sensitized to that substance. Subsequent exposures to the same substance, often at a much lower concentration than before, produce an allergic response. This response may be a skin rash (</w:t>
      </w:r>
      <w:r w:rsidRPr="00CC2D83">
        <w:rPr>
          <w:rFonts w:ascii="Arial" w:hAnsi="Arial" w:cs="Arial"/>
          <w:i/>
          <w:iCs/>
          <w:color w:val="17365D" w:themeColor="text2" w:themeShade="BF"/>
          <w:lang w:eastAsia="en-ZA"/>
        </w:rPr>
        <w:t>dermatitis</w:t>
      </w:r>
      <w:r w:rsidRPr="00CC2D83">
        <w:rPr>
          <w:rFonts w:ascii="Arial" w:hAnsi="Arial" w:cs="Arial"/>
          <w:color w:val="17365D" w:themeColor="text2" w:themeShade="BF"/>
          <w:lang w:eastAsia="en-ZA"/>
        </w:rPr>
        <w:t>) or an asthmatic-like attack, depending on the route of exposure. </w:t>
      </w:r>
      <w:r w:rsidRPr="00CC2D83">
        <w:rPr>
          <w:rFonts w:ascii="Arial" w:hAnsi="Arial" w:cs="Arial"/>
          <w:color w:val="17365D" w:themeColor="text2" w:themeShade="BF"/>
          <w:lang w:eastAsia="en-ZA"/>
        </w:rPr>
        <w:br/>
      </w:r>
      <w:proofErr w:type="gramStart"/>
      <w:r w:rsidRPr="00CC2D83">
        <w:rPr>
          <w:rFonts w:ascii="Arial" w:hAnsi="Arial" w:cs="Arial"/>
          <w:i/>
          <w:iCs/>
          <w:color w:val="17365D" w:themeColor="text2" w:themeShade="BF"/>
          <w:lang w:eastAsia="en-ZA"/>
        </w:rPr>
        <w:t>e.g</w:t>
      </w:r>
      <w:proofErr w:type="gramEnd"/>
      <w:r w:rsidRPr="00CC2D83">
        <w:rPr>
          <w:rFonts w:ascii="Arial" w:hAnsi="Arial" w:cs="Arial"/>
          <w:i/>
          <w:iCs/>
          <w:color w:val="17365D" w:themeColor="text2" w:themeShade="BF"/>
          <w:lang w:eastAsia="en-ZA"/>
        </w:rPr>
        <w:t xml:space="preserve">. cutting oils, </w:t>
      </w:r>
      <w:proofErr w:type="spellStart"/>
      <w:r w:rsidRPr="00CC2D83">
        <w:rPr>
          <w:rFonts w:ascii="Arial" w:hAnsi="Arial" w:cs="Arial"/>
          <w:i/>
          <w:iCs/>
          <w:color w:val="17365D" w:themeColor="text2" w:themeShade="BF"/>
          <w:lang w:eastAsia="en-ZA"/>
        </w:rPr>
        <w:t>isocyanates</w:t>
      </w:r>
      <w:proofErr w:type="spellEnd"/>
      <w:r w:rsidRPr="00CC2D83">
        <w:rPr>
          <w:rFonts w:ascii="Arial" w:hAnsi="Arial" w:cs="Arial"/>
          <w:i/>
          <w:iCs/>
          <w:color w:val="17365D" w:themeColor="text2" w:themeShade="BF"/>
          <w:lang w:eastAsia="en-ZA"/>
        </w:rPr>
        <w:t xml:space="preserve"> in polyurethane foam operations and paint spraying operations, some laboratory solvents.</w:t>
      </w: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E4F5C" w:rsidRDefault="00CE4F5C" w:rsidP="00AD341F">
      <w:pPr>
        <w:tabs>
          <w:tab w:val="left" w:pos="3900"/>
        </w:tabs>
        <w:rPr>
          <w:rFonts w:ascii="Arial" w:hAnsi="Arial" w:cs="Arial"/>
          <w:b/>
          <w:sz w:val="36"/>
          <w:szCs w:val="36"/>
          <w:u w:val="single"/>
          <w:lang w:val="en-US"/>
        </w:rPr>
      </w:pPr>
    </w:p>
    <w:p w:rsidR="00CE4F5C" w:rsidRDefault="00CE4F5C" w:rsidP="00AD341F">
      <w:pPr>
        <w:tabs>
          <w:tab w:val="left" w:pos="3900"/>
        </w:tabs>
        <w:rPr>
          <w:rFonts w:ascii="Arial" w:hAnsi="Arial" w:cs="Arial"/>
          <w:b/>
          <w:sz w:val="36"/>
          <w:szCs w:val="36"/>
          <w:u w:val="single"/>
          <w:lang w:val="en-US"/>
        </w:rPr>
      </w:pPr>
    </w:p>
    <w:p w:rsidR="009D0F27" w:rsidRDefault="009D0F27" w:rsidP="00AD341F">
      <w:pPr>
        <w:tabs>
          <w:tab w:val="left" w:pos="3900"/>
        </w:tabs>
        <w:rPr>
          <w:rFonts w:ascii="Arial" w:hAnsi="Arial" w:cs="Arial"/>
          <w:b/>
          <w:sz w:val="36"/>
          <w:szCs w:val="36"/>
          <w:u w:val="single"/>
          <w:lang w:val="en-US"/>
        </w:rPr>
      </w:pPr>
    </w:p>
    <w:p w:rsidR="009D0F27" w:rsidRDefault="009D0F27" w:rsidP="00AD341F">
      <w:pPr>
        <w:tabs>
          <w:tab w:val="left" w:pos="3900"/>
        </w:tabs>
        <w:rPr>
          <w:rFonts w:ascii="Arial" w:hAnsi="Arial" w:cs="Arial"/>
          <w:b/>
          <w:sz w:val="36"/>
          <w:szCs w:val="36"/>
          <w:u w:val="single"/>
          <w:lang w:val="en-US"/>
        </w:rPr>
      </w:pPr>
    </w:p>
    <w:p w:rsidR="00CE4F5C" w:rsidRDefault="00CE4F5C" w:rsidP="00AD341F">
      <w:pPr>
        <w:tabs>
          <w:tab w:val="left" w:pos="3900"/>
        </w:tabs>
        <w:rPr>
          <w:rFonts w:ascii="Arial" w:hAnsi="Arial" w:cs="Arial"/>
          <w:b/>
          <w:sz w:val="36"/>
          <w:szCs w:val="36"/>
          <w:u w:val="single"/>
          <w:lang w:val="en-US"/>
        </w:rPr>
      </w:pPr>
    </w:p>
    <w:p w:rsidR="006419D1" w:rsidRPr="004042D8" w:rsidRDefault="006419D1" w:rsidP="006419D1">
      <w:pPr>
        <w:tabs>
          <w:tab w:val="left" w:pos="3900"/>
        </w:tabs>
        <w:jc w:val="center"/>
        <w:rPr>
          <w:rFonts w:ascii="Arial" w:hAnsi="Arial" w:cs="Arial"/>
          <w:b/>
          <w:color w:val="FF0000"/>
          <w:sz w:val="36"/>
          <w:szCs w:val="36"/>
          <w:u w:val="single"/>
          <w:lang w:val="en-US"/>
        </w:rPr>
      </w:pPr>
      <w:r w:rsidRPr="004042D8">
        <w:rPr>
          <w:rFonts w:ascii="Arial" w:hAnsi="Arial" w:cs="Arial"/>
          <w:b/>
          <w:color w:val="FF0000"/>
          <w:sz w:val="36"/>
          <w:szCs w:val="36"/>
          <w:u w:val="single"/>
          <w:lang w:val="en-US"/>
        </w:rPr>
        <w:lastRenderedPageBreak/>
        <w:t>HEALTH AND SAFETY</w:t>
      </w:r>
      <w:r w:rsidR="006635EB" w:rsidRPr="004042D8">
        <w:rPr>
          <w:rFonts w:ascii="Arial" w:hAnsi="Arial" w:cs="Arial"/>
          <w:b/>
          <w:color w:val="FF0000"/>
          <w:sz w:val="36"/>
          <w:szCs w:val="36"/>
          <w:u w:val="single"/>
          <w:lang w:val="en-US"/>
        </w:rPr>
        <w:t xml:space="preserve"> POLICY</w:t>
      </w:r>
    </w:p>
    <w:p w:rsidR="006419D1" w:rsidRPr="00BA5006" w:rsidRDefault="006419D1" w:rsidP="006635EB">
      <w:pPr>
        <w:tabs>
          <w:tab w:val="left" w:pos="3900"/>
        </w:tabs>
        <w:rPr>
          <w:rFonts w:ascii="Arial" w:hAnsi="Arial" w:cs="Arial"/>
          <w:b/>
          <w:sz w:val="32"/>
          <w:szCs w:val="32"/>
          <w:lang w:val="en-US"/>
        </w:rPr>
      </w:pPr>
    </w:p>
    <w:p w:rsidR="006419D1" w:rsidRPr="00562963" w:rsidRDefault="006419D1" w:rsidP="006635EB">
      <w:pPr>
        <w:tabs>
          <w:tab w:val="left" w:pos="3900"/>
        </w:tabs>
        <w:rPr>
          <w:rFonts w:ascii="Arial" w:hAnsi="Arial" w:cs="Arial"/>
          <w:b/>
          <w:color w:val="002060"/>
          <w:sz w:val="22"/>
          <w:szCs w:val="22"/>
          <w:lang w:val="en-US"/>
        </w:rPr>
      </w:pPr>
      <w:r w:rsidRPr="00562963">
        <w:rPr>
          <w:rFonts w:ascii="Arial" w:hAnsi="Arial" w:cs="Arial"/>
          <w:b/>
          <w:color w:val="002060"/>
          <w:sz w:val="22"/>
          <w:szCs w:val="22"/>
          <w:lang w:val="en-US"/>
        </w:rPr>
        <w:t xml:space="preserve">Seavest Africa </w:t>
      </w:r>
      <w:proofErr w:type="gramStart"/>
      <w:r w:rsidRPr="00562963">
        <w:rPr>
          <w:rFonts w:ascii="Arial" w:hAnsi="Arial" w:cs="Arial"/>
          <w:b/>
          <w:color w:val="002060"/>
          <w:sz w:val="22"/>
          <w:szCs w:val="22"/>
          <w:lang w:val="en-US"/>
        </w:rPr>
        <w:t>Trading</w:t>
      </w:r>
      <w:proofErr w:type="gramEnd"/>
      <w:r w:rsidRPr="00562963">
        <w:rPr>
          <w:rFonts w:ascii="Arial" w:hAnsi="Arial" w:cs="Arial"/>
          <w:b/>
          <w:color w:val="002060"/>
          <w:sz w:val="22"/>
          <w:szCs w:val="22"/>
          <w:lang w:val="en-US"/>
        </w:rPr>
        <w:t xml:space="preserve"> is committed to providing a safe and healthy environment for all personnel and visitors’ to our site.  We will strive to continually improve the effectiveness of the health and safety system through the setting and measurement of health and safety objectives and by conforming to current, applicable occupational health and safety legislation.</w:t>
      </w:r>
    </w:p>
    <w:p w:rsidR="006419D1" w:rsidRPr="00562963" w:rsidRDefault="006419D1" w:rsidP="006419D1">
      <w:pPr>
        <w:pStyle w:val="NormalWeb"/>
        <w:spacing w:line="312" w:lineRule="atLeast"/>
        <w:jc w:val="both"/>
        <w:rPr>
          <w:rFonts w:ascii="Arial" w:hAnsi="Arial" w:cs="Arial"/>
          <w:color w:val="002060"/>
        </w:rPr>
      </w:pPr>
      <w:r w:rsidRPr="00562963">
        <w:rPr>
          <w:rFonts w:ascii="Arial" w:hAnsi="Arial" w:cs="Arial"/>
          <w:color w:val="002060"/>
        </w:rPr>
        <w:t>Our main aim is to implement and maintain, as far as is reasonably practicable, the activities of the company in such a manner, as to prevent harm or damage to persons and property respectfully.</w:t>
      </w:r>
    </w:p>
    <w:p w:rsidR="006419D1" w:rsidRPr="00562963" w:rsidRDefault="006419D1" w:rsidP="006419D1">
      <w:pPr>
        <w:pStyle w:val="NormalWeb"/>
        <w:spacing w:line="312" w:lineRule="atLeast"/>
        <w:jc w:val="both"/>
        <w:rPr>
          <w:rFonts w:ascii="Arial" w:hAnsi="Arial" w:cs="Arial"/>
          <w:color w:val="002060"/>
        </w:rPr>
      </w:pPr>
      <w:r w:rsidRPr="00562963">
        <w:rPr>
          <w:rFonts w:ascii="Arial" w:hAnsi="Arial" w:cs="Arial"/>
          <w:color w:val="002060"/>
        </w:rPr>
        <w:t>Safety, health and protection of the environment will form an integral part of our planning and decision making. We will manage our company, wherever we do business, in an ethical way that strikes an appropriate and well reasoned balance between economic, social and environmental needs.</w:t>
      </w:r>
    </w:p>
    <w:p w:rsidR="006419D1" w:rsidRPr="00562963" w:rsidRDefault="006419D1" w:rsidP="001749A4">
      <w:pPr>
        <w:pStyle w:val="NormalWeb"/>
        <w:spacing w:before="0" w:beforeAutospacing="0" w:after="0" w:afterAutospacing="0"/>
        <w:jc w:val="both"/>
        <w:rPr>
          <w:rFonts w:ascii="Arial" w:hAnsi="Arial" w:cs="Arial"/>
          <w:color w:val="002060"/>
        </w:rPr>
      </w:pPr>
      <w:r w:rsidRPr="00562963">
        <w:rPr>
          <w:rFonts w:ascii="Arial" w:hAnsi="Arial" w:cs="Arial"/>
          <w:color w:val="002060"/>
        </w:rPr>
        <w:t>We are committed to:</w:t>
      </w:r>
    </w:p>
    <w:p w:rsidR="006419D1" w:rsidRPr="00562963" w:rsidRDefault="006419D1" w:rsidP="00773680">
      <w:pPr>
        <w:numPr>
          <w:ilvl w:val="1"/>
          <w:numId w:val="17"/>
        </w:numPr>
        <w:spacing w:line="312" w:lineRule="atLeast"/>
        <w:jc w:val="both"/>
        <w:rPr>
          <w:rFonts w:ascii="Arial" w:hAnsi="Arial" w:cs="Arial"/>
          <w:color w:val="002060"/>
        </w:rPr>
      </w:pPr>
      <w:r w:rsidRPr="00562963">
        <w:rPr>
          <w:rFonts w:ascii="Arial" w:hAnsi="Arial" w:cs="Arial"/>
          <w:color w:val="002060"/>
        </w:rPr>
        <w:t xml:space="preserve">Conducting our business with respect and care for people and the environment </w:t>
      </w:r>
    </w:p>
    <w:p w:rsidR="006419D1" w:rsidRPr="00562963" w:rsidRDefault="006419D1" w:rsidP="00773680">
      <w:pPr>
        <w:numPr>
          <w:ilvl w:val="1"/>
          <w:numId w:val="17"/>
        </w:numPr>
        <w:spacing w:after="75" w:line="312" w:lineRule="atLeast"/>
        <w:jc w:val="both"/>
        <w:rPr>
          <w:rFonts w:ascii="Arial" w:hAnsi="Arial" w:cs="Arial"/>
          <w:color w:val="002060"/>
        </w:rPr>
      </w:pPr>
      <w:r w:rsidRPr="00562963">
        <w:rPr>
          <w:rFonts w:ascii="Arial" w:hAnsi="Arial" w:cs="Arial"/>
          <w:color w:val="002060"/>
        </w:rPr>
        <w:t xml:space="preserve">Responsible utilisation of natural resources </w:t>
      </w:r>
    </w:p>
    <w:p w:rsidR="006419D1" w:rsidRPr="00562963" w:rsidRDefault="006419D1" w:rsidP="00773680">
      <w:pPr>
        <w:numPr>
          <w:ilvl w:val="1"/>
          <w:numId w:val="17"/>
        </w:numPr>
        <w:spacing w:after="75" w:line="312" w:lineRule="atLeast"/>
        <w:jc w:val="both"/>
        <w:rPr>
          <w:rFonts w:ascii="Arial" w:hAnsi="Arial" w:cs="Arial"/>
          <w:color w:val="002060"/>
        </w:rPr>
      </w:pPr>
      <w:r w:rsidRPr="00562963">
        <w:rPr>
          <w:rFonts w:ascii="Arial" w:hAnsi="Arial" w:cs="Arial"/>
          <w:color w:val="002060"/>
        </w:rPr>
        <w:t xml:space="preserve">Continually improving our safety, health and environmental performance </w:t>
      </w:r>
    </w:p>
    <w:p w:rsidR="006419D1" w:rsidRPr="00562963" w:rsidRDefault="006419D1" w:rsidP="00773680">
      <w:pPr>
        <w:numPr>
          <w:ilvl w:val="1"/>
          <w:numId w:val="17"/>
        </w:numPr>
        <w:spacing w:after="75" w:line="312" w:lineRule="atLeast"/>
        <w:jc w:val="both"/>
        <w:rPr>
          <w:rFonts w:ascii="Arial" w:hAnsi="Arial" w:cs="Arial"/>
          <w:color w:val="002060"/>
        </w:rPr>
      </w:pPr>
      <w:r w:rsidRPr="00562963">
        <w:rPr>
          <w:rFonts w:ascii="Arial" w:hAnsi="Arial" w:cs="Arial"/>
          <w:color w:val="002060"/>
        </w:rPr>
        <w:t xml:space="preserve">Complying, as a minimum, with all applicable legal and other agreed requirements </w:t>
      </w:r>
    </w:p>
    <w:p w:rsidR="006419D1" w:rsidRPr="00562963" w:rsidRDefault="006419D1" w:rsidP="00773680">
      <w:pPr>
        <w:numPr>
          <w:ilvl w:val="1"/>
          <w:numId w:val="17"/>
        </w:numPr>
        <w:spacing w:after="75" w:line="312" w:lineRule="atLeast"/>
        <w:jc w:val="both"/>
        <w:rPr>
          <w:rFonts w:ascii="Arial" w:hAnsi="Arial" w:cs="Arial"/>
          <w:color w:val="002060"/>
        </w:rPr>
      </w:pPr>
      <w:r w:rsidRPr="00562963">
        <w:rPr>
          <w:rFonts w:ascii="Arial" w:hAnsi="Arial" w:cs="Arial"/>
          <w:color w:val="002060"/>
        </w:rPr>
        <w:t xml:space="preserve">Promoting dialogue with stakeholders about safety, health and environmental performance </w:t>
      </w:r>
    </w:p>
    <w:p w:rsidR="006419D1" w:rsidRPr="00562963" w:rsidRDefault="006419D1" w:rsidP="001749A4">
      <w:pPr>
        <w:pStyle w:val="NormalWeb"/>
        <w:spacing w:before="0" w:beforeAutospacing="0" w:after="0" w:afterAutospacing="0" w:line="312" w:lineRule="atLeast"/>
        <w:jc w:val="both"/>
        <w:rPr>
          <w:rFonts w:ascii="Arial" w:hAnsi="Arial" w:cs="Arial"/>
          <w:color w:val="002060"/>
        </w:rPr>
      </w:pPr>
      <w:r w:rsidRPr="00562963">
        <w:rPr>
          <w:rFonts w:ascii="Arial" w:hAnsi="Arial" w:cs="Arial"/>
          <w:color w:val="002060"/>
        </w:rPr>
        <w:t>We will achieve these by:</w:t>
      </w:r>
    </w:p>
    <w:p w:rsidR="006419D1" w:rsidRPr="00562963" w:rsidRDefault="006419D1" w:rsidP="00773680">
      <w:pPr>
        <w:numPr>
          <w:ilvl w:val="1"/>
          <w:numId w:val="26"/>
        </w:numPr>
        <w:spacing w:line="312" w:lineRule="atLeast"/>
        <w:jc w:val="both"/>
        <w:rPr>
          <w:rFonts w:ascii="Arial" w:hAnsi="Arial" w:cs="Arial"/>
          <w:color w:val="002060"/>
        </w:rPr>
      </w:pPr>
      <w:r w:rsidRPr="00562963">
        <w:rPr>
          <w:rFonts w:ascii="Arial" w:hAnsi="Arial" w:cs="Arial"/>
          <w:color w:val="002060"/>
        </w:rPr>
        <w:t xml:space="preserve">Implementing safety, health, environmental management system </w:t>
      </w:r>
    </w:p>
    <w:p w:rsidR="006419D1" w:rsidRPr="00562963" w:rsidRDefault="006419D1" w:rsidP="00773680">
      <w:pPr>
        <w:numPr>
          <w:ilvl w:val="1"/>
          <w:numId w:val="26"/>
        </w:numPr>
        <w:spacing w:after="75" w:line="312" w:lineRule="atLeast"/>
        <w:jc w:val="both"/>
        <w:rPr>
          <w:rFonts w:ascii="Arial" w:hAnsi="Arial" w:cs="Arial"/>
          <w:color w:val="002060"/>
        </w:rPr>
      </w:pPr>
      <w:r w:rsidRPr="00562963">
        <w:rPr>
          <w:rFonts w:ascii="Arial" w:hAnsi="Arial" w:cs="Arial"/>
          <w:color w:val="002060"/>
        </w:rPr>
        <w:t xml:space="preserve">Informing and appropriately training all employees and contractors on safety, health and environmental matters </w:t>
      </w:r>
    </w:p>
    <w:p w:rsidR="006419D1" w:rsidRPr="00562963" w:rsidRDefault="006419D1" w:rsidP="00773680">
      <w:pPr>
        <w:numPr>
          <w:ilvl w:val="1"/>
          <w:numId w:val="26"/>
        </w:numPr>
        <w:spacing w:after="75" w:line="312" w:lineRule="atLeast"/>
        <w:jc w:val="both"/>
        <w:rPr>
          <w:rFonts w:ascii="Arial" w:hAnsi="Arial" w:cs="Arial"/>
          <w:color w:val="002060"/>
        </w:rPr>
      </w:pPr>
      <w:r w:rsidRPr="00562963">
        <w:rPr>
          <w:rFonts w:ascii="Arial" w:hAnsi="Arial" w:cs="Arial"/>
          <w:color w:val="002060"/>
        </w:rPr>
        <w:t xml:space="preserve">Responding effectively to safety, health and environmental emergencies involving our actives and products </w:t>
      </w:r>
    </w:p>
    <w:p w:rsidR="006419D1" w:rsidRPr="00562963" w:rsidRDefault="006419D1" w:rsidP="00773680">
      <w:pPr>
        <w:numPr>
          <w:ilvl w:val="1"/>
          <w:numId w:val="26"/>
        </w:numPr>
        <w:spacing w:after="75" w:line="312" w:lineRule="atLeast"/>
        <w:jc w:val="both"/>
        <w:rPr>
          <w:rFonts w:ascii="Arial" w:hAnsi="Arial" w:cs="Arial"/>
          <w:color w:val="002060"/>
        </w:rPr>
      </w:pPr>
      <w:r w:rsidRPr="00562963">
        <w:rPr>
          <w:rFonts w:ascii="Arial" w:hAnsi="Arial" w:cs="Arial"/>
          <w:color w:val="002060"/>
        </w:rPr>
        <w:t xml:space="preserve">As far as reasonably practicable, providing appropriate resources required to implement the above </w:t>
      </w:r>
    </w:p>
    <w:p w:rsidR="006419D1" w:rsidRDefault="006419D1" w:rsidP="00773680">
      <w:pPr>
        <w:numPr>
          <w:ilvl w:val="1"/>
          <w:numId w:val="26"/>
        </w:numPr>
        <w:spacing w:after="75" w:line="312" w:lineRule="atLeast"/>
        <w:jc w:val="both"/>
        <w:rPr>
          <w:rFonts w:ascii="Arial" w:hAnsi="Arial" w:cs="Arial"/>
          <w:color w:val="002060"/>
        </w:rPr>
      </w:pPr>
      <w:r w:rsidRPr="00562963">
        <w:rPr>
          <w:rFonts w:ascii="Arial" w:hAnsi="Arial" w:cs="Arial"/>
          <w:color w:val="002060"/>
        </w:rPr>
        <w:t xml:space="preserve">Ensure that the health, safety and environmental policy is reviewed at periods not exceeding three years from the effective date or by a date set by the Chief Executive Officer. </w:t>
      </w:r>
    </w:p>
    <w:p w:rsidR="001749A4" w:rsidRDefault="001749A4" w:rsidP="001749A4">
      <w:pPr>
        <w:spacing w:after="75" w:line="312" w:lineRule="atLeast"/>
        <w:ind w:left="720"/>
        <w:jc w:val="both"/>
        <w:rPr>
          <w:rFonts w:ascii="Arial" w:hAnsi="Arial" w:cs="Arial"/>
          <w:color w:val="002060"/>
        </w:rPr>
      </w:pPr>
    </w:p>
    <w:p w:rsidR="001749A4" w:rsidRPr="001749A4" w:rsidRDefault="001749A4" w:rsidP="001749A4">
      <w:pPr>
        <w:rPr>
          <w:rFonts w:ascii="Arial" w:hAnsi="Arial" w:cs="Arial"/>
          <w:b/>
          <w:color w:val="002060"/>
        </w:rPr>
      </w:pPr>
      <w:r w:rsidRPr="001749A4">
        <w:rPr>
          <w:rFonts w:ascii="Arial" w:hAnsi="Arial" w:cs="Arial"/>
          <w:b/>
          <w:color w:val="002060"/>
        </w:rPr>
        <w:t>__________________________</w:t>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t>_____________________</w:t>
      </w:r>
    </w:p>
    <w:p w:rsidR="007F0D2F" w:rsidRPr="001749A4" w:rsidRDefault="001749A4" w:rsidP="001749A4">
      <w:pPr>
        <w:rPr>
          <w:rFonts w:ascii="Arial" w:hAnsi="Arial" w:cs="Arial"/>
          <w:b/>
          <w:color w:val="002060"/>
        </w:rPr>
      </w:pPr>
      <w:r w:rsidRPr="001749A4">
        <w:rPr>
          <w:rFonts w:ascii="Arial" w:hAnsi="Arial" w:cs="Arial"/>
          <w:b/>
          <w:color w:val="002060"/>
        </w:rPr>
        <w:t xml:space="preserve">CEO (H. </w:t>
      </w:r>
      <w:proofErr w:type="spellStart"/>
      <w:r w:rsidRPr="001749A4">
        <w:rPr>
          <w:rFonts w:ascii="Arial" w:hAnsi="Arial" w:cs="Arial"/>
          <w:b/>
          <w:color w:val="002060"/>
        </w:rPr>
        <w:t>Gayadeen</w:t>
      </w:r>
      <w:proofErr w:type="spellEnd"/>
      <w:r w:rsidRPr="001749A4">
        <w:rPr>
          <w:rFonts w:ascii="Arial" w:hAnsi="Arial" w:cs="Arial"/>
          <w:b/>
          <w:color w:val="002060"/>
        </w:rPr>
        <w:t>)</w:t>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t>Date</w:t>
      </w:r>
    </w:p>
    <w:p w:rsidR="007F0D2F" w:rsidRPr="004042D8" w:rsidRDefault="007F0D2F" w:rsidP="00AD2140">
      <w:pPr>
        <w:tabs>
          <w:tab w:val="left" w:pos="3900"/>
        </w:tabs>
        <w:ind w:left="360"/>
        <w:jc w:val="center"/>
        <w:rPr>
          <w:rFonts w:ascii="Arial" w:hAnsi="Arial" w:cs="Arial"/>
          <w:b/>
          <w:bCs/>
          <w:color w:val="FF0000"/>
          <w:sz w:val="40"/>
          <w:szCs w:val="40"/>
        </w:rPr>
      </w:pPr>
      <w:r w:rsidRPr="004042D8">
        <w:rPr>
          <w:rFonts w:ascii="Arial" w:hAnsi="Arial" w:cs="Arial"/>
          <w:b/>
          <w:bCs/>
          <w:color w:val="FF0000"/>
          <w:sz w:val="40"/>
          <w:szCs w:val="40"/>
        </w:rPr>
        <w:lastRenderedPageBreak/>
        <w:t>Drug and Alcohol Policy</w:t>
      </w:r>
    </w:p>
    <w:p w:rsidR="00AD2140" w:rsidRPr="00AD2140" w:rsidRDefault="00AD2140" w:rsidP="00AD2140">
      <w:pPr>
        <w:tabs>
          <w:tab w:val="left" w:pos="3900"/>
        </w:tabs>
        <w:ind w:left="360"/>
        <w:jc w:val="center"/>
        <w:rPr>
          <w:rFonts w:ascii="Arial" w:hAnsi="Arial" w:cs="Arial"/>
          <w:b/>
          <w:bCs/>
          <w:sz w:val="40"/>
          <w:szCs w:val="40"/>
        </w:rPr>
      </w:pPr>
    </w:p>
    <w:p w:rsidR="007F0D2F" w:rsidRPr="008331DD" w:rsidRDefault="007F0D2F" w:rsidP="007F0D2F">
      <w:pPr>
        <w:tabs>
          <w:tab w:val="left" w:pos="3900"/>
        </w:tabs>
        <w:ind w:left="360"/>
        <w:rPr>
          <w:rFonts w:ascii="Arial" w:hAnsi="Arial" w:cs="Arial"/>
          <w:b/>
          <w:bCs/>
          <w:sz w:val="16"/>
          <w:szCs w:val="16"/>
        </w:rPr>
      </w:pP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The consumption of drugs and alcohol while on duty is strictly forbidden.  This is a general and long established regulation.  No workplace is exception to this rules and nor is any employee.</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 xml:space="preserve">Consumption of alcohol and drugs cause impaired judgement.  While executing work tasks this may lead or cause accidents.  Any fatalities or loss of life resulting </w:t>
      </w:r>
      <w:r w:rsidR="00BF4E41" w:rsidRPr="00562963">
        <w:rPr>
          <w:rFonts w:ascii="Arial" w:hAnsi="Arial" w:cs="Arial"/>
          <w:bCs/>
          <w:color w:val="002060"/>
        </w:rPr>
        <w:t>from</w:t>
      </w:r>
      <w:r w:rsidRPr="00562963">
        <w:rPr>
          <w:rFonts w:ascii="Arial" w:hAnsi="Arial" w:cs="Arial"/>
          <w:bCs/>
          <w:color w:val="002060"/>
        </w:rPr>
        <w:t xml:space="preserve"> this situation will hold you responsible.  This means criminal charges like culpable homicide and manslaughter.</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 xml:space="preserve">Excessive consumption of alcohol on </w:t>
      </w:r>
      <w:proofErr w:type="gramStart"/>
      <w:r w:rsidRPr="00562963">
        <w:rPr>
          <w:rFonts w:ascii="Arial" w:hAnsi="Arial" w:cs="Arial"/>
          <w:bCs/>
          <w:color w:val="002060"/>
        </w:rPr>
        <w:t>a</w:t>
      </w:r>
      <w:proofErr w:type="gramEnd"/>
      <w:r w:rsidRPr="00562963">
        <w:rPr>
          <w:rFonts w:ascii="Arial" w:hAnsi="Arial" w:cs="Arial"/>
          <w:bCs/>
          <w:color w:val="002060"/>
        </w:rPr>
        <w:t xml:space="preserve"> off day preceding a work day results in a hangover.  The alcohol level in your system will be tested at the beginning of the work day irrespective of when the consumption occurred.</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 xml:space="preserve">Any employee found in possession of forbidden substances or alcohol will be prosecuted.  Any employee that finds forbidden substances or alcohol in the workplace needs to report </w:t>
      </w:r>
      <w:r w:rsidR="00BF4E41" w:rsidRPr="00562963">
        <w:rPr>
          <w:rFonts w:ascii="Arial" w:hAnsi="Arial" w:cs="Arial"/>
          <w:bCs/>
          <w:color w:val="002060"/>
        </w:rPr>
        <w:t>their</w:t>
      </w:r>
      <w:r w:rsidRPr="00562963">
        <w:rPr>
          <w:rFonts w:ascii="Arial" w:hAnsi="Arial" w:cs="Arial"/>
          <w:bCs/>
          <w:color w:val="002060"/>
        </w:rPr>
        <w:t xml:space="preserve"> findings.</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Consumption of alcohol or drugs in tea or lunch breaks is forbidden.  Staff ablutions and change rooms will be randomly monitored.</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Alcohol testing will be conducted randomly or when deemed necessary.</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Any employee refusing to take the test will not be allowed into the work premises.</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Any employee who suspects or becomes aware or a co worker engaging in forbidden consumption of drugs or alcohol needs to report this.  Failure may lead to charge.</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Employees who think that they are addicted to a substance may approach the employer for help and rehabilitation.  The employer will assist and help you to rehabilitate for your addition.</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 xml:space="preserve">Drivers of the company vehicles stand the risk of </w:t>
      </w:r>
      <w:r w:rsidR="00BF4E41" w:rsidRPr="00562963">
        <w:rPr>
          <w:rFonts w:ascii="Arial" w:hAnsi="Arial" w:cs="Arial"/>
          <w:bCs/>
          <w:color w:val="002060"/>
        </w:rPr>
        <w:t>losing</w:t>
      </w:r>
      <w:r w:rsidRPr="00562963">
        <w:rPr>
          <w:rFonts w:ascii="Arial" w:hAnsi="Arial" w:cs="Arial"/>
          <w:bCs/>
          <w:color w:val="002060"/>
        </w:rPr>
        <w:t xml:space="preserve"> their licence while driving under the influence.  This will also then result in the termination of their employment.  This is a dismissible offence.</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You may be subjected to a drug test by a physician if it is found that your behaviour at the workplace is irrational.</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Your work is sometimes conducted in a toxic vapour area.  If you feel that your vapours are impairing your judgement, stop and get help immediately.</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 xml:space="preserve">  Let’s work soberly and have zero incidents</w:t>
      </w:r>
    </w:p>
    <w:p w:rsidR="008331DD" w:rsidRPr="00562963" w:rsidRDefault="008331DD" w:rsidP="008331DD">
      <w:pPr>
        <w:tabs>
          <w:tab w:val="left" w:pos="3900"/>
        </w:tabs>
        <w:ind w:left="720"/>
        <w:rPr>
          <w:rFonts w:ascii="Arial" w:hAnsi="Arial" w:cs="Arial"/>
          <w:bCs/>
          <w:color w:val="002060"/>
        </w:rPr>
      </w:pPr>
    </w:p>
    <w:p w:rsidR="007F0D2F" w:rsidRDefault="007F0D2F" w:rsidP="007F0D2F">
      <w:pPr>
        <w:tabs>
          <w:tab w:val="left" w:pos="3900"/>
        </w:tabs>
        <w:rPr>
          <w:rFonts w:ascii="Arial" w:hAnsi="Arial" w:cs="Arial"/>
          <w:bCs/>
        </w:rPr>
      </w:pPr>
    </w:p>
    <w:p w:rsidR="00AD2140" w:rsidRDefault="00AD2140" w:rsidP="007F0D2F">
      <w:pPr>
        <w:tabs>
          <w:tab w:val="left" w:pos="3900"/>
        </w:tabs>
        <w:rPr>
          <w:rFonts w:ascii="Arial" w:hAnsi="Arial" w:cs="Arial"/>
          <w:bCs/>
        </w:rPr>
      </w:pPr>
    </w:p>
    <w:p w:rsidR="00AD2140" w:rsidRDefault="00AD2140" w:rsidP="007F0D2F">
      <w:pPr>
        <w:tabs>
          <w:tab w:val="left" w:pos="3900"/>
        </w:tabs>
        <w:rPr>
          <w:rFonts w:ascii="Arial" w:hAnsi="Arial" w:cs="Arial"/>
          <w:bCs/>
        </w:rPr>
      </w:pPr>
    </w:p>
    <w:p w:rsidR="00AD2140" w:rsidRDefault="00AD2140" w:rsidP="007F0D2F">
      <w:pPr>
        <w:tabs>
          <w:tab w:val="left" w:pos="3900"/>
        </w:tabs>
        <w:rPr>
          <w:rFonts w:ascii="Arial" w:hAnsi="Arial" w:cs="Arial"/>
          <w:bCs/>
        </w:rPr>
      </w:pPr>
    </w:p>
    <w:p w:rsidR="00AD2140" w:rsidRDefault="00AD2140" w:rsidP="007F0D2F">
      <w:pPr>
        <w:tabs>
          <w:tab w:val="left" w:pos="3900"/>
        </w:tabs>
        <w:rPr>
          <w:rFonts w:ascii="Arial" w:hAnsi="Arial" w:cs="Arial"/>
          <w:bCs/>
        </w:rPr>
      </w:pPr>
    </w:p>
    <w:p w:rsidR="001749A4" w:rsidRPr="001749A4" w:rsidRDefault="001749A4" w:rsidP="001749A4">
      <w:pPr>
        <w:rPr>
          <w:rFonts w:ascii="Arial" w:hAnsi="Arial" w:cs="Arial"/>
          <w:b/>
          <w:color w:val="002060"/>
        </w:rPr>
      </w:pPr>
      <w:r w:rsidRPr="001749A4">
        <w:rPr>
          <w:rFonts w:ascii="Arial" w:hAnsi="Arial" w:cs="Arial"/>
          <w:b/>
          <w:color w:val="002060"/>
        </w:rPr>
        <w:t>__________________________</w:t>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t>_____________________</w:t>
      </w:r>
    </w:p>
    <w:p w:rsidR="00AD2140" w:rsidRPr="009D0F27" w:rsidRDefault="001749A4" w:rsidP="009D0F27">
      <w:pPr>
        <w:rPr>
          <w:rFonts w:ascii="Arial" w:hAnsi="Arial" w:cs="Arial"/>
          <w:b/>
          <w:color w:val="002060"/>
        </w:rPr>
      </w:pPr>
      <w:r w:rsidRPr="001749A4">
        <w:rPr>
          <w:rFonts w:ascii="Arial" w:hAnsi="Arial" w:cs="Arial"/>
          <w:b/>
          <w:color w:val="002060"/>
        </w:rPr>
        <w:t xml:space="preserve">CEO (H. </w:t>
      </w:r>
      <w:proofErr w:type="spellStart"/>
      <w:r w:rsidRPr="001749A4">
        <w:rPr>
          <w:rFonts w:ascii="Arial" w:hAnsi="Arial" w:cs="Arial"/>
          <w:b/>
          <w:color w:val="002060"/>
        </w:rPr>
        <w:t>Gayadeen</w:t>
      </w:r>
      <w:proofErr w:type="spellEnd"/>
      <w:r w:rsidRPr="001749A4">
        <w:rPr>
          <w:rFonts w:ascii="Arial" w:hAnsi="Arial" w:cs="Arial"/>
          <w:b/>
          <w:color w:val="002060"/>
        </w:rPr>
        <w:t>)</w:t>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t>Date</w:t>
      </w:r>
    </w:p>
    <w:p w:rsidR="007F0D2F" w:rsidRPr="004042D8" w:rsidRDefault="007F0D2F" w:rsidP="005E5ABC">
      <w:pPr>
        <w:tabs>
          <w:tab w:val="left" w:pos="3900"/>
        </w:tabs>
        <w:spacing w:line="360" w:lineRule="auto"/>
        <w:jc w:val="center"/>
        <w:rPr>
          <w:rFonts w:ascii="Arial" w:hAnsi="Arial" w:cs="Arial"/>
          <w:b/>
          <w:bCs/>
          <w:color w:val="FF0000"/>
          <w:sz w:val="40"/>
          <w:szCs w:val="40"/>
          <w:u w:val="single"/>
        </w:rPr>
      </w:pPr>
      <w:r w:rsidRPr="004042D8">
        <w:rPr>
          <w:rFonts w:ascii="Arial" w:hAnsi="Arial" w:cs="Arial"/>
          <w:b/>
          <w:bCs/>
          <w:color w:val="FF0000"/>
          <w:sz w:val="40"/>
          <w:szCs w:val="40"/>
          <w:u w:val="single"/>
        </w:rPr>
        <w:lastRenderedPageBreak/>
        <w:t>Environmen</w:t>
      </w:r>
      <w:r w:rsidR="005E5ABC">
        <w:rPr>
          <w:rFonts w:ascii="Arial" w:hAnsi="Arial" w:cs="Arial"/>
          <w:b/>
          <w:bCs/>
          <w:color w:val="FF0000"/>
          <w:sz w:val="40"/>
          <w:szCs w:val="40"/>
          <w:u w:val="single"/>
        </w:rPr>
        <w:t>tal and Waste Management</w:t>
      </w:r>
    </w:p>
    <w:p w:rsidR="007F0D2F" w:rsidRPr="00562963" w:rsidRDefault="007F0D2F" w:rsidP="005E5ABC">
      <w:pPr>
        <w:tabs>
          <w:tab w:val="left" w:pos="3900"/>
        </w:tabs>
        <w:rPr>
          <w:rFonts w:ascii="Arial" w:hAnsi="Arial" w:cs="Arial"/>
          <w:color w:val="002060"/>
        </w:rPr>
      </w:pPr>
      <w:r w:rsidRPr="00562963">
        <w:rPr>
          <w:rFonts w:ascii="Arial" w:hAnsi="Arial" w:cs="Arial"/>
          <w:color w:val="002060"/>
        </w:rPr>
        <w:t xml:space="preserve">OUR Company will always strive to conduct its operations in accordance with the relevant local By-Laws and National Legislation. Furthermore, we will continuously strive to become responsible corporate citizens who place the safety of our employees and of our communities before our profit objectives. We pledge to treat our clients, their properties and backyards with all due care and decency. </w:t>
      </w:r>
      <w:proofErr w:type="gramStart"/>
      <w:r w:rsidRPr="00562963">
        <w:rPr>
          <w:rFonts w:ascii="Arial" w:hAnsi="Arial" w:cs="Arial"/>
          <w:color w:val="002060"/>
        </w:rPr>
        <w:t>Incorporation of environmental considerations into our decision-making process.</w:t>
      </w:r>
      <w:proofErr w:type="gramEnd"/>
      <w:r w:rsidRPr="00562963">
        <w:rPr>
          <w:rFonts w:ascii="Arial" w:hAnsi="Arial" w:cs="Arial"/>
          <w:color w:val="002060"/>
        </w:rPr>
        <w:t xml:space="preserve"> The company is committed to promoting and implementing the following core principles of its environmental policy at all levels in the organisation.</w:t>
      </w:r>
    </w:p>
    <w:p w:rsidR="007F0D2F" w:rsidRDefault="007F0D2F" w:rsidP="007F0D2F">
      <w:pPr>
        <w:rPr>
          <w:rFonts w:ascii="Arial" w:hAnsi="Arial" w:cs="Arial"/>
          <w:color w:val="002060"/>
        </w:rPr>
      </w:pPr>
      <w:r w:rsidRPr="00562963">
        <w:rPr>
          <w:rFonts w:ascii="Arial" w:hAnsi="Arial" w:cs="Arial"/>
          <w:color w:val="002060"/>
        </w:rPr>
        <w:t>The core principals are:</w:t>
      </w:r>
    </w:p>
    <w:p w:rsidR="005E5ABC" w:rsidRPr="00562963" w:rsidRDefault="005E5ABC" w:rsidP="007F0D2F">
      <w:pPr>
        <w:rPr>
          <w:rFonts w:ascii="Arial" w:hAnsi="Arial" w:cs="Arial"/>
          <w:color w:val="002060"/>
        </w:rPr>
      </w:pP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 xml:space="preserve">Conservation of natural resources </w:t>
      </w: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 xml:space="preserve">Continuous reduction, including the prevention of pollution, of any adverse impacts of the company’s activities, products and services on air, water and land </w:t>
      </w: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 xml:space="preserve">Compliance with all applicable legal and other requirements </w:t>
      </w: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 xml:space="preserve">Prevention of environmental incidents </w:t>
      </w: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Framework for setting and reviewing environmental objectives and targets</w:t>
      </w:r>
    </w:p>
    <w:p w:rsidR="007F0D2F" w:rsidRPr="00562963" w:rsidRDefault="007F0D2F" w:rsidP="007F0D2F">
      <w:pPr>
        <w:rPr>
          <w:rFonts w:ascii="Arial" w:hAnsi="Arial" w:cs="Arial"/>
          <w:color w:val="002060"/>
        </w:rPr>
      </w:pPr>
    </w:p>
    <w:p w:rsidR="007F0D2F" w:rsidRPr="00562963" w:rsidRDefault="007F0D2F" w:rsidP="007F0D2F">
      <w:pPr>
        <w:rPr>
          <w:rFonts w:ascii="Arial" w:hAnsi="Arial" w:cs="Arial"/>
          <w:color w:val="002060"/>
        </w:rPr>
      </w:pPr>
      <w:r w:rsidRPr="00562963">
        <w:rPr>
          <w:rFonts w:ascii="Arial" w:hAnsi="Arial" w:cs="Arial"/>
          <w:color w:val="002060"/>
        </w:rPr>
        <w:t>Waste management is also a very important issue when it coincides with the environment, therefore we need to introduce procedures to ensure waste is managed and utilised properly, these are some pointers on waste management:</w:t>
      </w:r>
    </w:p>
    <w:p w:rsidR="007F0D2F" w:rsidRPr="00562963" w:rsidRDefault="007F0D2F" w:rsidP="007F0D2F">
      <w:pPr>
        <w:rPr>
          <w:rFonts w:ascii="Arial" w:hAnsi="Arial" w:cs="Arial"/>
          <w:color w:val="002060"/>
        </w:rPr>
      </w:pPr>
    </w:p>
    <w:p w:rsidR="007F0D2F" w:rsidRPr="00562963" w:rsidRDefault="007F0D2F" w:rsidP="00773680">
      <w:pPr>
        <w:numPr>
          <w:ilvl w:val="1"/>
          <w:numId w:val="28"/>
        </w:numPr>
        <w:rPr>
          <w:rFonts w:ascii="Arial" w:hAnsi="Arial" w:cs="Arial"/>
          <w:color w:val="002060"/>
        </w:rPr>
      </w:pPr>
      <w:r w:rsidRPr="00562963">
        <w:rPr>
          <w:rStyle w:val="Strong"/>
          <w:rFonts w:ascii="Arial" w:hAnsi="Arial" w:cs="Arial"/>
          <w:color w:val="002060"/>
        </w:rPr>
        <w:t>Waste avoidance:</w:t>
      </w:r>
      <w:r w:rsidRPr="00562963">
        <w:rPr>
          <w:rFonts w:ascii="Arial" w:hAnsi="Arial" w:cs="Arial"/>
          <w:color w:val="002060"/>
        </w:rPr>
        <w:t xml:space="preserve"> The reduction of waste at source. Through a deliberate policy of minimising the creation of waste within an industrial process, many ‘waste-exchange’ opportunities (whereby one company’s waste becomes another’s raw material) can significantly reduce costs and increase the profitability of companies. </w:t>
      </w:r>
    </w:p>
    <w:p w:rsidR="007F0D2F" w:rsidRPr="00562963" w:rsidRDefault="007F0D2F" w:rsidP="00773680">
      <w:pPr>
        <w:numPr>
          <w:ilvl w:val="1"/>
          <w:numId w:val="28"/>
        </w:numPr>
        <w:spacing w:before="100" w:beforeAutospacing="1" w:after="100" w:afterAutospacing="1"/>
        <w:rPr>
          <w:rFonts w:ascii="Arial" w:hAnsi="Arial" w:cs="Arial"/>
          <w:color w:val="002060"/>
        </w:rPr>
      </w:pPr>
      <w:r w:rsidRPr="00562963">
        <w:rPr>
          <w:rStyle w:val="Strong"/>
          <w:rFonts w:ascii="Arial" w:hAnsi="Arial" w:cs="Arial"/>
          <w:color w:val="002060"/>
        </w:rPr>
        <w:t>Re-use:</w:t>
      </w:r>
      <w:r w:rsidRPr="00562963">
        <w:rPr>
          <w:rFonts w:ascii="Arial" w:hAnsi="Arial" w:cs="Arial"/>
          <w:color w:val="002060"/>
        </w:rPr>
        <w:t xml:space="preserve"> The utilisation of a waste product without further transformation.</w:t>
      </w:r>
    </w:p>
    <w:p w:rsidR="007F0D2F" w:rsidRPr="00562963" w:rsidRDefault="007F0D2F" w:rsidP="00773680">
      <w:pPr>
        <w:numPr>
          <w:ilvl w:val="1"/>
          <w:numId w:val="28"/>
        </w:numPr>
        <w:spacing w:after="100" w:afterAutospacing="1"/>
        <w:rPr>
          <w:rFonts w:ascii="Arial" w:hAnsi="Arial" w:cs="Arial"/>
          <w:color w:val="002060"/>
        </w:rPr>
      </w:pPr>
      <w:r w:rsidRPr="00562963">
        <w:rPr>
          <w:rFonts w:ascii="Arial" w:hAnsi="Arial" w:cs="Arial"/>
          <w:b/>
          <w:bCs/>
          <w:color w:val="002060"/>
        </w:rPr>
        <w:t xml:space="preserve">Recycling: </w:t>
      </w:r>
      <w:r w:rsidRPr="00562963">
        <w:rPr>
          <w:rFonts w:ascii="Arial" w:hAnsi="Arial" w:cs="Arial"/>
          <w:color w:val="002060"/>
        </w:rPr>
        <w:t>The manufacturing of a product that is made from waste materials. This can only be done by a business that is technically equipped to change the properties of a former waste material into a new product (e.g. making plastic pellets out of plastic waste, melting waste glass to make new bottles, melting beverage cans for new steel appliances, etc.). There is a distinction between closed-loop and open loop recycling. Closed-loop recycling is a process within the same company that generated the waste, whereby the waste materials from one process is ‘internally recycled’ to be used for another process step or to make another product. Open-loop recycling means that the waste material leaves the location where it was generated and is sent elsewhere for recycling.</w:t>
      </w:r>
    </w:p>
    <w:p w:rsidR="001749A4" w:rsidRPr="001749A4" w:rsidRDefault="001749A4" w:rsidP="001749A4">
      <w:pPr>
        <w:rPr>
          <w:rFonts w:ascii="Arial" w:hAnsi="Arial" w:cs="Arial"/>
          <w:b/>
          <w:color w:val="002060"/>
        </w:rPr>
      </w:pPr>
      <w:r w:rsidRPr="001749A4">
        <w:rPr>
          <w:rFonts w:ascii="Arial" w:hAnsi="Arial" w:cs="Arial"/>
          <w:b/>
          <w:color w:val="002060"/>
        </w:rPr>
        <w:t>__________________________</w:t>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t>_____________________</w:t>
      </w:r>
    </w:p>
    <w:p w:rsidR="008331DD" w:rsidRPr="001749A4" w:rsidRDefault="001749A4" w:rsidP="001749A4">
      <w:pPr>
        <w:rPr>
          <w:rFonts w:ascii="Arial" w:hAnsi="Arial" w:cs="Arial"/>
          <w:b/>
          <w:color w:val="002060"/>
        </w:rPr>
      </w:pPr>
      <w:r w:rsidRPr="001749A4">
        <w:rPr>
          <w:rFonts w:ascii="Arial" w:hAnsi="Arial" w:cs="Arial"/>
          <w:b/>
          <w:color w:val="002060"/>
        </w:rPr>
        <w:t xml:space="preserve">CEO (H. </w:t>
      </w:r>
      <w:proofErr w:type="spellStart"/>
      <w:r w:rsidRPr="001749A4">
        <w:rPr>
          <w:rFonts w:ascii="Arial" w:hAnsi="Arial" w:cs="Arial"/>
          <w:b/>
          <w:color w:val="002060"/>
        </w:rPr>
        <w:t>Gayadeen</w:t>
      </w:r>
      <w:proofErr w:type="spellEnd"/>
      <w:r w:rsidRPr="001749A4">
        <w:rPr>
          <w:rFonts w:ascii="Arial" w:hAnsi="Arial" w:cs="Arial"/>
          <w:b/>
          <w:color w:val="002060"/>
        </w:rPr>
        <w:t>)</w:t>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t>Date</w:t>
      </w:r>
    </w:p>
    <w:p w:rsidR="007F0D2F" w:rsidRPr="004042D8" w:rsidRDefault="007F0D2F" w:rsidP="004D1BCD">
      <w:pPr>
        <w:pStyle w:val="NormalWeb"/>
        <w:shd w:val="clear" w:color="auto" w:fill="FFFFFF"/>
        <w:jc w:val="center"/>
        <w:rPr>
          <w:rFonts w:ascii="Arial" w:hAnsi="Arial" w:cs="Arial"/>
          <w:b/>
          <w:bCs/>
          <w:color w:val="FF0000"/>
          <w:sz w:val="40"/>
          <w:szCs w:val="40"/>
          <w:u w:val="single"/>
        </w:rPr>
      </w:pPr>
      <w:r w:rsidRPr="004042D8">
        <w:rPr>
          <w:rFonts w:ascii="Arial" w:hAnsi="Arial" w:cs="Arial"/>
          <w:b/>
          <w:bCs/>
          <w:color w:val="FF0000"/>
          <w:sz w:val="40"/>
          <w:szCs w:val="40"/>
          <w:u w:val="single"/>
        </w:rPr>
        <w:lastRenderedPageBreak/>
        <w:t>Driving</w:t>
      </w:r>
      <w:r w:rsidR="003C4CD1">
        <w:rPr>
          <w:rFonts w:ascii="Arial" w:hAnsi="Arial" w:cs="Arial"/>
          <w:b/>
          <w:bCs/>
          <w:color w:val="FF0000"/>
          <w:sz w:val="40"/>
          <w:szCs w:val="40"/>
          <w:u w:val="single"/>
        </w:rPr>
        <w:t xml:space="preserve"> Policy</w:t>
      </w:r>
    </w:p>
    <w:p w:rsidR="00042914" w:rsidRPr="006A1746" w:rsidRDefault="00042914" w:rsidP="006A1746">
      <w:pPr>
        <w:pStyle w:val="NormalWeb"/>
        <w:shd w:val="clear" w:color="auto" w:fill="FFFFFF"/>
        <w:rPr>
          <w:rFonts w:ascii="Arial" w:hAnsi="Arial" w:cs="Arial"/>
        </w:rPr>
      </w:pPr>
    </w:p>
    <w:p w:rsidR="007F0D2F" w:rsidRPr="00562963" w:rsidRDefault="007F0D2F" w:rsidP="007F0D2F">
      <w:pPr>
        <w:jc w:val="both"/>
        <w:rPr>
          <w:rFonts w:ascii="Arial" w:hAnsi="Arial" w:cs="Arial"/>
          <w:color w:val="002060"/>
        </w:rPr>
      </w:pPr>
      <w:r w:rsidRPr="00562963">
        <w:rPr>
          <w:rFonts w:ascii="Arial" w:hAnsi="Arial" w:cs="Arial"/>
          <w:color w:val="002060"/>
        </w:rPr>
        <w:t>Seavest Africa Trading is committed to the delivery of its obligations under Health and Safety legislation with regard to driving at work, and recognizes that there are specific risks to employees who are driving on behalf of the company.</w:t>
      </w:r>
    </w:p>
    <w:p w:rsidR="007F0D2F" w:rsidRPr="00562963" w:rsidRDefault="007F0D2F" w:rsidP="007F0D2F">
      <w:pPr>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Seavest Africa has introduced this policy with the objective of identifying and minimising those risks and encouraging safe driving in order to reduce the number of accidents and comply with its legal obligations.</w:t>
      </w:r>
    </w:p>
    <w:p w:rsidR="007F0D2F" w:rsidRPr="00562963" w:rsidRDefault="007F0D2F" w:rsidP="007F0D2F">
      <w:pPr>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Seavest places great importance on the health and safety of employees, as well as members of the public and must rely on every employee to maintain a responsible attitude to the welfare of others.</w:t>
      </w:r>
    </w:p>
    <w:p w:rsidR="007F0D2F" w:rsidRPr="00562963" w:rsidRDefault="007F0D2F" w:rsidP="007F0D2F">
      <w:pPr>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The practice of safe driving is essential to maintain all our drivers’ ability to perform their jobs effectively.  The Company endeavours to achieve the highest standards in all areas of health and safety and Company drivers are relied upon to observe all the rules of the road, in addition to guidance related to the use and maintenance of their vehicles.</w:t>
      </w:r>
    </w:p>
    <w:p w:rsidR="007F0D2F" w:rsidRPr="00562963" w:rsidRDefault="007F0D2F" w:rsidP="007F0D2F">
      <w:pPr>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On the basis that all accidents are preventable, all Company drivers are required to operate their vehicles, at all times, in a responsible and considerate manner, with due regard to the safety of themselves and others, the objective being to minimise the risk of accident.</w:t>
      </w:r>
    </w:p>
    <w:p w:rsidR="007F0D2F" w:rsidRPr="00562963" w:rsidRDefault="007F0D2F" w:rsidP="007F0D2F">
      <w:pPr>
        <w:jc w:val="both"/>
        <w:rPr>
          <w:rFonts w:ascii="Arial" w:hAnsi="Arial" w:cs="Arial"/>
          <w:color w:val="002060"/>
        </w:rPr>
      </w:pPr>
    </w:p>
    <w:p w:rsidR="007F0D2F" w:rsidRPr="00562963" w:rsidRDefault="007F0D2F" w:rsidP="007F0D2F">
      <w:pPr>
        <w:tabs>
          <w:tab w:val="left" w:pos="800"/>
        </w:tabs>
        <w:jc w:val="both"/>
        <w:rPr>
          <w:rFonts w:ascii="Arial" w:hAnsi="Arial" w:cs="Arial"/>
          <w:color w:val="002060"/>
        </w:rPr>
      </w:pPr>
      <w:r w:rsidRPr="00562963">
        <w:rPr>
          <w:rFonts w:ascii="Arial" w:hAnsi="Arial" w:cs="Arial"/>
          <w:color w:val="002060"/>
        </w:rPr>
        <w:t>Company vehicles are expensive items of business equipment that must be maintained in a legal, road worthy condition at all times. Drive within the speed limit at all times.  Staff driving at work must not contravene the drink driving laws nor have taken drugs or medicines which adversely affect their ability to drive safely.  Where a deficiency is highlighted, such as accidents and endorsements the company will offer the appropriate remedial training.</w:t>
      </w:r>
    </w:p>
    <w:p w:rsidR="007F0D2F" w:rsidRPr="00562963" w:rsidRDefault="007F0D2F" w:rsidP="007F0D2F">
      <w:pPr>
        <w:tabs>
          <w:tab w:val="left" w:pos="800"/>
        </w:tabs>
        <w:ind w:left="300"/>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To manage the risks associated with driving both for business and to and from work, the Company requires management and drivers to treat every journey as a managed journey, not something to be treated casually or left to chance.  Factors to be taken into account include the type of vehicle, the distance to cover, the type of journey (e.g. motorway, urban), the road and weather conditions and the tiredness of the driver.  A responsible attitude is expected from all managers and drivers towards driving, having considered these and other factors which may be relevant, in an effort to reduce risk.</w:t>
      </w:r>
    </w:p>
    <w:p w:rsidR="007F0D2F" w:rsidRPr="00BA5006" w:rsidRDefault="007F0D2F" w:rsidP="006419D1">
      <w:pPr>
        <w:tabs>
          <w:tab w:val="left" w:pos="3900"/>
        </w:tabs>
        <w:rPr>
          <w:rFonts w:ascii="Arial" w:hAnsi="Arial" w:cs="Arial"/>
          <w:bCs/>
        </w:rPr>
      </w:pPr>
    </w:p>
    <w:p w:rsidR="007F0D2F" w:rsidRPr="00BA5006" w:rsidRDefault="007F0D2F" w:rsidP="006419D1">
      <w:pPr>
        <w:tabs>
          <w:tab w:val="left" w:pos="3900"/>
        </w:tabs>
        <w:rPr>
          <w:rFonts w:ascii="Arial" w:hAnsi="Arial" w:cs="Arial"/>
          <w:bCs/>
        </w:rPr>
      </w:pPr>
    </w:p>
    <w:p w:rsidR="001749A4" w:rsidRPr="001749A4" w:rsidRDefault="001749A4" w:rsidP="001749A4">
      <w:pPr>
        <w:rPr>
          <w:rFonts w:ascii="Arial" w:hAnsi="Arial" w:cs="Arial"/>
          <w:b/>
          <w:color w:val="002060"/>
        </w:rPr>
      </w:pPr>
      <w:r w:rsidRPr="001749A4">
        <w:rPr>
          <w:rFonts w:ascii="Arial" w:hAnsi="Arial" w:cs="Arial"/>
          <w:b/>
          <w:color w:val="002060"/>
        </w:rPr>
        <w:t>__________________________</w:t>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t>_____________________</w:t>
      </w:r>
    </w:p>
    <w:p w:rsidR="007F0D2F" w:rsidRDefault="001749A4" w:rsidP="001749A4">
      <w:pPr>
        <w:rPr>
          <w:rFonts w:ascii="Arial" w:hAnsi="Arial" w:cs="Arial"/>
          <w:b/>
          <w:color w:val="002060"/>
        </w:rPr>
      </w:pPr>
      <w:r>
        <w:rPr>
          <w:rFonts w:ascii="Arial" w:hAnsi="Arial" w:cs="Arial"/>
          <w:b/>
          <w:color w:val="002060"/>
        </w:rPr>
        <w:t xml:space="preserve">CEO (H. </w:t>
      </w:r>
      <w:proofErr w:type="spellStart"/>
      <w:r>
        <w:rPr>
          <w:rFonts w:ascii="Arial" w:hAnsi="Arial" w:cs="Arial"/>
          <w:b/>
          <w:color w:val="002060"/>
        </w:rPr>
        <w:t>Gayadeen</w:t>
      </w:r>
      <w:proofErr w:type="spellEnd"/>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t>Date</w:t>
      </w:r>
    </w:p>
    <w:p w:rsidR="001749A4" w:rsidRPr="00A24D7A" w:rsidRDefault="001749A4" w:rsidP="001749A4">
      <w:pPr>
        <w:ind w:left="1418" w:hanging="1418"/>
        <w:jc w:val="center"/>
        <w:rPr>
          <w:rFonts w:ascii="Arial" w:hAnsi="Arial" w:cs="Arial"/>
          <w:b/>
          <w:bCs/>
          <w:color w:val="C00000"/>
          <w:sz w:val="40"/>
          <w:szCs w:val="40"/>
          <w:u w:val="single"/>
        </w:rPr>
      </w:pPr>
      <w:r w:rsidRPr="00A24D7A">
        <w:rPr>
          <w:rFonts w:ascii="Arial" w:hAnsi="Arial" w:cs="Arial"/>
          <w:b/>
          <w:bCs/>
          <w:color w:val="C00000"/>
          <w:sz w:val="40"/>
          <w:szCs w:val="40"/>
          <w:u w:val="single"/>
        </w:rPr>
        <w:lastRenderedPageBreak/>
        <w:t>Quality Policy</w:t>
      </w:r>
    </w:p>
    <w:p w:rsidR="001749A4" w:rsidRDefault="001749A4" w:rsidP="001749A4">
      <w:pPr>
        <w:rPr>
          <w:rFonts w:ascii="Arial" w:hAnsi="Arial" w:cs="Arial"/>
          <w:sz w:val="22"/>
          <w:szCs w:val="22"/>
        </w:rPr>
      </w:pPr>
    </w:p>
    <w:p w:rsidR="001749A4" w:rsidRPr="000F5566" w:rsidRDefault="001749A4" w:rsidP="001749A4">
      <w:pPr>
        <w:jc w:val="center"/>
        <w:rPr>
          <w:rFonts w:ascii="Arial" w:hAnsi="Arial" w:cs="Arial"/>
          <w:b/>
          <w:color w:val="002060"/>
        </w:rPr>
      </w:pPr>
      <w:r w:rsidRPr="000F5566">
        <w:rPr>
          <w:rFonts w:ascii="Arial" w:hAnsi="Arial" w:cs="Arial"/>
          <w:b/>
          <w:color w:val="002060"/>
        </w:rPr>
        <w:t>Our Quality Policy specifies the Degree of Excellence as “all activities of the organization will be carried out in a systematic manner in accordance with defined and documented Policies and Procedures, will meet applicable legislative requirements, will be visible and auditable, and will ensure that the needs of Staff and our customers are met. We realize that Quality is the responsibility of all personnel, and therefore will promote a Quality Culture within the organization by means of sharing information and including personnel in decision making.</w:t>
      </w:r>
    </w:p>
    <w:p w:rsidR="001749A4" w:rsidRPr="00FC0C4F" w:rsidRDefault="001749A4" w:rsidP="001749A4">
      <w:pPr>
        <w:rPr>
          <w:rFonts w:ascii="Arial" w:hAnsi="Arial" w:cs="Arial"/>
          <w:color w:val="002060"/>
        </w:rPr>
      </w:pPr>
    </w:p>
    <w:p w:rsidR="001749A4" w:rsidRPr="00FC0C4F" w:rsidRDefault="001749A4" w:rsidP="001749A4">
      <w:pPr>
        <w:rPr>
          <w:rFonts w:ascii="Arial" w:hAnsi="Arial" w:cs="Arial"/>
          <w:color w:val="002060"/>
        </w:rPr>
      </w:pPr>
    </w:p>
    <w:p w:rsidR="001749A4" w:rsidRPr="00FC0C4F" w:rsidRDefault="001749A4" w:rsidP="001749A4">
      <w:pPr>
        <w:ind w:left="720" w:hanging="720"/>
        <w:rPr>
          <w:rFonts w:ascii="Arial" w:hAnsi="Arial" w:cs="Arial"/>
          <w:b/>
          <w:color w:val="002060"/>
        </w:rPr>
      </w:pPr>
      <w:r w:rsidRPr="00FC0C4F">
        <w:rPr>
          <w:rFonts w:ascii="Arial" w:hAnsi="Arial" w:cs="Arial"/>
          <w:b/>
          <w:color w:val="002060"/>
        </w:rPr>
        <w:t>Management responsibility</w:t>
      </w:r>
    </w:p>
    <w:p w:rsidR="001749A4" w:rsidRPr="00FC0C4F" w:rsidRDefault="001749A4" w:rsidP="001749A4">
      <w:pPr>
        <w:rPr>
          <w:rFonts w:ascii="Arial" w:hAnsi="Arial" w:cs="Arial"/>
          <w:color w:val="002060"/>
        </w:rPr>
      </w:pPr>
    </w:p>
    <w:p w:rsidR="001749A4" w:rsidRDefault="001749A4" w:rsidP="001749A4">
      <w:pPr>
        <w:rPr>
          <w:rFonts w:ascii="Arial" w:hAnsi="Arial" w:cs="Arial"/>
          <w:color w:val="002060"/>
        </w:rPr>
      </w:pPr>
      <w:r w:rsidRPr="00FC0C4F">
        <w:rPr>
          <w:rFonts w:ascii="Arial" w:hAnsi="Arial" w:cs="Arial"/>
          <w:color w:val="002060"/>
        </w:rPr>
        <w:t xml:space="preserve">Senior Management provides evidence of its commitment to the development and improvement of the quality management system through both words and actions.  We ensure that our Mission, Quality Policy, Values, Beliefs and Organizational Culture are understood, implemented, and maintained at all levels of the organization through documented training, regular communication, verbal reinforcement and rewards.  </w:t>
      </w:r>
    </w:p>
    <w:p w:rsidR="001749A4" w:rsidRPr="00FC0C4F" w:rsidRDefault="001749A4" w:rsidP="001749A4">
      <w:pPr>
        <w:rPr>
          <w:rFonts w:ascii="Arial" w:hAnsi="Arial" w:cs="Arial"/>
          <w:color w:val="002060"/>
        </w:rPr>
      </w:pPr>
    </w:p>
    <w:p w:rsidR="001749A4" w:rsidRPr="00FC0C4F" w:rsidRDefault="001749A4" w:rsidP="001749A4">
      <w:pPr>
        <w:rPr>
          <w:rFonts w:ascii="Arial" w:hAnsi="Arial" w:cs="Arial"/>
          <w:b/>
          <w:color w:val="002060"/>
        </w:rPr>
      </w:pPr>
      <w:r w:rsidRPr="00FC0C4F">
        <w:rPr>
          <w:rFonts w:ascii="Arial" w:hAnsi="Arial" w:cs="Arial"/>
          <w:b/>
          <w:color w:val="002060"/>
        </w:rPr>
        <w:t>Employee Responsibility</w:t>
      </w:r>
    </w:p>
    <w:p w:rsidR="001749A4" w:rsidRPr="00FC0C4F" w:rsidRDefault="001749A4" w:rsidP="001749A4">
      <w:pPr>
        <w:ind w:left="720"/>
        <w:rPr>
          <w:rFonts w:ascii="Arial" w:hAnsi="Arial" w:cs="Arial"/>
          <w:color w:val="002060"/>
        </w:rPr>
      </w:pPr>
    </w:p>
    <w:p w:rsidR="001749A4" w:rsidRPr="00FC0C4F" w:rsidRDefault="001749A4" w:rsidP="001749A4">
      <w:pPr>
        <w:rPr>
          <w:rFonts w:ascii="Arial" w:hAnsi="Arial" w:cs="Arial"/>
          <w:color w:val="002060"/>
        </w:rPr>
      </w:pPr>
      <w:r w:rsidRPr="00FC0C4F">
        <w:rPr>
          <w:rFonts w:ascii="Arial" w:hAnsi="Arial" w:cs="Arial"/>
          <w:color w:val="002060"/>
        </w:rPr>
        <w:t xml:space="preserve">All employees are responsible for the quality of their work and for their part in the overall processes used to provide services to our customers.  Employees will identify and record any problems relating to the process, and quality system.  Employees are also the key participants in process improvements and the identification of measures needed to ensure the continued success of our continuous improvement process.   </w:t>
      </w:r>
    </w:p>
    <w:p w:rsidR="001749A4" w:rsidRPr="00FC0C4F" w:rsidRDefault="001749A4" w:rsidP="001749A4">
      <w:pPr>
        <w:tabs>
          <w:tab w:val="left" w:pos="0"/>
          <w:tab w:val="left" w:pos="180"/>
          <w:tab w:val="left" w:pos="720"/>
          <w:tab w:val="left" w:pos="900"/>
          <w:tab w:val="left" w:pos="2160"/>
        </w:tabs>
        <w:rPr>
          <w:rFonts w:ascii="Arial" w:hAnsi="Arial" w:cs="Arial"/>
          <w:color w:val="002060"/>
        </w:rPr>
      </w:pPr>
    </w:p>
    <w:p w:rsidR="001749A4" w:rsidRPr="00FC0C4F" w:rsidRDefault="001749A4" w:rsidP="001749A4">
      <w:pPr>
        <w:tabs>
          <w:tab w:val="left" w:pos="0"/>
          <w:tab w:val="left" w:pos="180"/>
          <w:tab w:val="left" w:pos="720"/>
          <w:tab w:val="left" w:pos="900"/>
          <w:tab w:val="left" w:pos="2160"/>
        </w:tabs>
        <w:ind w:left="720" w:hanging="720"/>
        <w:rPr>
          <w:rFonts w:ascii="Arial" w:hAnsi="Arial" w:cs="Arial"/>
          <w:b/>
          <w:color w:val="002060"/>
        </w:rPr>
      </w:pPr>
      <w:r w:rsidRPr="00FC0C4F">
        <w:rPr>
          <w:rFonts w:ascii="Arial" w:hAnsi="Arial" w:cs="Arial"/>
          <w:b/>
          <w:color w:val="002060"/>
        </w:rPr>
        <w:t>Continual improvement</w:t>
      </w:r>
    </w:p>
    <w:p w:rsidR="001749A4" w:rsidRPr="00FC0C4F" w:rsidRDefault="001749A4" w:rsidP="001749A4">
      <w:pPr>
        <w:tabs>
          <w:tab w:val="left" w:pos="0"/>
          <w:tab w:val="left" w:pos="180"/>
          <w:tab w:val="left" w:pos="720"/>
          <w:tab w:val="left" w:pos="900"/>
          <w:tab w:val="left" w:pos="2160"/>
        </w:tabs>
        <w:rPr>
          <w:rFonts w:ascii="Arial" w:hAnsi="Arial" w:cs="Arial"/>
          <w:color w:val="002060"/>
        </w:rPr>
      </w:pPr>
    </w:p>
    <w:p w:rsidR="001749A4" w:rsidRPr="00FC0C4F" w:rsidRDefault="001749A4" w:rsidP="001749A4">
      <w:pPr>
        <w:tabs>
          <w:tab w:val="left" w:pos="0"/>
          <w:tab w:val="left" w:pos="180"/>
          <w:tab w:val="left" w:pos="720"/>
          <w:tab w:val="left" w:pos="900"/>
          <w:tab w:val="left" w:pos="2160"/>
        </w:tabs>
        <w:rPr>
          <w:rFonts w:ascii="Arial" w:hAnsi="Arial" w:cs="Arial"/>
          <w:color w:val="002060"/>
        </w:rPr>
      </w:pPr>
      <w:r w:rsidRPr="00FC0C4F">
        <w:rPr>
          <w:rFonts w:ascii="Arial" w:hAnsi="Arial" w:cs="Arial"/>
          <w:color w:val="002060"/>
        </w:rPr>
        <w:t xml:space="preserve">We plan and manage the processes necessary for the continual improvement of the QMS through the establishment of objectives, the planning of the process, the provision of resources and information needed to carry out the process, the monitoring of related measures needed to assess process effectiveness and efficiency, and the identification/implementation of actions needed to achieve desired results.  </w:t>
      </w:r>
    </w:p>
    <w:p w:rsidR="001749A4" w:rsidRDefault="001749A4" w:rsidP="001749A4"/>
    <w:p w:rsidR="001749A4" w:rsidRDefault="001749A4" w:rsidP="001749A4"/>
    <w:p w:rsidR="001749A4" w:rsidRPr="00FC0C4F" w:rsidRDefault="001749A4" w:rsidP="001749A4">
      <w:pPr>
        <w:rPr>
          <w:color w:val="002060"/>
        </w:rPr>
      </w:pPr>
    </w:p>
    <w:p w:rsidR="001749A4" w:rsidRPr="00FC0C4F" w:rsidRDefault="001749A4" w:rsidP="001749A4">
      <w:pPr>
        <w:rPr>
          <w:color w:val="002060"/>
        </w:rPr>
      </w:pPr>
    </w:p>
    <w:p w:rsidR="001749A4" w:rsidRPr="00FC0C4F" w:rsidRDefault="001749A4" w:rsidP="001749A4">
      <w:pPr>
        <w:rPr>
          <w:color w:val="002060"/>
        </w:rPr>
      </w:pPr>
    </w:p>
    <w:p w:rsidR="001749A4" w:rsidRPr="00FC0C4F" w:rsidRDefault="001749A4" w:rsidP="001749A4">
      <w:pPr>
        <w:rPr>
          <w:rFonts w:ascii="Arial" w:hAnsi="Arial" w:cs="Arial"/>
          <w:b/>
          <w:color w:val="002060"/>
        </w:rPr>
      </w:pPr>
      <w:r w:rsidRPr="00FC0C4F">
        <w:rPr>
          <w:rFonts w:ascii="Arial" w:hAnsi="Arial" w:cs="Arial"/>
          <w:b/>
          <w:color w:val="002060"/>
        </w:rPr>
        <w:t>__________________________</w:t>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t>_____________________</w:t>
      </w:r>
    </w:p>
    <w:p w:rsidR="001749A4" w:rsidRDefault="001749A4" w:rsidP="001749A4">
      <w:pPr>
        <w:rPr>
          <w:rFonts w:ascii="Arial" w:hAnsi="Arial" w:cs="Arial"/>
          <w:b/>
          <w:color w:val="002060"/>
        </w:rPr>
      </w:pPr>
      <w:r w:rsidRPr="00FC0C4F">
        <w:rPr>
          <w:rFonts w:ascii="Arial" w:hAnsi="Arial" w:cs="Arial"/>
          <w:b/>
          <w:color w:val="002060"/>
        </w:rPr>
        <w:t xml:space="preserve">CEO (H. </w:t>
      </w:r>
      <w:proofErr w:type="spellStart"/>
      <w:r w:rsidRPr="00FC0C4F">
        <w:rPr>
          <w:rFonts w:ascii="Arial" w:hAnsi="Arial" w:cs="Arial"/>
          <w:b/>
          <w:color w:val="002060"/>
        </w:rPr>
        <w:t>Gayadeen</w:t>
      </w:r>
      <w:proofErr w:type="spellEnd"/>
      <w:r w:rsidRPr="00FC0C4F">
        <w:rPr>
          <w:rFonts w:ascii="Arial" w:hAnsi="Arial" w:cs="Arial"/>
          <w:b/>
          <w:color w:val="002060"/>
        </w:rPr>
        <w:t>)</w:t>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t>Date</w:t>
      </w:r>
    </w:p>
    <w:p w:rsidR="001749A4" w:rsidRPr="001749A4" w:rsidRDefault="001749A4" w:rsidP="001749A4">
      <w:pPr>
        <w:rPr>
          <w:rFonts w:ascii="Arial" w:hAnsi="Arial" w:cs="Arial"/>
          <w:b/>
          <w:color w:val="002060"/>
        </w:rPr>
      </w:pPr>
    </w:p>
    <w:p w:rsidR="00BF4E41" w:rsidRPr="004042D8" w:rsidRDefault="00AD2140" w:rsidP="005E5ABC">
      <w:pPr>
        <w:jc w:val="center"/>
        <w:rPr>
          <w:rFonts w:ascii="Arial" w:hAnsi="Arial" w:cs="Arial"/>
          <w:b/>
          <w:color w:val="FF0000"/>
          <w:sz w:val="40"/>
          <w:szCs w:val="40"/>
        </w:rPr>
      </w:pPr>
      <w:r w:rsidRPr="004042D8">
        <w:rPr>
          <w:rFonts w:ascii="Arial" w:hAnsi="Arial" w:cs="Arial"/>
          <w:b/>
          <w:color w:val="FF0000"/>
          <w:sz w:val="40"/>
          <w:szCs w:val="40"/>
        </w:rPr>
        <w:lastRenderedPageBreak/>
        <w:t>INCIDENT INVESTIGATION POLICY</w:t>
      </w:r>
    </w:p>
    <w:p w:rsidR="00AD2140" w:rsidRPr="004042D8" w:rsidRDefault="00AD2140" w:rsidP="00AD2140">
      <w:pPr>
        <w:jc w:val="center"/>
        <w:rPr>
          <w:rFonts w:ascii="Arial" w:hAnsi="Arial" w:cs="Arial"/>
          <w:b/>
          <w:color w:val="FF0000"/>
          <w:sz w:val="20"/>
          <w:szCs w:val="20"/>
        </w:rPr>
      </w:pPr>
    </w:p>
    <w:p w:rsidR="00BF4E41" w:rsidRPr="004042D8" w:rsidRDefault="00BF4E41" w:rsidP="00BF4E41">
      <w:pPr>
        <w:jc w:val="center"/>
        <w:rPr>
          <w:rFonts w:ascii="Arial" w:hAnsi="Arial" w:cs="Arial"/>
          <w:b/>
          <w:color w:val="FF0000"/>
          <w:sz w:val="32"/>
          <w:szCs w:val="32"/>
        </w:rPr>
      </w:pPr>
      <w:r w:rsidRPr="004042D8">
        <w:rPr>
          <w:rFonts w:ascii="Arial" w:hAnsi="Arial" w:cs="Arial"/>
          <w:b/>
          <w:color w:val="FF0000"/>
          <w:sz w:val="32"/>
          <w:szCs w:val="32"/>
        </w:rPr>
        <w:t>Investigation, Reporting and Follow-up</w:t>
      </w:r>
    </w:p>
    <w:p w:rsidR="00BF4E41" w:rsidRPr="00BA5006" w:rsidRDefault="00BF4E41" w:rsidP="00BF4E41">
      <w:pPr>
        <w:rPr>
          <w:rFonts w:ascii="Arial" w:hAnsi="Arial" w:cs="Arial"/>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Introduction</w:t>
      </w:r>
    </w:p>
    <w:p w:rsidR="00BF4E41" w:rsidRPr="00562963" w:rsidRDefault="00BF4E41" w:rsidP="00BF4E41">
      <w:pPr>
        <w:ind w:left="567"/>
        <w:rPr>
          <w:rFonts w:ascii="Arial" w:hAnsi="Arial" w:cs="Arial"/>
          <w:color w:val="002060"/>
        </w:rPr>
      </w:pPr>
      <w:r w:rsidRPr="00562963">
        <w:rPr>
          <w:rFonts w:ascii="Arial" w:hAnsi="Arial" w:cs="Arial"/>
          <w:color w:val="002060"/>
        </w:rPr>
        <w:t>In our company we strive to minimize the risk as far as is reasonably practicable by i</w:t>
      </w:r>
      <w:r w:rsidR="006A1746" w:rsidRPr="00562963">
        <w:rPr>
          <w:rFonts w:ascii="Arial" w:hAnsi="Arial" w:cs="Arial"/>
          <w:color w:val="002060"/>
        </w:rPr>
        <w:t>dentifying hazards and threats.</w:t>
      </w:r>
      <w:r w:rsidRPr="00562963">
        <w:rPr>
          <w:rFonts w:ascii="Arial" w:hAnsi="Arial" w:cs="Arial"/>
          <w:color w:val="002060"/>
        </w:rPr>
        <w:t xml:space="preserve"> </w:t>
      </w:r>
      <w:r w:rsidR="006A1746" w:rsidRPr="00562963">
        <w:rPr>
          <w:rFonts w:ascii="Arial" w:hAnsi="Arial" w:cs="Arial"/>
          <w:color w:val="002060"/>
        </w:rPr>
        <w:t>Defences</w:t>
      </w:r>
      <w:r w:rsidRPr="00562963">
        <w:rPr>
          <w:rFonts w:ascii="Arial" w:hAnsi="Arial" w:cs="Arial"/>
          <w:color w:val="002060"/>
        </w:rPr>
        <w:t xml:space="preserve"> (policies, procedures, inspections, audits, supervisors etc.) are put in place to </w:t>
      </w:r>
      <w:r w:rsidR="006A1746" w:rsidRPr="00562963">
        <w:rPr>
          <w:rFonts w:ascii="Arial" w:hAnsi="Arial" w:cs="Arial"/>
          <w:color w:val="002060"/>
        </w:rPr>
        <w:t xml:space="preserve">minimize the identified risks. </w:t>
      </w:r>
      <w:r w:rsidRPr="00562963">
        <w:rPr>
          <w:rFonts w:ascii="Arial" w:hAnsi="Arial" w:cs="Arial"/>
          <w:color w:val="002060"/>
        </w:rPr>
        <w:t>Should an incident still occur we will investigate and learn from such incident to ensure that the i</w:t>
      </w:r>
      <w:r w:rsidR="006A1746" w:rsidRPr="00562963">
        <w:rPr>
          <w:rFonts w:ascii="Arial" w:hAnsi="Arial" w:cs="Arial"/>
          <w:color w:val="002060"/>
        </w:rPr>
        <w:t xml:space="preserve">ncident will not occur again. </w:t>
      </w:r>
      <w:r w:rsidRPr="00562963">
        <w:rPr>
          <w:rFonts w:ascii="Arial" w:hAnsi="Arial" w:cs="Arial"/>
          <w:color w:val="002060"/>
        </w:rPr>
        <w:t xml:space="preserve">Where applicable the existing control measure will be evaluated and where appropriate additional control </w:t>
      </w:r>
      <w:r w:rsidR="006A1746" w:rsidRPr="00562963">
        <w:rPr>
          <w:rFonts w:ascii="Arial" w:hAnsi="Arial" w:cs="Arial"/>
          <w:color w:val="002060"/>
        </w:rPr>
        <w:t xml:space="preserve">measures will be put in place. </w:t>
      </w:r>
      <w:r w:rsidRPr="00562963">
        <w:rPr>
          <w:rFonts w:ascii="Arial" w:hAnsi="Arial" w:cs="Arial"/>
          <w:color w:val="002060"/>
        </w:rPr>
        <w:t>Without discipline, all things will fall apart and where needed, discipline will be enforced.</w:t>
      </w:r>
    </w:p>
    <w:p w:rsidR="00BF4E41" w:rsidRPr="00562963" w:rsidRDefault="00BF4E41" w:rsidP="00BF4E41">
      <w:pPr>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Definitions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33"/>
        <w:gridCol w:w="5048"/>
      </w:tblGrid>
      <w:tr w:rsidR="00BF4E41" w:rsidRPr="00562963" w:rsidTr="00A51F59">
        <w:tc>
          <w:tcPr>
            <w:tcW w:w="3261"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Word / phrase</w:t>
            </w:r>
          </w:p>
        </w:tc>
        <w:tc>
          <w:tcPr>
            <w:tcW w:w="5307"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Description</w:t>
            </w:r>
          </w:p>
        </w:tc>
      </w:tr>
      <w:tr w:rsidR="00BF4E41" w:rsidRPr="00562963" w:rsidTr="00A51F59">
        <w:tc>
          <w:tcPr>
            <w:tcW w:w="3261" w:type="dxa"/>
            <w:shd w:val="clear" w:color="auto" w:fill="auto"/>
          </w:tcPr>
          <w:p w:rsidR="00BF4E41" w:rsidRPr="00562963" w:rsidRDefault="00BF4E41" w:rsidP="00A51F59">
            <w:pPr>
              <w:rPr>
                <w:rFonts w:ascii="Arial" w:hAnsi="Arial" w:cs="Arial"/>
                <w:color w:val="002060"/>
              </w:rPr>
            </w:pPr>
            <w:r w:rsidRPr="00562963">
              <w:rPr>
                <w:rFonts w:ascii="Arial" w:hAnsi="Arial" w:cs="Arial"/>
                <w:b/>
                <w:color w:val="002060"/>
              </w:rPr>
              <w:t>Exposure Hours (EH)</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Total number of hours worked during the year by all employees</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Total Reportable Cases (TRC)</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 xml:space="preserve">The sum of injuries resulting in fatalities, permanent total disabilities, lost workday cases, restricted work cases and medical treatment (by a qualified nurse or medical practitioner) cases.  </w:t>
            </w:r>
            <w:r w:rsidRPr="00562963">
              <w:rPr>
                <w:rFonts w:ascii="Arial" w:hAnsi="Arial" w:cs="Arial"/>
                <w:b/>
                <w:i/>
                <w:color w:val="002060"/>
              </w:rPr>
              <w:t>Note: Minor injuries treated by on-site first-aid workers are not classified as a Total Reportable Case.</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Total Reportable Case Frequency (TRCF)</w:t>
            </w:r>
          </w:p>
        </w:tc>
        <w:tc>
          <w:tcPr>
            <w:tcW w:w="5307" w:type="dxa"/>
            <w:shd w:val="clear" w:color="auto" w:fill="auto"/>
          </w:tcPr>
          <w:p w:rsidR="00BF4E41" w:rsidRPr="00562963" w:rsidRDefault="00BF4E41" w:rsidP="00A51F59">
            <w:pPr>
              <w:ind w:left="4395" w:hanging="4395"/>
              <w:rPr>
                <w:rFonts w:ascii="Arial" w:hAnsi="Arial" w:cs="Arial"/>
                <w:color w:val="002060"/>
              </w:rPr>
            </w:pPr>
            <w:r w:rsidRPr="00562963">
              <w:rPr>
                <w:rFonts w:ascii="Arial" w:hAnsi="Arial" w:cs="Arial"/>
                <w:color w:val="002060"/>
              </w:rPr>
              <w:t>TRCF = TRC x 1,000,000 / EH</w:t>
            </w:r>
          </w:p>
          <w:p w:rsidR="00BF4E41" w:rsidRPr="00562963" w:rsidRDefault="00BF4E41" w:rsidP="00A51F59">
            <w:pPr>
              <w:ind w:left="884" w:hanging="884"/>
              <w:rPr>
                <w:rFonts w:ascii="Arial" w:hAnsi="Arial" w:cs="Arial"/>
                <w:i/>
                <w:color w:val="002060"/>
                <w:sz w:val="18"/>
                <w:szCs w:val="18"/>
              </w:rPr>
            </w:pPr>
            <w:r w:rsidRPr="00562963">
              <w:rPr>
                <w:rFonts w:ascii="Arial" w:hAnsi="Arial" w:cs="Arial"/>
                <w:i/>
                <w:color w:val="002060"/>
                <w:sz w:val="18"/>
                <w:szCs w:val="18"/>
              </w:rPr>
              <w:t>Example:</w:t>
            </w:r>
            <w:r w:rsidRPr="00562963">
              <w:rPr>
                <w:rFonts w:ascii="Arial" w:hAnsi="Arial" w:cs="Arial"/>
                <w:i/>
                <w:color w:val="002060"/>
                <w:sz w:val="18"/>
                <w:szCs w:val="18"/>
              </w:rPr>
              <w:tab/>
              <w:t>TRCF= 25 (TRC) x 1,000,000 / 3,456,123 (EH)</w:t>
            </w:r>
          </w:p>
          <w:p w:rsidR="00BF4E41" w:rsidRPr="00562963" w:rsidRDefault="00BF4E41" w:rsidP="00A51F59">
            <w:pPr>
              <w:ind w:left="884" w:hanging="884"/>
              <w:rPr>
                <w:rFonts w:ascii="Arial" w:hAnsi="Arial" w:cs="Arial"/>
                <w:color w:val="002060"/>
              </w:rPr>
            </w:pPr>
            <w:r w:rsidRPr="00562963">
              <w:rPr>
                <w:rFonts w:ascii="Arial" w:hAnsi="Arial" w:cs="Arial"/>
                <w:i/>
                <w:color w:val="002060"/>
                <w:sz w:val="18"/>
                <w:szCs w:val="18"/>
              </w:rPr>
              <w:tab/>
              <w:t>TRCF= 7.23</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Incident</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means an incident as contemplated in section 24 (1) of the OHS Act;</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Major incident</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means an occurrence of catastrophic proportions, resulting from the use of plant or machinery, or from activities at a workplace;</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Near miss</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means an unplanned event that did not result in injury, illness, or damage - but had the potential to do so;</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Workplace</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means any premises or place where a person performs work in the course of his employment</w:t>
            </w:r>
          </w:p>
        </w:tc>
      </w:tr>
    </w:tbl>
    <w:p w:rsidR="00BF4E41" w:rsidRPr="00562963" w:rsidRDefault="00BF4E41" w:rsidP="00BF4E41">
      <w:pPr>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br w:type="page"/>
      </w:r>
      <w:r w:rsidRPr="00562963">
        <w:rPr>
          <w:rFonts w:ascii="Arial" w:hAnsi="Arial" w:cs="Arial"/>
          <w:b/>
          <w:color w:val="002060"/>
          <w:sz w:val="28"/>
          <w:szCs w:val="28"/>
        </w:rPr>
        <w:lastRenderedPageBreak/>
        <w:t>Legal requirements</w:t>
      </w:r>
    </w:p>
    <w:p w:rsidR="00BF4E41" w:rsidRPr="00562963" w:rsidRDefault="00BF4E41" w:rsidP="00BF4E41">
      <w:pPr>
        <w:autoSpaceDE w:val="0"/>
        <w:autoSpaceDN w:val="0"/>
        <w:ind w:left="567"/>
        <w:rPr>
          <w:rFonts w:ascii="Arial" w:hAnsi="Arial" w:cs="Arial"/>
          <w:b/>
          <w:bCs/>
          <w:color w:val="002060"/>
        </w:rPr>
      </w:pPr>
      <w:bookmarkStart w:id="3" w:name="S1_24__N1"/>
      <w:r w:rsidRPr="00562963">
        <w:rPr>
          <w:rFonts w:ascii="Arial" w:hAnsi="Arial" w:cs="Arial"/>
          <w:b/>
          <w:bCs/>
          <w:color w:val="002060"/>
        </w:rPr>
        <w:t>Occupational Health and Safety Act, Act 85 of 1993</w:t>
      </w:r>
    </w:p>
    <w:p w:rsidR="00BF4E41" w:rsidRPr="00562963" w:rsidRDefault="00BF4E41" w:rsidP="00BF4E41">
      <w:pPr>
        <w:autoSpaceDE w:val="0"/>
        <w:autoSpaceDN w:val="0"/>
        <w:ind w:left="567"/>
        <w:rPr>
          <w:rFonts w:ascii="Arial" w:hAnsi="Arial" w:cs="Arial"/>
          <w:b/>
          <w:bCs/>
          <w:color w:val="002060"/>
        </w:rPr>
      </w:pPr>
      <w:r w:rsidRPr="00562963">
        <w:rPr>
          <w:rFonts w:ascii="Arial" w:hAnsi="Arial" w:cs="Arial"/>
          <w:b/>
          <w:bCs/>
          <w:color w:val="002060"/>
        </w:rPr>
        <w:t>Section 24 Report to inspector regarding certain incidents</w:t>
      </w:r>
    </w:p>
    <w:p w:rsidR="00BF4E41" w:rsidRPr="00562963" w:rsidRDefault="00BF4E41" w:rsidP="00BF4E41">
      <w:pPr>
        <w:autoSpaceDE w:val="0"/>
        <w:autoSpaceDN w:val="0"/>
        <w:spacing w:before="40" w:after="40"/>
        <w:ind w:left="1134" w:hanging="567"/>
        <w:rPr>
          <w:rFonts w:ascii="Arial" w:hAnsi="Arial" w:cs="Arial"/>
          <w:color w:val="002060"/>
        </w:rPr>
      </w:pPr>
      <w:r w:rsidRPr="00562963">
        <w:rPr>
          <w:rFonts w:ascii="Arial" w:hAnsi="Arial" w:cs="Arial"/>
          <w:color w:val="002060"/>
        </w:rPr>
        <w:t>(1)</w:t>
      </w:r>
      <w:r w:rsidRPr="00562963">
        <w:rPr>
          <w:rFonts w:ascii="Arial" w:hAnsi="Arial" w:cs="Arial"/>
          <w:color w:val="002060"/>
        </w:rPr>
        <w:tab/>
        <w:t>Each incident occurring at work or arising out of or in connection with the activities of persons at work or in connection with the use of plant or machinery in which, or in consequence of which -</w:t>
      </w:r>
    </w:p>
    <w:p w:rsidR="00BF4E41" w:rsidRPr="00562963" w:rsidRDefault="00BF4E41" w:rsidP="00BF4E41">
      <w:pPr>
        <w:autoSpaceDE w:val="0"/>
        <w:autoSpaceDN w:val="0"/>
        <w:spacing w:before="40"/>
        <w:ind w:left="1701" w:hanging="567"/>
        <w:rPr>
          <w:rFonts w:ascii="Arial" w:hAnsi="Arial" w:cs="Arial"/>
          <w:color w:val="002060"/>
        </w:rPr>
      </w:pPr>
      <w:r w:rsidRPr="00562963">
        <w:rPr>
          <w:rFonts w:ascii="Arial" w:hAnsi="Arial" w:cs="Arial"/>
          <w:color w:val="002060"/>
        </w:rPr>
        <w:t>(a)</w:t>
      </w:r>
      <w:r w:rsidRPr="00562963">
        <w:rPr>
          <w:rFonts w:ascii="Arial" w:hAnsi="Arial" w:cs="Arial"/>
          <w:color w:val="002060"/>
        </w:rPr>
        <w:tab/>
        <w:t>any person dies, becomes unconscious, suffers the loss of a limb or part of a limb or is otherwise injured or becomes ill to such a degree that he is likely either to die or to suffer a permanent physical defect or likely to be unable for a period of at least 14 days either to work or to continue with the activity for which he was employed or is usually employed;</w:t>
      </w:r>
    </w:p>
    <w:p w:rsidR="00BF4E41" w:rsidRPr="00562963" w:rsidRDefault="00BF4E41" w:rsidP="00BF4E41">
      <w:pPr>
        <w:autoSpaceDE w:val="0"/>
        <w:autoSpaceDN w:val="0"/>
        <w:spacing w:before="40"/>
        <w:ind w:left="1701" w:hanging="567"/>
        <w:rPr>
          <w:rFonts w:ascii="Arial" w:hAnsi="Arial" w:cs="Arial"/>
          <w:color w:val="002060"/>
        </w:rPr>
      </w:pPr>
      <w:r w:rsidRPr="00562963">
        <w:rPr>
          <w:rFonts w:ascii="Arial" w:hAnsi="Arial" w:cs="Arial"/>
          <w:color w:val="002060"/>
        </w:rPr>
        <w:t>(b)</w:t>
      </w:r>
      <w:r w:rsidRPr="00562963">
        <w:rPr>
          <w:rFonts w:ascii="Arial" w:hAnsi="Arial" w:cs="Arial"/>
          <w:color w:val="002060"/>
        </w:rPr>
        <w:tab/>
        <w:t>A major incident occurred; or</w:t>
      </w:r>
    </w:p>
    <w:p w:rsidR="00BF4E41" w:rsidRPr="00562963" w:rsidRDefault="00BF4E41" w:rsidP="00BF4E41">
      <w:pPr>
        <w:autoSpaceDE w:val="0"/>
        <w:autoSpaceDN w:val="0"/>
        <w:spacing w:before="40"/>
        <w:ind w:left="1701" w:hanging="567"/>
        <w:rPr>
          <w:rFonts w:ascii="Arial" w:hAnsi="Arial" w:cs="Arial"/>
          <w:color w:val="002060"/>
        </w:rPr>
      </w:pPr>
      <w:r w:rsidRPr="00562963">
        <w:rPr>
          <w:rFonts w:ascii="Arial" w:hAnsi="Arial" w:cs="Arial"/>
          <w:color w:val="002060"/>
        </w:rPr>
        <w:t>(c)</w:t>
      </w:r>
      <w:r w:rsidRPr="00562963">
        <w:rPr>
          <w:rFonts w:ascii="Arial" w:hAnsi="Arial" w:cs="Arial"/>
          <w:color w:val="002060"/>
        </w:rPr>
        <w:tab/>
        <w:t>The health or safety of any person was endangered and where</w:t>
      </w:r>
    </w:p>
    <w:p w:rsidR="00BF4E41" w:rsidRPr="00562963" w:rsidRDefault="00BF4E41" w:rsidP="00BF4E41">
      <w:pPr>
        <w:tabs>
          <w:tab w:val="left" w:pos="567"/>
        </w:tabs>
        <w:autoSpaceDE w:val="0"/>
        <w:autoSpaceDN w:val="0"/>
        <w:spacing w:before="40"/>
        <w:ind w:left="2268" w:hanging="567"/>
        <w:rPr>
          <w:rFonts w:ascii="Arial" w:hAnsi="Arial" w:cs="Arial"/>
          <w:color w:val="002060"/>
        </w:rPr>
      </w:pPr>
      <w:r w:rsidRPr="00562963">
        <w:rPr>
          <w:rFonts w:ascii="Arial" w:hAnsi="Arial" w:cs="Arial"/>
          <w:color w:val="002060"/>
        </w:rPr>
        <w:t>(</w:t>
      </w:r>
      <w:proofErr w:type="spellStart"/>
      <w:r w:rsidRPr="00562963">
        <w:rPr>
          <w:rFonts w:ascii="Arial" w:hAnsi="Arial" w:cs="Arial"/>
          <w:color w:val="002060"/>
        </w:rPr>
        <w:t>i</w:t>
      </w:r>
      <w:proofErr w:type="spellEnd"/>
      <w:r w:rsidRPr="00562963">
        <w:rPr>
          <w:rFonts w:ascii="Arial" w:hAnsi="Arial" w:cs="Arial"/>
          <w:color w:val="002060"/>
        </w:rPr>
        <w:t>)</w:t>
      </w:r>
      <w:r w:rsidRPr="00562963">
        <w:rPr>
          <w:rFonts w:ascii="Arial" w:hAnsi="Arial" w:cs="Arial"/>
          <w:color w:val="002060"/>
        </w:rPr>
        <w:tab/>
        <w:t>A dangerous substance was spilled;</w:t>
      </w:r>
    </w:p>
    <w:p w:rsidR="00BF4E41" w:rsidRPr="00562963" w:rsidRDefault="00BF4E41" w:rsidP="00BF4E41">
      <w:pPr>
        <w:tabs>
          <w:tab w:val="left" w:pos="567"/>
        </w:tabs>
        <w:autoSpaceDE w:val="0"/>
        <w:autoSpaceDN w:val="0"/>
        <w:spacing w:before="40"/>
        <w:ind w:left="2268" w:hanging="567"/>
        <w:rPr>
          <w:rFonts w:ascii="Arial" w:hAnsi="Arial" w:cs="Arial"/>
          <w:color w:val="002060"/>
        </w:rPr>
      </w:pPr>
      <w:r w:rsidRPr="00562963">
        <w:rPr>
          <w:rFonts w:ascii="Arial" w:hAnsi="Arial" w:cs="Arial"/>
          <w:color w:val="002060"/>
        </w:rPr>
        <w:t>(ii)</w:t>
      </w:r>
      <w:r w:rsidRPr="00562963">
        <w:rPr>
          <w:rFonts w:ascii="Arial" w:hAnsi="Arial" w:cs="Arial"/>
          <w:color w:val="002060"/>
        </w:rPr>
        <w:tab/>
        <w:t>The uncontrolled release of any substance under pressure took place;</w:t>
      </w:r>
    </w:p>
    <w:p w:rsidR="00BF4E41" w:rsidRPr="00562963" w:rsidRDefault="00BF4E41" w:rsidP="00BF4E41">
      <w:pPr>
        <w:tabs>
          <w:tab w:val="left" w:pos="567"/>
        </w:tabs>
        <w:autoSpaceDE w:val="0"/>
        <w:autoSpaceDN w:val="0"/>
        <w:spacing w:before="40"/>
        <w:ind w:left="2268" w:hanging="567"/>
        <w:rPr>
          <w:rFonts w:ascii="Arial" w:hAnsi="Arial" w:cs="Arial"/>
          <w:color w:val="002060"/>
        </w:rPr>
      </w:pPr>
      <w:r w:rsidRPr="00562963">
        <w:rPr>
          <w:rFonts w:ascii="Arial" w:hAnsi="Arial" w:cs="Arial"/>
          <w:color w:val="002060"/>
        </w:rPr>
        <w:t>(iii)</w:t>
      </w:r>
      <w:r w:rsidRPr="00562963">
        <w:rPr>
          <w:rFonts w:ascii="Arial" w:hAnsi="Arial" w:cs="Arial"/>
          <w:color w:val="002060"/>
        </w:rPr>
        <w:tab/>
        <w:t>Machinery or any part thereof fractured or failed resulting in flying, falling or uncontrolled moving objects; or</w:t>
      </w:r>
    </w:p>
    <w:p w:rsidR="00BF4E41" w:rsidRPr="00562963" w:rsidRDefault="00BF4E41" w:rsidP="00BF4E41">
      <w:pPr>
        <w:tabs>
          <w:tab w:val="left" w:pos="567"/>
        </w:tabs>
        <w:autoSpaceDE w:val="0"/>
        <w:autoSpaceDN w:val="0"/>
        <w:spacing w:before="40"/>
        <w:ind w:left="2268" w:hanging="567"/>
        <w:rPr>
          <w:rFonts w:ascii="Arial" w:hAnsi="Arial" w:cs="Arial"/>
          <w:color w:val="002060"/>
        </w:rPr>
      </w:pPr>
      <w:r w:rsidRPr="00562963">
        <w:rPr>
          <w:rFonts w:ascii="Arial" w:hAnsi="Arial" w:cs="Arial"/>
          <w:color w:val="002060"/>
        </w:rPr>
        <w:t>(iv)</w:t>
      </w:r>
      <w:r w:rsidRPr="00562963">
        <w:rPr>
          <w:rFonts w:ascii="Arial" w:hAnsi="Arial" w:cs="Arial"/>
          <w:color w:val="002060"/>
        </w:rPr>
        <w:tab/>
        <w:t>Machinery ran out of control, shall, within the prescribed period and in the prescribed manner, be reported to an inspector by the employer or the user of the plant or machinery concerned, as the case may be.</w:t>
      </w:r>
    </w:p>
    <w:p w:rsidR="00BF4E41" w:rsidRPr="00562963" w:rsidRDefault="00BF4E41" w:rsidP="00BF4E41">
      <w:pPr>
        <w:autoSpaceDE w:val="0"/>
        <w:autoSpaceDN w:val="0"/>
        <w:spacing w:before="40" w:after="40"/>
        <w:ind w:left="1134" w:hanging="567"/>
        <w:rPr>
          <w:rFonts w:ascii="Arial" w:hAnsi="Arial" w:cs="Arial"/>
          <w:color w:val="002060"/>
        </w:rPr>
      </w:pPr>
      <w:r w:rsidRPr="00562963">
        <w:rPr>
          <w:rFonts w:ascii="Arial" w:hAnsi="Arial" w:cs="Arial"/>
          <w:color w:val="002060"/>
        </w:rPr>
        <w:t>(2)</w:t>
      </w:r>
      <w:r w:rsidRPr="00562963">
        <w:rPr>
          <w:rFonts w:ascii="Arial" w:hAnsi="Arial" w:cs="Arial"/>
          <w:color w:val="002060"/>
        </w:rPr>
        <w:tab/>
        <w:t>In the event of an incident in which a person died, or was injured to such an extent that he is likely to die, or suffered the loss of a limb or part of a limb, no person shall without the consent of an inspector disturb the site at which the incident occurred or remove any article or substance involved in the incident there from: Provided that such action may be taken as is necessary to prevent a further incident, to remove the injured or dead, or to rescue persons from danger.</w:t>
      </w:r>
    </w:p>
    <w:p w:rsidR="00BF4E41" w:rsidRPr="00562963" w:rsidRDefault="00BF4E41" w:rsidP="00BF4E41">
      <w:pPr>
        <w:autoSpaceDE w:val="0"/>
        <w:autoSpaceDN w:val="0"/>
        <w:spacing w:before="40" w:after="40"/>
        <w:ind w:left="1134" w:hanging="567"/>
        <w:rPr>
          <w:rFonts w:ascii="Arial" w:hAnsi="Arial" w:cs="Arial"/>
          <w:color w:val="002060"/>
        </w:rPr>
      </w:pPr>
      <w:r w:rsidRPr="00562963">
        <w:rPr>
          <w:rFonts w:ascii="Arial" w:hAnsi="Arial" w:cs="Arial"/>
          <w:color w:val="002060"/>
        </w:rPr>
        <w:t>(3)</w:t>
      </w:r>
      <w:r w:rsidRPr="00562963">
        <w:rPr>
          <w:rFonts w:ascii="Arial" w:hAnsi="Arial" w:cs="Arial"/>
          <w:color w:val="002060"/>
        </w:rPr>
        <w:tab/>
        <w:t>The provisions of subsections (1) and (2) shall not apply in respect of -</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(a)</w:t>
      </w:r>
      <w:r w:rsidRPr="00562963">
        <w:rPr>
          <w:rFonts w:ascii="Arial" w:hAnsi="Arial" w:cs="Arial"/>
          <w:color w:val="002060"/>
        </w:rPr>
        <w:tab/>
        <w:t>A traffic accident on a public road;</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(b)</w:t>
      </w:r>
      <w:r w:rsidRPr="00562963">
        <w:rPr>
          <w:rFonts w:ascii="Arial" w:hAnsi="Arial" w:cs="Arial"/>
          <w:color w:val="002060"/>
        </w:rPr>
        <w:tab/>
        <w:t>An incident occurring in a private household, provided the householder forthwith reports the incident to the South African Police; or</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(c)</w:t>
      </w:r>
      <w:r w:rsidRPr="00562963">
        <w:rPr>
          <w:rFonts w:ascii="Arial" w:hAnsi="Arial" w:cs="Arial"/>
          <w:color w:val="002060"/>
        </w:rPr>
        <w:tab/>
        <w:t xml:space="preserve">Any accident which is to be investigated under section 12 of the Aviation </w:t>
      </w:r>
      <w:r w:rsidR="00D90537" w:rsidRPr="00562963">
        <w:rPr>
          <w:rFonts w:ascii="Arial" w:hAnsi="Arial" w:cs="Arial"/>
          <w:color w:val="002060"/>
        </w:rPr>
        <w:t>Act,</w:t>
      </w:r>
      <w:r w:rsidRPr="00562963">
        <w:rPr>
          <w:rFonts w:ascii="Arial" w:hAnsi="Arial" w:cs="Arial"/>
          <w:color w:val="002060"/>
        </w:rPr>
        <w:t xml:space="preserve"> 1962 (Act No. 74 of 1962).</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(4)</w:t>
      </w:r>
      <w:r w:rsidRPr="00562963">
        <w:rPr>
          <w:rFonts w:ascii="Arial" w:hAnsi="Arial" w:cs="Arial"/>
          <w:color w:val="002060"/>
        </w:rPr>
        <w:tab/>
        <w:t>A member of the South African Police to whom an incident was reported in terms of subsection (3</w:t>
      </w:r>
      <w:r w:rsidR="00E40735" w:rsidRPr="00562963">
        <w:rPr>
          <w:rFonts w:ascii="Arial" w:hAnsi="Arial" w:cs="Arial"/>
          <w:color w:val="002060"/>
        </w:rPr>
        <w:t>) (</w:t>
      </w:r>
      <w:r w:rsidRPr="00562963">
        <w:rPr>
          <w:rFonts w:ascii="Arial" w:hAnsi="Arial" w:cs="Arial"/>
          <w:color w:val="002060"/>
        </w:rPr>
        <w:t>b), shall forthwith notify an inspector thereof.</w:t>
      </w:r>
    </w:p>
    <w:p w:rsidR="00BF4E41" w:rsidRPr="00562963" w:rsidRDefault="00BF4E41" w:rsidP="00BF4E41">
      <w:pPr>
        <w:tabs>
          <w:tab w:val="left" w:pos="567"/>
        </w:tabs>
        <w:autoSpaceDE w:val="0"/>
        <w:autoSpaceDN w:val="0"/>
        <w:spacing w:before="40" w:after="40"/>
        <w:ind w:left="1134" w:hanging="567"/>
        <w:rPr>
          <w:rFonts w:ascii="Arial" w:hAnsi="Arial" w:cs="Arial"/>
          <w:b/>
          <w:color w:val="002060"/>
        </w:rPr>
      </w:pPr>
    </w:p>
    <w:bookmarkEnd w:id="3"/>
    <w:p w:rsidR="00BF4E41" w:rsidRPr="00562963" w:rsidRDefault="00BF4E41" w:rsidP="00BF4E41">
      <w:pPr>
        <w:ind w:left="567"/>
        <w:rPr>
          <w:rFonts w:ascii="Arial" w:hAnsi="Arial" w:cs="Arial"/>
          <w:b/>
          <w:color w:val="002060"/>
        </w:rPr>
      </w:pPr>
      <w:r w:rsidRPr="00562963">
        <w:rPr>
          <w:rFonts w:ascii="Arial" w:hAnsi="Arial" w:cs="Arial"/>
          <w:b/>
          <w:color w:val="002060"/>
        </w:rPr>
        <w:t>General Administrative Regulations</w:t>
      </w:r>
    </w:p>
    <w:p w:rsidR="00BF4E41" w:rsidRPr="00562963" w:rsidRDefault="00BF4E41" w:rsidP="00BF4E41">
      <w:pPr>
        <w:autoSpaceDE w:val="0"/>
        <w:autoSpaceDN w:val="0"/>
        <w:ind w:left="567"/>
        <w:rPr>
          <w:rFonts w:ascii="Arial" w:hAnsi="Arial" w:cs="Arial"/>
          <w:b/>
          <w:bCs/>
          <w:color w:val="002060"/>
        </w:rPr>
      </w:pPr>
      <w:r w:rsidRPr="00562963">
        <w:rPr>
          <w:rFonts w:ascii="Arial" w:hAnsi="Arial" w:cs="Arial"/>
          <w:b/>
          <w:bCs/>
          <w:color w:val="002060"/>
        </w:rPr>
        <w:t>8. Reporting of incidents and occupational diseases</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(1)</w:t>
      </w:r>
      <w:r w:rsidRPr="00562963">
        <w:rPr>
          <w:rFonts w:ascii="Arial" w:hAnsi="Arial" w:cs="Arial"/>
          <w:color w:val="002060"/>
        </w:rPr>
        <w:tab/>
        <w:t>An employer or user, as the case may be, shall -</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lastRenderedPageBreak/>
        <w:t>(a)</w:t>
      </w:r>
      <w:r w:rsidRPr="00562963">
        <w:rPr>
          <w:rFonts w:ascii="Arial" w:hAnsi="Arial" w:cs="Arial"/>
          <w:color w:val="002060"/>
        </w:rPr>
        <w:tab/>
        <w:t>Within seven days of any incident referred to in section 24(1</w:t>
      </w:r>
      <w:proofErr w:type="gramStart"/>
      <w:r w:rsidRPr="00562963">
        <w:rPr>
          <w:rFonts w:ascii="Arial" w:hAnsi="Arial" w:cs="Arial"/>
          <w:color w:val="002060"/>
        </w:rPr>
        <w:t>)(</w:t>
      </w:r>
      <w:proofErr w:type="gramEnd"/>
      <w:r w:rsidRPr="00562963">
        <w:rPr>
          <w:rFonts w:ascii="Arial" w:hAnsi="Arial" w:cs="Arial"/>
          <w:color w:val="002060"/>
        </w:rPr>
        <w:t>a) of the Act, give notice thereof to the provincial director in the form of WCL1 or FEMA; and</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(b)</w:t>
      </w:r>
      <w:r w:rsidRPr="00562963">
        <w:rPr>
          <w:rFonts w:ascii="Arial" w:hAnsi="Arial" w:cs="Arial"/>
          <w:color w:val="002060"/>
        </w:rPr>
        <w:tab/>
        <w:t>Where a person, in consequence of such an incident, dies, becomes unconscious, suffers the loss of a limb or part of a limb, or is otherwise injured or becomes ill to such a degree that he or she is likely either to die or to suffer a permanent physical defect, such incident, including any other incident contemplated in section 24(1)(b) and (c) of the Act, shall forthwith also be reported to the provincial director by telephone, facsimile or similar means of communication.</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(2)</w:t>
      </w:r>
      <w:r w:rsidRPr="00562963">
        <w:rPr>
          <w:rFonts w:ascii="Arial" w:hAnsi="Arial" w:cs="Arial"/>
          <w:color w:val="002060"/>
        </w:rPr>
        <w:tab/>
        <w:t>If an injured person dies after notice of the incident in which he or she was injured was given in terms of sub regulation (1), the employer or user, as the case may be, shall forthwith notify the provincial director of his or her death.</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(3)</w:t>
      </w:r>
      <w:r w:rsidRPr="00562963">
        <w:rPr>
          <w:rFonts w:ascii="Arial" w:hAnsi="Arial" w:cs="Arial"/>
          <w:color w:val="002060"/>
        </w:rPr>
        <w:tab/>
        <w:t>Whenever an incident arising out of or in connection with the activities of persons at work occur to persons other than employees, the user, employer or self-employed person, as the case may be, shall forthwith notify the provincial director by facsimile or similar means of communication as to the -</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(a)</w:t>
      </w:r>
      <w:r w:rsidRPr="00562963">
        <w:rPr>
          <w:rFonts w:ascii="Arial" w:hAnsi="Arial" w:cs="Arial"/>
          <w:color w:val="002060"/>
        </w:rPr>
        <w:tab/>
        <w:t>Name of the injured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(b)</w:t>
      </w:r>
      <w:r w:rsidRPr="00562963">
        <w:rPr>
          <w:rFonts w:ascii="Arial" w:hAnsi="Arial" w:cs="Arial"/>
          <w:color w:val="002060"/>
        </w:rPr>
        <w:tab/>
        <w:t>Address of the injured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(c)</w:t>
      </w:r>
      <w:r w:rsidRPr="00562963">
        <w:rPr>
          <w:rFonts w:ascii="Arial" w:hAnsi="Arial" w:cs="Arial"/>
          <w:color w:val="002060"/>
        </w:rPr>
        <w:tab/>
        <w:t>Name of the user, employer or self-employed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(d)</w:t>
      </w:r>
      <w:r w:rsidRPr="00562963">
        <w:rPr>
          <w:rFonts w:ascii="Arial" w:hAnsi="Arial" w:cs="Arial"/>
          <w:color w:val="002060"/>
        </w:rPr>
        <w:tab/>
        <w:t>Address of the user, employer or self-employed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(e)</w:t>
      </w:r>
      <w:r w:rsidRPr="00562963">
        <w:rPr>
          <w:rFonts w:ascii="Arial" w:hAnsi="Arial" w:cs="Arial"/>
          <w:color w:val="002060"/>
        </w:rPr>
        <w:tab/>
        <w:t>Telephone number of the user, employer or self-employed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(f)</w:t>
      </w:r>
      <w:r w:rsidRPr="00562963">
        <w:rPr>
          <w:rFonts w:ascii="Arial" w:hAnsi="Arial" w:cs="Arial"/>
          <w:color w:val="002060"/>
        </w:rPr>
        <w:tab/>
        <w:t>Name of contact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(g)</w:t>
      </w:r>
      <w:r w:rsidRPr="00562963">
        <w:rPr>
          <w:rFonts w:ascii="Arial" w:hAnsi="Arial" w:cs="Arial"/>
          <w:color w:val="002060"/>
        </w:rPr>
        <w:tab/>
        <w:t>Details of incident:</w:t>
      </w:r>
    </w:p>
    <w:p w:rsidR="00BF4E41" w:rsidRPr="00562963" w:rsidRDefault="00BF4E41" w:rsidP="00BF4E41">
      <w:pPr>
        <w:tabs>
          <w:tab w:val="left" w:pos="567"/>
        </w:tabs>
        <w:autoSpaceDE w:val="0"/>
        <w:autoSpaceDN w:val="0"/>
        <w:spacing w:before="40"/>
        <w:ind w:left="2007" w:hanging="567"/>
        <w:rPr>
          <w:rFonts w:ascii="Arial" w:hAnsi="Arial" w:cs="Arial"/>
          <w:color w:val="002060"/>
        </w:rPr>
      </w:pPr>
      <w:r w:rsidRPr="00562963">
        <w:rPr>
          <w:rFonts w:ascii="Arial" w:hAnsi="Arial" w:cs="Arial"/>
          <w:color w:val="002060"/>
        </w:rPr>
        <w:t>(</w:t>
      </w:r>
      <w:proofErr w:type="spellStart"/>
      <w:r w:rsidRPr="00562963">
        <w:rPr>
          <w:rFonts w:ascii="Arial" w:hAnsi="Arial" w:cs="Arial"/>
          <w:color w:val="002060"/>
        </w:rPr>
        <w:t>i</w:t>
      </w:r>
      <w:proofErr w:type="spellEnd"/>
      <w:r w:rsidRPr="00562963">
        <w:rPr>
          <w:rFonts w:ascii="Arial" w:hAnsi="Arial" w:cs="Arial"/>
          <w:color w:val="002060"/>
        </w:rPr>
        <w:t>)</w:t>
      </w:r>
      <w:r w:rsidRPr="00562963">
        <w:rPr>
          <w:rFonts w:ascii="Arial" w:hAnsi="Arial" w:cs="Arial"/>
          <w:color w:val="002060"/>
        </w:rPr>
        <w:tab/>
        <w:t xml:space="preserve">What </w:t>
      </w:r>
      <w:proofErr w:type="gramStart"/>
      <w:r w:rsidRPr="00562963">
        <w:rPr>
          <w:rFonts w:ascii="Arial" w:hAnsi="Arial" w:cs="Arial"/>
          <w:color w:val="002060"/>
        </w:rPr>
        <w:t>happened;</w:t>
      </w:r>
      <w:proofErr w:type="gramEnd"/>
    </w:p>
    <w:p w:rsidR="00BF4E41" w:rsidRPr="00562963" w:rsidRDefault="00BF4E41" w:rsidP="00BF4E41">
      <w:pPr>
        <w:tabs>
          <w:tab w:val="left" w:pos="567"/>
        </w:tabs>
        <w:autoSpaceDE w:val="0"/>
        <w:autoSpaceDN w:val="0"/>
        <w:spacing w:before="40"/>
        <w:ind w:left="2007" w:hanging="567"/>
        <w:rPr>
          <w:rFonts w:ascii="Arial" w:hAnsi="Arial" w:cs="Arial"/>
          <w:color w:val="002060"/>
        </w:rPr>
      </w:pPr>
      <w:r w:rsidRPr="00562963">
        <w:rPr>
          <w:rFonts w:ascii="Arial" w:hAnsi="Arial" w:cs="Arial"/>
          <w:color w:val="002060"/>
        </w:rPr>
        <w:t>(ii)</w:t>
      </w:r>
      <w:r w:rsidRPr="00562963">
        <w:rPr>
          <w:rFonts w:ascii="Arial" w:hAnsi="Arial" w:cs="Arial"/>
          <w:color w:val="002060"/>
        </w:rPr>
        <w:tab/>
        <w:t>Where it happened (place);</w:t>
      </w:r>
    </w:p>
    <w:p w:rsidR="00BF4E41" w:rsidRPr="00562963" w:rsidRDefault="00BF4E41" w:rsidP="00BF4E41">
      <w:pPr>
        <w:tabs>
          <w:tab w:val="left" w:pos="567"/>
        </w:tabs>
        <w:autoSpaceDE w:val="0"/>
        <w:autoSpaceDN w:val="0"/>
        <w:spacing w:before="40"/>
        <w:ind w:left="2007" w:hanging="567"/>
        <w:rPr>
          <w:rFonts w:ascii="Arial" w:hAnsi="Arial" w:cs="Arial"/>
          <w:color w:val="002060"/>
        </w:rPr>
      </w:pPr>
      <w:r w:rsidRPr="00562963">
        <w:rPr>
          <w:rFonts w:ascii="Arial" w:hAnsi="Arial" w:cs="Arial"/>
          <w:color w:val="002060"/>
        </w:rPr>
        <w:t>(iii)</w:t>
      </w:r>
      <w:r w:rsidRPr="00562963">
        <w:rPr>
          <w:rFonts w:ascii="Arial" w:hAnsi="Arial" w:cs="Arial"/>
          <w:color w:val="002060"/>
        </w:rPr>
        <w:tab/>
        <w:t>When it happened (date and time);</w:t>
      </w:r>
    </w:p>
    <w:p w:rsidR="00BF4E41" w:rsidRPr="00562963" w:rsidRDefault="00BF4E41" w:rsidP="00BF4E41">
      <w:pPr>
        <w:tabs>
          <w:tab w:val="left" w:pos="567"/>
        </w:tabs>
        <w:autoSpaceDE w:val="0"/>
        <w:autoSpaceDN w:val="0"/>
        <w:spacing w:before="40"/>
        <w:ind w:left="2007" w:hanging="567"/>
        <w:rPr>
          <w:rFonts w:ascii="Arial" w:hAnsi="Arial" w:cs="Arial"/>
          <w:color w:val="002060"/>
        </w:rPr>
      </w:pPr>
      <w:proofErr w:type="gramStart"/>
      <w:r w:rsidRPr="00562963">
        <w:rPr>
          <w:rFonts w:ascii="Arial" w:hAnsi="Arial" w:cs="Arial"/>
          <w:color w:val="002060"/>
        </w:rPr>
        <w:t>(iv)</w:t>
      </w:r>
      <w:r w:rsidRPr="00562963">
        <w:rPr>
          <w:rFonts w:ascii="Arial" w:hAnsi="Arial" w:cs="Arial"/>
          <w:color w:val="002060"/>
        </w:rPr>
        <w:tab/>
        <w:t>How</w:t>
      </w:r>
      <w:proofErr w:type="gramEnd"/>
      <w:r w:rsidRPr="00562963">
        <w:rPr>
          <w:rFonts w:ascii="Arial" w:hAnsi="Arial" w:cs="Arial"/>
          <w:color w:val="002060"/>
        </w:rPr>
        <w:t xml:space="preserve"> it happened;</w:t>
      </w:r>
    </w:p>
    <w:p w:rsidR="00BF4E41" w:rsidRPr="00562963" w:rsidRDefault="00BF4E41" w:rsidP="00BF4E41">
      <w:pPr>
        <w:tabs>
          <w:tab w:val="left" w:pos="567"/>
        </w:tabs>
        <w:autoSpaceDE w:val="0"/>
        <w:autoSpaceDN w:val="0"/>
        <w:spacing w:before="40"/>
        <w:ind w:left="2007" w:hanging="567"/>
        <w:rPr>
          <w:rFonts w:ascii="Arial" w:hAnsi="Arial" w:cs="Arial"/>
          <w:color w:val="002060"/>
        </w:rPr>
      </w:pPr>
      <w:r w:rsidRPr="00562963">
        <w:rPr>
          <w:rFonts w:ascii="Arial" w:hAnsi="Arial" w:cs="Arial"/>
          <w:color w:val="002060"/>
        </w:rPr>
        <w:t>(v)</w:t>
      </w:r>
      <w:r w:rsidRPr="00562963">
        <w:rPr>
          <w:rFonts w:ascii="Arial" w:hAnsi="Arial" w:cs="Arial"/>
          <w:color w:val="002060"/>
        </w:rPr>
        <w:tab/>
        <w:t>Why it happened; and</w:t>
      </w:r>
    </w:p>
    <w:p w:rsidR="00BF4E41" w:rsidRPr="00562963" w:rsidRDefault="00BF4E41" w:rsidP="00BF4E41">
      <w:pPr>
        <w:tabs>
          <w:tab w:val="left" w:pos="567"/>
        </w:tabs>
        <w:autoSpaceDE w:val="0"/>
        <w:autoSpaceDN w:val="0"/>
        <w:spacing w:before="40"/>
        <w:ind w:left="1134"/>
        <w:rPr>
          <w:rFonts w:ascii="Arial" w:hAnsi="Arial" w:cs="Arial"/>
          <w:color w:val="002060"/>
        </w:rPr>
      </w:pPr>
      <w:r w:rsidRPr="00562963">
        <w:rPr>
          <w:rFonts w:ascii="Arial" w:hAnsi="Arial" w:cs="Arial"/>
          <w:color w:val="002060"/>
        </w:rPr>
        <w:t>(h)</w:t>
      </w:r>
      <w:r w:rsidRPr="00562963">
        <w:rPr>
          <w:rFonts w:ascii="Arial" w:hAnsi="Arial" w:cs="Arial"/>
          <w:color w:val="002060"/>
        </w:rPr>
        <w:tab/>
        <w:t>Names of witnesses.</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(4)</w:t>
      </w:r>
      <w:r w:rsidRPr="00562963">
        <w:rPr>
          <w:rFonts w:ascii="Arial" w:hAnsi="Arial" w:cs="Arial"/>
          <w:color w:val="002060"/>
        </w:rPr>
        <w:tab/>
        <w:t>Any registered medical practitioner shall, within 14 days of the examination or treatment of a person for a disease contemplated in section 25 of the Act, give notice thereof to the chief inspector and the employer in the form of FEMA2.</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(5)</w:t>
      </w:r>
      <w:r w:rsidRPr="00562963">
        <w:rPr>
          <w:rFonts w:ascii="Arial" w:hAnsi="Arial" w:cs="Arial"/>
          <w:color w:val="002060"/>
        </w:rPr>
        <w:tab/>
        <w:t>Any other person not contemplated in this regulation may in writing give notice of any disease contemplated in section 25 of the Act, to the employer and chief inspector.</w:t>
      </w:r>
    </w:p>
    <w:p w:rsidR="00BF4E41" w:rsidRPr="00562963" w:rsidRDefault="00BF4E41" w:rsidP="00BF4E41">
      <w:pPr>
        <w:ind w:left="567"/>
        <w:rPr>
          <w:rFonts w:ascii="Arial" w:hAnsi="Arial" w:cs="Arial"/>
          <w:color w:val="002060"/>
        </w:rPr>
      </w:pPr>
    </w:p>
    <w:p w:rsidR="00BF4E41" w:rsidRPr="00562963" w:rsidRDefault="00BF4E41" w:rsidP="00BF4E41">
      <w:pPr>
        <w:autoSpaceDE w:val="0"/>
        <w:autoSpaceDN w:val="0"/>
        <w:ind w:left="567"/>
        <w:rPr>
          <w:rFonts w:ascii="Arial" w:hAnsi="Arial" w:cs="Arial"/>
          <w:b/>
          <w:bCs/>
          <w:color w:val="002060"/>
        </w:rPr>
      </w:pPr>
      <w:r w:rsidRPr="00562963">
        <w:rPr>
          <w:rFonts w:ascii="Arial" w:hAnsi="Arial" w:cs="Arial"/>
          <w:b/>
          <w:bCs/>
          <w:color w:val="002060"/>
        </w:rPr>
        <w:t>9. Recording and investigation of incidents</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lastRenderedPageBreak/>
        <w:t>(1)</w:t>
      </w:r>
      <w:r w:rsidRPr="00562963">
        <w:rPr>
          <w:rFonts w:ascii="Arial" w:hAnsi="Arial" w:cs="Arial"/>
          <w:color w:val="002060"/>
        </w:rPr>
        <w:tab/>
        <w:t>An employer or user shall keep at a workplace or section of a workplace, as the case may be, a record in the form of Annexure 1 for a period of at least three years, which record shall be open for inspection by an inspector, of all incidents which he or she is required to report in terms of section 24 of the Act and also of any other incident which resulted in the person concerned having had to receive medical treatment other than first aid.</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(2)</w:t>
      </w:r>
      <w:r w:rsidRPr="00562963">
        <w:rPr>
          <w:rFonts w:ascii="Arial" w:hAnsi="Arial" w:cs="Arial"/>
          <w:color w:val="002060"/>
        </w:rPr>
        <w:tab/>
        <w:t>An employer or user shall cause every incident which must be recorded in terms of sub regulation (1), to be investigated by the employer, a person appointed by him or her, by a health and safety representative or a member of a health and safety committee within 7 days from the date of the incident and finalized as soon as is reasonably practicable, or within the contracted period in the case of contracted workers.</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(3)</w:t>
      </w:r>
      <w:r w:rsidRPr="00562963">
        <w:rPr>
          <w:rFonts w:ascii="Arial" w:hAnsi="Arial" w:cs="Arial"/>
          <w:color w:val="002060"/>
        </w:rPr>
        <w:tab/>
        <w:t>The employer or user shall cause the findings of the investigation contemplated in sub regulation (2) to be entered in Annexure 1 immediately after completion of such investigation.</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(4)</w:t>
      </w:r>
      <w:r w:rsidRPr="00562963">
        <w:rPr>
          <w:rFonts w:ascii="Arial" w:hAnsi="Arial" w:cs="Arial"/>
          <w:color w:val="002060"/>
        </w:rPr>
        <w:tab/>
        <w:t>An employer shall cause every record contemplated in sub regulation (1) to be examined by the health and safety committee for that workplace or section of the workplace at its next meeting and shall ensure that necessary actions, as may be reasonable practicable, are implemented and followed up to prevent the recurrence of such incident.</w:t>
      </w:r>
    </w:p>
    <w:p w:rsidR="00BF4E41" w:rsidRPr="00562963" w:rsidRDefault="00BF4E41" w:rsidP="00BF4E41">
      <w:pPr>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Procedure</w:t>
      </w:r>
    </w:p>
    <w:p w:rsidR="00BF4E41" w:rsidRPr="00562963" w:rsidRDefault="00BF4E41" w:rsidP="00BF4E41">
      <w:pPr>
        <w:ind w:left="567"/>
        <w:rPr>
          <w:rFonts w:ascii="Arial" w:hAnsi="Arial" w:cs="Arial"/>
          <w:b/>
          <w:color w:val="002060"/>
        </w:rPr>
      </w:pPr>
      <w:r w:rsidRPr="00562963">
        <w:rPr>
          <w:rFonts w:ascii="Arial" w:hAnsi="Arial" w:cs="Arial"/>
          <w:b/>
          <w:color w:val="002060"/>
        </w:rPr>
        <w:t>4.1</w:t>
      </w:r>
      <w:r w:rsidRPr="00562963">
        <w:rPr>
          <w:rFonts w:ascii="Arial" w:hAnsi="Arial" w:cs="Arial"/>
          <w:b/>
          <w:color w:val="002060"/>
        </w:rPr>
        <w:tab/>
        <w:t>Reportable Incidents</w:t>
      </w:r>
    </w:p>
    <w:p w:rsidR="00BF4E41" w:rsidRPr="00562963" w:rsidRDefault="00BF4E41" w:rsidP="00BF4E41">
      <w:pPr>
        <w:ind w:left="567"/>
        <w:rPr>
          <w:rFonts w:ascii="Arial" w:hAnsi="Arial" w:cs="Arial"/>
          <w:color w:val="002060"/>
        </w:rPr>
      </w:pPr>
      <w:r w:rsidRPr="00562963">
        <w:rPr>
          <w:rFonts w:ascii="Arial" w:hAnsi="Arial" w:cs="Arial"/>
          <w:color w:val="002060"/>
        </w:rPr>
        <w:t>The following incidents must be reported to the manager as soon as possible after the incident namely:</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minor incidents where only first-aid was applied;</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incidents where the injured went to a medical practitioner for assistance;</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fatal incidents;</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traffic incidents;</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“near miss” incidents.</w:t>
      </w:r>
    </w:p>
    <w:p w:rsidR="00BF4E41" w:rsidRPr="00562963" w:rsidRDefault="00BF4E41" w:rsidP="00BF4E41">
      <w:pPr>
        <w:ind w:left="567"/>
        <w:rPr>
          <w:rFonts w:ascii="Arial" w:hAnsi="Arial" w:cs="Arial"/>
          <w:color w:val="002060"/>
        </w:rPr>
      </w:pPr>
    </w:p>
    <w:p w:rsidR="00BF4E41" w:rsidRPr="00562963" w:rsidRDefault="00BF4E41" w:rsidP="00BF4E41">
      <w:pPr>
        <w:ind w:left="567"/>
        <w:rPr>
          <w:rFonts w:ascii="Arial" w:hAnsi="Arial" w:cs="Arial"/>
          <w:b/>
          <w:color w:val="002060"/>
        </w:rPr>
      </w:pPr>
      <w:r w:rsidRPr="00562963">
        <w:rPr>
          <w:rFonts w:ascii="Arial" w:hAnsi="Arial" w:cs="Arial"/>
          <w:b/>
          <w:color w:val="002060"/>
        </w:rPr>
        <w:t>4.2</w:t>
      </w:r>
      <w:r w:rsidRPr="00562963">
        <w:rPr>
          <w:rFonts w:ascii="Arial" w:hAnsi="Arial" w:cs="Arial"/>
          <w:b/>
          <w:color w:val="002060"/>
        </w:rPr>
        <w:tab/>
        <w:t>Action in case of minor incidents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31"/>
        <w:gridCol w:w="1950"/>
      </w:tblGrid>
      <w:tr w:rsidR="00BF4E41" w:rsidRPr="00562963" w:rsidTr="00A51F59">
        <w:tc>
          <w:tcPr>
            <w:tcW w:w="6521"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Action</w:t>
            </w:r>
          </w:p>
        </w:tc>
        <w:tc>
          <w:tcPr>
            <w:tcW w:w="2047"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Time frame</w:t>
            </w:r>
          </w:p>
        </w:tc>
      </w:tr>
      <w:tr w:rsidR="00BF4E41" w:rsidRPr="00562963" w:rsidTr="00A51F59">
        <w:tc>
          <w:tcPr>
            <w:tcW w:w="6521" w:type="dxa"/>
          </w:tcPr>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Notification:</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to Manager</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First-aid / medical:</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First-aider to apply first-aid as required</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Administration:</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None</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Investigation:</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 xml:space="preserve">Manager to appoint investigator and report </w:t>
            </w:r>
            <w:r w:rsidRPr="00562963">
              <w:rPr>
                <w:rFonts w:ascii="Arial" w:hAnsi="Arial" w:cs="Arial"/>
                <w:color w:val="002060"/>
              </w:rPr>
              <w:lastRenderedPageBreak/>
              <w:t>back to him/ her.</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Report:</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Report of incident investigation to Manager</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Follow-up:</w:t>
            </w:r>
          </w:p>
          <w:p w:rsidR="00BF4E41" w:rsidRPr="00562963" w:rsidRDefault="00BF4E41" w:rsidP="00773680">
            <w:pPr>
              <w:numPr>
                <w:ilvl w:val="1"/>
                <w:numId w:val="40"/>
              </w:numPr>
              <w:ind w:left="1168" w:hanging="425"/>
              <w:rPr>
                <w:rFonts w:ascii="Arial" w:hAnsi="Arial" w:cs="Arial"/>
                <w:b/>
                <w:color w:val="002060"/>
              </w:rPr>
            </w:pPr>
            <w:r w:rsidRPr="00562963">
              <w:rPr>
                <w:rFonts w:ascii="Arial" w:hAnsi="Arial" w:cs="Arial"/>
                <w:color w:val="002060"/>
              </w:rPr>
              <w:t>None</w:t>
            </w:r>
          </w:p>
        </w:tc>
        <w:tc>
          <w:tcPr>
            <w:tcW w:w="2047" w:type="dxa"/>
          </w:tcPr>
          <w:p w:rsidR="00BF4E41" w:rsidRPr="00562963" w:rsidRDefault="00BF4E41" w:rsidP="00A51F59">
            <w:pPr>
              <w:rPr>
                <w:rFonts w:ascii="Arial" w:hAnsi="Arial" w:cs="Arial"/>
                <w:color w:val="002060"/>
              </w:rPr>
            </w:pPr>
            <w:r w:rsidRPr="00562963">
              <w:rPr>
                <w:rFonts w:ascii="Arial" w:hAnsi="Arial" w:cs="Arial"/>
                <w:color w:val="002060"/>
              </w:rPr>
              <w:lastRenderedPageBreak/>
              <w:t>within 24 hours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24 hours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b/>
                <w:color w:val="002060"/>
              </w:rPr>
            </w:pPr>
            <w:r w:rsidRPr="00562963">
              <w:rPr>
                <w:rFonts w:ascii="Arial" w:hAnsi="Arial" w:cs="Arial"/>
                <w:color w:val="002060"/>
              </w:rPr>
              <w:t>Within 2 weeks</w:t>
            </w:r>
          </w:p>
        </w:tc>
      </w:tr>
    </w:tbl>
    <w:p w:rsidR="00BF4E41" w:rsidRPr="00562963" w:rsidRDefault="00BF4E41" w:rsidP="00BF4E41">
      <w:pPr>
        <w:rPr>
          <w:rFonts w:ascii="Arial" w:hAnsi="Arial" w:cs="Arial"/>
          <w:b/>
          <w:color w:val="002060"/>
        </w:rPr>
      </w:pPr>
    </w:p>
    <w:p w:rsidR="00BF4E41" w:rsidRPr="00562963" w:rsidRDefault="00BF4E41" w:rsidP="00BF4E41">
      <w:pPr>
        <w:ind w:left="567"/>
        <w:rPr>
          <w:rFonts w:ascii="Arial" w:hAnsi="Arial" w:cs="Arial"/>
          <w:b/>
          <w:color w:val="002060"/>
        </w:rPr>
      </w:pPr>
      <w:r w:rsidRPr="00562963">
        <w:rPr>
          <w:rFonts w:ascii="Arial" w:hAnsi="Arial" w:cs="Arial"/>
          <w:b/>
          <w:color w:val="002060"/>
        </w:rPr>
        <w:t>4.3</w:t>
      </w:r>
      <w:r w:rsidRPr="00562963">
        <w:rPr>
          <w:rFonts w:ascii="Arial" w:hAnsi="Arial" w:cs="Arial"/>
          <w:b/>
          <w:color w:val="002060"/>
        </w:rPr>
        <w:tab/>
        <w:t>Action in case of all other incidents (“near misses” included)</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188"/>
        <w:gridCol w:w="1993"/>
      </w:tblGrid>
      <w:tr w:rsidR="00BF4E41" w:rsidRPr="00562963" w:rsidTr="00A51F59">
        <w:tc>
          <w:tcPr>
            <w:tcW w:w="6521"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Action</w:t>
            </w:r>
          </w:p>
        </w:tc>
        <w:tc>
          <w:tcPr>
            <w:tcW w:w="2047"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Time frame</w:t>
            </w:r>
          </w:p>
        </w:tc>
      </w:tr>
      <w:tr w:rsidR="00BF4E41" w:rsidRPr="00562963" w:rsidTr="00A51F59">
        <w:tc>
          <w:tcPr>
            <w:tcW w:w="6521" w:type="dxa"/>
          </w:tcPr>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Notification:</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to Manager;</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CEO (in case of fatal / major incident)</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Family of injured person (in case of fatal).</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First-aid / medical:</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First-aider(s) to apply first-aid as required;</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Get paramedics on scene;</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Send to nearest hospital for treatment.</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Administration:</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Complete FEMA incident reporting form – send to Compensation Commissioner</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 xml:space="preserve">Send copy of completed FEMA form to Local Department of Labour (See General Administrative Regulations 8(1)) </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Investigation</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Manager to appoint investigators to investigate incident</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Manager to assist in investigation and report to CEO;</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Report:</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Draft report of incident investigation to CEO</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 xml:space="preserve">Final report of incident investigation to CEO </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Outcome</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Internally circulate report so that all persons can learn from incident.</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Keep incident investigation on record (incident Investigation Register.</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Follow-up:</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 xml:space="preserve">Any recommendations prescribed in investigation report </w:t>
            </w:r>
          </w:p>
          <w:p w:rsidR="00BF4E41" w:rsidRPr="00562963" w:rsidRDefault="00BF4E41" w:rsidP="00A51F59">
            <w:pPr>
              <w:ind w:left="1168"/>
              <w:rPr>
                <w:rFonts w:ascii="Arial" w:hAnsi="Arial" w:cs="Arial"/>
                <w:color w:val="002060"/>
              </w:rPr>
            </w:pPr>
            <w:proofErr w:type="gramStart"/>
            <w:r w:rsidRPr="00562963">
              <w:rPr>
                <w:rFonts w:ascii="Arial" w:hAnsi="Arial" w:cs="Arial"/>
                <w:color w:val="002060"/>
              </w:rPr>
              <w:t>must</w:t>
            </w:r>
            <w:proofErr w:type="gramEnd"/>
            <w:r w:rsidRPr="00562963">
              <w:rPr>
                <w:rFonts w:ascii="Arial" w:hAnsi="Arial" w:cs="Arial"/>
                <w:color w:val="002060"/>
              </w:rPr>
              <w:t xml:space="preserve"> be followed up to ensure similar incidents do not occur again.</w:t>
            </w:r>
          </w:p>
          <w:p w:rsidR="00BF4E41" w:rsidRPr="00562963" w:rsidRDefault="00BF4E41" w:rsidP="00773680">
            <w:pPr>
              <w:numPr>
                <w:ilvl w:val="1"/>
                <w:numId w:val="41"/>
              </w:numPr>
              <w:ind w:left="1168"/>
              <w:rPr>
                <w:rFonts w:ascii="Arial" w:hAnsi="Arial" w:cs="Arial"/>
                <w:b/>
                <w:color w:val="002060"/>
              </w:rPr>
            </w:pPr>
            <w:r w:rsidRPr="00562963">
              <w:rPr>
                <w:rFonts w:ascii="Arial" w:hAnsi="Arial" w:cs="Arial"/>
                <w:color w:val="002060"/>
              </w:rPr>
              <w:t>Report on finding must be sent to CEO</w:t>
            </w:r>
          </w:p>
        </w:tc>
        <w:tc>
          <w:tcPr>
            <w:tcW w:w="2047" w:type="dxa"/>
          </w:tcPr>
          <w:p w:rsidR="00BF4E41" w:rsidRPr="00562963" w:rsidRDefault="00BF4E41" w:rsidP="00A51F59">
            <w:pPr>
              <w:rPr>
                <w:rFonts w:ascii="Arial" w:hAnsi="Arial" w:cs="Arial"/>
                <w:color w:val="002060"/>
              </w:rPr>
            </w:pPr>
            <w:r w:rsidRPr="00562963">
              <w:rPr>
                <w:rFonts w:ascii="Arial" w:hAnsi="Arial" w:cs="Arial"/>
                <w:color w:val="002060"/>
              </w:rPr>
              <w:t>Immediately</w:t>
            </w:r>
          </w:p>
          <w:p w:rsidR="00BF4E41" w:rsidRPr="00562963" w:rsidRDefault="00BF4E41" w:rsidP="00A51F59">
            <w:pPr>
              <w:rPr>
                <w:rFonts w:ascii="Arial" w:hAnsi="Arial" w:cs="Arial"/>
                <w:color w:val="002060"/>
              </w:rPr>
            </w:pPr>
            <w:r w:rsidRPr="00562963">
              <w:rPr>
                <w:rFonts w:ascii="Arial" w:hAnsi="Arial" w:cs="Arial"/>
                <w:color w:val="002060"/>
              </w:rPr>
              <w:t>(phone)</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7 days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Immediately or within 7 days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12 hours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2 weeks</w:t>
            </w:r>
          </w:p>
          <w:p w:rsidR="00BF4E41" w:rsidRPr="00562963" w:rsidRDefault="00BF4E41" w:rsidP="00A51F59">
            <w:pPr>
              <w:rPr>
                <w:rFonts w:ascii="Arial" w:hAnsi="Arial" w:cs="Arial"/>
                <w:color w:val="002060"/>
              </w:rPr>
            </w:pPr>
            <w:r w:rsidRPr="00562963">
              <w:rPr>
                <w:rFonts w:ascii="Arial" w:hAnsi="Arial" w:cs="Arial"/>
                <w:color w:val="002060"/>
              </w:rPr>
              <w:t>Within 4 weeks of incident</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1 year</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1 week after follow-up</w:t>
            </w:r>
          </w:p>
        </w:tc>
      </w:tr>
    </w:tbl>
    <w:p w:rsidR="00BF4E41" w:rsidRPr="00562963" w:rsidRDefault="00BF4E41" w:rsidP="00BF4E41">
      <w:pPr>
        <w:rPr>
          <w:rFonts w:ascii="Arial" w:hAnsi="Arial" w:cs="Arial"/>
          <w:color w:val="002060"/>
        </w:rPr>
      </w:pPr>
    </w:p>
    <w:p w:rsidR="00BF4E41" w:rsidRPr="00562963" w:rsidRDefault="00BF4E41" w:rsidP="00773680">
      <w:pPr>
        <w:numPr>
          <w:ilvl w:val="1"/>
          <w:numId w:val="44"/>
        </w:numPr>
        <w:rPr>
          <w:rFonts w:ascii="Arial" w:hAnsi="Arial" w:cs="Arial"/>
          <w:b/>
          <w:color w:val="002060"/>
        </w:rPr>
      </w:pPr>
      <w:r w:rsidRPr="00562963">
        <w:rPr>
          <w:rFonts w:ascii="Arial" w:hAnsi="Arial" w:cs="Arial"/>
          <w:b/>
          <w:color w:val="002060"/>
        </w:rPr>
        <w:t>Statistics</w:t>
      </w:r>
    </w:p>
    <w:p w:rsidR="00BF4E41" w:rsidRPr="00562963" w:rsidRDefault="00BF4E41" w:rsidP="00BF4E41">
      <w:pPr>
        <w:ind w:left="567"/>
        <w:rPr>
          <w:rFonts w:ascii="Arial" w:hAnsi="Arial" w:cs="Arial"/>
          <w:color w:val="002060"/>
        </w:rPr>
      </w:pPr>
      <w:r w:rsidRPr="00562963">
        <w:rPr>
          <w:rFonts w:ascii="Arial" w:hAnsi="Arial" w:cs="Arial"/>
          <w:color w:val="002060"/>
        </w:rPr>
        <w:t>The following statistics will be kept by the company namely:</w:t>
      </w:r>
    </w:p>
    <w:p w:rsidR="00BF4E41" w:rsidRPr="00562963" w:rsidRDefault="00BF4E41" w:rsidP="00773680">
      <w:pPr>
        <w:numPr>
          <w:ilvl w:val="0"/>
          <w:numId w:val="43"/>
        </w:numPr>
        <w:rPr>
          <w:rFonts w:ascii="Arial" w:hAnsi="Arial" w:cs="Arial"/>
          <w:color w:val="002060"/>
        </w:rPr>
      </w:pPr>
      <w:r w:rsidRPr="00562963">
        <w:rPr>
          <w:rFonts w:ascii="Arial" w:hAnsi="Arial" w:cs="Arial"/>
          <w:color w:val="002060"/>
        </w:rPr>
        <w:t>Hours worked by all employees of the company (Exposure Hours – EH)</w:t>
      </w:r>
    </w:p>
    <w:p w:rsidR="00BF4E41" w:rsidRPr="00562963" w:rsidRDefault="00BF4E41" w:rsidP="00773680">
      <w:pPr>
        <w:numPr>
          <w:ilvl w:val="0"/>
          <w:numId w:val="43"/>
        </w:numPr>
        <w:rPr>
          <w:rFonts w:ascii="Arial" w:hAnsi="Arial" w:cs="Arial"/>
          <w:color w:val="002060"/>
        </w:rPr>
      </w:pPr>
      <w:r w:rsidRPr="00562963">
        <w:rPr>
          <w:rFonts w:ascii="Arial" w:hAnsi="Arial" w:cs="Arial"/>
          <w:color w:val="002060"/>
        </w:rPr>
        <w:lastRenderedPageBreak/>
        <w:t>All incidents where a medical practitioner’s services were used (Total Recordable Cases – TRC).</w:t>
      </w:r>
    </w:p>
    <w:p w:rsidR="00BF4E41" w:rsidRPr="00562963" w:rsidRDefault="00BF4E41" w:rsidP="00773680">
      <w:pPr>
        <w:numPr>
          <w:ilvl w:val="0"/>
          <w:numId w:val="43"/>
        </w:numPr>
        <w:rPr>
          <w:rFonts w:ascii="Arial" w:hAnsi="Arial" w:cs="Arial"/>
          <w:color w:val="002060"/>
        </w:rPr>
      </w:pPr>
      <w:r w:rsidRPr="00562963">
        <w:rPr>
          <w:rFonts w:ascii="Arial" w:hAnsi="Arial" w:cs="Arial"/>
          <w:color w:val="002060"/>
        </w:rPr>
        <w:t>All near miss incidents;</w:t>
      </w:r>
    </w:p>
    <w:p w:rsidR="00BF4E41" w:rsidRPr="00562963" w:rsidRDefault="00BF4E41" w:rsidP="00773680">
      <w:pPr>
        <w:numPr>
          <w:ilvl w:val="0"/>
          <w:numId w:val="43"/>
        </w:numPr>
        <w:rPr>
          <w:rFonts w:ascii="Arial" w:hAnsi="Arial" w:cs="Arial"/>
          <w:color w:val="002060"/>
        </w:rPr>
      </w:pPr>
      <w:r w:rsidRPr="00562963">
        <w:rPr>
          <w:rFonts w:ascii="Arial" w:hAnsi="Arial" w:cs="Arial"/>
          <w:color w:val="002060"/>
        </w:rPr>
        <w:t>All incidents where first-aid was rendered;</w:t>
      </w:r>
    </w:p>
    <w:p w:rsidR="00BF4E41" w:rsidRPr="00562963" w:rsidRDefault="00BF4E41" w:rsidP="00BF4E41">
      <w:pPr>
        <w:rPr>
          <w:rFonts w:ascii="Arial" w:hAnsi="Arial" w:cs="Arial"/>
          <w:color w:val="002060"/>
        </w:rPr>
      </w:pPr>
    </w:p>
    <w:p w:rsidR="00B708F9" w:rsidRPr="00562963" w:rsidRDefault="00B708F9" w:rsidP="00BF4E41">
      <w:pPr>
        <w:rPr>
          <w:rFonts w:ascii="Arial" w:hAnsi="Arial" w:cs="Arial"/>
          <w:color w:val="002060"/>
        </w:rPr>
      </w:pPr>
    </w:p>
    <w:p w:rsidR="00B708F9" w:rsidRPr="00562963" w:rsidRDefault="00B708F9" w:rsidP="00BF4E41">
      <w:pPr>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Records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160"/>
        <w:gridCol w:w="2021"/>
      </w:tblGrid>
      <w:tr w:rsidR="00BF4E41" w:rsidRPr="00562963" w:rsidTr="00A51F59">
        <w:tc>
          <w:tcPr>
            <w:tcW w:w="6521"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Form description</w:t>
            </w:r>
          </w:p>
        </w:tc>
        <w:tc>
          <w:tcPr>
            <w:tcW w:w="2047"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Identification</w:t>
            </w:r>
          </w:p>
        </w:tc>
      </w:tr>
      <w:tr w:rsidR="00BF4E41" w:rsidRPr="00562963" w:rsidTr="00A51F59">
        <w:tc>
          <w:tcPr>
            <w:tcW w:w="6521"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Incident reporting to Compensation Commissioner / Department of Labour</w:t>
            </w:r>
          </w:p>
        </w:tc>
        <w:tc>
          <w:tcPr>
            <w:tcW w:w="204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FEMA, Annexure 1 to this Policy</w:t>
            </w:r>
          </w:p>
        </w:tc>
      </w:tr>
      <w:tr w:rsidR="00BF4E41" w:rsidRPr="00562963" w:rsidTr="00A51F59">
        <w:tc>
          <w:tcPr>
            <w:tcW w:w="6521"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Recoding and Investigation of incidents</w:t>
            </w:r>
          </w:p>
        </w:tc>
        <w:tc>
          <w:tcPr>
            <w:tcW w:w="204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Annexure 1 of GAR Annexure 2 to this Policy</w:t>
            </w:r>
          </w:p>
        </w:tc>
      </w:tr>
      <w:tr w:rsidR="00BF4E41" w:rsidRPr="00562963" w:rsidTr="00A51F59">
        <w:tc>
          <w:tcPr>
            <w:tcW w:w="6521"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Incident report</w:t>
            </w:r>
          </w:p>
        </w:tc>
        <w:tc>
          <w:tcPr>
            <w:tcW w:w="204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Annexure 3 to this Policy</w:t>
            </w:r>
          </w:p>
        </w:tc>
      </w:tr>
    </w:tbl>
    <w:p w:rsidR="00BF4E41" w:rsidRPr="00562963" w:rsidRDefault="00BF4E41" w:rsidP="00BF4E41">
      <w:pPr>
        <w:ind w:left="567"/>
        <w:rPr>
          <w:rFonts w:ascii="Arial" w:hAnsi="Arial" w:cs="Arial"/>
          <w:color w:val="002060"/>
        </w:rPr>
      </w:pPr>
    </w:p>
    <w:p w:rsidR="00BF4E41" w:rsidRPr="00562963" w:rsidRDefault="00BF4E41" w:rsidP="00BF4E41">
      <w:pPr>
        <w:ind w:left="567"/>
        <w:rPr>
          <w:rFonts w:ascii="Arial" w:hAnsi="Arial" w:cs="Arial"/>
          <w:color w:val="002060"/>
        </w:rPr>
      </w:pPr>
      <w:r w:rsidRPr="00562963">
        <w:rPr>
          <w:rFonts w:ascii="Arial" w:hAnsi="Arial" w:cs="Arial"/>
          <w:color w:val="002060"/>
        </w:rPr>
        <w:t>Where no person was involved in the incident or where a near miss took place, the Incident Report form (See annexure 3) must be used.  Complete the form as follows:</w:t>
      </w:r>
    </w:p>
    <w:p w:rsidR="00BF4E41" w:rsidRPr="00562963" w:rsidRDefault="00BF4E41" w:rsidP="00BF4E41">
      <w:pPr>
        <w:pStyle w:val="Heading2"/>
        <w:ind w:left="709"/>
        <w:rPr>
          <w:rFonts w:ascii="Arial" w:hAnsi="Arial" w:cs="Arial"/>
          <w:color w:val="002060"/>
          <w:u w:val="single"/>
        </w:rPr>
      </w:pPr>
      <w:r w:rsidRPr="00562963">
        <w:rPr>
          <w:rFonts w:ascii="Arial" w:hAnsi="Arial" w:cs="Arial"/>
          <w:color w:val="002060"/>
          <w:u w:val="single"/>
        </w:rPr>
        <w:t>Incident description</w:t>
      </w:r>
    </w:p>
    <w:p w:rsidR="00BF4E41" w:rsidRPr="00562963" w:rsidRDefault="00BF4E41" w:rsidP="00BF4E41">
      <w:pPr>
        <w:autoSpaceDE w:val="0"/>
        <w:autoSpaceDN w:val="0"/>
        <w:adjustRightInd w:val="0"/>
        <w:ind w:left="709"/>
        <w:rPr>
          <w:rFonts w:ascii="Arial" w:hAnsi="Arial" w:cs="Arial"/>
          <w:color w:val="002060"/>
        </w:rPr>
      </w:pPr>
      <w:r w:rsidRPr="00562963">
        <w:rPr>
          <w:rFonts w:ascii="Arial" w:hAnsi="Arial" w:cs="Arial"/>
          <w:iCs/>
          <w:color w:val="002060"/>
        </w:rPr>
        <w:t>A description of what happened in no more that 100 words.  The description should factually state the work activity at the time and the sequence of events that led to the incident</w:t>
      </w:r>
      <w:r w:rsidRPr="00562963">
        <w:rPr>
          <w:rFonts w:ascii="Arial" w:hAnsi="Arial" w:cs="Arial"/>
          <w:color w:val="002060"/>
        </w:rPr>
        <w:t>.</w:t>
      </w:r>
    </w:p>
    <w:p w:rsidR="00BF4E41" w:rsidRPr="00562963" w:rsidRDefault="00BF4E41" w:rsidP="00BF4E41">
      <w:pPr>
        <w:autoSpaceDE w:val="0"/>
        <w:autoSpaceDN w:val="0"/>
        <w:adjustRightInd w:val="0"/>
        <w:ind w:left="709"/>
        <w:rPr>
          <w:rFonts w:ascii="Arial" w:hAnsi="Arial" w:cs="Arial"/>
          <w:color w:val="002060"/>
        </w:rPr>
      </w:pPr>
    </w:p>
    <w:p w:rsidR="00BF4E41" w:rsidRPr="00562963" w:rsidRDefault="00BF4E41" w:rsidP="00BF4E41">
      <w:pPr>
        <w:pStyle w:val="Heading2"/>
        <w:ind w:left="709"/>
        <w:rPr>
          <w:rFonts w:ascii="Arial" w:hAnsi="Arial" w:cs="Arial"/>
          <w:color w:val="002060"/>
          <w:u w:val="single"/>
        </w:rPr>
      </w:pPr>
      <w:r w:rsidRPr="00562963">
        <w:rPr>
          <w:rFonts w:ascii="Arial" w:hAnsi="Arial" w:cs="Arial"/>
          <w:color w:val="002060"/>
          <w:u w:val="single"/>
        </w:rPr>
        <w:t>Outcome</w:t>
      </w:r>
    </w:p>
    <w:p w:rsidR="00BF4E41" w:rsidRPr="00562963" w:rsidRDefault="00BF4E41" w:rsidP="00BF4E41">
      <w:pPr>
        <w:autoSpaceDE w:val="0"/>
        <w:autoSpaceDN w:val="0"/>
        <w:adjustRightInd w:val="0"/>
        <w:ind w:left="709"/>
        <w:rPr>
          <w:rFonts w:ascii="Arial" w:hAnsi="Arial" w:cs="Arial"/>
          <w:iCs/>
          <w:color w:val="002060"/>
        </w:rPr>
      </w:pPr>
      <w:r w:rsidRPr="00562963">
        <w:rPr>
          <w:rFonts w:ascii="Arial" w:hAnsi="Arial" w:cs="Arial"/>
          <w:iCs/>
          <w:color w:val="002060"/>
        </w:rPr>
        <w:t>In no longer than 25 words provide a description of injuries and/or damage.</w:t>
      </w:r>
    </w:p>
    <w:p w:rsidR="00BF4E41" w:rsidRPr="00562963" w:rsidRDefault="00BF4E41" w:rsidP="00BF4E41">
      <w:pPr>
        <w:autoSpaceDE w:val="0"/>
        <w:autoSpaceDN w:val="0"/>
        <w:adjustRightInd w:val="0"/>
        <w:ind w:left="709"/>
        <w:rPr>
          <w:rFonts w:ascii="Arial" w:hAnsi="Arial" w:cs="Arial"/>
          <w:iCs/>
          <w:color w:val="002060"/>
        </w:rPr>
      </w:pPr>
    </w:p>
    <w:p w:rsidR="00BF4E41" w:rsidRPr="00562963" w:rsidRDefault="00BF4E41" w:rsidP="00BF4E41">
      <w:pPr>
        <w:autoSpaceDE w:val="0"/>
        <w:autoSpaceDN w:val="0"/>
        <w:adjustRightInd w:val="0"/>
        <w:ind w:left="709"/>
        <w:rPr>
          <w:rFonts w:ascii="Arial" w:hAnsi="Arial" w:cs="Arial"/>
          <w:b/>
          <w:bCs/>
          <w:color w:val="002060"/>
          <w:u w:val="single"/>
        </w:rPr>
      </w:pPr>
      <w:r w:rsidRPr="00562963">
        <w:rPr>
          <w:rFonts w:ascii="Arial" w:hAnsi="Arial" w:cs="Arial"/>
          <w:b/>
          <w:bCs/>
          <w:color w:val="002060"/>
          <w:u w:val="single"/>
        </w:rPr>
        <w:t>Main findings from investigation</w:t>
      </w:r>
    </w:p>
    <w:p w:rsidR="00BF4E41" w:rsidRPr="00562963" w:rsidRDefault="00BF4E41" w:rsidP="00BF4E41">
      <w:pPr>
        <w:autoSpaceDE w:val="0"/>
        <w:autoSpaceDN w:val="0"/>
        <w:adjustRightInd w:val="0"/>
        <w:ind w:left="709"/>
        <w:rPr>
          <w:rFonts w:ascii="Arial" w:hAnsi="Arial" w:cs="Arial"/>
          <w:color w:val="002060"/>
        </w:rPr>
      </w:pPr>
      <w:r w:rsidRPr="00562963">
        <w:rPr>
          <w:rFonts w:ascii="Arial" w:hAnsi="Arial" w:cs="Arial"/>
          <w:iCs/>
          <w:color w:val="002060"/>
        </w:rPr>
        <w:t>Provide a list of the main findings based on factual and proven evidence from the final investigation report.  Limit the number of main findings to 4-5</w:t>
      </w:r>
    </w:p>
    <w:p w:rsidR="00BF4E41" w:rsidRPr="00562963" w:rsidRDefault="00BF4E41" w:rsidP="00BF4E41">
      <w:pPr>
        <w:autoSpaceDE w:val="0"/>
        <w:autoSpaceDN w:val="0"/>
        <w:adjustRightInd w:val="0"/>
        <w:ind w:left="709"/>
        <w:rPr>
          <w:rFonts w:ascii="Arial" w:hAnsi="Arial" w:cs="Arial"/>
          <w:iCs/>
          <w:color w:val="002060"/>
        </w:rPr>
      </w:pPr>
    </w:p>
    <w:p w:rsidR="00BF4E41" w:rsidRPr="00562963" w:rsidRDefault="00BF4E41" w:rsidP="00BF4E41">
      <w:pPr>
        <w:pStyle w:val="Heading2"/>
        <w:ind w:left="709"/>
        <w:rPr>
          <w:rFonts w:ascii="Arial" w:hAnsi="Arial" w:cs="Arial"/>
          <w:color w:val="002060"/>
          <w:u w:val="single"/>
        </w:rPr>
      </w:pPr>
      <w:r w:rsidRPr="00562963">
        <w:rPr>
          <w:rFonts w:ascii="Arial" w:hAnsi="Arial" w:cs="Arial"/>
          <w:color w:val="002060"/>
          <w:u w:val="single"/>
        </w:rPr>
        <w:t>Main causes</w:t>
      </w:r>
    </w:p>
    <w:p w:rsidR="00BF4E41" w:rsidRPr="00562963" w:rsidRDefault="00BF4E41" w:rsidP="00BF4E41">
      <w:pPr>
        <w:autoSpaceDE w:val="0"/>
        <w:autoSpaceDN w:val="0"/>
        <w:adjustRightInd w:val="0"/>
        <w:ind w:left="709"/>
        <w:rPr>
          <w:rFonts w:ascii="Arial" w:hAnsi="Arial" w:cs="Arial"/>
          <w:iCs/>
          <w:color w:val="002060"/>
        </w:rPr>
      </w:pPr>
      <w:r w:rsidRPr="00562963">
        <w:rPr>
          <w:rFonts w:ascii="Arial" w:hAnsi="Arial" w:cs="Arial"/>
          <w:iCs/>
          <w:color w:val="002060"/>
        </w:rPr>
        <w:t xml:space="preserve">Provide a list of the main causes based on factual and proven evidence.  These should typically come from identified failed </w:t>
      </w:r>
      <w:proofErr w:type="spellStart"/>
      <w:r w:rsidRPr="00562963">
        <w:rPr>
          <w:rFonts w:ascii="Arial" w:hAnsi="Arial" w:cs="Arial"/>
          <w:iCs/>
          <w:color w:val="002060"/>
        </w:rPr>
        <w:t>defenses</w:t>
      </w:r>
      <w:proofErr w:type="spellEnd"/>
      <w:r w:rsidRPr="00562963">
        <w:rPr>
          <w:rFonts w:ascii="Arial" w:hAnsi="Arial" w:cs="Arial"/>
          <w:iCs/>
          <w:color w:val="002060"/>
        </w:rPr>
        <w:t>.  Limit the number of main findings to 4-5</w:t>
      </w:r>
    </w:p>
    <w:p w:rsidR="00BF4E41" w:rsidRPr="00562963" w:rsidRDefault="00BF4E41" w:rsidP="00BF4E41">
      <w:pPr>
        <w:autoSpaceDE w:val="0"/>
        <w:autoSpaceDN w:val="0"/>
        <w:adjustRightInd w:val="0"/>
        <w:ind w:left="709"/>
        <w:rPr>
          <w:rFonts w:ascii="Arial" w:hAnsi="Arial" w:cs="Arial"/>
          <w:iCs/>
          <w:color w:val="002060"/>
        </w:rPr>
      </w:pPr>
    </w:p>
    <w:p w:rsidR="00BF4E41" w:rsidRPr="00562963" w:rsidRDefault="00BF4E41" w:rsidP="00BF4E41">
      <w:pPr>
        <w:autoSpaceDE w:val="0"/>
        <w:autoSpaceDN w:val="0"/>
        <w:adjustRightInd w:val="0"/>
        <w:ind w:left="709"/>
        <w:rPr>
          <w:rFonts w:ascii="Arial" w:hAnsi="Arial" w:cs="Arial"/>
          <w:b/>
          <w:bCs/>
          <w:color w:val="002060"/>
          <w:u w:val="single"/>
        </w:rPr>
      </w:pPr>
      <w:r w:rsidRPr="00562963">
        <w:rPr>
          <w:rFonts w:ascii="Arial" w:hAnsi="Arial" w:cs="Arial"/>
          <w:b/>
          <w:bCs/>
          <w:color w:val="002060"/>
          <w:u w:val="single"/>
        </w:rPr>
        <w:t>Immediate actions</w:t>
      </w:r>
    </w:p>
    <w:p w:rsidR="00BF4E41" w:rsidRPr="00562963" w:rsidRDefault="00BF4E41" w:rsidP="00BF4E41">
      <w:pPr>
        <w:autoSpaceDE w:val="0"/>
        <w:autoSpaceDN w:val="0"/>
        <w:adjustRightInd w:val="0"/>
        <w:ind w:left="709"/>
        <w:rPr>
          <w:rFonts w:ascii="Arial" w:hAnsi="Arial" w:cs="Arial"/>
          <w:color w:val="002060"/>
        </w:rPr>
      </w:pPr>
      <w:r w:rsidRPr="00562963">
        <w:rPr>
          <w:rFonts w:ascii="Arial" w:hAnsi="Arial" w:cs="Arial"/>
          <w:iCs/>
          <w:color w:val="002060"/>
        </w:rPr>
        <w:t xml:space="preserve">Provide a list of the immediate actions taken to prevent re-occurrence of the incident.  These should typically come from identified actions to ensure the above identified </w:t>
      </w:r>
      <w:r w:rsidR="0065171A" w:rsidRPr="00562963">
        <w:rPr>
          <w:rFonts w:ascii="Arial" w:hAnsi="Arial" w:cs="Arial"/>
          <w:iCs/>
          <w:color w:val="002060"/>
        </w:rPr>
        <w:t>defences</w:t>
      </w:r>
      <w:r w:rsidRPr="00562963">
        <w:rPr>
          <w:rFonts w:ascii="Arial" w:hAnsi="Arial" w:cs="Arial"/>
          <w:iCs/>
          <w:color w:val="002060"/>
        </w:rPr>
        <w:t xml:space="preserve"> are in place in future.  Limit the number of main findings to 4-5</w:t>
      </w:r>
    </w:p>
    <w:p w:rsidR="00BF4E41" w:rsidRPr="00562963" w:rsidRDefault="00BF4E41" w:rsidP="00BF4E41">
      <w:pPr>
        <w:ind w:left="709"/>
        <w:rPr>
          <w:rFonts w:ascii="Arial" w:hAnsi="Arial" w:cs="Arial"/>
          <w:color w:val="002060"/>
        </w:rPr>
      </w:pPr>
    </w:p>
    <w:p w:rsidR="00BF4E41" w:rsidRPr="00562963" w:rsidRDefault="00BF4E41" w:rsidP="00BF4E41">
      <w:pPr>
        <w:pStyle w:val="Heading2"/>
        <w:ind w:left="709"/>
        <w:rPr>
          <w:rFonts w:ascii="Arial" w:hAnsi="Arial" w:cs="Arial"/>
          <w:color w:val="002060"/>
          <w:u w:val="single"/>
        </w:rPr>
      </w:pPr>
      <w:r w:rsidRPr="00562963">
        <w:rPr>
          <w:rFonts w:ascii="Arial" w:hAnsi="Arial" w:cs="Arial"/>
          <w:color w:val="002060"/>
          <w:u w:val="single"/>
        </w:rPr>
        <w:t>Underlying causes</w:t>
      </w:r>
    </w:p>
    <w:p w:rsidR="00BF4E41" w:rsidRPr="00562963" w:rsidRDefault="00BF4E41" w:rsidP="00BF4E41">
      <w:pPr>
        <w:autoSpaceDE w:val="0"/>
        <w:autoSpaceDN w:val="0"/>
        <w:adjustRightInd w:val="0"/>
        <w:ind w:left="709"/>
        <w:rPr>
          <w:rFonts w:ascii="Arial" w:hAnsi="Arial" w:cs="Arial"/>
          <w:iCs/>
          <w:color w:val="002060"/>
        </w:rPr>
      </w:pPr>
      <w:r w:rsidRPr="00562963">
        <w:rPr>
          <w:rFonts w:ascii="Arial" w:hAnsi="Arial" w:cs="Arial"/>
          <w:iCs/>
          <w:color w:val="002060"/>
        </w:rPr>
        <w:t>Provide a list of the underlying causes in the company that led to the incident occurring.  These should typically come from the final investigation report.  Limit the number of underlying causes to 4-5.</w:t>
      </w:r>
    </w:p>
    <w:p w:rsidR="00BF4E41" w:rsidRPr="00562963" w:rsidRDefault="00BF4E41" w:rsidP="00BF4E41">
      <w:pPr>
        <w:pStyle w:val="BodyText"/>
        <w:ind w:left="709"/>
        <w:rPr>
          <w:rFonts w:ascii="Arial" w:hAnsi="Arial" w:cs="Arial"/>
          <w:color w:val="002060"/>
        </w:rPr>
      </w:pPr>
    </w:p>
    <w:p w:rsidR="0065171A" w:rsidRPr="00562963" w:rsidRDefault="0065171A" w:rsidP="00BF4E41">
      <w:pPr>
        <w:pStyle w:val="BodyText"/>
        <w:ind w:left="709"/>
        <w:rPr>
          <w:rFonts w:ascii="Arial" w:hAnsi="Arial" w:cs="Arial"/>
          <w:color w:val="002060"/>
        </w:rPr>
      </w:pPr>
    </w:p>
    <w:p w:rsidR="00BF4E41" w:rsidRPr="00562963" w:rsidRDefault="00BF4E41" w:rsidP="00BF4E41">
      <w:pPr>
        <w:pStyle w:val="Heading2"/>
        <w:ind w:left="709"/>
        <w:rPr>
          <w:rFonts w:ascii="Arial" w:hAnsi="Arial" w:cs="Arial"/>
          <w:color w:val="002060"/>
        </w:rPr>
      </w:pPr>
      <w:r w:rsidRPr="00562963">
        <w:rPr>
          <w:rFonts w:ascii="Arial" w:hAnsi="Arial" w:cs="Arial"/>
          <w:color w:val="002060"/>
        </w:rPr>
        <w:t>Management actions to address underlying causes</w:t>
      </w:r>
    </w:p>
    <w:p w:rsidR="0065171A" w:rsidRPr="00562963" w:rsidRDefault="0065171A" w:rsidP="0065171A">
      <w:pPr>
        <w:rPr>
          <w:color w:val="002060"/>
        </w:rPr>
      </w:pPr>
    </w:p>
    <w:p w:rsidR="00BF4E41" w:rsidRPr="00562963" w:rsidRDefault="00BF4E41" w:rsidP="00BF4E41">
      <w:pPr>
        <w:autoSpaceDE w:val="0"/>
        <w:autoSpaceDN w:val="0"/>
        <w:adjustRightInd w:val="0"/>
        <w:ind w:left="709"/>
        <w:rPr>
          <w:rFonts w:ascii="Arial" w:hAnsi="Arial" w:cs="Arial"/>
          <w:iCs/>
          <w:color w:val="002060"/>
        </w:rPr>
      </w:pPr>
      <w:r w:rsidRPr="00562963">
        <w:rPr>
          <w:rFonts w:ascii="Arial" w:hAnsi="Arial" w:cs="Arial"/>
          <w:iCs/>
          <w:color w:val="002060"/>
        </w:rPr>
        <w:t>Provide a list of the actions for Management in the company to take to prevent re-occurrence of this incident or any other incident of similar nature occurring.  These should typically come from the actions to address the identified latent failures in the company.  Limit the number of Management actions to 4-5</w:t>
      </w:r>
    </w:p>
    <w:p w:rsidR="00BF4E41" w:rsidRPr="00562963" w:rsidRDefault="00BF4E41" w:rsidP="00BF4E41">
      <w:pPr>
        <w:ind w:left="567"/>
        <w:rPr>
          <w:rFonts w:ascii="Arial" w:hAnsi="Arial" w:cs="Arial"/>
          <w:color w:val="002060"/>
        </w:rPr>
      </w:pPr>
    </w:p>
    <w:p w:rsidR="00BF4E41" w:rsidRPr="00562963" w:rsidRDefault="00BF4E41" w:rsidP="00BF4E41">
      <w:pPr>
        <w:ind w:left="567"/>
        <w:rPr>
          <w:rFonts w:ascii="Arial" w:hAnsi="Arial" w:cs="Arial"/>
          <w:color w:val="002060"/>
        </w:rPr>
      </w:pPr>
      <w:r w:rsidRPr="00562963">
        <w:rPr>
          <w:rFonts w:ascii="Arial" w:hAnsi="Arial" w:cs="Arial"/>
          <w:color w:val="002060"/>
        </w:rPr>
        <w:t>All completed documents must be filed on the Incident Investigation Register.</w:t>
      </w:r>
    </w:p>
    <w:p w:rsidR="00BF4E41" w:rsidRPr="00562963" w:rsidRDefault="00BF4E41" w:rsidP="00BF4E41">
      <w:pPr>
        <w:ind w:left="567"/>
        <w:rPr>
          <w:rFonts w:ascii="Arial" w:hAnsi="Arial" w:cs="Arial"/>
          <w:color w:val="002060"/>
        </w:rPr>
      </w:pPr>
    </w:p>
    <w:p w:rsidR="00BF4E41" w:rsidRPr="00562963" w:rsidRDefault="00BF4E41" w:rsidP="00BF4E41">
      <w:pPr>
        <w:ind w:left="567"/>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R</w:t>
      </w:r>
      <w:r w:rsidRPr="00562963">
        <w:rPr>
          <w:rFonts w:ascii="Arial" w:hAnsi="Arial" w:cs="Arial"/>
          <w:b/>
          <w:bCs/>
          <w:color w:val="002060"/>
          <w:sz w:val="28"/>
          <w:szCs w:val="28"/>
        </w:rPr>
        <w:t>esponsibilities</w:t>
      </w:r>
    </w:p>
    <w:p w:rsidR="0065171A" w:rsidRPr="00562963" w:rsidRDefault="0065171A" w:rsidP="0065171A">
      <w:pPr>
        <w:ind w:left="567"/>
        <w:rPr>
          <w:rFonts w:ascii="Arial" w:hAnsi="Arial" w:cs="Arial"/>
          <w:b/>
          <w:color w:val="002060"/>
          <w:sz w:val="28"/>
          <w:szCs w:val="28"/>
        </w:rPr>
      </w:pPr>
    </w:p>
    <w:p w:rsidR="00BF4E41" w:rsidRPr="00562963" w:rsidRDefault="00BF4E41" w:rsidP="00BF4E41">
      <w:pPr>
        <w:autoSpaceDE w:val="0"/>
        <w:autoSpaceDN w:val="0"/>
        <w:adjustRightInd w:val="0"/>
        <w:spacing w:after="120"/>
        <w:ind w:left="993" w:hanging="567"/>
        <w:rPr>
          <w:rFonts w:ascii="Arial" w:hAnsi="Arial" w:cs="Arial"/>
          <w:bCs/>
          <w:color w:val="002060"/>
        </w:rPr>
      </w:pPr>
      <w:r w:rsidRPr="00562963">
        <w:rPr>
          <w:rFonts w:ascii="Arial" w:hAnsi="Arial" w:cs="Arial"/>
          <w:bCs/>
          <w:color w:val="002060"/>
        </w:rPr>
        <w:t>6.1</w:t>
      </w:r>
      <w:r w:rsidRPr="00562963">
        <w:rPr>
          <w:rFonts w:ascii="Arial" w:hAnsi="Arial" w:cs="Arial"/>
          <w:bCs/>
          <w:color w:val="002060"/>
        </w:rPr>
        <w:tab/>
        <w:t>All personnel are responsible to study the contents of this policy and procedures to ensure that they are knowledgeable with the contents.</w:t>
      </w:r>
    </w:p>
    <w:p w:rsidR="00BF4E41" w:rsidRPr="00562963" w:rsidRDefault="00BF4E41" w:rsidP="00BF4E41">
      <w:pPr>
        <w:autoSpaceDE w:val="0"/>
        <w:autoSpaceDN w:val="0"/>
        <w:adjustRightInd w:val="0"/>
        <w:spacing w:after="120"/>
        <w:ind w:left="993" w:hanging="567"/>
        <w:rPr>
          <w:rFonts w:ascii="Arial" w:hAnsi="Arial" w:cs="Arial"/>
          <w:bCs/>
          <w:color w:val="002060"/>
        </w:rPr>
      </w:pPr>
      <w:r w:rsidRPr="00562963">
        <w:rPr>
          <w:rFonts w:ascii="Arial" w:hAnsi="Arial" w:cs="Arial"/>
          <w:bCs/>
          <w:color w:val="002060"/>
        </w:rPr>
        <w:t>6.2</w:t>
      </w:r>
      <w:r w:rsidRPr="00562963">
        <w:rPr>
          <w:rFonts w:ascii="Arial" w:hAnsi="Arial" w:cs="Arial"/>
          <w:bCs/>
          <w:color w:val="002060"/>
        </w:rPr>
        <w:tab/>
        <w:t>The HSSE Manager is responsible to ensure that the requirements in terms of safety in the offices are enforced.</w:t>
      </w:r>
    </w:p>
    <w:p w:rsidR="00BF4E41" w:rsidRPr="00562963" w:rsidRDefault="00BF4E41" w:rsidP="00BF4E41">
      <w:pPr>
        <w:autoSpaceDE w:val="0"/>
        <w:autoSpaceDN w:val="0"/>
        <w:adjustRightInd w:val="0"/>
        <w:spacing w:after="120"/>
        <w:ind w:left="993" w:hanging="567"/>
        <w:rPr>
          <w:rFonts w:ascii="Arial" w:hAnsi="Arial" w:cs="Arial"/>
          <w:bCs/>
          <w:color w:val="002060"/>
        </w:rPr>
      </w:pPr>
      <w:r w:rsidRPr="00562963">
        <w:rPr>
          <w:rFonts w:ascii="Arial" w:hAnsi="Arial" w:cs="Arial"/>
          <w:bCs/>
          <w:color w:val="002060"/>
        </w:rPr>
        <w:t>6.3</w:t>
      </w:r>
      <w:r w:rsidRPr="00562963">
        <w:rPr>
          <w:rFonts w:ascii="Arial" w:hAnsi="Arial" w:cs="Arial"/>
          <w:bCs/>
          <w:color w:val="002060"/>
        </w:rPr>
        <w:tab/>
        <w:t>The CEO is overall responsible to ensure compliance with this policy and procedure and the Occupational Health and Safety Act and Regulations.</w:t>
      </w:r>
    </w:p>
    <w:p w:rsidR="00BF4E41" w:rsidRPr="00562963" w:rsidRDefault="00BF4E41" w:rsidP="00BF4E41">
      <w:pPr>
        <w:autoSpaceDE w:val="0"/>
        <w:autoSpaceDN w:val="0"/>
        <w:adjustRightInd w:val="0"/>
        <w:ind w:left="567"/>
        <w:rPr>
          <w:rFonts w:ascii="Arial" w:hAnsi="Arial" w:cs="Arial"/>
          <w:color w:val="002060"/>
        </w:rPr>
      </w:pPr>
    </w:p>
    <w:p w:rsidR="00BF4E41" w:rsidRPr="00562963" w:rsidRDefault="00BF4E41" w:rsidP="00BF4E41">
      <w:pPr>
        <w:autoSpaceDE w:val="0"/>
        <w:autoSpaceDN w:val="0"/>
        <w:adjustRightInd w:val="0"/>
        <w:ind w:left="567"/>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Title and allocation / Responsible person / Review</w:t>
      </w:r>
    </w:p>
    <w:p w:rsidR="0065171A" w:rsidRPr="00562963" w:rsidRDefault="0065171A" w:rsidP="0065171A">
      <w:pPr>
        <w:ind w:left="567"/>
        <w:rPr>
          <w:rFonts w:ascii="Arial" w:hAnsi="Arial" w:cs="Arial"/>
          <w:b/>
          <w:color w:val="002060"/>
          <w:sz w:val="28"/>
          <w:szCs w:val="28"/>
        </w:rPr>
      </w:pPr>
    </w:p>
    <w:p w:rsidR="00BF4E41" w:rsidRPr="00562963" w:rsidRDefault="00BF4E41" w:rsidP="00773680">
      <w:pPr>
        <w:numPr>
          <w:ilvl w:val="1"/>
          <w:numId w:val="42"/>
        </w:numPr>
        <w:ind w:left="1134" w:hanging="567"/>
        <w:rPr>
          <w:rFonts w:ascii="Arial" w:hAnsi="Arial" w:cs="Arial"/>
          <w:color w:val="002060"/>
        </w:rPr>
      </w:pPr>
      <w:r w:rsidRPr="00562963">
        <w:rPr>
          <w:rFonts w:ascii="Arial" w:hAnsi="Arial" w:cs="Arial"/>
          <w:color w:val="002060"/>
        </w:rPr>
        <w:t>This procedure</w:t>
      </w:r>
    </w:p>
    <w:p w:rsidR="00BF4E41" w:rsidRPr="00562963" w:rsidRDefault="00BF4E41" w:rsidP="00773680">
      <w:pPr>
        <w:numPr>
          <w:ilvl w:val="2"/>
          <w:numId w:val="42"/>
        </w:numPr>
        <w:ind w:left="1560" w:hanging="709"/>
        <w:rPr>
          <w:rFonts w:ascii="Arial" w:hAnsi="Arial" w:cs="Arial"/>
          <w:color w:val="002060"/>
        </w:rPr>
      </w:pPr>
      <w:r w:rsidRPr="00562963">
        <w:rPr>
          <w:rFonts w:ascii="Arial" w:hAnsi="Arial" w:cs="Arial"/>
          <w:color w:val="002060"/>
        </w:rPr>
        <w:t>Shall be called the Incident Investiga</w:t>
      </w:r>
      <w:r w:rsidR="0065171A" w:rsidRPr="00562963">
        <w:rPr>
          <w:rFonts w:ascii="Arial" w:hAnsi="Arial" w:cs="Arial"/>
          <w:color w:val="002060"/>
        </w:rPr>
        <w:t>tions, Policy and Procedure.</w:t>
      </w:r>
    </w:p>
    <w:p w:rsidR="00BF4E41" w:rsidRPr="00562963" w:rsidRDefault="00BF4E41" w:rsidP="00773680">
      <w:pPr>
        <w:numPr>
          <w:ilvl w:val="2"/>
          <w:numId w:val="42"/>
        </w:numPr>
        <w:ind w:left="1560" w:hanging="709"/>
        <w:rPr>
          <w:rFonts w:ascii="Arial" w:hAnsi="Arial" w:cs="Arial"/>
          <w:color w:val="002060"/>
        </w:rPr>
      </w:pPr>
      <w:r w:rsidRPr="00562963">
        <w:rPr>
          <w:rFonts w:ascii="Arial" w:hAnsi="Arial" w:cs="Arial"/>
          <w:color w:val="002060"/>
        </w:rPr>
        <w:t>Form part of the Health, Safety, Security and Environmental policies and procedures.</w:t>
      </w:r>
    </w:p>
    <w:p w:rsidR="00BF4E41" w:rsidRPr="00562963" w:rsidRDefault="00BF4E41" w:rsidP="00773680">
      <w:pPr>
        <w:numPr>
          <w:ilvl w:val="1"/>
          <w:numId w:val="42"/>
        </w:numPr>
        <w:ind w:left="1134" w:hanging="567"/>
        <w:rPr>
          <w:rFonts w:ascii="Arial" w:hAnsi="Arial" w:cs="Arial"/>
          <w:color w:val="002060"/>
        </w:rPr>
      </w:pPr>
      <w:r w:rsidRPr="00562963">
        <w:rPr>
          <w:rFonts w:ascii="Arial" w:hAnsi="Arial" w:cs="Arial"/>
          <w:iCs/>
          <w:color w:val="002060"/>
        </w:rPr>
        <w:t>The HSE Manager is the responsible person to ensure that revisions take place and that all correspondence in relation to this policy be kept and taken into consideration at the review.</w:t>
      </w:r>
    </w:p>
    <w:p w:rsidR="00BF4E41" w:rsidRPr="00562963" w:rsidRDefault="00BF4E41" w:rsidP="00773680">
      <w:pPr>
        <w:numPr>
          <w:ilvl w:val="1"/>
          <w:numId w:val="42"/>
        </w:numPr>
        <w:ind w:left="1134" w:hanging="567"/>
        <w:rPr>
          <w:rFonts w:ascii="Arial" w:hAnsi="Arial" w:cs="Arial"/>
          <w:color w:val="002060"/>
        </w:rPr>
      </w:pPr>
      <w:r w:rsidRPr="00562963">
        <w:rPr>
          <w:rFonts w:ascii="Arial" w:hAnsi="Arial" w:cs="Arial"/>
          <w:iCs/>
          <w:color w:val="002060"/>
        </w:rPr>
        <w:t>This procedure must be reviewed when need be, but not later than 24 months from the effective date of this policy and procedure.</w:t>
      </w:r>
    </w:p>
    <w:p w:rsidR="00BF4E41" w:rsidRPr="00562963" w:rsidRDefault="00BF4E41" w:rsidP="00BF4E41">
      <w:pPr>
        <w:rPr>
          <w:rFonts w:ascii="Arial" w:hAnsi="Arial" w:cs="Arial"/>
          <w:color w:val="002060"/>
        </w:rPr>
      </w:pPr>
    </w:p>
    <w:p w:rsidR="00AD341F" w:rsidRPr="00BA5006" w:rsidRDefault="00AD341F" w:rsidP="006419D1">
      <w:pPr>
        <w:tabs>
          <w:tab w:val="left" w:pos="3900"/>
        </w:tabs>
        <w:rPr>
          <w:rFonts w:ascii="Arial" w:hAnsi="Arial" w:cs="Arial"/>
          <w:bCs/>
        </w:rPr>
      </w:pPr>
    </w:p>
    <w:p w:rsidR="00BF4E41" w:rsidRPr="00BA5006" w:rsidRDefault="00BF4E41" w:rsidP="00BF4E41">
      <w:pPr>
        <w:jc w:val="center"/>
        <w:rPr>
          <w:rFonts w:ascii="Arial" w:hAnsi="Arial" w:cs="Arial"/>
          <w:b/>
          <w:color w:val="FF0000"/>
          <w:sz w:val="36"/>
          <w:szCs w:val="36"/>
        </w:rPr>
      </w:pPr>
      <w:r w:rsidRPr="00BA5006">
        <w:rPr>
          <w:rFonts w:ascii="Arial" w:hAnsi="Arial" w:cs="Arial"/>
          <w:b/>
          <w:color w:val="FF0000"/>
          <w:sz w:val="36"/>
          <w:szCs w:val="36"/>
        </w:rPr>
        <w:lastRenderedPageBreak/>
        <w:t>Seavest Trading</w:t>
      </w:r>
    </w:p>
    <w:p w:rsidR="00BF4E41" w:rsidRPr="00BA5006" w:rsidRDefault="00BF4E41" w:rsidP="00BF4E41">
      <w:pPr>
        <w:jc w:val="center"/>
        <w:rPr>
          <w:rFonts w:ascii="Arial" w:hAnsi="Arial" w:cs="Arial"/>
          <w:b/>
          <w:sz w:val="36"/>
          <w:szCs w:val="36"/>
        </w:rPr>
      </w:pPr>
    </w:p>
    <w:p w:rsidR="00BF4E41" w:rsidRPr="004042D8" w:rsidRDefault="00BF4E41" w:rsidP="00BF4E41">
      <w:pPr>
        <w:autoSpaceDE w:val="0"/>
        <w:autoSpaceDN w:val="0"/>
        <w:adjustRightInd w:val="0"/>
        <w:jc w:val="center"/>
        <w:rPr>
          <w:rFonts w:ascii="Arial" w:hAnsi="Arial" w:cs="Arial"/>
          <w:b/>
          <w:bCs/>
          <w:color w:val="FF0000"/>
          <w:sz w:val="40"/>
          <w:szCs w:val="40"/>
        </w:rPr>
      </w:pPr>
      <w:r w:rsidRPr="004042D8">
        <w:rPr>
          <w:rFonts w:ascii="Arial" w:hAnsi="Arial" w:cs="Arial"/>
          <w:b/>
          <w:bCs/>
          <w:color w:val="FF0000"/>
          <w:sz w:val="40"/>
          <w:szCs w:val="40"/>
        </w:rPr>
        <w:t>Short Service Employee Program</w:t>
      </w:r>
    </w:p>
    <w:p w:rsidR="00BF4E41" w:rsidRPr="00BA5006" w:rsidRDefault="00BF4E41" w:rsidP="00BF4E41">
      <w:pPr>
        <w:autoSpaceDE w:val="0"/>
        <w:autoSpaceDN w:val="0"/>
        <w:adjustRightInd w:val="0"/>
        <w:rPr>
          <w:rFonts w:ascii="Arial" w:hAnsi="Arial" w:cs="Arial"/>
          <w:b/>
          <w:bCs/>
          <w:sz w:val="28"/>
          <w:szCs w:val="28"/>
        </w:rPr>
      </w:pPr>
    </w:p>
    <w:p w:rsidR="00BF4E41" w:rsidRPr="00562963" w:rsidRDefault="00BF4E41" w:rsidP="00BF4E41">
      <w:pPr>
        <w:autoSpaceDE w:val="0"/>
        <w:autoSpaceDN w:val="0"/>
        <w:adjustRightInd w:val="0"/>
        <w:rPr>
          <w:rFonts w:ascii="Arial" w:hAnsi="Arial" w:cs="Arial"/>
          <w:b/>
          <w:bCs/>
          <w:color w:val="002060"/>
        </w:rPr>
      </w:pPr>
      <w:r w:rsidRPr="00562963">
        <w:rPr>
          <w:rFonts w:ascii="Arial" w:hAnsi="Arial" w:cs="Arial"/>
          <w:b/>
          <w:bCs/>
          <w:color w:val="002060"/>
        </w:rPr>
        <w:t>The intention of this programme is to prevent workers unfamiliar with a job from working, without appropriate Supervision.</w:t>
      </w:r>
    </w:p>
    <w:p w:rsidR="00BF4E41" w:rsidRPr="00562963" w:rsidRDefault="00BF4E41" w:rsidP="00BF4E41">
      <w:pPr>
        <w:autoSpaceDE w:val="0"/>
        <w:autoSpaceDN w:val="0"/>
        <w:adjustRightInd w:val="0"/>
        <w:rPr>
          <w:rFonts w:ascii="Arial" w:hAnsi="Arial" w:cs="Arial"/>
          <w:b/>
          <w:bCs/>
          <w:color w:val="002060"/>
        </w:rPr>
      </w:pPr>
    </w:p>
    <w:p w:rsidR="00BF4E41" w:rsidRPr="00562963" w:rsidRDefault="00BF4E41" w:rsidP="00BF4E41">
      <w:pPr>
        <w:autoSpaceDE w:val="0"/>
        <w:autoSpaceDN w:val="0"/>
        <w:adjustRightInd w:val="0"/>
        <w:ind w:left="360"/>
        <w:rPr>
          <w:rFonts w:ascii="Arial" w:hAnsi="Arial" w:cs="Arial"/>
          <w:bCs/>
          <w:color w:val="002060"/>
        </w:rPr>
      </w:pPr>
      <w:r w:rsidRPr="00562963">
        <w:rPr>
          <w:rFonts w:ascii="Arial" w:hAnsi="Arial" w:cs="Arial"/>
          <w:bCs/>
          <w:color w:val="002060"/>
        </w:rPr>
        <w:t>Short service employees can be regarded as:-</w:t>
      </w:r>
    </w:p>
    <w:p w:rsidR="00BF4E41" w:rsidRPr="00562963" w:rsidRDefault="00BF4E41" w:rsidP="00773680">
      <w:pPr>
        <w:numPr>
          <w:ilvl w:val="0"/>
          <w:numId w:val="48"/>
        </w:numPr>
        <w:autoSpaceDE w:val="0"/>
        <w:autoSpaceDN w:val="0"/>
        <w:adjustRightInd w:val="0"/>
        <w:rPr>
          <w:rFonts w:ascii="Arial" w:hAnsi="Arial" w:cs="Arial"/>
          <w:bCs/>
          <w:color w:val="002060"/>
        </w:rPr>
      </w:pPr>
      <w:r w:rsidRPr="00562963">
        <w:rPr>
          <w:rFonts w:ascii="Arial" w:hAnsi="Arial" w:cs="Arial"/>
          <w:bCs/>
          <w:color w:val="002060"/>
        </w:rPr>
        <w:t>A new employee who has just been employed by the Seavest. This employee could either be a very young person, who just left school or college, who has no or very little experience; or it could be a qualified person who has many years of experience, but is new to Seavest.</w:t>
      </w:r>
    </w:p>
    <w:p w:rsidR="00BF4E41" w:rsidRPr="00562963" w:rsidRDefault="00BF4E41" w:rsidP="00773680">
      <w:pPr>
        <w:numPr>
          <w:ilvl w:val="0"/>
          <w:numId w:val="48"/>
        </w:numPr>
        <w:autoSpaceDE w:val="0"/>
        <w:autoSpaceDN w:val="0"/>
        <w:adjustRightInd w:val="0"/>
        <w:rPr>
          <w:rFonts w:ascii="Arial" w:hAnsi="Arial" w:cs="Arial"/>
          <w:bCs/>
          <w:color w:val="002060"/>
        </w:rPr>
      </w:pPr>
      <w:r w:rsidRPr="00562963">
        <w:rPr>
          <w:rFonts w:ascii="Arial" w:hAnsi="Arial" w:cs="Arial"/>
          <w:bCs/>
          <w:color w:val="002060"/>
        </w:rPr>
        <w:t>It could also include temporary employees, who are hired to perform a specific task for a specified duration. This generally a short period.</w:t>
      </w:r>
    </w:p>
    <w:p w:rsidR="00BF4E41" w:rsidRPr="00562963" w:rsidRDefault="00BF4E41" w:rsidP="00BF4E41">
      <w:pPr>
        <w:autoSpaceDE w:val="0"/>
        <w:autoSpaceDN w:val="0"/>
        <w:adjustRightInd w:val="0"/>
        <w:ind w:left="360"/>
        <w:jc w:val="both"/>
        <w:rPr>
          <w:rFonts w:ascii="Arial" w:hAnsi="Arial" w:cs="Arial"/>
          <w:bCs/>
          <w:color w:val="002060"/>
        </w:rPr>
      </w:pPr>
    </w:p>
    <w:p w:rsidR="00BF4E41" w:rsidRPr="00562963" w:rsidRDefault="00BF4E41" w:rsidP="00BF4E41">
      <w:pPr>
        <w:autoSpaceDE w:val="0"/>
        <w:autoSpaceDN w:val="0"/>
        <w:adjustRightInd w:val="0"/>
        <w:jc w:val="both"/>
        <w:rPr>
          <w:rFonts w:ascii="Arial" w:hAnsi="Arial" w:cs="Arial"/>
          <w:bCs/>
          <w:color w:val="002060"/>
        </w:rPr>
      </w:pPr>
      <w:r w:rsidRPr="00562963">
        <w:rPr>
          <w:rFonts w:ascii="Arial" w:hAnsi="Arial" w:cs="Arial"/>
          <w:bCs/>
          <w:color w:val="002060"/>
        </w:rPr>
        <w:t>The risks associated with Short Service Employees is that they may not fully understanding the policies, procedures and working conditions and hazards of a job, thereby exposing themselves to injury and/or to their co-workers, or cause damage to the environment or equipment.</w:t>
      </w:r>
    </w:p>
    <w:p w:rsidR="00BF4E41" w:rsidRPr="00562963" w:rsidRDefault="00BF4E41" w:rsidP="00BF4E41">
      <w:pPr>
        <w:autoSpaceDE w:val="0"/>
        <w:autoSpaceDN w:val="0"/>
        <w:adjustRightInd w:val="0"/>
        <w:rPr>
          <w:rFonts w:ascii="Arial" w:hAnsi="Arial" w:cs="Arial"/>
          <w:b/>
          <w:bCs/>
          <w:color w:val="002060"/>
        </w:rPr>
      </w:pPr>
    </w:p>
    <w:p w:rsidR="00BF4E41" w:rsidRPr="00562963" w:rsidRDefault="00BF4E41" w:rsidP="00BF4E41">
      <w:pPr>
        <w:autoSpaceDE w:val="0"/>
        <w:autoSpaceDN w:val="0"/>
        <w:adjustRightInd w:val="0"/>
        <w:rPr>
          <w:rFonts w:ascii="Arial" w:hAnsi="Arial" w:cs="Arial"/>
          <w:b/>
          <w:bCs/>
          <w:color w:val="002060"/>
        </w:rPr>
      </w:pPr>
      <w:r w:rsidRPr="00562963">
        <w:rPr>
          <w:rFonts w:ascii="Arial" w:hAnsi="Arial" w:cs="Arial"/>
          <w:b/>
          <w:bCs/>
          <w:color w:val="002060"/>
        </w:rPr>
        <w:t>For this reason, Seavest does not make use of Short Service Employees on any High Risk jobs.</w:t>
      </w:r>
    </w:p>
    <w:p w:rsidR="00BF4E41" w:rsidRPr="00562963" w:rsidRDefault="00BF4E41" w:rsidP="00BF4E41">
      <w:pPr>
        <w:autoSpaceDE w:val="0"/>
        <w:autoSpaceDN w:val="0"/>
        <w:adjustRightInd w:val="0"/>
        <w:rPr>
          <w:rFonts w:ascii="Arial" w:hAnsi="Arial" w:cs="Arial"/>
          <w:b/>
          <w:bCs/>
          <w:color w:val="002060"/>
        </w:rPr>
      </w:pPr>
    </w:p>
    <w:p w:rsidR="00BF4E41" w:rsidRPr="00562963" w:rsidRDefault="00BF4E41" w:rsidP="00BF4E41">
      <w:pPr>
        <w:autoSpaceDE w:val="0"/>
        <w:autoSpaceDN w:val="0"/>
        <w:adjustRightInd w:val="0"/>
        <w:rPr>
          <w:rFonts w:ascii="Arial" w:hAnsi="Arial" w:cs="Arial"/>
          <w:color w:val="002060"/>
        </w:rPr>
      </w:pPr>
      <w:r w:rsidRPr="00562963">
        <w:rPr>
          <w:rFonts w:ascii="Arial" w:hAnsi="Arial" w:cs="Arial"/>
          <w:bCs/>
          <w:color w:val="002060"/>
        </w:rPr>
        <w:t>All Short Service Employees are identified by the person wearing a WHITE HARD HAT, and a reflective vest. Long Service or Competent Employees wear BLUE HARD HATS and a Reflective Jacket. No SSE will be allowed to work on any jobs without being assigned a mentor. The SSE will be only take instructions and guidance from his/her mentor. Depending on the complexity of the job and the rate at which the SSE learns, the SSE will be under the control of his/her mentor for the first 6 weeks or until the mentor decides that the SSE is capable of performing the task or job without close supervision.</w:t>
      </w:r>
    </w:p>
    <w:p w:rsidR="00BF4E41" w:rsidRPr="00562963" w:rsidRDefault="00BF4E41" w:rsidP="00BF4E41">
      <w:pPr>
        <w:autoSpaceDE w:val="0"/>
        <w:autoSpaceDN w:val="0"/>
        <w:adjustRightInd w:val="0"/>
        <w:ind w:left="720"/>
        <w:rPr>
          <w:rFonts w:ascii="Arial" w:hAnsi="Arial" w:cs="Arial"/>
          <w:color w:val="002060"/>
        </w:rPr>
      </w:pPr>
    </w:p>
    <w:p w:rsidR="00BF4E41" w:rsidRPr="00562963" w:rsidRDefault="00BF4E41" w:rsidP="00BF4E41">
      <w:pPr>
        <w:autoSpaceDE w:val="0"/>
        <w:autoSpaceDN w:val="0"/>
        <w:adjustRightInd w:val="0"/>
        <w:rPr>
          <w:rFonts w:ascii="Arial" w:hAnsi="Arial" w:cs="Arial"/>
          <w:b/>
          <w:bCs/>
          <w:color w:val="002060"/>
        </w:rPr>
      </w:pPr>
    </w:p>
    <w:p w:rsidR="00BF4E41" w:rsidRPr="00562963" w:rsidRDefault="00BF4E41" w:rsidP="00BF4E41">
      <w:pPr>
        <w:autoSpaceDE w:val="0"/>
        <w:autoSpaceDN w:val="0"/>
        <w:adjustRightInd w:val="0"/>
        <w:rPr>
          <w:rFonts w:ascii="Arial" w:hAnsi="Arial" w:cs="Arial"/>
          <w:bCs/>
          <w:color w:val="002060"/>
          <w:sz w:val="22"/>
          <w:szCs w:val="22"/>
        </w:rPr>
      </w:pPr>
      <w:r w:rsidRPr="00562963">
        <w:rPr>
          <w:rFonts w:ascii="Arial" w:hAnsi="Arial" w:cs="Arial"/>
          <w:bCs/>
          <w:color w:val="002060"/>
          <w:sz w:val="22"/>
          <w:szCs w:val="22"/>
        </w:rPr>
        <w:t>This programme is communicated to all teams and to all Short Service Employees during induction.</w:t>
      </w:r>
    </w:p>
    <w:p w:rsidR="00BF4E41" w:rsidRPr="00BA5006" w:rsidRDefault="00BF4E41" w:rsidP="00BF4E41">
      <w:pPr>
        <w:rPr>
          <w:rFonts w:ascii="Arial" w:hAnsi="Arial" w:cs="Arial"/>
          <w:b/>
          <w:sz w:val="22"/>
          <w:szCs w:val="22"/>
        </w:rPr>
      </w:pPr>
    </w:p>
    <w:p w:rsidR="00BF4E41" w:rsidRPr="00BA5006" w:rsidRDefault="00BF4E41" w:rsidP="00BF4E41">
      <w:pPr>
        <w:rPr>
          <w:rFonts w:ascii="Arial" w:hAnsi="Arial" w:cs="Arial"/>
          <w:b/>
          <w:sz w:val="28"/>
          <w:szCs w:val="28"/>
        </w:rPr>
      </w:pPr>
    </w:p>
    <w:p w:rsidR="00BF4E41" w:rsidRPr="00BA5006" w:rsidRDefault="00BF4E41" w:rsidP="00BF4E41">
      <w:pPr>
        <w:rPr>
          <w:rFonts w:ascii="Arial" w:hAnsi="Arial" w:cs="Arial"/>
          <w:color w:val="FF0000"/>
          <w:sz w:val="28"/>
          <w:szCs w:val="28"/>
        </w:rPr>
      </w:pPr>
    </w:p>
    <w:p w:rsidR="00BF4E41" w:rsidRPr="00BA5006" w:rsidRDefault="00BF4E41" w:rsidP="00BF4E41">
      <w:pPr>
        <w:rPr>
          <w:rFonts w:ascii="Arial" w:hAnsi="Arial" w:cs="Arial"/>
          <w:b/>
          <w:sz w:val="36"/>
          <w:szCs w:val="36"/>
        </w:rPr>
      </w:pPr>
    </w:p>
    <w:p w:rsidR="00BF4E41" w:rsidRPr="00BA5006" w:rsidRDefault="00BF4E41" w:rsidP="00BF4E41">
      <w:pPr>
        <w:rPr>
          <w:rFonts w:ascii="Arial" w:hAnsi="Arial" w:cs="Arial"/>
          <w:szCs w:val="28"/>
        </w:rPr>
      </w:pPr>
    </w:p>
    <w:p w:rsidR="00FE5C07" w:rsidRDefault="00FE5C07" w:rsidP="006419D1">
      <w:pPr>
        <w:tabs>
          <w:tab w:val="left" w:pos="3900"/>
        </w:tabs>
        <w:rPr>
          <w:rFonts w:ascii="Arial" w:hAnsi="Arial" w:cs="Arial"/>
          <w:bCs/>
        </w:rPr>
      </w:pPr>
    </w:p>
    <w:p w:rsidR="00DC6850" w:rsidRPr="004042D8" w:rsidRDefault="00DC6850" w:rsidP="00DC6850">
      <w:pPr>
        <w:spacing w:before="100" w:beforeAutospacing="1" w:after="100" w:afterAutospacing="1"/>
        <w:jc w:val="center"/>
        <w:outlineLvl w:val="0"/>
        <w:rPr>
          <w:rFonts w:ascii="Arial" w:hAnsi="Arial" w:cs="Arial"/>
          <w:b/>
          <w:bCs/>
          <w:color w:val="FF0000"/>
          <w:kern w:val="36"/>
          <w:sz w:val="40"/>
          <w:szCs w:val="40"/>
        </w:rPr>
      </w:pPr>
      <w:r w:rsidRPr="004042D8">
        <w:rPr>
          <w:rFonts w:ascii="Arial" w:hAnsi="Arial" w:cs="Arial"/>
          <w:b/>
          <w:bCs/>
          <w:color w:val="FF0000"/>
          <w:kern w:val="36"/>
          <w:sz w:val="40"/>
          <w:szCs w:val="40"/>
        </w:rPr>
        <w:lastRenderedPageBreak/>
        <w:t>Health, Safety and Environment Policy, Management System and Audits</w:t>
      </w:r>
    </w:p>
    <w:tbl>
      <w:tblPr>
        <w:tblW w:w="0" w:type="auto"/>
        <w:tblCellSpacing w:w="0" w:type="dxa"/>
        <w:tblCellMar>
          <w:top w:w="60" w:type="dxa"/>
          <w:left w:w="60" w:type="dxa"/>
          <w:bottom w:w="60" w:type="dxa"/>
          <w:right w:w="60" w:type="dxa"/>
        </w:tblCellMar>
        <w:tblLook w:val="04A0"/>
      </w:tblPr>
      <w:tblGrid>
        <w:gridCol w:w="126"/>
      </w:tblGrid>
      <w:tr w:rsidR="00DC6850" w:rsidRPr="007C5D7C" w:rsidTr="00D91AD5">
        <w:trPr>
          <w:tblCellSpacing w:w="0" w:type="dxa"/>
        </w:trPr>
        <w:tc>
          <w:tcPr>
            <w:tcW w:w="0" w:type="auto"/>
            <w:vAlign w:val="center"/>
            <w:hideMark/>
          </w:tcPr>
          <w:p w:rsidR="00DC6850" w:rsidRPr="007C5D7C" w:rsidRDefault="00DC6850" w:rsidP="00D91AD5"/>
        </w:tc>
      </w:tr>
    </w:tbl>
    <w:p w:rsidR="00DC6850" w:rsidRPr="007C5D7C" w:rsidRDefault="00DC6850" w:rsidP="00DC6850">
      <w:pPr>
        <w:rPr>
          <w:vanish/>
        </w:rPr>
      </w:pPr>
    </w:p>
    <w:tbl>
      <w:tblPr>
        <w:tblW w:w="5000" w:type="pct"/>
        <w:tblCellSpacing w:w="0" w:type="dxa"/>
        <w:tblCellMar>
          <w:left w:w="0" w:type="dxa"/>
          <w:right w:w="0" w:type="dxa"/>
        </w:tblCellMar>
        <w:tblLook w:val="04A0"/>
      </w:tblPr>
      <w:tblGrid>
        <w:gridCol w:w="8640"/>
      </w:tblGrid>
      <w:tr w:rsidR="00DC6850" w:rsidRPr="00562963" w:rsidTr="00D91AD5">
        <w:trPr>
          <w:tblCellSpacing w:w="0" w:type="dxa"/>
        </w:trPr>
        <w:tc>
          <w:tcPr>
            <w:tcW w:w="0" w:type="auto"/>
            <w:hideMark/>
          </w:tcPr>
          <w:tbl>
            <w:tblPr>
              <w:tblW w:w="5000" w:type="pct"/>
              <w:tblCellSpacing w:w="0" w:type="dxa"/>
              <w:tblCellMar>
                <w:left w:w="0" w:type="dxa"/>
                <w:right w:w="0" w:type="dxa"/>
              </w:tblCellMar>
              <w:tblLook w:val="04A0"/>
            </w:tblPr>
            <w:tblGrid>
              <w:gridCol w:w="8640"/>
            </w:tblGrid>
            <w:tr w:rsidR="00DC6850" w:rsidRPr="00562963" w:rsidTr="00D91AD5">
              <w:trPr>
                <w:tblCellSpacing w:w="0" w:type="dxa"/>
              </w:trPr>
              <w:tc>
                <w:tcPr>
                  <w:tcW w:w="0" w:type="auto"/>
                  <w:hideMark/>
                </w:tcPr>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 xml:space="preserve">Every Seavest employee has a duty to comply with the policy, which applies to all company-owned and -operated locations. The policy also requires contractors and suppliers to manage HSE in compliance with our standards. </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For example, before starting a venture, in addition to evaluating the sustainability and business risks that we may encounter, we enlist the help of experts in specific areas to research and identify significant risks, including social and environmental concerns, and define how such risks will be managed. During the negotiation phases of a joint-venture project, we outline the risks identified, clearly state our expectations on environmental and social-issue performance, and discuss with potential co-ventures how these concerns should be managed.</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Our HSE policy sets the foundation for our companywide HSE programs. We audit our facilities at least once every five years to ensure that they comply with our own policies and standards and applicable regulatory requirements. Large, complex facilities are audited more frequently. Our own corporate HSE audit group performed 41 such compliance and management system audits in 2008, covering roughly a quarter of our assets. Individual sites also performed their own HSE and management system self-assessments.</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If any performance gaps are found, the business unit must develop a corrective action plan within 60 days. Our auditors review and approve these plans, and track them to completion.</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We use a company-wide annual HSE compliance verification process to audit action items and risk assessments, and to process hazard analyses, incident investigations and similar corrective actions. Each year all operating business managers must certify their compliance with regulatory requirements and company standards, and attest that adequate action plans exist for any identified gaps. The system is designed to guide identified risk issues and HSE-related issues to conclusion.</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 xml:space="preserve">The corporate HSE audit group also conducts reviews to determine the operational status for selected exploration and production assets that are new to the company’s portfolio. This helps ensure that the assets are commissioned and operated correctly, that the work force has been properly trained, and that effective inspection and maintenance programs are in place. </w:t>
                  </w:r>
                </w:p>
                <w:p w:rsidR="00DC6850" w:rsidRPr="00562963" w:rsidRDefault="00DC6850" w:rsidP="00D91AD5">
                  <w:pPr>
                    <w:spacing w:before="100" w:beforeAutospacing="1" w:after="100" w:afterAutospacing="1"/>
                    <w:rPr>
                      <w:rFonts w:ascii="Arial" w:hAnsi="Arial" w:cs="Arial"/>
                      <w:color w:val="002060"/>
                    </w:rPr>
                  </w:pPr>
                </w:p>
                <w:p w:rsidR="00DC6850" w:rsidRPr="00562963" w:rsidRDefault="00DC6850" w:rsidP="00D91AD5">
                  <w:pPr>
                    <w:spacing w:before="100" w:beforeAutospacing="1" w:after="100" w:afterAutospacing="1"/>
                    <w:rPr>
                      <w:rFonts w:ascii="Arial" w:hAnsi="Arial" w:cs="Arial"/>
                      <w:color w:val="002060"/>
                    </w:rPr>
                  </w:pPr>
                </w:p>
                <w:p w:rsidR="00DC6850" w:rsidRPr="00562963" w:rsidRDefault="00DC6850" w:rsidP="00D91AD5">
                  <w:pPr>
                    <w:spacing w:before="100" w:beforeAutospacing="1" w:after="100" w:afterAutospacing="1"/>
                    <w:rPr>
                      <w:rFonts w:ascii="Arial" w:hAnsi="Arial" w:cs="Arial"/>
                      <w:color w:val="002060"/>
                    </w:rPr>
                  </w:pP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 xml:space="preserve">Beginning in January 2008, an assessment was required for all items identified in audits as lacking conformance with our standards, policies or procedures. A chart connecting each audit finding to the proper section of the HSE management system is now part of every audit report issued. This allows more systematic evaluation to identify the root causes or underlying factors associated with the </w:t>
                  </w:r>
                  <w:proofErr w:type="spellStart"/>
                  <w:r w:rsidRPr="00562963">
                    <w:rPr>
                      <w:rFonts w:ascii="Arial" w:hAnsi="Arial" w:cs="Arial"/>
                      <w:color w:val="002060"/>
                    </w:rPr>
                    <w:t>nonconformance</w:t>
                  </w:r>
                  <w:proofErr w:type="spellEnd"/>
                  <w:r w:rsidRPr="00562963">
                    <w:rPr>
                      <w:rFonts w:ascii="Arial" w:hAnsi="Arial" w:cs="Arial"/>
                      <w:color w:val="002060"/>
                    </w:rPr>
                    <w:t xml:space="preserve">, and the process improves the quality of corrective action plans. This effort is designed to reduce the likelihood of recurring issues. For all issues identified in the assessment, improvements that are consistent with the company HSE management system must be identified to prevent recurrences. </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 xml:space="preserve">A specific strength of our HSE audit program is the inclusion of guest auditors. Every audit team includes not only members of the permanent corporate HSE auditing staff, but also other experts nominated by their facility. This allows a more thorough evaluation by team members who are aware of current issues and likely weaknesses, and possess keen insights into the programs and procedures being audited. Additionally, the guest auditor process promotes networking and allows for mutually beneficial peer review. In addition to our corporate auditing process, we also conduct self assessments and inspection processes. </w:t>
                  </w:r>
                </w:p>
              </w:tc>
            </w:tr>
          </w:tbl>
          <w:p w:rsidR="00DC6850" w:rsidRPr="00562963" w:rsidRDefault="00DC6850" w:rsidP="00D91AD5">
            <w:pPr>
              <w:rPr>
                <w:rFonts w:ascii="Arial" w:hAnsi="Arial" w:cs="Arial"/>
                <w:color w:val="002060"/>
              </w:rPr>
            </w:pPr>
          </w:p>
        </w:tc>
      </w:tr>
    </w:tbl>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Pr="004042D8" w:rsidRDefault="00A22500" w:rsidP="00A22500">
      <w:pPr>
        <w:autoSpaceDE w:val="0"/>
        <w:autoSpaceDN w:val="0"/>
        <w:adjustRightInd w:val="0"/>
        <w:jc w:val="center"/>
        <w:rPr>
          <w:rFonts w:ascii="Arial" w:hAnsi="Arial" w:cs="Arial"/>
          <w:b/>
          <w:bCs/>
          <w:color w:val="FF0000"/>
          <w:sz w:val="44"/>
          <w:szCs w:val="44"/>
        </w:rPr>
      </w:pPr>
      <w:r w:rsidRPr="004042D8">
        <w:rPr>
          <w:rFonts w:ascii="Arial" w:hAnsi="Arial" w:cs="Arial"/>
          <w:b/>
          <w:bCs/>
          <w:color w:val="FF0000"/>
          <w:sz w:val="44"/>
          <w:szCs w:val="44"/>
        </w:rPr>
        <w:lastRenderedPageBreak/>
        <w:t>Asbestos</w:t>
      </w:r>
      <w:r>
        <w:rPr>
          <w:rFonts w:ascii="Arial" w:hAnsi="Arial" w:cs="Arial"/>
          <w:b/>
          <w:bCs/>
          <w:color w:val="FF0000"/>
          <w:sz w:val="44"/>
          <w:szCs w:val="44"/>
        </w:rPr>
        <w:t xml:space="preserve"> Policy</w:t>
      </w:r>
    </w:p>
    <w:p w:rsidR="00A22500" w:rsidRPr="00036CFC" w:rsidRDefault="00A22500" w:rsidP="00A22500">
      <w:pPr>
        <w:autoSpaceDE w:val="0"/>
        <w:autoSpaceDN w:val="0"/>
        <w:adjustRightInd w:val="0"/>
        <w:rPr>
          <w:rFonts w:ascii="Arial" w:hAnsi="Arial" w:cs="Arial"/>
          <w:b/>
          <w:bCs/>
          <w:color w:val="002060"/>
        </w:rPr>
      </w:pPr>
    </w:p>
    <w:p w:rsidR="00A22500" w:rsidRPr="00036CFC" w:rsidRDefault="00A22500" w:rsidP="00A22500">
      <w:pPr>
        <w:autoSpaceDE w:val="0"/>
        <w:autoSpaceDN w:val="0"/>
        <w:adjustRightInd w:val="0"/>
        <w:rPr>
          <w:rFonts w:ascii="Arial" w:hAnsi="Arial" w:cs="Arial"/>
          <w:b/>
          <w:bCs/>
          <w:color w:val="002060"/>
          <w:sz w:val="28"/>
          <w:szCs w:val="28"/>
        </w:rPr>
      </w:pPr>
      <w:r w:rsidRPr="00036CFC">
        <w:rPr>
          <w:rFonts w:ascii="Arial" w:hAnsi="Arial" w:cs="Arial"/>
          <w:b/>
          <w:bCs/>
          <w:color w:val="002060"/>
          <w:sz w:val="28"/>
          <w:szCs w:val="28"/>
        </w:rPr>
        <w:t>Purpose</w:t>
      </w:r>
    </w:p>
    <w:p w:rsidR="00A22500" w:rsidRPr="00036CFC" w:rsidRDefault="00A22500" w:rsidP="00A22500">
      <w:pPr>
        <w:autoSpaceDE w:val="0"/>
        <w:autoSpaceDN w:val="0"/>
        <w:adjustRightInd w:val="0"/>
        <w:rPr>
          <w:rFonts w:ascii="Arial" w:hAnsi="Arial" w:cs="Arial"/>
          <w:b/>
          <w:bCs/>
          <w:color w:val="002060"/>
        </w:rPr>
      </w:pPr>
    </w:p>
    <w:p w:rsidR="00A22500" w:rsidRPr="00036CFC" w:rsidRDefault="00A22500" w:rsidP="00A22500">
      <w:pPr>
        <w:autoSpaceDE w:val="0"/>
        <w:autoSpaceDN w:val="0"/>
        <w:adjustRightInd w:val="0"/>
        <w:rPr>
          <w:rFonts w:ascii="Arial" w:hAnsi="Arial" w:cs="Arial"/>
          <w:color w:val="002060"/>
        </w:rPr>
      </w:pPr>
      <w:r w:rsidRPr="00036CFC">
        <w:rPr>
          <w:rFonts w:ascii="Arial" w:hAnsi="Arial" w:cs="Arial"/>
          <w:color w:val="002060"/>
        </w:rPr>
        <w:t>To manage risk associated with the exposure to asbestos</w:t>
      </w:r>
    </w:p>
    <w:p w:rsidR="00A22500" w:rsidRPr="00036CFC" w:rsidRDefault="00A22500" w:rsidP="00A22500">
      <w:pPr>
        <w:autoSpaceDE w:val="0"/>
        <w:autoSpaceDN w:val="0"/>
        <w:adjustRightInd w:val="0"/>
        <w:rPr>
          <w:rFonts w:ascii="Arial" w:hAnsi="Arial" w:cs="Arial"/>
          <w:i/>
          <w:iCs/>
          <w:color w:val="002060"/>
        </w:rPr>
      </w:pPr>
    </w:p>
    <w:p w:rsidR="00A22500" w:rsidRPr="00036CFC" w:rsidRDefault="00A22500" w:rsidP="00A22500">
      <w:pPr>
        <w:autoSpaceDE w:val="0"/>
        <w:autoSpaceDN w:val="0"/>
        <w:adjustRightInd w:val="0"/>
        <w:rPr>
          <w:rFonts w:ascii="Arial" w:hAnsi="Arial" w:cs="Arial"/>
          <w:b/>
          <w:bCs/>
          <w:color w:val="002060"/>
          <w:sz w:val="28"/>
          <w:szCs w:val="28"/>
        </w:rPr>
      </w:pPr>
      <w:r w:rsidRPr="00036CFC">
        <w:rPr>
          <w:rFonts w:ascii="Arial" w:hAnsi="Arial" w:cs="Arial"/>
          <w:b/>
          <w:bCs/>
          <w:color w:val="002060"/>
          <w:sz w:val="28"/>
          <w:szCs w:val="28"/>
        </w:rPr>
        <w:t>Requirements</w:t>
      </w:r>
    </w:p>
    <w:p w:rsidR="00A22500" w:rsidRPr="00036CFC" w:rsidRDefault="00A22500" w:rsidP="00A22500">
      <w:pPr>
        <w:autoSpaceDE w:val="0"/>
        <w:autoSpaceDN w:val="0"/>
        <w:adjustRightInd w:val="0"/>
        <w:rPr>
          <w:rFonts w:ascii="Arial" w:hAnsi="Arial" w:cs="Arial"/>
          <w:color w:val="002060"/>
        </w:rPr>
      </w:pPr>
    </w:p>
    <w:p w:rsidR="00A22500" w:rsidRPr="00036CFC" w:rsidRDefault="00A22500" w:rsidP="00A22500">
      <w:pPr>
        <w:autoSpaceDE w:val="0"/>
        <w:autoSpaceDN w:val="0"/>
        <w:adjustRightInd w:val="0"/>
        <w:rPr>
          <w:rFonts w:ascii="Arial" w:hAnsi="Arial" w:cs="Arial"/>
          <w:color w:val="002060"/>
        </w:rPr>
      </w:pPr>
      <w:r w:rsidRPr="00036CFC">
        <w:rPr>
          <w:rFonts w:ascii="Arial" w:hAnsi="Arial" w:cs="Arial"/>
          <w:color w:val="002060"/>
        </w:rPr>
        <w:t>The contractor is responsible for implementing the following requirements:</w:t>
      </w:r>
    </w:p>
    <w:p w:rsidR="00A22500" w:rsidRPr="00036CFC" w:rsidRDefault="00A22500" w:rsidP="00A22500">
      <w:pPr>
        <w:autoSpaceDE w:val="0"/>
        <w:autoSpaceDN w:val="0"/>
        <w:adjustRightInd w:val="0"/>
        <w:rPr>
          <w:rFonts w:ascii="Arial" w:hAnsi="Arial" w:cs="Arial"/>
          <w:color w:val="002060"/>
        </w:rPr>
      </w:pPr>
    </w:p>
    <w:p w:rsidR="00A22500" w:rsidRPr="00036CFC" w:rsidRDefault="00A22500" w:rsidP="00036FD9">
      <w:pPr>
        <w:numPr>
          <w:ilvl w:val="0"/>
          <w:numId w:val="82"/>
        </w:numPr>
        <w:autoSpaceDE w:val="0"/>
        <w:autoSpaceDN w:val="0"/>
        <w:adjustRightInd w:val="0"/>
        <w:rPr>
          <w:rFonts w:ascii="Arial" w:hAnsi="Arial" w:cs="Arial"/>
          <w:color w:val="002060"/>
        </w:rPr>
      </w:pPr>
      <w:r w:rsidRPr="00036CFC">
        <w:rPr>
          <w:rFonts w:ascii="Arial" w:hAnsi="Arial" w:cs="Arial"/>
          <w:color w:val="002060"/>
        </w:rPr>
        <w:t>Manage Asbestos risks via a Job Hazard Analysis (JHA) and Permit to Work.</w:t>
      </w:r>
    </w:p>
    <w:p w:rsidR="00A22500" w:rsidRPr="00036CFC" w:rsidRDefault="00A22500" w:rsidP="00036FD9">
      <w:pPr>
        <w:numPr>
          <w:ilvl w:val="0"/>
          <w:numId w:val="82"/>
        </w:numPr>
        <w:autoSpaceDE w:val="0"/>
        <w:autoSpaceDN w:val="0"/>
        <w:adjustRightInd w:val="0"/>
        <w:rPr>
          <w:rFonts w:ascii="Arial" w:hAnsi="Arial" w:cs="Arial"/>
          <w:color w:val="002060"/>
        </w:rPr>
      </w:pPr>
      <w:r w:rsidRPr="00036CFC">
        <w:rPr>
          <w:rFonts w:ascii="Arial" w:hAnsi="Arial" w:cs="Arial"/>
          <w:color w:val="002060"/>
        </w:rPr>
        <w:t>Appoint an Authorized Person or approved contractor for Asbestos for work on or removal of this substance including exposure monitoring and clearance testing.</w:t>
      </w:r>
    </w:p>
    <w:p w:rsidR="00A22500" w:rsidRPr="00036CFC" w:rsidRDefault="00A22500" w:rsidP="00036FD9">
      <w:pPr>
        <w:numPr>
          <w:ilvl w:val="0"/>
          <w:numId w:val="82"/>
        </w:numPr>
        <w:autoSpaceDE w:val="0"/>
        <w:autoSpaceDN w:val="0"/>
        <w:adjustRightInd w:val="0"/>
        <w:rPr>
          <w:rFonts w:ascii="Arial" w:hAnsi="Arial" w:cs="Arial"/>
          <w:color w:val="002060"/>
        </w:rPr>
      </w:pPr>
      <w:r w:rsidRPr="00036CFC">
        <w:rPr>
          <w:rFonts w:ascii="Arial" w:hAnsi="Arial" w:cs="Arial"/>
          <w:color w:val="002060"/>
        </w:rPr>
        <w:t>Seavest are not authorized to conduct any asbestos work.</w:t>
      </w:r>
    </w:p>
    <w:p w:rsidR="00A22500" w:rsidRPr="00036CFC" w:rsidRDefault="00A22500" w:rsidP="00A22500">
      <w:pPr>
        <w:autoSpaceDE w:val="0"/>
        <w:autoSpaceDN w:val="0"/>
        <w:adjustRightInd w:val="0"/>
        <w:ind w:left="720"/>
        <w:rPr>
          <w:rFonts w:ascii="Arial" w:hAnsi="Arial" w:cs="Arial"/>
          <w:color w:val="002060"/>
        </w:rPr>
      </w:pPr>
    </w:p>
    <w:p w:rsidR="00A22500" w:rsidRPr="00036CFC" w:rsidRDefault="00A22500" w:rsidP="00A22500">
      <w:pPr>
        <w:autoSpaceDE w:val="0"/>
        <w:autoSpaceDN w:val="0"/>
        <w:adjustRightInd w:val="0"/>
        <w:rPr>
          <w:rFonts w:ascii="Arial" w:hAnsi="Arial" w:cs="Arial"/>
          <w:color w:val="002060"/>
        </w:rPr>
      </w:pPr>
      <w:r w:rsidRPr="00036CFC">
        <w:rPr>
          <w:rFonts w:ascii="Arial" w:hAnsi="Arial" w:cs="Arial"/>
          <w:color w:val="002060"/>
        </w:rPr>
        <w:t>Apply the following for work on and removal of asbestos including:</w:t>
      </w:r>
    </w:p>
    <w:p w:rsidR="00A22500" w:rsidRPr="00036CFC" w:rsidRDefault="00A22500" w:rsidP="00A22500">
      <w:pPr>
        <w:autoSpaceDE w:val="0"/>
        <w:autoSpaceDN w:val="0"/>
        <w:adjustRightInd w:val="0"/>
        <w:rPr>
          <w:rFonts w:ascii="Arial" w:hAnsi="Arial" w:cs="Arial"/>
          <w:color w:val="002060"/>
        </w:rPr>
      </w:pPr>
    </w:p>
    <w:p w:rsidR="00A22500" w:rsidRPr="00036CFC" w:rsidRDefault="00A22500" w:rsidP="00036FD9">
      <w:pPr>
        <w:numPr>
          <w:ilvl w:val="0"/>
          <w:numId w:val="83"/>
        </w:numPr>
        <w:autoSpaceDE w:val="0"/>
        <w:autoSpaceDN w:val="0"/>
        <w:adjustRightInd w:val="0"/>
        <w:rPr>
          <w:rFonts w:ascii="Arial" w:hAnsi="Arial" w:cs="Arial"/>
          <w:color w:val="002060"/>
        </w:rPr>
      </w:pPr>
      <w:r w:rsidRPr="00036CFC">
        <w:rPr>
          <w:rFonts w:ascii="Arial" w:hAnsi="Arial" w:cs="Arial"/>
          <w:color w:val="002060"/>
        </w:rPr>
        <w:t>Enclosure, segregation and signposting of the work area that may be contaminated</w:t>
      </w:r>
    </w:p>
    <w:p w:rsidR="00A22500" w:rsidRPr="00036CFC" w:rsidRDefault="00A22500" w:rsidP="00036FD9">
      <w:pPr>
        <w:numPr>
          <w:ilvl w:val="0"/>
          <w:numId w:val="83"/>
        </w:numPr>
        <w:autoSpaceDE w:val="0"/>
        <w:autoSpaceDN w:val="0"/>
        <w:adjustRightInd w:val="0"/>
        <w:rPr>
          <w:rFonts w:ascii="Arial" w:hAnsi="Arial" w:cs="Arial"/>
          <w:color w:val="002060"/>
        </w:rPr>
      </w:pPr>
      <w:r w:rsidRPr="00036CFC">
        <w:rPr>
          <w:rFonts w:ascii="Arial" w:hAnsi="Arial" w:cs="Arial"/>
          <w:color w:val="002060"/>
        </w:rPr>
        <w:t>Protective clothing and respiratory protection</w:t>
      </w:r>
    </w:p>
    <w:p w:rsidR="00A22500" w:rsidRPr="00036CFC" w:rsidRDefault="00A22500" w:rsidP="00036FD9">
      <w:pPr>
        <w:numPr>
          <w:ilvl w:val="0"/>
          <w:numId w:val="83"/>
        </w:numPr>
        <w:autoSpaceDE w:val="0"/>
        <w:autoSpaceDN w:val="0"/>
        <w:adjustRightInd w:val="0"/>
        <w:rPr>
          <w:rFonts w:ascii="Arial" w:hAnsi="Arial" w:cs="Arial"/>
          <w:color w:val="002060"/>
        </w:rPr>
      </w:pPr>
      <w:r w:rsidRPr="00036CFC">
        <w:rPr>
          <w:rFonts w:ascii="Arial" w:hAnsi="Arial" w:cs="Arial"/>
          <w:color w:val="002060"/>
        </w:rPr>
        <w:t>Personal hygiene facilities</w:t>
      </w:r>
    </w:p>
    <w:p w:rsidR="00A22500" w:rsidRPr="00036CFC" w:rsidRDefault="00A22500" w:rsidP="00036FD9">
      <w:pPr>
        <w:numPr>
          <w:ilvl w:val="0"/>
          <w:numId w:val="83"/>
        </w:numPr>
        <w:autoSpaceDE w:val="0"/>
        <w:autoSpaceDN w:val="0"/>
        <w:adjustRightInd w:val="0"/>
        <w:rPr>
          <w:rFonts w:ascii="Arial" w:hAnsi="Arial" w:cs="Arial"/>
          <w:color w:val="002060"/>
        </w:rPr>
      </w:pPr>
      <w:r w:rsidRPr="00036CFC">
        <w:rPr>
          <w:rFonts w:ascii="Arial" w:hAnsi="Arial" w:cs="Arial"/>
          <w:color w:val="002060"/>
        </w:rPr>
        <w:t>Waste collection, labelling and disposal</w:t>
      </w:r>
    </w:p>
    <w:p w:rsidR="00A22500" w:rsidRPr="00036CFC" w:rsidRDefault="00A22500" w:rsidP="00036FD9">
      <w:pPr>
        <w:numPr>
          <w:ilvl w:val="0"/>
          <w:numId w:val="83"/>
        </w:numPr>
        <w:autoSpaceDE w:val="0"/>
        <w:autoSpaceDN w:val="0"/>
        <w:adjustRightInd w:val="0"/>
        <w:rPr>
          <w:rFonts w:ascii="Arial" w:hAnsi="Arial" w:cs="Arial"/>
          <w:color w:val="002060"/>
        </w:rPr>
      </w:pPr>
      <w:r w:rsidRPr="00036CFC">
        <w:rPr>
          <w:rFonts w:ascii="Arial" w:hAnsi="Arial" w:cs="Arial"/>
          <w:color w:val="002060"/>
        </w:rPr>
        <w:t>Exposure monitoring and Clearance Testing</w:t>
      </w:r>
    </w:p>
    <w:p w:rsidR="00A22500" w:rsidRPr="00036CFC" w:rsidRDefault="00A22500" w:rsidP="00A22500">
      <w:pPr>
        <w:autoSpaceDE w:val="0"/>
        <w:autoSpaceDN w:val="0"/>
        <w:adjustRightInd w:val="0"/>
        <w:ind w:left="720"/>
        <w:rPr>
          <w:rFonts w:ascii="Arial" w:hAnsi="Arial" w:cs="Arial"/>
          <w:color w:val="002060"/>
        </w:rPr>
      </w:pPr>
    </w:p>
    <w:p w:rsidR="00A22500" w:rsidRPr="00036CFC" w:rsidRDefault="00A22500" w:rsidP="00A22500">
      <w:pPr>
        <w:autoSpaceDE w:val="0"/>
        <w:autoSpaceDN w:val="0"/>
        <w:adjustRightInd w:val="0"/>
        <w:rPr>
          <w:rFonts w:ascii="Arial" w:hAnsi="Arial" w:cs="Arial"/>
          <w:color w:val="002060"/>
        </w:rPr>
      </w:pPr>
      <w:r w:rsidRPr="00036CFC">
        <w:rPr>
          <w:rFonts w:ascii="Arial" w:hAnsi="Arial" w:cs="Arial"/>
          <w:color w:val="002060"/>
        </w:rPr>
        <w:t>And where appropriate:</w:t>
      </w:r>
    </w:p>
    <w:p w:rsidR="00A22500" w:rsidRPr="00036CFC" w:rsidRDefault="00A22500" w:rsidP="00A22500">
      <w:pPr>
        <w:autoSpaceDE w:val="0"/>
        <w:autoSpaceDN w:val="0"/>
        <w:adjustRightInd w:val="0"/>
        <w:rPr>
          <w:rFonts w:ascii="Arial" w:hAnsi="Arial" w:cs="Arial"/>
          <w:color w:val="002060"/>
        </w:rPr>
      </w:pPr>
    </w:p>
    <w:p w:rsidR="00A22500" w:rsidRPr="00036CFC" w:rsidRDefault="00A22500" w:rsidP="00036FD9">
      <w:pPr>
        <w:numPr>
          <w:ilvl w:val="0"/>
          <w:numId w:val="84"/>
        </w:numPr>
        <w:autoSpaceDE w:val="0"/>
        <w:autoSpaceDN w:val="0"/>
        <w:adjustRightInd w:val="0"/>
        <w:rPr>
          <w:rFonts w:ascii="Arial" w:hAnsi="Arial" w:cs="Arial"/>
          <w:color w:val="002060"/>
        </w:rPr>
      </w:pPr>
      <w:r w:rsidRPr="00036CFC">
        <w:rPr>
          <w:rFonts w:ascii="Arial" w:hAnsi="Arial" w:cs="Arial"/>
          <w:color w:val="002060"/>
        </w:rPr>
        <w:t>Ventilation or air filtration equipment</w:t>
      </w:r>
    </w:p>
    <w:p w:rsidR="00A22500" w:rsidRPr="00036CFC" w:rsidRDefault="00A22500" w:rsidP="00036FD9">
      <w:pPr>
        <w:numPr>
          <w:ilvl w:val="0"/>
          <w:numId w:val="84"/>
        </w:numPr>
        <w:autoSpaceDE w:val="0"/>
        <w:autoSpaceDN w:val="0"/>
        <w:adjustRightInd w:val="0"/>
        <w:rPr>
          <w:rFonts w:ascii="Arial" w:hAnsi="Arial" w:cs="Arial"/>
          <w:color w:val="002060"/>
        </w:rPr>
      </w:pPr>
      <w:r w:rsidRPr="00036CFC">
        <w:rPr>
          <w:rFonts w:ascii="Arial" w:hAnsi="Arial" w:cs="Arial"/>
          <w:color w:val="002060"/>
        </w:rPr>
        <w:t>Decontamination unit</w:t>
      </w:r>
    </w:p>
    <w:p w:rsidR="00A22500" w:rsidRPr="00036CFC" w:rsidRDefault="00A22500" w:rsidP="00A22500">
      <w:pPr>
        <w:tabs>
          <w:tab w:val="left" w:pos="3900"/>
        </w:tabs>
        <w:rPr>
          <w:rFonts w:ascii="Arial" w:hAnsi="Arial" w:cs="Arial"/>
          <w:color w:val="002060"/>
        </w:rPr>
      </w:pPr>
      <w:r w:rsidRPr="00036CFC">
        <w:rPr>
          <w:rFonts w:ascii="Arial" w:hAnsi="Arial" w:cs="Arial"/>
          <w:color w:val="002060"/>
        </w:rPr>
        <w:t>Do not introduce Asbestos into new or existing facilities</w:t>
      </w:r>
    </w:p>
    <w:p w:rsidR="00A22500" w:rsidRPr="00036CFC" w:rsidRDefault="00A22500" w:rsidP="00A22500">
      <w:pPr>
        <w:autoSpaceDE w:val="0"/>
        <w:autoSpaceDN w:val="0"/>
        <w:adjustRightInd w:val="0"/>
        <w:rPr>
          <w:rFonts w:eastAsia="Calibri"/>
          <w:color w:val="002060"/>
          <w:lang w:val="en-US" w:eastAsia="en-ZA"/>
        </w:rPr>
      </w:pPr>
    </w:p>
    <w:p w:rsidR="00A22500" w:rsidRPr="00036CFC" w:rsidRDefault="00A22500" w:rsidP="00A22500">
      <w:pPr>
        <w:pStyle w:val="Default"/>
        <w:rPr>
          <w:color w:val="002060"/>
        </w:rPr>
      </w:pPr>
      <w:r w:rsidRPr="00036CFC">
        <w:rPr>
          <w:color w:val="002060"/>
        </w:rPr>
        <w:t>In most cases, there is no danger from the asbestos in your home. As long as the materials that contain the asbestos are intact and undamaged, there is no reason to worry. Asbestos is only a health hazard when tiny fibers of it become airborne. This can happen if you disturb asbestos containing materials during renovations or repairs, or if a material containing asbestos becomes damaged.</w:t>
      </w:r>
    </w:p>
    <w:p w:rsidR="00A22500" w:rsidRPr="00036CFC" w:rsidRDefault="00A22500" w:rsidP="00A22500">
      <w:pPr>
        <w:autoSpaceDE w:val="0"/>
        <w:autoSpaceDN w:val="0"/>
        <w:adjustRightInd w:val="0"/>
        <w:rPr>
          <w:rFonts w:ascii="Arial" w:eastAsia="Calibri" w:hAnsi="Arial" w:cs="Arial"/>
          <w:b/>
          <w:bCs/>
          <w:color w:val="002060"/>
          <w:lang w:val="en-US" w:eastAsia="en-ZA"/>
        </w:rPr>
      </w:pPr>
      <w:r w:rsidRPr="00036CFC">
        <w:rPr>
          <w:rFonts w:ascii="Arial" w:eastAsia="Calibri" w:hAnsi="Arial" w:cs="Arial"/>
          <w:b/>
          <w:bCs/>
          <w:color w:val="002060"/>
          <w:lang w:val="en-US" w:eastAsia="en-ZA"/>
        </w:rPr>
        <w:t xml:space="preserve"> </w:t>
      </w:r>
    </w:p>
    <w:p w:rsidR="00A22500" w:rsidRPr="00036CFC" w:rsidRDefault="00A22500" w:rsidP="00A22500">
      <w:pPr>
        <w:autoSpaceDE w:val="0"/>
        <w:autoSpaceDN w:val="0"/>
        <w:adjustRightInd w:val="0"/>
        <w:rPr>
          <w:rFonts w:ascii="Arial" w:eastAsia="Calibri" w:hAnsi="Arial" w:cs="Arial"/>
          <w:color w:val="002060"/>
          <w:lang w:val="en-US" w:eastAsia="en-ZA"/>
        </w:rPr>
      </w:pPr>
      <w:r w:rsidRPr="00036CFC">
        <w:rPr>
          <w:rFonts w:ascii="Arial" w:eastAsia="Calibri" w:hAnsi="Arial" w:cs="Arial"/>
          <w:b/>
          <w:bCs/>
          <w:color w:val="002060"/>
          <w:lang w:val="en-US" w:eastAsia="en-ZA"/>
        </w:rPr>
        <w:t xml:space="preserve">Removing Asbestos </w:t>
      </w:r>
    </w:p>
    <w:p w:rsidR="00A22500" w:rsidRPr="00036CFC" w:rsidRDefault="00A22500" w:rsidP="00A22500">
      <w:pPr>
        <w:autoSpaceDE w:val="0"/>
        <w:autoSpaceDN w:val="0"/>
        <w:adjustRightInd w:val="0"/>
        <w:rPr>
          <w:rFonts w:ascii="Arial" w:eastAsia="Calibri" w:hAnsi="Arial" w:cs="Arial"/>
          <w:color w:val="002060"/>
          <w:lang w:val="en-US" w:eastAsia="en-ZA"/>
        </w:rPr>
      </w:pPr>
      <w:r w:rsidRPr="00036CFC">
        <w:rPr>
          <w:rFonts w:ascii="Arial" w:eastAsia="Calibri" w:hAnsi="Arial" w:cs="Arial"/>
          <w:color w:val="002060"/>
          <w:lang w:val="en-US" w:eastAsia="en-ZA"/>
        </w:rPr>
        <w:t xml:space="preserve">In general, removing asbestos-containing materials from your home </w:t>
      </w:r>
      <w:proofErr w:type="gramStart"/>
      <w:r w:rsidRPr="00036CFC">
        <w:rPr>
          <w:rFonts w:ascii="Arial" w:eastAsia="Calibri" w:hAnsi="Arial" w:cs="Arial"/>
          <w:color w:val="002060"/>
          <w:lang w:val="en-US" w:eastAsia="en-ZA"/>
        </w:rPr>
        <w:t>yourself</w:t>
      </w:r>
      <w:proofErr w:type="gramEnd"/>
      <w:r w:rsidRPr="00036CFC">
        <w:rPr>
          <w:rFonts w:ascii="Arial" w:eastAsia="Calibri" w:hAnsi="Arial" w:cs="Arial"/>
          <w:color w:val="002060"/>
          <w:lang w:val="en-US" w:eastAsia="en-ZA"/>
        </w:rPr>
        <w:t xml:space="preserve"> is not recommended. Asbestos is extremely hazardous, and there is no safe level of exposure to asbestos. Even a few fibers have the potential to be inhaled and eventually cause asbestosis, </w:t>
      </w:r>
      <w:proofErr w:type="spellStart"/>
      <w:r w:rsidRPr="00036CFC">
        <w:rPr>
          <w:rFonts w:ascii="Arial" w:eastAsia="Calibri" w:hAnsi="Arial" w:cs="Arial"/>
          <w:color w:val="002060"/>
          <w:lang w:val="en-US" w:eastAsia="en-ZA"/>
        </w:rPr>
        <w:t>mesothelioma</w:t>
      </w:r>
      <w:proofErr w:type="spellEnd"/>
      <w:r w:rsidRPr="00036CFC">
        <w:rPr>
          <w:rFonts w:ascii="Arial" w:eastAsia="Calibri" w:hAnsi="Arial" w:cs="Arial"/>
          <w:color w:val="002060"/>
          <w:u w:val="single"/>
          <w:lang w:val="en-US" w:eastAsia="en-ZA"/>
        </w:rPr>
        <w:t xml:space="preserve"> </w:t>
      </w:r>
      <w:r w:rsidRPr="00036CFC">
        <w:rPr>
          <w:rFonts w:ascii="Arial" w:eastAsia="Calibri" w:hAnsi="Arial" w:cs="Arial"/>
          <w:color w:val="002060"/>
          <w:lang w:val="en-US" w:eastAsia="en-ZA"/>
        </w:rPr>
        <w:t xml:space="preserve">or another cancer. Currently, there are no </w:t>
      </w:r>
      <w:proofErr w:type="spellStart"/>
      <w:r w:rsidRPr="00036CFC">
        <w:rPr>
          <w:rFonts w:ascii="Arial" w:eastAsia="Calibri" w:hAnsi="Arial" w:cs="Arial"/>
          <w:color w:val="002060"/>
          <w:u w:val="single"/>
          <w:lang w:val="en-US" w:eastAsia="en-ZA"/>
        </w:rPr>
        <w:t>mesothelioma</w:t>
      </w:r>
      <w:proofErr w:type="spellEnd"/>
      <w:r w:rsidRPr="00036CFC">
        <w:rPr>
          <w:rFonts w:ascii="Arial" w:eastAsia="Calibri" w:hAnsi="Arial" w:cs="Arial"/>
          <w:color w:val="002060"/>
          <w:u w:val="single"/>
          <w:lang w:val="en-US" w:eastAsia="en-ZA"/>
        </w:rPr>
        <w:t xml:space="preserve"> treatments </w:t>
      </w:r>
      <w:r w:rsidRPr="00036CFC">
        <w:rPr>
          <w:rFonts w:ascii="Arial" w:eastAsia="Calibri" w:hAnsi="Arial" w:cs="Arial"/>
          <w:color w:val="002060"/>
          <w:lang w:val="en-US" w:eastAsia="en-ZA"/>
        </w:rPr>
        <w:t xml:space="preserve">that result in a cure. Before you consider removing asbestos from your home yourself, consider the following cautions: </w:t>
      </w:r>
    </w:p>
    <w:p w:rsidR="00A22500" w:rsidRPr="002A6EEB" w:rsidRDefault="00A22500" w:rsidP="00A22500">
      <w:pPr>
        <w:autoSpaceDE w:val="0"/>
        <w:autoSpaceDN w:val="0"/>
        <w:adjustRightInd w:val="0"/>
        <w:rPr>
          <w:rFonts w:ascii="Arial" w:eastAsia="Calibri" w:hAnsi="Arial" w:cs="Arial"/>
          <w:color w:val="000000"/>
          <w:lang w:val="en-US" w:eastAsia="en-ZA"/>
        </w:rPr>
      </w:pP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Never sand, drill or saw asbestos containing materials. Do not use power tools on asbestos containing materials.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Seek professional advice if you’re considering removing materials containing asbestos, or are planning renovations that my disturb materials that contain asbestos.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Do not attempt to remove asbestos spray coatings, insulation or insulation board by yourself. These are complex jobs that require the training and equipment available to professionals. </w:t>
      </w:r>
    </w:p>
    <w:p w:rsidR="00A22500" w:rsidRPr="00036CFC" w:rsidRDefault="00A22500" w:rsidP="00A22500">
      <w:pPr>
        <w:autoSpaceDE w:val="0"/>
        <w:autoSpaceDN w:val="0"/>
        <w:adjustRightInd w:val="0"/>
        <w:ind w:left="630"/>
        <w:rPr>
          <w:rFonts w:ascii="Arial" w:eastAsia="Calibri" w:hAnsi="Arial" w:cs="Arial"/>
          <w:color w:val="002060"/>
          <w:lang w:val="en-US" w:eastAsia="en-ZA"/>
        </w:rPr>
      </w:pPr>
    </w:p>
    <w:p w:rsidR="00A22500" w:rsidRPr="00036CFC" w:rsidRDefault="00A22500" w:rsidP="00A22500">
      <w:pPr>
        <w:autoSpaceDE w:val="0"/>
        <w:autoSpaceDN w:val="0"/>
        <w:adjustRightInd w:val="0"/>
        <w:rPr>
          <w:rFonts w:ascii="Arial" w:eastAsia="Calibri" w:hAnsi="Arial" w:cs="Arial"/>
          <w:b/>
          <w:bCs/>
          <w:color w:val="002060"/>
          <w:lang w:val="en-US" w:eastAsia="en-ZA"/>
        </w:rPr>
      </w:pPr>
      <w:r w:rsidRPr="00036CFC">
        <w:rPr>
          <w:rFonts w:ascii="Arial" w:eastAsia="Calibri" w:hAnsi="Arial" w:cs="Arial"/>
          <w:b/>
          <w:bCs/>
          <w:color w:val="002060"/>
          <w:lang w:val="en-US" w:eastAsia="en-ZA"/>
        </w:rPr>
        <w:t xml:space="preserve">Important Precautions </w:t>
      </w:r>
    </w:p>
    <w:p w:rsidR="00A22500" w:rsidRPr="00036CFC" w:rsidRDefault="00A22500" w:rsidP="00A22500">
      <w:pPr>
        <w:autoSpaceDE w:val="0"/>
        <w:autoSpaceDN w:val="0"/>
        <w:adjustRightInd w:val="0"/>
        <w:rPr>
          <w:rFonts w:ascii="Arial" w:eastAsia="Calibri" w:hAnsi="Arial" w:cs="Arial"/>
          <w:color w:val="002060"/>
          <w:lang w:val="en-US" w:eastAsia="en-ZA"/>
        </w:rPr>
      </w:pPr>
    </w:p>
    <w:p w:rsidR="00A22500" w:rsidRPr="00036CFC" w:rsidRDefault="00A22500" w:rsidP="00A22500">
      <w:pPr>
        <w:autoSpaceDE w:val="0"/>
        <w:autoSpaceDN w:val="0"/>
        <w:adjustRightInd w:val="0"/>
        <w:rPr>
          <w:rFonts w:ascii="Arial" w:eastAsia="Calibri" w:hAnsi="Arial" w:cs="Arial"/>
          <w:color w:val="002060"/>
          <w:lang w:val="en-US" w:eastAsia="en-ZA"/>
        </w:rPr>
      </w:pPr>
      <w:r w:rsidRPr="00036CFC">
        <w:rPr>
          <w:rFonts w:ascii="Arial" w:eastAsia="Calibri" w:hAnsi="Arial" w:cs="Arial"/>
          <w:color w:val="002060"/>
          <w:lang w:val="en-US" w:eastAsia="en-ZA"/>
        </w:rPr>
        <w:t xml:space="preserve">Before you begin work: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Clear the area where the asbestos is to be removed to cut down on the risk of contaminating furniture, clothing and other items with asbestos fibers. </w:t>
      </w:r>
    </w:p>
    <w:p w:rsidR="00A22500" w:rsidRPr="00036CFC" w:rsidRDefault="00A22500" w:rsidP="00036FD9">
      <w:pPr>
        <w:numPr>
          <w:ilvl w:val="0"/>
          <w:numId w:val="98"/>
        </w:numPr>
        <w:tabs>
          <w:tab w:val="left" w:pos="990"/>
        </w:tabs>
        <w:autoSpaceDE w:val="0"/>
        <w:autoSpaceDN w:val="0"/>
        <w:adjustRightInd w:val="0"/>
        <w:ind w:left="630"/>
        <w:rPr>
          <w:rFonts w:ascii="Arial" w:eastAsia="Calibri" w:hAnsi="Arial" w:cs="Arial"/>
          <w:color w:val="002060"/>
          <w:lang w:val="en-US" w:eastAsia="en-ZA"/>
        </w:rPr>
      </w:pPr>
      <w:r w:rsidRPr="00036CFC">
        <w:rPr>
          <w:rFonts w:ascii="Arial" w:eastAsia="Calibri" w:hAnsi="Arial" w:cs="Arial"/>
          <w:color w:val="002060"/>
          <w:lang w:val="en-US" w:eastAsia="en-ZA"/>
        </w:rPr>
        <w:t xml:space="preserve">Cover anything that can’t be removed with thick polyethylene sheeting.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Isolate the area where work is to be done from the rest of the house by building a containment area and air lock of polyethylene sheeting.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Cover walls and floors in the area where asbestos is to be removed with polyethylene sheeting.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Post signs to alert visitors, family and friends of the work in process and the possible exposure risk. </w:t>
      </w:r>
    </w:p>
    <w:p w:rsidR="00A22500" w:rsidRPr="00036CFC" w:rsidRDefault="00A22500" w:rsidP="00A22500">
      <w:pPr>
        <w:autoSpaceDE w:val="0"/>
        <w:autoSpaceDN w:val="0"/>
        <w:adjustRightInd w:val="0"/>
        <w:rPr>
          <w:rFonts w:ascii="Arial" w:eastAsia="Calibri" w:hAnsi="Arial" w:cs="Arial"/>
          <w:color w:val="002060"/>
          <w:lang w:val="en-US" w:eastAsia="en-ZA"/>
        </w:rPr>
      </w:pPr>
    </w:p>
    <w:p w:rsidR="00A22500" w:rsidRPr="00036CFC" w:rsidRDefault="00A22500" w:rsidP="00A22500">
      <w:pPr>
        <w:autoSpaceDE w:val="0"/>
        <w:autoSpaceDN w:val="0"/>
        <w:adjustRightInd w:val="0"/>
        <w:rPr>
          <w:rFonts w:ascii="Arial" w:eastAsia="Calibri" w:hAnsi="Arial" w:cs="Arial"/>
          <w:b/>
          <w:color w:val="002060"/>
          <w:lang w:val="en-US" w:eastAsia="en-ZA"/>
        </w:rPr>
      </w:pPr>
      <w:r w:rsidRPr="00036CFC">
        <w:rPr>
          <w:rFonts w:ascii="Arial" w:eastAsia="Calibri" w:hAnsi="Arial" w:cs="Arial"/>
          <w:b/>
          <w:color w:val="002060"/>
          <w:lang w:val="en-US" w:eastAsia="en-ZA"/>
        </w:rPr>
        <w:t xml:space="preserve">Protecting yourself while you work: </w:t>
      </w:r>
    </w:p>
    <w:p w:rsidR="00A22500" w:rsidRPr="00036CFC" w:rsidRDefault="00A22500" w:rsidP="00A22500">
      <w:pPr>
        <w:autoSpaceDE w:val="0"/>
        <w:autoSpaceDN w:val="0"/>
        <w:adjustRightInd w:val="0"/>
        <w:rPr>
          <w:rFonts w:ascii="Arial" w:eastAsia="Calibri" w:hAnsi="Arial" w:cs="Arial"/>
          <w:b/>
          <w:color w:val="002060"/>
          <w:lang w:val="en-US" w:eastAsia="en-ZA"/>
        </w:rPr>
      </w:pP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Wear a respirator that is approved for asbestos removal at all times that you are in the containment area. </w:t>
      </w:r>
    </w:p>
    <w:p w:rsidR="00A22500" w:rsidRPr="00036CFC" w:rsidRDefault="00A22500" w:rsidP="00036FD9">
      <w:pPr>
        <w:numPr>
          <w:ilvl w:val="0"/>
          <w:numId w:val="98"/>
        </w:numPr>
        <w:tabs>
          <w:tab w:val="left" w:pos="990"/>
          <w:tab w:val="left" w:pos="135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Wear a disposable coverall, disposable rubber gloves, rubber boots and protective eye goggles the entire time that you are in the containment area.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Remove all protective clothing and gear inside the air lock before you leave the containment area. This will prevent the spread of asbestos fibers outside the containment area. </w:t>
      </w:r>
    </w:p>
    <w:p w:rsidR="00A22500" w:rsidRPr="00036CFC" w:rsidRDefault="00A22500" w:rsidP="00A22500">
      <w:pPr>
        <w:tabs>
          <w:tab w:val="left" w:pos="990"/>
        </w:tabs>
        <w:autoSpaceDE w:val="0"/>
        <w:autoSpaceDN w:val="0"/>
        <w:adjustRightInd w:val="0"/>
        <w:ind w:left="990"/>
        <w:rPr>
          <w:rFonts w:ascii="Arial" w:eastAsia="Calibri" w:hAnsi="Arial" w:cs="Arial"/>
          <w:color w:val="002060"/>
          <w:lang w:val="en-US" w:eastAsia="en-ZA"/>
        </w:rPr>
      </w:pPr>
    </w:p>
    <w:p w:rsidR="00A22500" w:rsidRPr="00036CFC" w:rsidRDefault="00A22500" w:rsidP="00A22500">
      <w:pPr>
        <w:autoSpaceDE w:val="0"/>
        <w:autoSpaceDN w:val="0"/>
        <w:adjustRightInd w:val="0"/>
        <w:rPr>
          <w:rFonts w:ascii="Arial" w:eastAsia="Calibri" w:hAnsi="Arial" w:cs="Arial"/>
          <w:b/>
          <w:color w:val="002060"/>
          <w:lang w:val="en-US" w:eastAsia="en-ZA"/>
        </w:rPr>
      </w:pPr>
      <w:r w:rsidRPr="00036CFC">
        <w:rPr>
          <w:rFonts w:ascii="Arial" w:eastAsia="Calibri" w:hAnsi="Arial" w:cs="Arial"/>
          <w:b/>
          <w:color w:val="002060"/>
          <w:lang w:val="en-US" w:eastAsia="en-ZA"/>
        </w:rPr>
        <w:t xml:space="preserve">While working with asbestos: </w:t>
      </w:r>
    </w:p>
    <w:p w:rsidR="00A22500" w:rsidRPr="00036CFC" w:rsidRDefault="00A22500" w:rsidP="00A22500">
      <w:pPr>
        <w:autoSpaceDE w:val="0"/>
        <w:autoSpaceDN w:val="0"/>
        <w:adjustRightInd w:val="0"/>
        <w:rPr>
          <w:rFonts w:ascii="Arial" w:eastAsia="Calibri" w:hAnsi="Arial" w:cs="Arial"/>
          <w:b/>
          <w:color w:val="002060"/>
          <w:lang w:val="en-US" w:eastAsia="en-ZA"/>
        </w:rPr>
      </w:pPr>
    </w:p>
    <w:p w:rsidR="00A22500" w:rsidRPr="00036CFC" w:rsidRDefault="00A22500" w:rsidP="00036FD9">
      <w:pPr>
        <w:numPr>
          <w:ilvl w:val="0"/>
          <w:numId w:val="99"/>
        </w:numPr>
        <w:tabs>
          <w:tab w:val="left" w:pos="990"/>
        </w:tabs>
        <w:autoSpaceDE w:val="0"/>
        <w:autoSpaceDN w:val="0"/>
        <w:adjustRightInd w:val="0"/>
        <w:ind w:left="630"/>
        <w:rPr>
          <w:rFonts w:ascii="Arial" w:eastAsia="Calibri" w:hAnsi="Arial" w:cs="Arial"/>
          <w:color w:val="002060"/>
          <w:lang w:val="en-US" w:eastAsia="en-ZA"/>
        </w:rPr>
      </w:pPr>
      <w:r w:rsidRPr="00036CFC">
        <w:rPr>
          <w:rFonts w:ascii="Arial" w:eastAsia="Calibri" w:hAnsi="Arial" w:cs="Arial"/>
          <w:color w:val="002060"/>
          <w:lang w:val="en-US" w:eastAsia="en-ZA"/>
        </w:rPr>
        <w:t xml:space="preserve">Keep other people away from the working area. </w:t>
      </w:r>
    </w:p>
    <w:p w:rsidR="00A22500" w:rsidRPr="00036CFC" w:rsidRDefault="00A22500" w:rsidP="00036FD9">
      <w:pPr>
        <w:numPr>
          <w:ilvl w:val="0"/>
          <w:numId w:val="99"/>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When possible, saturate the material to be removed with water containing dishwashing liquid to help reduce the dust created by the work. </w:t>
      </w:r>
    </w:p>
    <w:p w:rsidR="00A22500" w:rsidRPr="00036CFC" w:rsidRDefault="00A22500" w:rsidP="00036FD9">
      <w:pPr>
        <w:numPr>
          <w:ilvl w:val="0"/>
          <w:numId w:val="99"/>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Always remove asbestos containing materials whole if possible. Do not break up components or sheets. </w:t>
      </w:r>
    </w:p>
    <w:p w:rsidR="00A22500" w:rsidRPr="005E5ABC" w:rsidRDefault="00A22500" w:rsidP="00A22500">
      <w:pPr>
        <w:numPr>
          <w:ilvl w:val="0"/>
          <w:numId w:val="99"/>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Have an adequate supply of waste bags approved for asbestos disposal on hand. </w:t>
      </w:r>
    </w:p>
    <w:p w:rsidR="00A22500" w:rsidRPr="00252095" w:rsidRDefault="00A22500" w:rsidP="00A22500">
      <w:pPr>
        <w:autoSpaceDE w:val="0"/>
        <w:autoSpaceDN w:val="0"/>
        <w:adjustRightInd w:val="0"/>
        <w:rPr>
          <w:rFonts w:ascii="Arial" w:eastAsia="Calibri" w:hAnsi="Arial" w:cs="Arial"/>
          <w:color w:val="000000"/>
          <w:lang w:val="en-US" w:eastAsia="en-ZA"/>
        </w:rPr>
      </w:pPr>
    </w:p>
    <w:p w:rsidR="00A22500" w:rsidRPr="00036CFC" w:rsidRDefault="00A22500" w:rsidP="00A22500">
      <w:pPr>
        <w:autoSpaceDE w:val="0"/>
        <w:autoSpaceDN w:val="0"/>
        <w:adjustRightInd w:val="0"/>
        <w:rPr>
          <w:rFonts w:ascii="Arial" w:eastAsia="Calibri" w:hAnsi="Arial" w:cs="Arial"/>
          <w:b/>
          <w:color w:val="002060"/>
          <w:lang w:val="en-US" w:eastAsia="en-ZA"/>
        </w:rPr>
      </w:pPr>
      <w:r w:rsidRPr="00036CFC">
        <w:rPr>
          <w:rFonts w:ascii="Arial" w:eastAsia="Calibri" w:hAnsi="Arial" w:cs="Arial"/>
          <w:b/>
          <w:color w:val="002060"/>
          <w:lang w:val="en-US" w:eastAsia="en-ZA"/>
        </w:rPr>
        <w:lastRenderedPageBreak/>
        <w:t xml:space="preserve">Handling Asbestos during Removal </w:t>
      </w:r>
    </w:p>
    <w:p w:rsidR="00A22500" w:rsidRPr="00036CFC" w:rsidRDefault="00A22500" w:rsidP="00A22500">
      <w:pPr>
        <w:autoSpaceDE w:val="0"/>
        <w:autoSpaceDN w:val="0"/>
        <w:adjustRightInd w:val="0"/>
        <w:rPr>
          <w:rFonts w:ascii="Arial" w:eastAsia="Calibri" w:hAnsi="Arial" w:cs="Arial"/>
          <w:b/>
          <w:color w:val="002060"/>
          <w:lang w:val="en-US" w:eastAsia="en-ZA"/>
        </w:rPr>
      </w:pPr>
    </w:p>
    <w:p w:rsidR="00A22500" w:rsidRPr="00036CFC" w:rsidRDefault="00A22500" w:rsidP="00036FD9">
      <w:pPr>
        <w:numPr>
          <w:ilvl w:val="0"/>
          <w:numId w:val="100"/>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Never handle asbestos with your bare hands. Wear disposable rubber gloves. </w:t>
      </w:r>
    </w:p>
    <w:p w:rsidR="00A22500" w:rsidRPr="00036CFC" w:rsidRDefault="00A22500" w:rsidP="00036FD9">
      <w:pPr>
        <w:numPr>
          <w:ilvl w:val="0"/>
          <w:numId w:val="100"/>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Place all removed materials into asbestos waste disposal bags for later disposal </w:t>
      </w:r>
    </w:p>
    <w:p w:rsidR="00A22500" w:rsidRPr="00036CFC" w:rsidRDefault="00A22500" w:rsidP="00036FD9">
      <w:pPr>
        <w:numPr>
          <w:ilvl w:val="0"/>
          <w:numId w:val="100"/>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Keep the floor and any debris on it damp while you work to reduce the amount of dust in the air. Remove the asbestos without breaking it up. </w:t>
      </w:r>
    </w:p>
    <w:p w:rsidR="00A22500" w:rsidRDefault="00A22500" w:rsidP="00A22500">
      <w:pPr>
        <w:tabs>
          <w:tab w:val="left" w:pos="990"/>
        </w:tabs>
        <w:autoSpaceDE w:val="0"/>
        <w:autoSpaceDN w:val="0"/>
        <w:adjustRightInd w:val="0"/>
        <w:ind w:left="990"/>
        <w:rPr>
          <w:rFonts w:ascii="Arial" w:eastAsia="Calibri" w:hAnsi="Arial" w:cs="Arial"/>
          <w:color w:val="000000"/>
          <w:lang w:val="en-US" w:eastAsia="en-ZA"/>
        </w:rPr>
      </w:pPr>
    </w:p>
    <w:p w:rsidR="00A22500" w:rsidRDefault="00A22500" w:rsidP="00A22500">
      <w:pPr>
        <w:tabs>
          <w:tab w:val="left" w:pos="990"/>
        </w:tabs>
        <w:autoSpaceDE w:val="0"/>
        <w:autoSpaceDN w:val="0"/>
        <w:adjustRightInd w:val="0"/>
        <w:rPr>
          <w:rFonts w:ascii="Arial" w:eastAsia="Calibri" w:hAnsi="Arial" w:cs="Arial"/>
          <w:color w:val="000000"/>
          <w:lang w:val="en-US" w:eastAsia="en-ZA"/>
        </w:rPr>
      </w:pPr>
    </w:p>
    <w:p w:rsidR="00A22500" w:rsidRPr="004042D8" w:rsidRDefault="00A22500" w:rsidP="00A22500">
      <w:pPr>
        <w:tabs>
          <w:tab w:val="left" w:pos="990"/>
        </w:tabs>
        <w:autoSpaceDE w:val="0"/>
        <w:autoSpaceDN w:val="0"/>
        <w:adjustRightInd w:val="0"/>
        <w:jc w:val="center"/>
        <w:rPr>
          <w:rFonts w:ascii="Arial" w:eastAsia="Calibri" w:hAnsi="Arial" w:cs="Arial"/>
          <w:color w:val="FF0000"/>
          <w:sz w:val="28"/>
          <w:szCs w:val="28"/>
          <w:lang w:val="en-US" w:eastAsia="en-ZA"/>
        </w:rPr>
      </w:pPr>
      <w:r w:rsidRPr="004042D8">
        <w:rPr>
          <w:rFonts w:ascii="Arial" w:eastAsia="Calibri" w:hAnsi="Arial" w:cs="Arial"/>
          <w:b/>
          <w:color w:val="FF0000"/>
          <w:sz w:val="28"/>
          <w:szCs w:val="28"/>
          <w:lang w:val="en-US" w:eastAsia="en-ZA"/>
        </w:rPr>
        <w:t>Seavest is not authorized to conduct any asbestos work. We are not equipped to handle asbestos. If we encounter or need to remove asbestos, specialist are contacted to take action</w:t>
      </w:r>
      <w:r w:rsidRPr="004042D8">
        <w:rPr>
          <w:rFonts w:ascii="Arial" w:eastAsia="Calibri" w:hAnsi="Arial" w:cs="Arial"/>
          <w:color w:val="FF0000"/>
          <w:sz w:val="28"/>
          <w:szCs w:val="28"/>
          <w:lang w:val="en-US" w:eastAsia="en-ZA"/>
        </w:rPr>
        <w:t xml:space="preserve">. </w:t>
      </w:r>
      <w:r w:rsidRPr="004042D8">
        <w:rPr>
          <w:rFonts w:ascii="Arial" w:eastAsia="Calibri" w:hAnsi="Arial" w:cs="Arial"/>
          <w:b/>
          <w:color w:val="FF0000"/>
          <w:sz w:val="28"/>
          <w:szCs w:val="28"/>
          <w:lang w:val="en-US" w:eastAsia="en-ZA"/>
        </w:rPr>
        <w:t>This is just a guideline to highlight and make us aware of dangers and risks.</w:t>
      </w: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5E5ABC">
      <w:pPr>
        <w:autoSpaceDE w:val="0"/>
        <w:autoSpaceDN w:val="0"/>
        <w:adjustRightInd w:val="0"/>
        <w:rPr>
          <w:rFonts w:ascii="Arial" w:hAnsi="Arial" w:cs="Arial"/>
          <w:b/>
          <w:bCs/>
          <w:sz w:val="40"/>
          <w:szCs w:val="40"/>
        </w:rPr>
      </w:pPr>
    </w:p>
    <w:p w:rsidR="00541324" w:rsidRPr="00541324" w:rsidRDefault="00541324" w:rsidP="00541324">
      <w:pPr>
        <w:jc w:val="center"/>
        <w:rPr>
          <w:rFonts w:ascii="Arial" w:hAnsi="Arial" w:cs="Arial"/>
          <w:b/>
          <w:color w:val="FF0000"/>
          <w:sz w:val="44"/>
          <w:szCs w:val="44"/>
        </w:rPr>
      </w:pPr>
      <w:r w:rsidRPr="00541324">
        <w:rPr>
          <w:rFonts w:ascii="Arial" w:hAnsi="Arial" w:cs="Arial"/>
          <w:b/>
          <w:color w:val="FF0000"/>
          <w:sz w:val="44"/>
          <w:szCs w:val="44"/>
        </w:rPr>
        <w:lastRenderedPageBreak/>
        <w:t>Malaria Policy</w:t>
      </w:r>
    </w:p>
    <w:p w:rsidR="00541324" w:rsidRDefault="00937B82" w:rsidP="00937B82">
      <w:pPr>
        <w:tabs>
          <w:tab w:val="left" w:pos="5722"/>
        </w:tabs>
        <w:rPr>
          <w:rFonts w:ascii="Arial" w:hAnsi="Arial" w:cs="Arial"/>
          <w:b/>
          <w:sz w:val="32"/>
          <w:szCs w:val="32"/>
        </w:rPr>
      </w:pPr>
      <w:r>
        <w:rPr>
          <w:rFonts w:ascii="Arial" w:hAnsi="Arial" w:cs="Arial"/>
          <w:b/>
          <w:sz w:val="32"/>
          <w:szCs w:val="32"/>
        </w:rPr>
        <w:tab/>
      </w:r>
    </w:p>
    <w:p w:rsidR="00541324" w:rsidRPr="00937B82" w:rsidRDefault="00541324" w:rsidP="00541324">
      <w:pPr>
        <w:rPr>
          <w:rFonts w:ascii="Arial" w:hAnsi="Arial" w:cs="Arial"/>
          <w:b/>
          <w:color w:val="17365D" w:themeColor="text2" w:themeShade="BF"/>
          <w:sz w:val="28"/>
          <w:szCs w:val="28"/>
        </w:rPr>
      </w:pPr>
      <w:r w:rsidRPr="00937B82">
        <w:rPr>
          <w:rFonts w:ascii="Arial" w:hAnsi="Arial" w:cs="Arial"/>
          <w:b/>
          <w:color w:val="17365D" w:themeColor="text2" w:themeShade="BF"/>
          <w:sz w:val="28"/>
          <w:szCs w:val="28"/>
        </w:rPr>
        <w:t>Overview of Malaria</w:t>
      </w:r>
    </w:p>
    <w:p w:rsidR="00541324" w:rsidRPr="00937B82" w:rsidRDefault="00541324" w:rsidP="00541324">
      <w:pPr>
        <w:rPr>
          <w:rFonts w:ascii="Arial" w:hAnsi="Arial" w:cs="Arial"/>
          <w:b/>
          <w:color w:val="17365D" w:themeColor="text2" w:themeShade="BF"/>
          <w:sz w:val="28"/>
          <w:szCs w:val="28"/>
        </w:rPr>
      </w:pPr>
    </w:p>
    <w:p w:rsidR="00541324" w:rsidRPr="00937B82" w:rsidRDefault="00541324" w:rsidP="00541324">
      <w:pPr>
        <w:rPr>
          <w:rStyle w:val="apple-converted-space"/>
          <w:rFonts w:ascii="Arial" w:hAnsi="Arial" w:cs="Arial"/>
          <w:color w:val="17365D" w:themeColor="text2" w:themeShade="BF"/>
          <w:shd w:val="clear" w:color="auto" w:fill="FFFFFF"/>
        </w:rPr>
      </w:pPr>
      <w:r w:rsidRPr="00937B82">
        <w:rPr>
          <w:rFonts w:ascii="Arial" w:hAnsi="Arial" w:cs="Arial"/>
          <w:color w:val="17365D" w:themeColor="text2" w:themeShade="BF"/>
          <w:shd w:val="clear" w:color="auto" w:fill="FFFFFF"/>
        </w:rPr>
        <w:t>Symptoms of malaria can begin a month or more after the infecting mosquito bite. Early symptoms of malaria are non-specific and can easily be mistaken for those of influenza.</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shd w:val="clear" w:color="auto" w:fill="FFFFFF"/>
        </w:rPr>
        <w:t xml:space="preserve">Rapid diagnosis and early treatment are important, particularly for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malaria, which is fatal in up to 20 percent of infected people and can kill within 24 hours. Drugs taken for prevention are not 100 percent effective. In Sub-Saharan Africa the most important strain of malaria is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malaria, which can cause fatal infections.</w:t>
      </w:r>
      <w:r w:rsidRPr="00937B82">
        <w:rPr>
          <w:rStyle w:val="apple-converted-space"/>
          <w:rFonts w:ascii="Arial" w:hAnsi="Arial" w:cs="Arial"/>
          <w:color w:val="17365D" w:themeColor="text2" w:themeShade="BF"/>
          <w:shd w:val="clear" w:color="auto" w:fill="FFFFFF"/>
        </w:rPr>
        <w:t> </w:t>
      </w:r>
    </w:p>
    <w:p w:rsidR="00541324" w:rsidRPr="00937B82" w:rsidRDefault="00541324" w:rsidP="00541324">
      <w:pPr>
        <w:rPr>
          <w:rStyle w:val="apple-converted-space"/>
          <w:rFonts w:ascii="Arial" w:hAnsi="Arial" w:cs="Arial"/>
          <w:color w:val="17365D" w:themeColor="text2" w:themeShade="BF"/>
          <w:sz w:val="32"/>
          <w:szCs w:val="32"/>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r w:rsidRPr="00937B82">
        <w:rPr>
          <w:rStyle w:val="apple-converted-space"/>
          <w:rFonts w:ascii="Arial" w:hAnsi="Arial" w:cs="Arial"/>
          <w:b/>
          <w:color w:val="17365D" w:themeColor="text2" w:themeShade="BF"/>
          <w:sz w:val="28"/>
          <w:szCs w:val="28"/>
          <w:shd w:val="clear" w:color="auto" w:fill="FFFFFF"/>
        </w:rPr>
        <w:t>What is Malaria?</w:t>
      </w: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color w:val="17365D" w:themeColor="text2" w:themeShade="BF"/>
          <w:shd w:val="clear" w:color="auto" w:fill="FFFFFF"/>
        </w:rPr>
      </w:pPr>
      <w:r w:rsidRPr="00937B82">
        <w:rPr>
          <w:rFonts w:ascii="Arial" w:hAnsi="Arial" w:cs="Arial"/>
          <w:color w:val="17365D" w:themeColor="text2" w:themeShade="BF"/>
          <w:shd w:val="clear" w:color="auto" w:fill="FFFFFF"/>
        </w:rPr>
        <w:t xml:space="preserve">Malaria has been recognised as a disease for thousands of years. Descriptions of the disease date from as far back as 1700 BC in China, and 1570 BC in Egypt. The association between malaria and marshes (where </w:t>
      </w:r>
      <w:proofErr w:type="spellStart"/>
      <w:r w:rsidRPr="00937B82">
        <w:rPr>
          <w:rFonts w:ascii="Arial" w:hAnsi="Arial" w:cs="Arial"/>
          <w:color w:val="17365D" w:themeColor="text2" w:themeShade="BF"/>
          <w:shd w:val="clear" w:color="auto" w:fill="FFFFFF"/>
        </w:rPr>
        <w:t>mosquitos</w:t>
      </w:r>
      <w:proofErr w:type="spellEnd"/>
      <w:r w:rsidRPr="00937B82">
        <w:rPr>
          <w:rFonts w:ascii="Arial" w:hAnsi="Arial" w:cs="Arial"/>
          <w:color w:val="17365D" w:themeColor="text2" w:themeShade="BF"/>
          <w:shd w:val="clear" w:color="auto" w:fill="FFFFFF"/>
        </w:rPr>
        <w:t xml:space="preserve"> breed) has also been long recognised. In fact, the name “malaria” (from “bad air” in the marshes) is based on this association.</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Malaria is an infection of red blood cells caused by a single-celled parasite. Malaria is almost always spread by the bite of an infected female Anopheles mosquito, but also potentially by a transfusion with contaminated blood, or an injection with a needle that was previously used by a person with the infection.</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Malaria occurs most commonly in tropical areas of the world, such as Africa, Asia, and Central and South America. It was endemic in the United States and Canada at the beginning of the 20th century, but due to extensive programmes to eradicate it, is now usually only seen in the US in </w:t>
      </w:r>
      <w:proofErr w:type="spellStart"/>
      <w:r w:rsidRPr="00937B82">
        <w:rPr>
          <w:rFonts w:ascii="Arial" w:hAnsi="Arial" w:cs="Arial"/>
          <w:color w:val="17365D" w:themeColor="text2" w:themeShade="BF"/>
          <w:shd w:val="clear" w:color="auto" w:fill="FFFFFF"/>
        </w:rPr>
        <w:t>travelers</w:t>
      </w:r>
      <w:proofErr w:type="spellEnd"/>
      <w:r w:rsidRPr="00937B82">
        <w:rPr>
          <w:rFonts w:ascii="Arial" w:hAnsi="Arial" w:cs="Arial"/>
          <w:color w:val="17365D" w:themeColor="text2" w:themeShade="BF"/>
          <w:shd w:val="clear" w:color="auto" w:fill="FFFFFF"/>
        </w:rPr>
        <w:t xml:space="preserve"> from other parts of the world. Malaria occurs in the North Eastern parts of South Africa, particularly during rainy periods of the year.</w:t>
      </w:r>
      <w:r w:rsidRPr="00937B82">
        <w:rPr>
          <w:rStyle w:val="apple-converted-space"/>
          <w:rFonts w:ascii="Arial" w:hAnsi="Arial" w:cs="Arial"/>
          <w:color w:val="17365D" w:themeColor="text2" w:themeShade="BF"/>
          <w:shd w:val="clear" w:color="auto" w:fill="FFFFFF"/>
        </w:rPr>
        <w:t> </w:t>
      </w:r>
    </w:p>
    <w:p w:rsidR="00541324" w:rsidRPr="00937B82" w:rsidRDefault="00541324" w:rsidP="00541324">
      <w:pPr>
        <w:rPr>
          <w:rStyle w:val="apple-converted-space"/>
          <w:rFonts w:ascii="Arial" w:hAnsi="Arial" w:cs="Arial"/>
          <w:color w:val="17365D" w:themeColor="text2" w:themeShade="BF"/>
          <w:sz w:val="20"/>
          <w:szCs w:val="20"/>
          <w:shd w:val="clear" w:color="auto" w:fill="FFFFFF"/>
        </w:rPr>
      </w:pPr>
    </w:p>
    <w:p w:rsidR="00541324" w:rsidRPr="00937B82" w:rsidRDefault="00541324" w:rsidP="00541324">
      <w:pPr>
        <w:rPr>
          <w:rFonts w:ascii="Arial" w:hAnsi="Arial" w:cs="Arial"/>
          <w:b/>
          <w:color w:val="17365D" w:themeColor="text2" w:themeShade="BF"/>
          <w:sz w:val="28"/>
          <w:szCs w:val="28"/>
        </w:rPr>
      </w:pPr>
      <w:r w:rsidRPr="00937B82">
        <w:rPr>
          <w:rFonts w:ascii="Arial" w:hAnsi="Arial" w:cs="Arial"/>
          <w:b/>
          <w:color w:val="17365D" w:themeColor="text2" w:themeShade="BF"/>
          <w:sz w:val="28"/>
          <w:szCs w:val="28"/>
        </w:rPr>
        <w:t>Signs &amp; Symptoms of Malaria</w:t>
      </w:r>
    </w:p>
    <w:p w:rsidR="00541324" w:rsidRPr="00937B82" w:rsidRDefault="00541324" w:rsidP="00541324">
      <w:pPr>
        <w:rPr>
          <w:rFonts w:ascii="Arial" w:hAnsi="Arial" w:cs="Arial"/>
          <w:b/>
          <w:color w:val="17365D" w:themeColor="text2" w:themeShade="BF"/>
          <w:sz w:val="28"/>
          <w:szCs w:val="28"/>
        </w:rPr>
      </w:pPr>
    </w:p>
    <w:p w:rsidR="00541324" w:rsidRPr="00937B82" w:rsidRDefault="00541324" w:rsidP="00541324">
      <w:pPr>
        <w:rPr>
          <w:rFonts w:ascii="Arial" w:hAnsi="Arial" w:cs="Arial"/>
          <w:b/>
          <w:bCs/>
          <w:color w:val="17365D" w:themeColor="text2" w:themeShade="BF"/>
          <w:shd w:val="clear" w:color="auto" w:fill="FFFFFF"/>
        </w:rPr>
      </w:pPr>
      <w:r w:rsidRPr="00937B82">
        <w:rPr>
          <w:rFonts w:ascii="Arial" w:hAnsi="Arial" w:cs="Arial"/>
          <w:color w:val="17365D" w:themeColor="text2" w:themeShade="BF"/>
          <w:shd w:val="clear" w:color="auto" w:fill="FFFFFF"/>
        </w:rPr>
        <w:t>The first symptoms are usually very similar to flu – aches and pains, fever, headache and more. After a few days, the typical paroxysms may occur – chills, followed firstly by a high fever for a few hours, and then by profuse sweating. Between these paroxysms, the patient may feel well, depending on the type of malaria that has been contracted. Some forms of malaria are more severe than others, and the time between the paroxysms differs, depending on the type of malaria. Malaria should be suspected in anybody with these sorts of symptoms who has been to a malaria area.</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b/>
          <w:bCs/>
          <w:color w:val="17365D" w:themeColor="text2" w:themeShade="BF"/>
          <w:shd w:val="clear" w:color="auto" w:fill="FFFFFF"/>
        </w:rPr>
        <w:br/>
      </w:r>
    </w:p>
    <w:p w:rsidR="00541324" w:rsidRPr="00937B82" w:rsidRDefault="00541324" w:rsidP="00541324">
      <w:pPr>
        <w:rPr>
          <w:rFonts w:ascii="Arial" w:hAnsi="Arial" w:cs="Arial"/>
          <w:b/>
          <w:bCs/>
          <w:color w:val="17365D" w:themeColor="text2" w:themeShade="BF"/>
          <w:shd w:val="clear" w:color="auto" w:fill="FFFFFF"/>
        </w:rPr>
      </w:pPr>
    </w:p>
    <w:p w:rsidR="00541324" w:rsidRPr="00937B82" w:rsidRDefault="00541324" w:rsidP="00541324">
      <w:pPr>
        <w:rPr>
          <w:rStyle w:val="apple-converted-space"/>
          <w:rFonts w:ascii="Arial" w:hAnsi="Arial" w:cs="Arial"/>
          <w:color w:val="17365D" w:themeColor="text2" w:themeShade="BF"/>
          <w:shd w:val="clear" w:color="auto" w:fill="FFFFFF"/>
        </w:rPr>
      </w:pPr>
      <w:r w:rsidRPr="00937B82">
        <w:rPr>
          <w:rFonts w:ascii="Arial" w:hAnsi="Arial" w:cs="Arial"/>
          <w:b/>
          <w:bCs/>
          <w:color w:val="17365D" w:themeColor="text2" w:themeShade="BF"/>
          <w:shd w:val="clear" w:color="auto" w:fill="FFFFFF"/>
        </w:rPr>
        <w:t xml:space="preserve">Plasmodium </w:t>
      </w:r>
      <w:proofErr w:type="spellStart"/>
      <w:r w:rsidRPr="00937B82">
        <w:rPr>
          <w:rFonts w:ascii="Arial" w:hAnsi="Arial" w:cs="Arial"/>
          <w:b/>
          <w:bCs/>
          <w:color w:val="17365D" w:themeColor="text2" w:themeShade="BF"/>
          <w:shd w:val="clear" w:color="auto" w:fill="FFFFFF"/>
        </w:rPr>
        <w:t>vivax</w:t>
      </w:r>
      <w:proofErr w:type="spellEnd"/>
      <w:r w:rsidRPr="00937B82">
        <w:rPr>
          <w:rFonts w:ascii="Arial" w:hAnsi="Arial" w:cs="Arial"/>
          <w:b/>
          <w:bCs/>
          <w:color w:val="17365D" w:themeColor="text2" w:themeShade="BF"/>
          <w:shd w:val="clear" w:color="auto" w:fill="FFFFFF"/>
        </w:rPr>
        <w:t xml:space="preserve">, </w:t>
      </w:r>
      <w:proofErr w:type="spellStart"/>
      <w:r w:rsidRPr="00937B82">
        <w:rPr>
          <w:rFonts w:ascii="Arial" w:hAnsi="Arial" w:cs="Arial"/>
          <w:b/>
          <w:bCs/>
          <w:color w:val="17365D" w:themeColor="text2" w:themeShade="BF"/>
          <w:shd w:val="clear" w:color="auto" w:fill="FFFFFF"/>
        </w:rPr>
        <w:t>ovale</w:t>
      </w:r>
      <w:proofErr w:type="spellEnd"/>
      <w:r w:rsidRPr="00937B82">
        <w:rPr>
          <w:rFonts w:ascii="Arial" w:hAnsi="Arial" w:cs="Arial"/>
          <w:b/>
          <w:bCs/>
          <w:color w:val="17365D" w:themeColor="text2" w:themeShade="BF"/>
          <w:shd w:val="clear" w:color="auto" w:fill="FFFFFF"/>
        </w:rPr>
        <w:t xml:space="preserve"> and </w:t>
      </w:r>
      <w:proofErr w:type="spellStart"/>
      <w:r w:rsidRPr="00937B82">
        <w:rPr>
          <w:rFonts w:ascii="Arial" w:hAnsi="Arial" w:cs="Arial"/>
          <w:b/>
          <w:bCs/>
          <w:color w:val="17365D" w:themeColor="text2" w:themeShade="BF"/>
          <w:shd w:val="clear" w:color="auto" w:fill="FFFFFF"/>
        </w:rPr>
        <w:t>malariae</w:t>
      </w:r>
      <w:proofErr w:type="spellEnd"/>
      <w:r w:rsidRPr="00937B82">
        <w:rPr>
          <w:rFonts w:ascii="Arial" w:hAnsi="Arial" w:cs="Arial"/>
          <w:color w:val="17365D" w:themeColor="text2" w:themeShade="BF"/>
        </w:rPr>
        <w:br/>
      </w:r>
      <w:r w:rsidRPr="00937B82">
        <w:rPr>
          <w:rFonts w:ascii="Arial" w:hAnsi="Arial" w:cs="Arial"/>
          <w:color w:val="17365D" w:themeColor="text2" w:themeShade="BF"/>
        </w:rPr>
        <w:br/>
      </w:r>
      <w:proofErr w:type="gramStart"/>
      <w:r w:rsidRPr="00937B82">
        <w:rPr>
          <w:rFonts w:ascii="Arial" w:hAnsi="Arial" w:cs="Arial"/>
          <w:color w:val="17365D" w:themeColor="text2" w:themeShade="BF"/>
          <w:shd w:val="clear" w:color="auto" w:fill="FFFFFF"/>
        </w:rPr>
        <w:t>The</w:t>
      </w:r>
      <w:proofErr w:type="gramEnd"/>
      <w:r w:rsidRPr="00937B82">
        <w:rPr>
          <w:rFonts w:ascii="Arial" w:hAnsi="Arial" w:cs="Arial"/>
          <w:color w:val="17365D" w:themeColor="text2" w:themeShade="BF"/>
          <w:shd w:val="clear" w:color="auto" w:fill="FFFFFF"/>
        </w:rPr>
        <w:t xml:space="preserve"> incubation period (the time between being bitten by the mosquito and developing symptoms) is variable – usually between 2 and 3 weeks. However, in some cases it may take months for the disease to manifest itself. The initial symptoms are often similar to those of influenza</w:t>
      </w:r>
      <w:proofErr w:type="gramStart"/>
      <w:r w:rsidRPr="00937B82">
        <w:rPr>
          <w:rFonts w:ascii="Arial" w:hAnsi="Arial" w:cs="Arial"/>
          <w:color w:val="17365D" w:themeColor="text2" w:themeShade="BF"/>
          <w:shd w:val="clear" w:color="auto" w:fill="FFFFFF"/>
        </w:rPr>
        <w:t>:</w:t>
      </w:r>
      <w:proofErr w:type="gramEnd"/>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an intermittent mild fever</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headache</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muscle aches and chills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a general feeling of illness (malaise).</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After a few days (three to five) the typical malarial paroxysms start. These are usually characterised by chills, followed by fever (up to 40 degrees Celsius), and then sweating. The paroxysms normally last about 8 to 10 hours. In between paroxysms patients often feel remarkably well. In </w:t>
      </w:r>
      <w:proofErr w:type="spellStart"/>
      <w:r w:rsidRPr="00937B82">
        <w:rPr>
          <w:rFonts w:ascii="Arial" w:hAnsi="Arial" w:cs="Arial"/>
          <w:color w:val="17365D" w:themeColor="text2" w:themeShade="BF"/>
          <w:shd w:val="clear" w:color="auto" w:fill="FFFFFF"/>
        </w:rPr>
        <w:t>vivax</w:t>
      </w:r>
      <w:proofErr w:type="spellEnd"/>
      <w:r w:rsidRPr="00937B82">
        <w:rPr>
          <w:rFonts w:ascii="Arial" w:hAnsi="Arial" w:cs="Arial"/>
          <w:color w:val="17365D" w:themeColor="text2" w:themeShade="BF"/>
          <w:shd w:val="clear" w:color="auto" w:fill="FFFFFF"/>
        </w:rPr>
        <w:t xml:space="preserve"> and </w:t>
      </w:r>
      <w:proofErr w:type="spellStart"/>
      <w:r w:rsidRPr="00937B82">
        <w:rPr>
          <w:rFonts w:ascii="Arial" w:hAnsi="Arial" w:cs="Arial"/>
          <w:color w:val="17365D" w:themeColor="text2" w:themeShade="BF"/>
          <w:shd w:val="clear" w:color="auto" w:fill="FFFFFF"/>
        </w:rPr>
        <w:t>ovale</w:t>
      </w:r>
      <w:proofErr w:type="spellEnd"/>
      <w:r w:rsidRPr="00937B82">
        <w:rPr>
          <w:rFonts w:ascii="Arial" w:hAnsi="Arial" w:cs="Arial"/>
          <w:color w:val="17365D" w:themeColor="text2" w:themeShade="BF"/>
          <w:shd w:val="clear" w:color="auto" w:fill="FFFFFF"/>
        </w:rPr>
        <w:t xml:space="preserve"> malaria the paroxysms typically recur every 48 hours, while in </w:t>
      </w:r>
      <w:proofErr w:type="spellStart"/>
      <w:r w:rsidRPr="00937B82">
        <w:rPr>
          <w:rFonts w:ascii="Arial" w:hAnsi="Arial" w:cs="Arial"/>
          <w:color w:val="17365D" w:themeColor="text2" w:themeShade="BF"/>
          <w:shd w:val="clear" w:color="auto" w:fill="FFFFFF"/>
        </w:rPr>
        <w:t>malariae</w:t>
      </w:r>
      <w:proofErr w:type="spellEnd"/>
      <w:r w:rsidRPr="00937B82">
        <w:rPr>
          <w:rFonts w:ascii="Arial" w:hAnsi="Arial" w:cs="Arial"/>
          <w:color w:val="17365D" w:themeColor="text2" w:themeShade="BF"/>
          <w:shd w:val="clear" w:color="auto" w:fill="FFFFFF"/>
        </w:rPr>
        <w:t xml:space="preserve"> malaria, the paroxysms recur every 72 hours. The paroxysms occur at about the same time that the red blood cells burst and release more parasites, and this explains the 48 or 72 hour cycle. Eventually, the body will eliminate the parasites from the blood, and the paroxysms will get less and less severe and disappear.</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b/>
          <w:bCs/>
          <w:color w:val="17365D" w:themeColor="text2" w:themeShade="BF"/>
          <w:shd w:val="clear" w:color="auto" w:fill="FFFFFF"/>
        </w:rPr>
        <w:t xml:space="preserve">Plasmodium </w:t>
      </w:r>
      <w:proofErr w:type="spellStart"/>
      <w:r w:rsidRPr="00937B82">
        <w:rPr>
          <w:rFonts w:ascii="Arial" w:hAnsi="Arial" w:cs="Arial"/>
          <w:b/>
          <w:bCs/>
          <w:color w:val="17365D" w:themeColor="text2" w:themeShade="BF"/>
          <w:shd w:val="clear" w:color="auto" w:fill="FFFFFF"/>
        </w:rPr>
        <w:t>falciparum</w:t>
      </w:r>
      <w:proofErr w:type="spellEnd"/>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Symptoms usually begin 10 to 35 days after a mosquito injects the parasite into a person. Again, there are initial “</w:t>
      </w:r>
      <w:proofErr w:type="spellStart"/>
      <w:r w:rsidRPr="00937B82">
        <w:rPr>
          <w:rFonts w:ascii="Arial" w:hAnsi="Arial" w:cs="Arial"/>
          <w:color w:val="17365D" w:themeColor="text2" w:themeShade="BF"/>
          <w:shd w:val="clear" w:color="auto" w:fill="FFFFFF"/>
        </w:rPr>
        <w:t>prodromal</w:t>
      </w:r>
      <w:proofErr w:type="spellEnd"/>
      <w:r w:rsidRPr="00937B82">
        <w:rPr>
          <w:rFonts w:ascii="Arial" w:hAnsi="Arial" w:cs="Arial"/>
          <w:color w:val="17365D" w:themeColor="text2" w:themeShade="BF"/>
          <w:shd w:val="clear" w:color="auto" w:fill="FFFFFF"/>
        </w:rPr>
        <w:t>” symptoms, followed by the malarial paroxysms. However, unlike the other forms of malaria, the paroxysms are not usually as regular, and patients often have a fever between paroxysms.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Although P.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also causes rupture of the red cells every 48 hours, the timing is not as well co-ordinated as with the other forms of malaria, hence the less well delineated paroxysms. In addition, there are usually more parasites in the blood with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malaria than with the other forms, which is one of the reasons that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malaria is more severe than the other forms.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Malaria caused by Plasmodium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is the most severe form of malaria. The most important, and potentially life threatening complication is cerebral malaria. Symptoms of cerebral malaria include:</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high fever</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severe headache</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drowsiness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delirium and confusion.</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lastRenderedPageBreak/>
        <w:t xml:space="preserve">Cerebral malaria can be fatal. It most commonly occurs in infants, pregnant women, and </w:t>
      </w:r>
      <w:proofErr w:type="spellStart"/>
      <w:r w:rsidRPr="00937B82">
        <w:rPr>
          <w:rFonts w:ascii="Arial" w:hAnsi="Arial" w:cs="Arial"/>
          <w:color w:val="17365D" w:themeColor="text2" w:themeShade="BF"/>
          <w:shd w:val="clear" w:color="auto" w:fill="FFFFFF"/>
        </w:rPr>
        <w:t>travelers</w:t>
      </w:r>
      <w:proofErr w:type="spellEnd"/>
      <w:r w:rsidRPr="00937B82">
        <w:rPr>
          <w:rFonts w:ascii="Arial" w:hAnsi="Arial" w:cs="Arial"/>
          <w:color w:val="17365D" w:themeColor="text2" w:themeShade="BF"/>
          <w:shd w:val="clear" w:color="auto" w:fill="FFFFFF"/>
        </w:rPr>
        <w:t xml:space="preserve"> to high-risk areas.</w:t>
      </w:r>
      <w:r w:rsidRPr="00937B82">
        <w:rPr>
          <w:rStyle w:val="apple-converted-space"/>
          <w:rFonts w:ascii="Arial" w:hAnsi="Arial" w:cs="Arial"/>
          <w:color w:val="17365D" w:themeColor="text2" w:themeShade="BF"/>
          <w:shd w:val="clear" w:color="auto" w:fill="FFFFFF"/>
        </w:rPr>
        <w:t> </w:t>
      </w:r>
    </w:p>
    <w:p w:rsidR="00541324" w:rsidRPr="00937B82" w:rsidRDefault="00541324" w:rsidP="00541324">
      <w:pPr>
        <w:rPr>
          <w:rStyle w:val="apple-converted-space"/>
          <w:rFonts w:ascii="Arial" w:hAnsi="Arial" w:cs="Arial"/>
          <w:color w:val="17365D" w:themeColor="text2" w:themeShade="BF"/>
          <w:sz w:val="15"/>
          <w:szCs w:val="15"/>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r w:rsidRPr="00937B82">
        <w:rPr>
          <w:rStyle w:val="apple-converted-space"/>
          <w:rFonts w:ascii="Arial" w:hAnsi="Arial" w:cs="Arial"/>
          <w:b/>
          <w:color w:val="17365D" w:themeColor="text2" w:themeShade="BF"/>
          <w:sz w:val="28"/>
          <w:szCs w:val="28"/>
          <w:shd w:val="clear" w:color="auto" w:fill="FFFFFF"/>
        </w:rPr>
        <w:t>Cause of Malaria</w:t>
      </w:r>
    </w:p>
    <w:p w:rsidR="00541324" w:rsidRPr="00937B82" w:rsidRDefault="00541324" w:rsidP="00541324">
      <w:pPr>
        <w:rPr>
          <w:rStyle w:val="apple-converted-space"/>
          <w:rFonts w:ascii="Arial" w:hAnsi="Arial" w:cs="Arial"/>
          <w:color w:val="17365D" w:themeColor="text2" w:themeShade="BF"/>
          <w:shd w:val="clear" w:color="auto" w:fill="FFFFFF"/>
        </w:rPr>
      </w:pPr>
      <w:r w:rsidRPr="00937B82">
        <w:rPr>
          <w:rFonts w:ascii="Arial" w:hAnsi="Arial" w:cs="Arial"/>
          <w:b/>
          <w:bCs/>
          <w:color w:val="17365D" w:themeColor="text2" w:themeShade="BF"/>
          <w:shd w:val="clear" w:color="auto" w:fill="FFFFFF"/>
        </w:rPr>
        <w:t>The parasite</w:t>
      </w:r>
      <w:r w:rsidRPr="00937B82">
        <w:rPr>
          <w:rFonts w:ascii="Arial" w:hAnsi="Arial" w:cs="Arial"/>
          <w:color w:val="17365D" w:themeColor="text2" w:themeShade="BF"/>
        </w:rPr>
        <w:br/>
      </w:r>
      <w:r w:rsidRPr="00937B82">
        <w:rPr>
          <w:rFonts w:ascii="Arial" w:hAnsi="Arial" w:cs="Arial"/>
          <w:color w:val="17365D" w:themeColor="text2" w:themeShade="BF"/>
        </w:rPr>
        <w:br/>
      </w:r>
      <w:proofErr w:type="gramStart"/>
      <w:r w:rsidRPr="00937B82">
        <w:rPr>
          <w:rFonts w:ascii="Arial" w:hAnsi="Arial" w:cs="Arial"/>
          <w:color w:val="17365D" w:themeColor="text2" w:themeShade="BF"/>
          <w:shd w:val="clear" w:color="auto" w:fill="FFFFFF"/>
        </w:rPr>
        <w:t>There</w:t>
      </w:r>
      <w:proofErr w:type="gramEnd"/>
      <w:r w:rsidRPr="00937B82">
        <w:rPr>
          <w:rFonts w:ascii="Arial" w:hAnsi="Arial" w:cs="Arial"/>
          <w:color w:val="17365D" w:themeColor="text2" w:themeShade="BF"/>
          <w:shd w:val="clear" w:color="auto" w:fill="FFFFFF"/>
        </w:rPr>
        <w:t xml:space="preserve"> are four species of the parasite that cause malaria: Plasmodium </w:t>
      </w:r>
      <w:proofErr w:type="spellStart"/>
      <w:r w:rsidRPr="00937B82">
        <w:rPr>
          <w:rFonts w:ascii="Arial" w:hAnsi="Arial" w:cs="Arial"/>
          <w:color w:val="17365D" w:themeColor="text2" w:themeShade="BF"/>
          <w:shd w:val="clear" w:color="auto" w:fill="FFFFFF"/>
        </w:rPr>
        <w:t>vivax</w:t>
      </w:r>
      <w:proofErr w:type="spellEnd"/>
      <w:r w:rsidRPr="00937B82">
        <w:rPr>
          <w:rFonts w:ascii="Arial" w:hAnsi="Arial" w:cs="Arial"/>
          <w:color w:val="17365D" w:themeColor="text2" w:themeShade="BF"/>
          <w:shd w:val="clear" w:color="auto" w:fill="FFFFFF"/>
        </w:rPr>
        <w:t xml:space="preserve">, Plasmodium </w:t>
      </w:r>
      <w:proofErr w:type="spellStart"/>
      <w:r w:rsidRPr="00937B82">
        <w:rPr>
          <w:rFonts w:ascii="Arial" w:hAnsi="Arial" w:cs="Arial"/>
          <w:color w:val="17365D" w:themeColor="text2" w:themeShade="BF"/>
          <w:shd w:val="clear" w:color="auto" w:fill="FFFFFF"/>
        </w:rPr>
        <w:t>ovale</w:t>
      </w:r>
      <w:proofErr w:type="spellEnd"/>
      <w:r w:rsidRPr="00937B82">
        <w:rPr>
          <w:rFonts w:ascii="Arial" w:hAnsi="Arial" w:cs="Arial"/>
          <w:color w:val="17365D" w:themeColor="text2" w:themeShade="BF"/>
          <w:shd w:val="clear" w:color="auto" w:fill="FFFFFF"/>
        </w:rPr>
        <w:t xml:space="preserve">, Plasmodium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and Plasmodium </w:t>
      </w:r>
      <w:proofErr w:type="spellStart"/>
      <w:r w:rsidRPr="00937B82">
        <w:rPr>
          <w:rFonts w:ascii="Arial" w:hAnsi="Arial" w:cs="Arial"/>
          <w:color w:val="17365D" w:themeColor="text2" w:themeShade="BF"/>
          <w:shd w:val="clear" w:color="auto" w:fill="FFFFFF"/>
        </w:rPr>
        <w:t>malariae</w:t>
      </w:r>
      <w:proofErr w:type="spellEnd"/>
      <w:r w:rsidRPr="00937B82">
        <w:rPr>
          <w:rFonts w:ascii="Arial" w:hAnsi="Arial" w:cs="Arial"/>
          <w:color w:val="17365D" w:themeColor="text2" w:themeShade="BF"/>
          <w:shd w:val="clear" w:color="auto" w:fill="FFFFFF"/>
        </w:rPr>
        <w:t>. The life cycle of the malaria parasite begins when a female mosquito bites a person with malaria.</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The mosquito ingests blood containing malarial parasites, which reproduce in the mosquito’s gastro-intestinal tract, and then move to the salivary glands. When the mosquito bites another person, the parasites are injected along with the mosquito's saliva. Inside the human, the parasites move to the liver, where they multiply. They mature over an average of 2 to 4 weeks, then leave the liver and enter the blood stream. The parasites infect red blood cells, multiply inside the red blood cells and eventually cause the infected cells to rupture.</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Plasmodium </w:t>
      </w:r>
      <w:proofErr w:type="spellStart"/>
      <w:r w:rsidRPr="00937B82">
        <w:rPr>
          <w:rFonts w:ascii="Arial" w:hAnsi="Arial" w:cs="Arial"/>
          <w:color w:val="17365D" w:themeColor="text2" w:themeShade="BF"/>
          <w:shd w:val="clear" w:color="auto" w:fill="FFFFFF"/>
        </w:rPr>
        <w:t>vivax</w:t>
      </w:r>
      <w:proofErr w:type="spellEnd"/>
      <w:r w:rsidRPr="00937B82">
        <w:rPr>
          <w:rFonts w:ascii="Arial" w:hAnsi="Arial" w:cs="Arial"/>
          <w:color w:val="17365D" w:themeColor="text2" w:themeShade="BF"/>
          <w:shd w:val="clear" w:color="auto" w:fill="FFFFFF"/>
        </w:rPr>
        <w:t xml:space="preserve">, </w:t>
      </w:r>
      <w:proofErr w:type="spellStart"/>
      <w:r w:rsidRPr="00937B82">
        <w:rPr>
          <w:rFonts w:ascii="Arial" w:hAnsi="Arial" w:cs="Arial"/>
          <w:color w:val="17365D" w:themeColor="text2" w:themeShade="BF"/>
          <w:shd w:val="clear" w:color="auto" w:fill="FFFFFF"/>
        </w:rPr>
        <w:t>ovale</w:t>
      </w:r>
      <w:proofErr w:type="spellEnd"/>
      <w:r w:rsidRPr="00937B82">
        <w:rPr>
          <w:rFonts w:ascii="Arial" w:hAnsi="Arial" w:cs="Arial"/>
          <w:color w:val="17365D" w:themeColor="text2" w:themeShade="BF"/>
          <w:shd w:val="clear" w:color="auto" w:fill="FFFFFF"/>
        </w:rPr>
        <w:t xml:space="preserve"> and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usually cause the red cells to rupture every 48 hours, and P. </w:t>
      </w:r>
      <w:proofErr w:type="spellStart"/>
      <w:r w:rsidRPr="00937B82">
        <w:rPr>
          <w:rFonts w:ascii="Arial" w:hAnsi="Arial" w:cs="Arial"/>
          <w:color w:val="17365D" w:themeColor="text2" w:themeShade="BF"/>
          <w:shd w:val="clear" w:color="auto" w:fill="FFFFFF"/>
        </w:rPr>
        <w:t>malariae</w:t>
      </w:r>
      <w:proofErr w:type="spellEnd"/>
      <w:r w:rsidRPr="00937B82">
        <w:rPr>
          <w:rFonts w:ascii="Arial" w:hAnsi="Arial" w:cs="Arial"/>
          <w:color w:val="17365D" w:themeColor="text2" w:themeShade="BF"/>
          <w:shd w:val="clear" w:color="auto" w:fill="FFFFFF"/>
        </w:rPr>
        <w:t xml:space="preserve"> </w:t>
      </w:r>
      <w:proofErr w:type="gramStart"/>
      <w:r w:rsidRPr="00937B82">
        <w:rPr>
          <w:rFonts w:ascii="Arial" w:hAnsi="Arial" w:cs="Arial"/>
          <w:color w:val="17365D" w:themeColor="text2" w:themeShade="BF"/>
          <w:shd w:val="clear" w:color="auto" w:fill="FFFFFF"/>
        </w:rPr>
        <w:t>cause rupture</w:t>
      </w:r>
      <w:proofErr w:type="gramEnd"/>
      <w:r w:rsidRPr="00937B82">
        <w:rPr>
          <w:rFonts w:ascii="Arial" w:hAnsi="Arial" w:cs="Arial"/>
          <w:color w:val="17365D" w:themeColor="text2" w:themeShade="BF"/>
          <w:shd w:val="clear" w:color="auto" w:fill="FFFFFF"/>
        </w:rPr>
        <w:t xml:space="preserve"> every 72 hours. The parasites released from the ruptured red blood cells go and infect more red blood cells, setting up the cycle once more. Occasionally, sexual forms of the parasites (called gametocytes) develop in the blood. These are the forms that reproduce in the mosquito if they are ingested.</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P. </w:t>
      </w:r>
      <w:proofErr w:type="spellStart"/>
      <w:r w:rsidRPr="00937B82">
        <w:rPr>
          <w:rFonts w:ascii="Arial" w:hAnsi="Arial" w:cs="Arial"/>
          <w:color w:val="17365D" w:themeColor="text2" w:themeShade="BF"/>
          <w:shd w:val="clear" w:color="auto" w:fill="FFFFFF"/>
        </w:rPr>
        <w:t>ovale</w:t>
      </w:r>
      <w:proofErr w:type="spellEnd"/>
      <w:r w:rsidRPr="00937B82">
        <w:rPr>
          <w:rFonts w:ascii="Arial" w:hAnsi="Arial" w:cs="Arial"/>
          <w:color w:val="17365D" w:themeColor="text2" w:themeShade="BF"/>
          <w:shd w:val="clear" w:color="auto" w:fill="FFFFFF"/>
        </w:rPr>
        <w:t xml:space="preserve"> and P. </w:t>
      </w:r>
      <w:proofErr w:type="spellStart"/>
      <w:r w:rsidRPr="00937B82">
        <w:rPr>
          <w:rFonts w:ascii="Arial" w:hAnsi="Arial" w:cs="Arial"/>
          <w:color w:val="17365D" w:themeColor="text2" w:themeShade="BF"/>
          <w:shd w:val="clear" w:color="auto" w:fill="FFFFFF"/>
        </w:rPr>
        <w:t>vivax</w:t>
      </w:r>
      <w:proofErr w:type="spellEnd"/>
      <w:r w:rsidRPr="00937B82">
        <w:rPr>
          <w:rFonts w:ascii="Arial" w:hAnsi="Arial" w:cs="Arial"/>
          <w:color w:val="17365D" w:themeColor="text2" w:themeShade="BF"/>
          <w:shd w:val="clear" w:color="auto" w:fill="FFFFFF"/>
        </w:rPr>
        <w:t xml:space="preserve"> parasites preferentially infect young red blood cells, while P. </w:t>
      </w:r>
      <w:proofErr w:type="spellStart"/>
      <w:r w:rsidRPr="00937B82">
        <w:rPr>
          <w:rFonts w:ascii="Arial" w:hAnsi="Arial" w:cs="Arial"/>
          <w:color w:val="17365D" w:themeColor="text2" w:themeShade="BF"/>
          <w:shd w:val="clear" w:color="auto" w:fill="FFFFFF"/>
        </w:rPr>
        <w:t>malariae</w:t>
      </w:r>
      <w:proofErr w:type="spellEnd"/>
      <w:r w:rsidRPr="00937B82">
        <w:rPr>
          <w:rFonts w:ascii="Arial" w:hAnsi="Arial" w:cs="Arial"/>
          <w:color w:val="17365D" w:themeColor="text2" w:themeShade="BF"/>
          <w:shd w:val="clear" w:color="auto" w:fill="FFFFFF"/>
        </w:rPr>
        <w:t xml:space="preserve"> prefers to infect older red blood cells. For this reason the number of parasites in the blood is limited if one contracts any of these three forms of malaria. P.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can infect red blood cells of any age, which means infection with this form of malaria results in a much higher number of parasites in the bloodstream.</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Some of the liver stages of Plasmodium </w:t>
      </w:r>
      <w:proofErr w:type="spellStart"/>
      <w:r w:rsidRPr="00937B82">
        <w:rPr>
          <w:rFonts w:ascii="Arial" w:hAnsi="Arial" w:cs="Arial"/>
          <w:color w:val="17365D" w:themeColor="text2" w:themeShade="BF"/>
          <w:shd w:val="clear" w:color="auto" w:fill="FFFFFF"/>
        </w:rPr>
        <w:t>vivax</w:t>
      </w:r>
      <w:proofErr w:type="spellEnd"/>
      <w:r w:rsidRPr="00937B82">
        <w:rPr>
          <w:rFonts w:ascii="Arial" w:hAnsi="Arial" w:cs="Arial"/>
          <w:color w:val="17365D" w:themeColor="text2" w:themeShade="BF"/>
          <w:shd w:val="clear" w:color="auto" w:fill="FFFFFF"/>
        </w:rPr>
        <w:t xml:space="preserve"> and Plasmodium </w:t>
      </w:r>
      <w:proofErr w:type="spellStart"/>
      <w:r w:rsidRPr="00937B82">
        <w:rPr>
          <w:rFonts w:ascii="Arial" w:hAnsi="Arial" w:cs="Arial"/>
          <w:color w:val="17365D" w:themeColor="text2" w:themeShade="BF"/>
          <w:shd w:val="clear" w:color="auto" w:fill="FFFFFF"/>
        </w:rPr>
        <w:t>ovale</w:t>
      </w:r>
      <w:proofErr w:type="spellEnd"/>
      <w:r w:rsidRPr="00937B82">
        <w:rPr>
          <w:rFonts w:ascii="Arial" w:hAnsi="Arial" w:cs="Arial"/>
          <w:color w:val="17365D" w:themeColor="text2" w:themeShade="BF"/>
          <w:shd w:val="clear" w:color="auto" w:fill="FFFFFF"/>
        </w:rPr>
        <w:t xml:space="preserve"> can remain dormant in the liver. Periodically, mature parasites will be released into the bloodstream, causing recurrent attacks of malaria. Plasmodium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and Plasmodium </w:t>
      </w:r>
      <w:proofErr w:type="spellStart"/>
      <w:r w:rsidRPr="00937B82">
        <w:rPr>
          <w:rFonts w:ascii="Arial" w:hAnsi="Arial" w:cs="Arial"/>
          <w:color w:val="17365D" w:themeColor="text2" w:themeShade="BF"/>
          <w:shd w:val="clear" w:color="auto" w:fill="FFFFFF"/>
        </w:rPr>
        <w:t>malariae</w:t>
      </w:r>
      <w:proofErr w:type="spellEnd"/>
      <w:r w:rsidRPr="00937B82">
        <w:rPr>
          <w:rFonts w:ascii="Arial" w:hAnsi="Arial" w:cs="Arial"/>
          <w:color w:val="17365D" w:themeColor="text2" w:themeShade="BF"/>
          <w:shd w:val="clear" w:color="auto" w:fill="FFFFFF"/>
        </w:rPr>
        <w:t xml:space="preserve"> do not remain dormant in the liver. However, if the infection is untreated or inadequately treated, the mature form of Plasmodium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may persist in the bloodstream for months, and the mature form of Plasmodium </w:t>
      </w:r>
      <w:proofErr w:type="spellStart"/>
      <w:r w:rsidRPr="00937B82">
        <w:rPr>
          <w:rFonts w:ascii="Arial" w:hAnsi="Arial" w:cs="Arial"/>
          <w:color w:val="17365D" w:themeColor="text2" w:themeShade="BF"/>
          <w:shd w:val="clear" w:color="auto" w:fill="FFFFFF"/>
        </w:rPr>
        <w:t>malariae</w:t>
      </w:r>
      <w:proofErr w:type="spellEnd"/>
      <w:r w:rsidRPr="00937B82">
        <w:rPr>
          <w:rFonts w:ascii="Arial" w:hAnsi="Arial" w:cs="Arial"/>
          <w:color w:val="17365D" w:themeColor="text2" w:themeShade="BF"/>
          <w:shd w:val="clear" w:color="auto" w:fill="FFFFFF"/>
        </w:rPr>
        <w:t xml:space="preserve"> may remain in the bloodstream for years. This causes repeated attacks of malarial symptoms. In Africa the predominant strain is Plasmodium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which has a very high mortality rate.</w:t>
      </w:r>
      <w:r w:rsidRPr="00937B82">
        <w:rPr>
          <w:rStyle w:val="apple-converted-space"/>
          <w:rFonts w:ascii="Arial" w:hAnsi="Arial" w:cs="Arial"/>
          <w:color w:val="17365D" w:themeColor="text2" w:themeShade="BF"/>
          <w:shd w:val="clear" w:color="auto" w:fill="FFFFFF"/>
        </w:rPr>
        <w:t> </w:t>
      </w:r>
    </w:p>
    <w:p w:rsidR="00541324" w:rsidRPr="00937B82" w:rsidRDefault="00541324" w:rsidP="00541324">
      <w:pPr>
        <w:rPr>
          <w:rStyle w:val="apple-converted-space"/>
          <w:rFonts w:ascii="Arial" w:hAnsi="Arial" w:cs="Arial"/>
          <w:color w:val="17365D" w:themeColor="text2" w:themeShade="BF"/>
          <w:sz w:val="20"/>
          <w:szCs w:val="20"/>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r w:rsidRPr="00937B82">
        <w:rPr>
          <w:rStyle w:val="apple-converted-space"/>
          <w:rFonts w:ascii="Arial" w:hAnsi="Arial" w:cs="Arial"/>
          <w:b/>
          <w:color w:val="17365D" w:themeColor="text2" w:themeShade="BF"/>
          <w:sz w:val="28"/>
          <w:szCs w:val="28"/>
          <w:shd w:val="clear" w:color="auto" w:fill="FFFFFF"/>
        </w:rPr>
        <w:lastRenderedPageBreak/>
        <w:t>Treatment for Malaria</w:t>
      </w: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hd w:val="clear" w:color="auto" w:fill="FFFFFF"/>
        </w:rPr>
      </w:pPr>
      <w:r w:rsidRPr="00937B82">
        <w:rPr>
          <w:rFonts w:ascii="Arial" w:hAnsi="Arial" w:cs="Arial"/>
          <w:color w:val="17365D" w:themeColor="text2" w:themeShade="BF"/>
          <w:shd w:val="clear" w:color="auto" w:fill="FFFFFF"/>
        </w:rPr>
        <w:t>The choice of which drug to use to treat malaria depends on where the patient acquired malaria (</w:t>
      </w:r>
      <w:proofErr w:type="spellStart"/>
      <w:r w:rsidRPr="00937B82">
        <w:rPr>
          <w:rFonts w:ascii="Arial" w:hAnsi="Arial" w:cs="Arial"/>
          <w:color w:val="17365D" w:themeColor="text2" w:themeShade="BF"/>
          <w:shd w:val="clear" w:color="auto" w:fill="FFFFFF"/>
        </w:rPr>
        <w:t>ie</w:t>
      </w:r>
      <w:proofErr w:type="spellEnd"/>
      <w:r w:rsidRPr="00937B82">
        <w:rPr>
          <w:rFonts w:ascii="Arial" w:hAnsi="Arial" w:cs="Arial"/>
          <w:color w:val="17365D" w:themeColor="text2" w:themeShade="BF"/>
          <w:shd w:val="clear" w:color="auto" w:fill="FFFFFF"/>
        </w:rPr>
        <w:t xml:space="preserve"> whether </w:t>
      </w:r>
      <w:proofErr w:type="spellStart"/>
      <w:r w:rsidRPr="00937B82">
        <w:rPr>
          <w:rFonts w:ascii="Arial" w:hAnsi="Arial" w:cs="Arial"/>
          <w:color w:val="17365D" w:themeColor="text2" w:themeShade="BF"/>
          <w:shd w:val="clear" w:color="auto" w:fill="FFFFFF"/>
        </w:rPr>
        <w:t>chloroquine</w:t>
      </w:r>
      <w:proofErr w:type="spellEnd"/>
      <w:r w:rsidRPr="00937B82">
        <w:rPr>
          <w:rFonts w:ascii="Arial" w:hAnsi="Arial" w:cs="Arial"/>
          <w:color w:val="17365D" w:themeColor="text2" w:themeShade="BF"/>
          <w:shd w:val="clear" w:color="auto" w:fill="FFFFFF"/>
        </w:rPr>
        <w:t xml:space="preserve"> resistance is common or not), whether prophylaxis was taken, and what form of malaria the patient has.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If the patient has P. </w:t>
      </w:r>
      <w:proofErr w:type="spellStart"/>
      <w:r w:rsidRPr="00937B82">
        <w:rPr>
          <w:rFonts w:ascii="Arial" w:hAnsi="Arial" w:cs="Arial"/>
          <w:color w:val="17365D" w:themeColor="text2" w:themeShade="BF"/>
          <w:shd w:val="clear" w:color="auto" w:fill="FFFFFF"/>
        </w:rPr>
        <w:t>vivax</w:t>
      </w:r>
      <w:proofErr w:type="spellEnd"/>
      <w:r w:rsidRPr="00937B82">
        <w:rPr>
          <w:rFonts w:ascii="Arial" w:hAnsi="Arial" w:cs="Arial"/>
          <w:color w:val="17365D" w:themeColor="text2" w:themeShade="BF"/>
          <w:shd w:val="clear" w:color="auto" w:fill="FFFFFF"/>
        </w:rPr>
        <w:t xml:space="preserve">, P </w:t>
      </w:r>
      <w:proofErr w:type="spellStart"/>
      <w:r w:rsidRPr="00937B82">
        <w:rPr>
          <w:rFonts w:ascii="Arial" w:hAnsi="Arial" w:cs="Arial"/>
          <w:color w:val="17365D" w:themeColor="text2" w:themeShade="BF"/>
          <w:shd w:val="clear" w:color="auto" w:fill="FFFFFF"/>
        </w:rPr>
        <w:t>ovale</w:t>
      </w:r>
      <w:proofErr w:type="spellEnd"/>
      <w:r w:rsidRPr="00937B82">
        <w:rPr>
          <w:rFonts w:ascii="Arial" w:hAnsi="Arial" w:cs="Arial"/>
          <w:color w:val="17365D" w:themeColor="text2" w:themeShade="BF"/>
          <w:shd w:val="clear" w:color="auto" w:fill="FFFFFF"/>
        </w:rPr>
        <w:t xml:space="preserve">, P. </w:t>
      </w:r>
      <w:proofErr w:type="spellStart"/>
      <w:r w:rsidRPr="00937B82">
        <w:rPr>
          <w:rFonts w:ascii="Arial" w:hAnsi="Arial" w:cs="Arial"/>
          <w:color w:val="17365D" w:themeColor="text2" w:themeShade="BF"/>
          <w:shd w:val="clear" w:color="auto" w:fill="FFFFFF"/>
        </w:rPr>
        <w:t>malariae</w:t>
      </w:r>
      <w:proofErr w:type="spellEnd"/>
      <w:r w:rsidRPr="00937B82">
        <w:rPr>
          <w:rFonts w:ascii="Arial" w:hAnsi="Arial" w:cs="Arial"/>
          <w:color w:val="17365D" w:themeColor="text2" w:themeShade="BF"/>
          <w:shd w:val="clear" w:color="auto" w:fill="FFFFFF"/>
        </w:rPr>
        <w:t xml:space="preserve">, or has been in an area where there is no </w:t>
      </w:r>
      <w:proofErr w:type="spellStart"/>
      <w:r w:rsidRPr="00937B82">
        <w:rPr>
          <w:rFonts w:ascii="Arial" w:hAnsi="Arial" w:cs="Arial"/>
          <w:color w:val="17365D" w:themeColor="text2" w:themeShade="BF"/>
          <w:shd w:val="clear" w:color="auto" w:fill="FFFFFF"/>
        </w:rPr>
        <w:t>chloroquine</w:t>
      </w:r>
      <w:proofErr w:type="spellEnd"/>
      <w:r w:rsidRPr="00937B82">
        <w:rPr>
          <w:rFonts w:ascii="Arial" w:hAnsi="Arial" w:cs="Arial"/>
          <w:color w:val="17365D" w:themeColor="text2" w:themeShade="BF"/>
          <w:shd w:val="clear" w:color="auto" w:fill="FFFFFF"/>
        </w:rPr>
        <w:t xml:space="preserve"> resistance in P.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w:t>
      </w:r>
      <w:proofErr w:type="spellStart"/>
      <w:r w:rsidRPr="00937B82">
        <w:rPr>
          <w:rFonts w:ascii="Arial" w:hAnsi="Arial" w:cs="Arial"/>
          <w:color w:val="17365D" w:themeColor="text2" w:themeShade="BF"/>
          <w:shd w:val="clear" w:color="auto" w:fill="FFFFFF"/>
        </w:rPr>
        <w:t>chloroquine</w:t>
      </w:r>
      <w:proofErr w:type="spellEnd"/>
      <w:r w:rsidRPr="00937B82">
        <w:rPr>
          <w:rFonts w:ascii="Arial" w:hAnsi="Arial" w:cs="Arial"/>
          <w:color w:val="17365D" w:themeColor="text2" w:themeShade="BF"/>
          <w:shd w:val="clear" w:color="auto" w:fill="FFFFFF"/>
        </w:rPr>
        <w:t xml:space="preserve"> is the best drug to use to treat </w:t>
      </w:r>
      <w:proofErr w:type="spellStart"/>
      <w:r w:rsidRPr="00937B82">
        <w:rPr>
          <w:rFonts w:ascii="Arial" w:hAnsi="Arial" w:cs="Arial"/>
          <w:color w:val="17365D" w:themeColor="text2" w:themeShade="BF"/>
          <w:shd w:val="clear" w:color="auto" w:fill="FFFFFF"/>
        </w:rPr>
        <w:t>malaria.If</w:t>
      </w:r>
      <w:proofErr w:type="spellEnd"/>
      <w:r w:rsidRPr="00937B82">
        <w:rPr>
          <w:rFonts w:ascii="Arial" w:hAnsi="Arial" w:cs="Arial"/>
          <w:color w:val="17365D" w:themeColor="text2" w:themeShade="BF"/>
          <w:shd w:val="clear" w:color="auto" w:fill="FFFFFF"/>
        </w:rPr>
        <w:t xml:space="preserve"> the patient is infected with P. </w:t>
      </w:r>
      <w:proofErr w:type="spellStart"/>
      <w:r w:rsidRPr="00937B82">
        <w:rPr>
          <w:rFonts w:ascii="Arial" w:hAnsi="Arial" w:cs="Arial"/>
          <w:color w:val="17365D" w:themeColor="text2" w:themeShade="BF"/>
          <w:shd w:val="clear" w:color="auto" w:fill="FFFFFF"/>
        </w:rPr>
        <w:t>vivax</w:t>
      </w:r>
      <w:proofErr w:type="spellEnd"/>
      <w:r w:rsidRPr="00937B82">
        <w:rPr>
          <w:rFonts w:ascii="Arial" w:hAnsi="Arial" w:cs="Arial"/>
          <w:color w:val="17365D" w:themeColor="text2" w:themeShade="BF"/>
          <w:shd w:val="clear" w:color="auto" w:fill="FFFFFF"/>
        </w:rPr>
        <w:t xml:space="preserve"> or P. </w:t>
      </w:r>
      <w:proofErr w:type="spellStart"/>
      <w:r w:rsidRPr="00937B82">
        <w:rPr>
          <w:rFonts w:ascii="Arial" w:hAnsi="Arial" w:cs="Arial"/>
          <w:color w:val="17365D" w:themeColor="text2" w:themeShade="BF"/>
          <w:shd w:val="clear" w:color="auto" w:fill="FFFFFF"/>
        </w:rPr>
        <w:t>ovale</w:t>
      </w:r>
      <w:proofErr w:type="spellEnd"/>
      <w:r w:rsidRPr="00937B82">
        <w:rPr>
          <w:rFonts w:ascii="Arial" w:hAnsi="Arial" w:cs="Arial"/>
          <w:color w:val="17365D" w:themeColor="text2" w:themeShade="BF"/>
          <w:shd w:val="clear" w:color="auto" w:fill="FFFFFF"/>
        </w:rPr>
        <w:t xml:space="preserve">, </w:t>
      </w:r>
      <w:proofErr w:type="spellStart"/>
      <w:r w:rsidRPr="00937B82">
        <w:rPr>
          <w:rFonts w:ascii="Arial" w:hAnsi="Arial" w:cs="Arial"/>
          <w:color w:val="17365D" w:themeColor="text2" w:themeShade="BF"/>
          <w:shd w:val="clear" w:color="auto" w:fill="FFFFFF"/>
        </w:rPr>
        <w:t>primaquine</w:t>
      </w:r>
      <w:proofErr w:type="spellEnd"/>
      <w:r w:rsidRPr="00937B82">
        <w:rPr>
          <w:rFonts w:ascii="Arial" w:hAnsi="Arial" w:cs="Arial"/>
          <w:color w:val="17365D" w:themeColor="text2" w:themeShade="BF"/>
          <w:shd w:val="clear" w:color="auto" w:fill="FFFFFF"/>
        </w:rPr>
        <w:t xml:space="preserve"> needs to be given as well. This drug is able to kill the liver stages of the parasites, unlike </w:t>
      </w:r>
      <w:proofErr w:type="spellStart"/>
      <w:r w:rsidRPr="00937B82">
        <w:rPr>
          <w:rFonts w:ascii="Arial" w:hAnsi="Arial" w:cs="Arial"/>
          <w:color w:val="17365D" w:themeColor="text2" w:themeShade="BF"/>
          <w:shd w:val="clear" w:color="auto" w:fill="FFFFFF"/>
        </w:rPr>
        <w:t>chloroquine</w:t>
      </w:r>
      <w:proofErr w:type="spellEnd"/>
      <w:r w:rsidRPr="00937B82">
        <w:rPr>
          <w:rFonts w:ascii="Arial" w:hAnsi="Arial" w:cs="Arial"/>
          <w:color w:val="17365D" w:themeColor="text2" w:themeShade="BF"/>
          <w:shd w:val="clear" w:color="auto" w:fill="FFFFFF"/>
        </w:rPr>
        <w:t xml:space="preserve">. If </w:t>
      </w:r>
      <w:proofErr w:type="spellStart"/>
      <w:r w:rsidRPr="00937B82">
        <w:rPr>
          <w:rFonts w:ascii="Arial" w:hAnsi="Arial" w:cs="Arial"/>
          <w:color w:val="17365D" w:themeColor="text2" w:themeShade="BF"/>
          <w:shd w:val="clear" w:color="auto" w:fill="FFFFFF"/>
        </w:rPr>
        <w:t>primaquine</w:t>
      </w:r>
      <w:proofErr w:type="spellEnd"/>
      <w:r w:rsidRPr="00937B82">
        <w:rPr>
          <w:rFonts w:ascii="Arial" w:hAnsi="Arial" w:cs="Arial"/>
          <w:color w:val="17365D" w:themeColor="text2" w:themeShade="BF"/>
          <w:shd w:val="clear" w:color="auto" w:fill="FFFFFF"/>
        </w:rPr>
        <w:t xml:space="preserve"> is not used, the </w:t>
      </w:r>
      <w:proofErr w:type="spellStart"/>
      <w:r w:rsidRPr="00937B82">
        <w:rPr>
          <w:rFonts w:ascii="Arial" w:hAnsi="Arial" w:cs="Arial"/>
          <w:color w:val="17365D" w:themeColor="text2" w:themeShade="BF"/>
          <w:shd w:val="clear" w:color="auto" w:fill="FFFFFF"/>
        </w:rPr>
        <w:t>chloroquine</w:t>
      </w:r>
      <w:proofErr w:type="spellEnd"/>
      <w:r w:rsidRPr="00937B82">
        <w:rPr>
          <w:rFonts w:ascii="Arial" w:hAnsi="Arial" w:cs="Arial"/>
          <w:color w:val="17365D" w:themeColor="text2" w:themeShade="BF"/>
          <w:shd w:val="clear" w:color="auto" w:fill="FFFFFF"/>
        </w:rPr>
        <w:t xml:space="preserve"> will cure the acute attack, but the dormant liver stages will be able to cause recurrences in the future.</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In cases where </w:t>
      </w:r>
      <w:proofErr w:type="spellStart"/>
      <w:r w:rsidRPr="00937B82">
        <w:rPr>
          <w:rFonts w:ascii="Arial" w:hAnsi="Arial" w:cs="Arial"/>
          <w:color w:val="17365D" w:themeColor="text2" w:themeShade="BF"/>
          <w:shd w:val="clear" w:color="auto" w:fill="FFFFFF"/>
        </w:rPr>
        <w:t>chloroquine</w:t>
      </w:r>
      <w:proofErr w:type="spellEnd"/>
      <w:r w:rsidRPr="00937B82">
        <w:rPr>
          <w:rFonts w:ascii="Arial" w:hAnsi="Arial" w:cs="Arial"/>
          <w:color w:val="17365D" w:themeColor="text2" w:themeShade="BF"/>
          <w:shd w:val="clear" w:color="auto" w:fill="FFFFFF"/>
        </w:rPr>
        <w:t xml:space="preserve"> resistant P.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is suspected, either quinine, </w:t>
      </w:r>
      <w:proofErr w:type="spellStart"/>
      <w:r w:rsidRPr="00937B82">
        <w:rPr>
          <w:rFonts w:ascii="Arial" w:hAnsi="Arial" w:cs="Arial"/>
          <w:color w:val="17365D" w:themeColor="text2" w:themeShade="BF"/>
          <w:shd w:val="clear" w:color="auto" w:fill="FFFFFF"/>
        </w:rPr>
        <w:t>mefloquine</w:t>
      </w:r>
      <w:proofErr w:type="spellEnd"/>
      <w:r w:rsidRPr="00937B82">
        <w:rPr>
          <w:rFonts w:ascii="Arial" w:hAnsi="Arial" w:cs="Arial"/>
          <w:color w:val="17365D" w:themeColor="text2" w:themeShade="BF"/>
          <w:shd w:val="clear" w:color="auto" w:fill="FFFFFF"/>
        </w:rPr>
        <w:t xml:space="preserve">, </w:t>
      </w:r>
      <w:proofErr w:type="spellStart"/>
      <w:r w:rsidRPr="00937B82">
        <w:rPr>
          <w:rFonts w:ascii="Arial" w:hAnsi="Arial" w:cs="Arial"/>
          <w:color w:val="17365D" w:themeColor="text2" w:themeShade="BF"/>
          <w:shd w:val="clear" w:color="auto" w:fill="FFFFFF"/>
        </w:rPr>
        <w:t>halofantrine</w:t>
      </w:r>
      <w:proofErr w:type="spellEnd"/>
      <w:r w:rsidRPr="00937B82">
        <w:rPr>
          <w:rFonts w:ascii="Arial" w:hAnsi="Arial" w:cs="Arial"/>
          <w:color w:val="17365D" w:themeColor="text2" w:themeShade="BF"/>
          <w:shd w:val="clear" w:color="auto" w:fill="FFFFFF"/>
        </w:rPr>
        <w:t xml:space="preserve"> or the </w:t>
      </w:r>
      <w:proofErr w:type="spellStart"/>
      <w:r w:rsidRPr="00937B82">
        <w:rPr>
          <w:rFonts w:ascii="Arial" w:hAnsi="Arial" w:cs="Arial"/>
          <w:color w:val="17365D" w:themeColor="text2" w:themeShade="BF"/>
          <w:shd w:val="clear" w:color="auto" w:fill="FFFFFF"/>
        </w:rPr>
        <w:t>artemesinins</w:t>
      </w:r>
      <w:proofErr w:type="spellEnd"/>
      <w:r w:rsidRPr="00937B82">
        <w:rPr>
          <w:rFonts w:ascii="Arial" w:hAnsi="Arial" w:cs="Arial"/>
          <w:color w:val="17365D" w:themeColor="text2" w:themeShade="BF"/>
          <w:shd w:val="clear" w:color="auto" w:fill="FFFFFF"/>
        </w:rPr>
        <w:t xml:space="preserve"> can be used. Parasites that are resistant to </w:t>
      </w:r>
      <w:proofErr w:type="spellStart"/>
      <w:r w:rsidRPr="00937B82">
        <w:rPr>
          <w:rFonts w:ascii="Arial" w:hAnsi="Arial" w:cs="Arial"/>
          <w:color w:val="17365D" w:themeColor="text2" w:themeShade="BF"/>
          <w:shd w:val="clear" w:color="auto" w:fill="FFFFFF"/>
        </w:rPr>
        <w:t>mefloquine</w:t>
      </w:r>
      <w:proofErr w:type="spellEnd"/>
      <w:r w:rsidRPr="00937B82">
        <w:rPr>
          <w:rFonts w:ascii="Arial" w:hAnsi="Arial" w:cs="Arial"/>
          <w:color w:val="17365D" w:themeColor="text2" w:themeShade="BF"/>
          <w:shd w:val="clear" w:color="auto" w:fill="FFFFFF"/>
        </w:rPr>
        <w:t xml:space="preserve"> are also often resistant to </w:t>
      </w:r>
      <w:proofErr w:type="spellStart"/>
      <w:r w:rsidRPr="00937B82">
        <w:rPr>
          <w:rFonts w:ascii="Arial" w:hAnsi="Arial" w:cs="Arial"/>
          <w:color w:val="17365D" w:themeColor="text2" w:themeShade="BF"/>
          <w:shd w:val="clear" w:color="auto" w:fill="FFFFFF"/>
        </w:rPr>
        <w:t>halofantrine</w:t>
      </w:r>
      <w:proofErr w:type="spellEnd"/>
      <w:r w:rsidRPr="00937B82">
        <w:rPr>
          <w:rFonts w:ascii="Arial" w:hAnsi="Arial" w:cs="Arial"/>
          <w:color w:val="17365D" w:themeColor="text2" w:themeShade="BF"/>
          <w:shd w:val="clear" w:color="auto" w:fill="FFFFFF"/>
        </w:rPr>
        <w:t xml:space="preserve">. </w:t>
      </w:r>
      <w:proofErr w:type="spellStart"/>
      <w:r w:rsidRPr="00937B82">
        <w:rPr>
          <w:rFonts w:ascii="Arial" w:hAnsi="Arial" w:cs="Arial"/>
          <w:color w:val="17365D" w:themeColor="text2" w:themeShade="BF"/>
          <w:shd w:val="clear" w:color="auto" w:fill="FFFFFF"/>
        </w:rPr>
        <w:t>Mefloquine</w:t>
      </w:r>
      <w:proofErr w:type="spellEnd"/>
      <w:r w:rsidRPr="00937B82">
        <w:rPr>
          <w:rFonts w:ascii="Arial" w:hAnsi="Arial" w:cs="Arial"/>
          <w:color w:val="17365D" w:themeColor="text2" w:themeShade="BF"/>
          <w:shd w:val="clear" w:color="auto" w:fill="FFFFFF"/>
        </w:rPr>
        <w:t xml:space="preserve"> is also not licensed for use as treatment in South Africa. </w:t>
      </w:r>
      <w:proofErr w:type="spellStart"/>
      <w:r w:rsidRPr="00937B82">
        <w:rPr>
          <w:rFonts w:ascii="Arial" w:hAnsi="Arial" w:cs="Arial"/>
          <w:color w:val="17365D" w:themeColor="text2" w:themeShade="BF"/>
          <w:shd w:val="clear" w:color="auto" w:fill="FFFFFF"/>
        </w:rPr>
        <w:t>Halofantrine</w:t>
      </w:r>
      <w:proofErr w:type="spellEnd"/>
      <w:r w:rsidRPr="00937B82">
        <w:rPr>
          <w:rFonts w:ascii="Arial" w:hAnsi="Arial" w:cs="Arial"/>
          <w:color w:val="17365D" w:themeColor="text2" w:themeShade="BF"/>
          <w:shd w:val="clear" w:color="auto" w:fill="FFFFFF"/>
        </w:rPr>
        <w:t xml:space="preserve"> has been associated with cardiac side effects, and should not be used for routine treatment. Quinine was the first drug used to successfully treat malaria, and with increasing </w:t>
      </w:r>
      <w:proofErr w:type="spellStart"/>
      <w:r w:rsidRPr="00937B82">
        <w:rPr>
          <w:rFonts w:ascii="Arial" w:hAnsi="Arial" w:cs="Arial"/>
          <w:color w:val="17365D" w:themeColor="text2" w:themeShade="BF"/>
          <w:shd w:val="clear" w:color="auto" w:fill="FFFFFF"/>
        </w:rPr>
        <w:t>chloroquine</w:t>
      </w:r>
      <w:proofErr w:type="spellEnd"/>
      <w:r w:rsidRPr="00937B82">
        <w:rPr>
          <w:rFonts w:ascii="Arial" w:hAnsi="Arial" w:cs="Arial"/>
          <w:color w:val="17365D" w:themeColor="text2" w:themeShade="BF"/>
          <w:shd w:val="clear" w:color="auto" w:fill="FFFFFF"/>
        </w:rPr>
        <w:t xml:space="preserve"> resistance, it is making something of a “comeback”. It is thought to be the best available agent for treating complicated </w:t>
      </w:r>
      <w:proofErr w:type="spellStart"/>
      <w:r w:rsidRPr="00937B82">
        <w:rPr>
          <w:rFonts w:ascii="Arial" w:hAnsi="Arial" w:cs="Arial"/>
          <w:color w:val="17365D" w:themeColor="text2" w:themeShade="BF"/>
          <w:shd w:val="clear" w:color="auto" w:fill="FFFFFF"/>
        </w:rPr>
        <w:t>chloroquine</w:t>
      </w:r>
      <w:proofErr w:type="spellEnd"/>
      <w:r w:rsidRPr="00937B82">
        <w:rPr>
          <w:rFonts w:ascii="Arial" w:hAnsi="Arial" w:cs="Arial"/>
          <w:color w:val="17365D" w:themeColor="text2" w:themeShade="BF"/>
          <w:shd w:val="clear" w:color="auto" w:fill="FFFFFF"/>
        </w:rPr>
        <w:t xml:space="preserve"> resistant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malaria. Unfortunately, resistance to this drug is also being described.</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A new class of drug is the </w:t>
      </w:r>
      <w:proofErr w:type="spellStart"/>
      <w:r w:rsidRPr="00937B82">
        <w:rPr>
          <w:rFonts w:ascii="Arial" w:hAnsi="Arial" w:cs="Arial"/>
          <w:color w:val="17365D" w:themeColor="text2" w:themeShade="BF"/>
          <w:shd w:val="clear" w:color="auto" w:fill="FFFFFF"/>
        </w:rPr>
        <w:t>artemesinin</w:t>
      </w:r>
      <w:proofErr w:type="spellEnd"/>
      <w:r w:rsidRPr="00937B82">
        <w:rPr>
          <w:rFonts w:ascii="Arial" w:hAnsi="Arial" w:cs="Arial"/>
          <w:color w:val="17365D" w:themeColor="text2" w:themeShade="BF"/>
          <w:shd w:val="clear" w:color="auto" w:fill="FFFFFF"/>
        </w:rPr>
        <w:t xml:space="preserve"> derivatives. This drug has been known for centuries in China and is derived from the wormwood plant. It shows great potential in being able to treat resistant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malaria, and has been used often in SE Asia. Unfortunately, resistance to this agent is also being described. When these drugs are used to treat malaria, they should be combined with a second agent to try and reduce the development of resistance.</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In South Africa, treatment is usually with either an </w:t>
      </w:r>
      <w:proofErr w:type="spellStart"/>
      <w:r w:rsidRPr="00937B82">
        <w:rPr>
          <w:rFonts w:ascii="Arial" w:hAnsi="Arial" w:cs="Arial"/>
          <w:color w:val="17365D" w:themeColor="text2" w:themeShade="BF"/>
          <w:shd w:val="clear" w:color="auto" w:fill="FFFFFF"/>
        </w:rPr>
        <w:t>artemesinin</w:t>
      </w:r>
      <w:proofErr w:type="spellEnd"/>
      <w:r w:rsidRPr="00937B82">
        <w:rPr>
          <w:rFonts w:ascii="Arial" w:hAnsi="Arial" w:cs="Arial"/>
          <w:color w:val="17365D" w:themeColor="text2" w:themeShade="BF"/>
          <w:shd w:val="clear" w:color="auto" w:fill="FFFFFF"/>
        </w:rPr>
        <w:t xml:space="preserve"> derivative called </w:t>
      </w:r>
      <w:proofErr w:type="spellStart"/>
      <w:r w:rsidRPr="00937B82">
        <w:rPr>
          <w:rFonts w:ascii="Arial" w:hAnsi="Arial" w:cs="Arial"/>
          <w:color w:val="17365D" w:themeColor="text2" w:themeShade="BF"/>
          <w:shd w:val="clear" w:color="auto" w:fill="FFFFFF"/>
        </w:rPr>
        <w:t>artemether</w:t>
      </w:r>
      <w:proofErr w:type="spellEnd"/>
      <w:r w:rsidRPr="00937B82">
        <w:rPr>
          <w:rFonts w:ascii="Arial" w:hAnsi="Arial" w:cs="Arial"/>
          <w:color w:val="17365D" w:themeColor="text2" w:themeShade="BF"/>
          <w:shd w:val="clear" w:color="auto" w:fill="FFFFFF"/>
        </w:rPr>
        <w:t xml:space="preserve"> in combination with </w:t>
      </w:r>
      <w:proofErr w:type="spellStart"/>
      <w:r w:rsidRPr="00937B82">
        <w:rPr>
          <w:rFonts w:ascii="Arial" w:hAnsi="Arial" w:cs="Arial"/>
          <w:color w:val="17365D" w:themeColor="text2" w:themeShade="BF"/>
          <w:shd w:val="clear" w:color="auto" w:fill="FFFFFF"/>
        </w:rPr>
        <w:t>lumefantrine</w:t>
      </w:r>
      <w:proofErr w:type="spellEnd"/>
      <w:r w:rsidRPr="00937B82">
        <w:rPr>
          <w:rFonts w:ascii="Arial" w:hAnsi="Arial" w:cs="Arial"/>
          <w:color w:val="17365D" w:themeColor="text2" w:themeShade="BF"/>
          <w:shd w:val="clear" w:color="auto" w:fill="FFFFFF"/>
        </w:rPr>
        <w:t xml:space="preserve"> (</w:t>
      </w:r>
      <w:proofErr w:type="spellStart"/>
      <w:r w:rsidRPr="00937B82">
        <w:rPr>
          <w:rFonts w:ascii="Arial" w:hAnsi="Arial" w:cs="Arial"/>
          <w:color w:val="17365D" w:themeColor="text2" w:themeShade="BF"/>
          <w:shd w:val="clear" w:color="auto" w:fill="FFFFFF"/>
        </w:rPr>
        <w:t>Coartem</w:t>
      </w:r>
      <w:proofErr w:type="spellEnd"/>
      <w:r w:rsidRPr="00937B82">
        <w:rPr>
          <w:rFonts w:ascii="Arial" w:hAnsi="Arial" w:cs="Arial"/>
          <w:color w:val="17365D" w:themeColor="text2" w:themeShade="BF"/>
          <w:shd w:val="clear" w:color="auto" w:fill="FFFFFF"/>
        </w:rPr>
        <w:t xml:space="preserve">), or with quinine combined with </w:t>
      </w:r>
      <w:proofErr w:type="spellStart"/>
      <w:r w:rsidRPr="00937B82">
        <w:rPr>
          <w:rFonts w:ascii="Arial" w:hAnsi="Arial" w:cs="Arial"/>
          <w:color w:val="17365D" w:themeColor="text2" w:themeShade="BF"/>
          <w:shd w:val="clear" w:color="auto" w:fill="FFFFFF"/>
        </w:rPr>
        <w:t>doxycycline</w:t>
      </w:r>
      <w:proofErr w:type="spellEnd"/>
      <w:r w:rsidRPr="00937B82">
        <w:rPr>
          <w:rFonts w:ascii="Arial" w:hAnsi="Arial" w:cs="Arial"/>
          <w:color w:val="17365D" w:themeColor="text2" w:themeShade="BF"/>
          <w:shd w:val="clear" w:color="auto" w:fill="FFFFFF"/>
        </w:rPr>
        <w:t xml:space="preserve">. The </w:t>
      </w:r>
      <w:proofErr w:type="spellStart"/>
      <w:r w:rsidRPr="00937B82">
        <w:rPr>
          <w:rFonts w:ascii="Arial" w:hAnsi="Arial" w:cs="Arial"/>
          <w:color w:val="17365D" w:themeColor="text2" w:themeShade="BF"/>
          <w:shd w:val="clear" w:color="auto" w:fill="FFFFFF"/>
        </w:rPr>
        <w:t>artemether</w:t>
      </w:r>
      <w:proofErr w:type="spellEnd"/>
      <w:r w:rsidRPr="00937B82">
        <w:rPr>
          <w:rFonts w:ascii="Arial" w:hAnsi="Arial" w:cs="Arial"/>
          <w:color w:val="17365D" w:themeColor="text2" w:themeShade="BF"/>
          <w:shd w:val="clear" w:color="auto" w:fill="FFFFFF"/>
        </w:rPr>
        <w:t>/</w:t>
      </w:r>
      <w:proofErr w:type="spellStart"/>
      <w:r w:rsidRPr="00937B82">
        <w:rPr>
          <w:rFonts w:ascii="Arial" w:hAnsi="Arial" w:cs="Arial"/>
          <w:color w:val="17365D" w:themeColor="text2" w:themeShade="BF"/>
          <w:shd w:val="clear" w:color="auto" w:fill="FFFFFF"/>
        </w:rPr>
        <w:t>lumefantrine</w:t>
      </w:r>
      <w:proofErr w:type="spellEnd"/>
      <w:r w:rsidRPr="00937B82">
        <w:rPr>
          <w:rFonts w:ascii="Arial" w:hAnsi="Arial" w:cs="Arial"/>
          <w:color w:val="17365D" w:themeColor="text2" w:themeShade="BF"/>
          <w:shd w:val="clear" w:color="auto" w:fill="FFFFFF"/>
        </w:rPr>
        <w:t xml:space="preserve"> combination has been used since 2001 in </w:t>
      </w:r>
      <w:proofErr w:type="spellStart"/>
      <w:r w:rsidRPr="00937B82">
        <w:rPr>
          <w:rFonts w:ascii="Arial" w:hAnsi="Arial" w:cs="Arial"/>
          <w:color w:val="17365D" w:themeColor="text2" w:themeShade="BF"/>
          <w:shd w:val="clear" w:color="auto" w:fill="FFFFFF"/>
        </w:rPr>
        <w:t>Kwazulu</w:t>
      </w:r>
      <w:proofErr w:type="spellEnd"/>
      <w:r w:rsidRPr="00937B82">
        <w:rPr>
          <w:rFonts w:ascii="Arial" w:hAnsi="Arial" w:cs="Arial"/>
          <w:color w:val="17365D" w:themeColor="text2" w:themeShade="BF"/>
          <w:shd w:val="clear" w:color="auto" w:fill="FFFFFF"/>
        </w:rPr>
        <w:t xml:space="preserve"> Natal with good results. It can be used for uncomplicated malaria if the patient is able to take medication orally. For severe or complicated malaria, quinine given intravenously is still the recommended treatment in South Africa.</w:t>
      </w:r>
      <w:r w:rsidRPr="00937B82">
        <w:rPr>
          <w:rStyle w:val="apple-converted-space"/>
          <w:rFonts w:ascii="Arial" w:hAnsi="Arial" w:cs="Arial"/>
          <w:color w:val="17365D" w:themeColor="text2" w:themeShade="BF"/>
          <w:shd w:val="clear" w:color="auto" w:fill="FFFFFF"/>
        </w:rPr>
        <w:t> </w:t>
      </w:r>
    </w:p>
    <w:p w:rsidR="00541324" w:rsidRDefault="00541324" w:rsidP="00541324">
      <w:pPr>
        <w:autoSpaceDE w:val="0"/>
        <w:autoSpaceDN w:val="0"/>
        <w:adjustRightInd w:val="0"/>
        <w:jc w:val="center"/>
        <w:rPr>
          <w:rFonts w:ascii="Arial" w:hAnsi="Arial" w:cs="Arial"/>
          <w:b/>
          <w:bCs/>
          <w:sz w:val="40"/>
          <w:szCs w:val="40"/>
        </w:rPr>
      </w:pPr>
    </w:p>
    <w:p w:rsidR="00541324" w:rsidRDefault="00541324" w:rsidP="00541324">
      <w:pPr>
        <w:autoSpaceDE w:val="0"/>
        <w:autoSpaceDN w:val="0"/>
        <w:adjustRightInd w:val="0"/>
        <w:jc w:val="center"/>
        <w:rPr>
          <w:rFonts w:ascii="Arial" w:hAnsi="Arial" w:cs="Arial"/>
          <w:b/>
          <w:bCs/>
          <w:sz w:val="40"/>
          <w:szCs w:val="40"/>
        </w:rPr>
      </w:pPr>
    </w:p>
    <w:p w:rsidR="00541324" w:rsidRDefault="00541324" w:rsidP="00541324">
      <w:pPr>
        <w:autoSpaceDE w:val="0"/>
        <w:autoSpaceDN w:val="0"/>
        <w:adjustRightInd w:val="0"/>
        <w:jc w:val="center"/>
        <w:rPr>
          <w:rFonts w:ascii="Arial" w:hAnsi="Arial" w:cs="Arial"/>
          <w:b/>
          <w:bCs/>
          <w:sz w:val="40"/>
          <w:szCs w:val="40"/>
        </w:rPr>
      </w:pPr>
    </w:p>
    <w:p w:rsidR="0047375E" w:rsidRDefault="0047375E" w:rsidP="005E5ABC">
      <w:pPr>
        <w:autoSpaceDE w:val="0"/>
        <w:autoSpaceDN w:val="0"/>
        <w:adjustRightInd w:val="0"/>
        <w:rPr>
          <w:rFonts w:ascii="Arial" w:hAnsi="Arial" w:cs="Arial"/>
          <w:b/>
          <w:bCs/>
          <w:sz w:val="40"/>
          <w:szCs w:val="40"/>
        </w:rPr>
      </w:pPr>
    </w:p>
    <w:p w:rsidR="00D20DD4" w:rsidRPr="00D20DD4" w:rsidRDefault="00D20DD4" w:rsidP="00D20DD4">
      <w:pPr>
        <w:shd w:val="clear" w:color="auto" w:fill="FFFFFF"/>
        <w:spacing w:line="360" w:lineRule="atLeast"/>
        <w:jc w:val="center"/>
        <w:outlineLvl w:val="2"/>
        <w:rPr>
          <w:rFonts w:ascii="Arial" w:hAnsi="Arial" w:cs="Arial"/>
          <w:b/>
          <w:color w:val="FF0000"/>
          <w:sz w:val="44"/>
          <w:szCs w:val="44"/>
          <w:lang w:eastAsia="en-ZA"/>
        </w:rPr>
      </w:pPr>
      <w:r w:rsidRPr="00D20DD4">
        <w:rPr>
          <w:rFonts w:ascii="Arial" w:hAnsi="Arial" w:cs="Arial"/>
          <w:b/>
          <w:color w:val="FF0000"/>
          <w:sz w:val="44"/>
          <w:szCs w:val="44"/>
          <w:lang w:eastAsia="en-ZA"/>
        </w:rPr>
        <w:lastRenderedPageBreak/>
        <w:t>HEARING POLICY</w:t>
      </w:r>
    </w:p>
    <w:p w:rsidR="00D20DD4" w:rsidRPr="00D20DD4" w:rsidRDefault="00D20DD4" w:rsidP="00D20DD4">
      <w:pPr>
        <w:shd w:val="clear" w:color="auto" w:fill="FFFFFF"/>
        <w:spacing w:line="360" w:lineRule="atLeast"/>
        <w:outlineLvl w:val="2"/>
        <w:rPr>
          <w:rFonts w:ascii="Arial" w:hAnsi="Arial" w:cs="Arial"/>
          <w:color w:val="17365D" w:themeColor="text2" w:themeShade="BF"/>
          <w:sz w:val="30"/>
          <w:szCs w:val="30"/>
          <w:lang w:eastAsia="en-ZA"/>
        </w:rPr>
      </w:pPr>
    </w:p>
    <w:p w:rsidR="00D20DD4" w:rsidRDefault="00D20DD4" w:rsidP="00D20DD4">
      <w:pPr>
        <w:shd w:val="clear" w:color="auto" w:fill="FFFFFF"/>
        <w:spacing w:line="313" w:lineRule="atLeast"/>
        <w:rPr>
          <w:rFonts w:ascii="Arial" w:hAnsi="Arial" w:cs="Arial"/>
          <w:color w:val="17365D" w:themeColor="text2" w:themeShade="BF"/>
          <w:lang w:eastAsia="en-ZA"/>
        </w:rPr>
      </w:pPr>
      <w:r w:rsidRPr="00D20DD4">
        <w:rPr>
          <w:rFonts w:ascii="Arial" w:hAnsi="Arial" w:cs="Arial"/>
          <w:b/>
          <w:bCs/>
          <w:color w:val="17365D" w:themeColor="text2" w:themeShade="BF"/>
          <w:lang w:eastAsia="en-ZA"/>
        </w:rPr>
        <w:t>Policy:</w:t>
      </w:r>
      <w:r w:rsidRPr="00D20DD4">
        <w:rPr>
          <w:rFonts w:ascii="Arial" w:hAnsi="Arial" w:cs="Arial"/>
          <w:color w:val="17365D" w:themeColor="text2" w:themeShade="BF"/>
          <w:lang w:eastAsia="en-ZA"/>
        </w:rPr>
        <w:t> In compliance with the Occupational Health and Safety (OHS) Regulation, the GSC will take all reasonable precautions to protect its employees from hazardous noise exposure in the workplace. The intent of this policy is to add further details and highlight portions of the PHSA Employee Wellness &amp; Safety Program document titled Hearing Conservation Program dated February 2008.</w:t>
      </w: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r w:rsidRPr="00D20DD4">
        <w:rPr>
          <w:rFonts w:ascii="Arial" w:hAnsi="Arial" w:cs="Arial"/>
          <w:b/>
          <w:bCs/>
          <w:color w:val="17365D" w:themeColor="text2" w:themeShade="BF"/>
          <w:lang w:eastAsia="en-ZA"/>
        </w:rPr>
        <w:t>Procedure:</w:t>
      </w:r>
      <w:r w:rsidRPr="00D20DD4">
        <w:rPr>
          <w:rFonts w:ascii="Arial" w:hAnsi="Arial" w:cs="Arial"/>
          <w:color w:val="17365D" w:themeColor="text2" w:themeShade="BF"/>
          <w:lang w:eastAsia="en-ZA"/>
        </w:rPr>
        <w:t xml:space="preserve"> This program applies to all staff who work in noise hazard areas or who have the potential to develop noise-induced hearing loss as a result of their occupation. At the GSC, Engineering and/or administrative controls are the preferred methods for reducing noise exposure. If these are not feasible or practical, hearing protection must be used where noise levels regularly exceed 85 </w:t>
      </w:r>
      <w:proofErr w:type="spellStart"/>
      <w:r w:rsidRPr="00D20DD4">
        <w:rPr>
          <w:rFonts w:ascii="Arial" w:hAnsi="Arial" w:cs="Arial"/>
          <w:color w:val="17365D" w:themeColor="text2" w:themeShade="BF"/>
          <w:lang w:eastAsia="en-ZA"/>
        </w:rPr>
        <w:t>dBA</w:t>
      </w:r>
      <w:proofErr w:type="spellEnd"/>
      <w:r w:rsidRPr="00D20DD4">
        <w:rPr>
          <w:rFonts w:ascii="Arial" w:hAnsi="Arial" w:cs="Arial"/>
          <w:color w:val="17365D" w:themeColor="text2" w:themeShade="BF"/>
          <w:lang w:eastAsia="en-ZA"/>
        </w:rPr>
        <w:t xml:space="preserve">. For regular noise exposures between 80 and 85 </w:t>
      </w:r>
      <w:proofErr w:type="spellStart"/>
      <w:r w:rsidRPr="00D20DD4">
        <w:rPr>
          <w:rFonts w:ascii="Arial" w:hAnsi="Arial" w:cs="Arial"/>
          <w:color w:val="17365D" w:themeColor="text2" w:themeShade="BF"/>
          <w:lang w:eastAsia="en-ZA"/>
        </w:rPr>
        <w:t>dBA</w:t>
      </w:r>
      <w:proofErr w:type="spellEnd"/>
      <w:r w:rsidRPr="00D20DD4">
        <w:rPr>
          <w:rFonts w:ascii="Arial" w:hAnsi="Arial" w:cs="Arial"/>
          <w:color w:val="17365D" w:themeColor="text2" w:themeShade="BF"/>
          <w:lang w:eastAsia="en-ZA"/>
        </w:rPr>
        <w:t>, hearing protection is not mandatory but is encouraged and will be provided on request. Earplugs and earmuff type hearing protection are available from Lab Operations.</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MANAGERS/SUPERVISORS RESPONSIBILITIES</w:t>
      </w: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Managers and supervisors will:</w:t>
      </w:r>
    </w:p>
    <w:p w:rsidR="00D20DD4" w:rsidRPr="00D20DD4" w:rsidRDefault="00D20DD4" w:rsidP="00036FD9">
      <w:pPr>
        <w:numPr>
          <w:ilvl w:val="0"/>
          <w:numId w:val="110"/>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Ensure that all components of the Hearing Conservation Program are implemented and enforced in noise hazard areas</w:t>
      </w:r>
    </w:p>
    <w:p w:rsidR="00D20DD4" w:rsidRPr="00D20DD4" w:rsidRDefault="00D20DD4" w:rsidP="00036FD9">
      <w:pPr>
        <w:numPr>
          <w:ilvl w:val="0"/>
          <w:numId w:val="110"/>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Identify noise hazard areas and workers who may be exposed to noise in excess of permissible limits</w:t>
      </w:r>
    </w:p>
    <w:p w:rsidR="00D20DD4" w:rsidRPr="00D20DD4" w:rsidRDefault="00D20DD4" w:rsidP="00036FD9">
      <w:pPr>
        <w:numPr>
          <w:ilvl w:val="0"/>
          <w:numId w:val="110"/>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Take appropriate steps to minimize the risk of noise-induced hearing loss, including, but not limited to, implementation of noise-control measures where feasible and the provision of appropriate hearing protection devices</w:t>
      </w:r>
    </w:p>
    <w:p w:rsidR="00D20DD4" w:rsidRPr="00D20DD4" w:rsidRDefault="00D20DD4" w:rsidP="00036FD9">
      <w:pPr>
        <w:numPr>
          <w:ilvl w:val="0"/>
          <w:numId w:val="110"/>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Ensure that employees who are exposed to excessive noise participate in the Audiometric Testing Program</w:t>
      </w:r>
    </w:p>
    <w:p w:rsidR="00D20DD4" w:rsidRPr="00D20DD4" w:rsidRDefault="00D20DD4" w:rsidP="00036FD9">
      <w:pPr>
        <w:numPr>
          <w:ilvl w:val="0"/>
          <w:numId w:val="110"/>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Ensure that all new employees who may be exposed to hazardous noise levels undergo audiometric testing</w:t>
      </w:r>
    </w:p>
    <w:p w:rsidR="00D20DD4" w:rsidRPr="00D20DD4" w:rsidRDefault="00D20DD4" w:rsidP="00036FD9">
      <w:pPr>
        <w:numPr>
          <w:ilvl w:val="0"/>
          <w:numId w:val="110"/>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Ensure noise-exposed employees who have terminated employment undergo audiometric testing prior to departure</w:t>
      </w:r>
    </w:p>
    <w:p w:rsidR="00D20DD4" w:rsidRPr="00D20DD4" w:rsidRDefault="00D20DD4" w:rsidP="00036FD9">
      <w:pPr>
        <w:numPr>
          <w:ilvl w:val="0"/>
          <w:numId w:val="110"/>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Maintain records of current noise levels, and noise-control and hearing-conservation measures</w:t>
      </w:r>
    </w:p>
    <w:p w:rsidR="00D20DD4" w:rsidRPr="00D20DD4" w:rsidRDefault="00D20DD4" w:rsidP="00036FD9">
      <w:pPr>
        <w:numPr>
          <w:ilvl w:val="0"/>
          <w:numId w:val="110"/>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lastRenderedPageBreak/>
        <w:t>Maintain an up-to-date list of employees who are at risk for noise-induced hearing loss. This list must indicate whether the employees have received noise hazard awareness training and whether they are participating in the audiometric testing program</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EMPLOYEES RESPONSIBILITIES</w:t>
      </w: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Staff members will:</w:t>
      </w:r>
    </w:p>
    <w:p w:rsidR="00D20DD4" w:rsidRPr="00D20DD4" w:rsidRDefault="00D20DD4" w:rsidP="00036FD9">
      <w:pPr>
        <w:numPr>
          <w:ilvl w:val="0"/>
          <w:numId w:val="111"/>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Participate in the Audiometric Testing Program</w:t>
      </w:r>
    </w:p>
    <w:p w:rsidR="00D20DD4" w:rsidRPr="00D20DD4" w:rsidRDefault="00D20DD4" w:rsidP="00036FD9">
      <w:pPr>
        <w:numPr>
          <w:ilvl w:val="0"/>
          <w:numId w:val="111"/>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Use hearing protection as required and ensure its maintenance</w:t>
      </w:r>
    </w:p>
    <w:p w:rsidR="00D20DD4" w:rsidRPr="00D20DD4" w:rsidRDefault="00D20DD4" w:rsidP="00036FD9">
      <w:pPr>
        <w:numPr>
          <w:ilvl w:val="0"/>
          <w:numId w:val="111"/>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Report noise concerns to their supervisor</w:t>
      </w:r>
    </w:p>
    <w:p w:rsidR="00D20DD4" w:rsidRPr="00D20DD4" w:rsidRDefault="00D20DD4" w:rsidP="00D20DD4">
      <w:pPr>
        <w:shd w:val="clear" w:color="auto" w:fill="FFFFFF"/>
        <w:tabs>
          <w:tab w:val="left" w:pos="2817"/>
        </w:tabs>
        <w:spacing w:line="313" w:lineRule="atLeast"/>
        <w:rPr>
          <w:rFonts w:ascii="Arial" w:hAnsi="Arial" w:cs="Arial"/>
          <w:color w:val="17365D" w:themeColor="text2" w:themeShade="BF"/>
          <w:sz w:val="18"/>
          <w:szCs w:val="18"/>
          <w:lang w:eastAsia="en-ZA"/>
        </w:rPr>
      </w:pPr>
      <w:r w:rsidRPr="00D20DD4">
        <w:rPr>
          <w:rFonts w:ascii="Arial" w:hAnsi="Arial" w:cs="Arial"/>
          <w:color w:val="17365D" w:themeColor="text2" w:themeShade="BF"/>
          <w:sz w:val="18"/>
          <w:szCs w:val="18"/>
          <w:lang w:eastAsia="en-ZA"/>
        </w:rPr>
        <w:tab/>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NOISE IDENTIFICATION AND ASSESMENT</w:t>
      </w: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 xml:space="preserve">The identification of noise hazard areas and employees who are at risk of excessive noise exposure must be carried out by means of workplace noise surveys and </w:t>
      </w:r>
      <w:proofErr w:type="spellStart"/>
      <w:r w:rsidRPr="00D20DD4">
        <w:rPr>
          <w:rFonts w:ascii="Arial" w:hAnsi="Arial" w:cs="Arial"/>
          <w:color w:val="17365D" w:themeColor="text2" w:themeShade="BF"/>
          <w:lang w:eastAsia="en-ZA"/>
        </w:rPr>
        <w:t>dosimetry</w:t>
      </w:r>
      <w:proofErr w:type="spellEnd"/>
      <w:r w:rsidRPr="00D20DD4">
        <w:rPr>
          <w:rFonts w:ascii="Arial" w:hAnsi="Arial" w:cs="Arial"/>
          <w:color w:val="17365D" w:themeColor="text2" w:themeShade="BF"/>
          <w:lang w:eastAsia="en-ZA"/>
        </w:rPr>
        <w:t xml:space="preserve"> in accordance with CSA Standard Z107.56-94, “Procedures for the Measurement of Occupational Noise Exposure.” Whenever workplace conditions in these areas change (i.e., when new equipment is introduced or the design of the workspace is changed), an assessment to determine changes in noise exposure should be conducted.</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r w:rsidRPr="00D20DD4">
        <w:rPr>
          <w:rFonts w:ascii="Arial" w:hAnsi="Arial" w:cs="Arial"/>
          <w:color w:val="17365D" w:themeColor="text2" w:themeShade="BF"/>
          <w:lang w:eastAsia="en-ZA"/>
        </w:rPr>
        <w:t>The GSC is not required to measure the noise exposure of a worker if(a) based on other information, the supervisor identifies the worker as being exposed to noise in excess of an exposure limit, and(b) the supervisor establishes an effective noise control and hearing conservation program for that worker.</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NOISE CONTROL</w:t>
      </w: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In a noise hazard area, where noise cannot be eliminated, engineering controls to reduce noise levels must be considered as a first option and, where feasible or practical, be implemented. Depending on the circumstances, possible engineering controls could include:</w:t>
      </w:r>
    </w:p>
    <w:p w:rsidR="00D20DD4" w:rsidRPr="00D20DD4" w:rsidRDefault="00D20DD4" w:rsidP="00036FD9">
      <w:pPr>
        <w:numPr>
          <w:ilvl w:val="0"/>
          <w:numId w:val="112"/>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Barriers between the noise source and exposed staff</w:t>
      </w:r>
    </w:p>
    <w:p w:rsidR="00D20DD4" w:rsidRPr="00D20DD4" w:rsidRDefault="00D20DD4" w:rsidP="00036FD9">
      <w:pPr>
        <w:numPr>
          <w:ilvl w:val="0"/>
          <w:numId w:val="112"/>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Vibration damping</w:t>
      </w:r>
    </w:p>
    <w:p w:rsidR="00D20DD4" w:rsidRPr="00D20DD4" w:rsidRDefault="00D20DD4" w:rsidP="00036FD9">
      <w:pPr>
        <w:numPr>
          <w:ilvl w:val="0"/>
          <w:numId w:val="112"/>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lastRenderedPageBreak/>
        <w:t>Isolation of the noise source</w:t>
      </w:r>
    </w:p>
    <w:p w:rsidR="00D20DD4" w:rsidRPr="00D20DD4" w:rsidRDefault="00D20DD4" w:rsidP="00036FD9">
      <w:pPr>
        <w:numPr>
          <w:ilvl w:val="0"/>
          <w:numId w:val="112"/>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Sound-absorbing enclosures</w:t>
      </w: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 xml:space="preserve">Before new equipment is purchased, consideration must be given to the noise levels it will generate and the potential exposure of employees working with or near the equipment. Before equipment is purchased, its noise specifications must be checked. Consideration must be given to the long-term implications of equipment that produces sustained noise levels in excess of 85 </w:t>
      </w:r>
      <w:proofErr w:type="spellStart"/>
      <w:r w:rsidRPr="00D20DD4">
        <w:rPr>
          <w:rFonts w:ascii="Arial" w:hAnsi="Arial" w:cs="Arial"/>
          <w:color w:val="17365D" w:themeColor="text2" w:themeShade="BF"/>
          <w:lang w:eastAsia="en-ZA"/>
        </w:rPr>
        <w:t>dBA</w:t>
      </w:r>
      <w:proofErr w:type="spellEnd"/>
      <w:r w:rsidRPr="00D20DD4">
        <w:rPr>
          <w:rFonts w:ascii="Arial" w:hAnsi="Arial" w:cs="Arial"/>
          <w:color w:val="17365D" w:themeColor="text2" w:themeShade="BF"/>
          <w:lang w:eastAsia="en-ZA"/>
        </w:rPr>
        <w:t xml:space="preserve"> in the workplace and impact noise above 135 </w:t>
      </w:r>
      <w:proofErr w:type="spellStart"/>
      <w:r w:rsidRPr="00D20DD4">
        <w:rPr>
          <w:rFonts w:ascii="Arial" w:hAnsi="Arial" w:cs="Arial"/>
          <w:color w:val="17365D" w:themeColor="text2" w:themeShade="BF"/>
          <w:lang w:eastAsia="en-ZA"/>
        </w:rPr>
        <w:t>dBA</w:t>
      </w:r>
      <w:proofErr w:type="spellEnd"/>
      <w:r w:rsidRPr="00D20DD4">
        <w:rPr>
          <w:rFonts w:ascii="Arial" w:hAnsi="Arial" w:cs="Arial"/>
          <w:color w:val="17365D" w:themeColor="text2" w:themeShade="BF"/>
          <w:lang w:eastAsia="en-ZA"/>
        </w:rPr>
        <w:t>. In instances where engineering controls are not practical or feasible, administrative controls such as changes in work procedures, rescheduling of the noisy activity or decreasing the duration of exposure must be considered.</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lang w:eastAsia="en-ZA"/>
        </w:rPr>
      </w:pPr>
      <w:r w:rsidRPr="00D20DD4">
        <w:rPr>
          <w:rFonts w:ascii="Arial" w:hAnsi="Arial" w:cs="Arial"/>
          <w:b/>
          <w:color w:val="17365D" w:themeColor="text2" w:themeShade="BF"/>
          <w:sz w:val="30"/>
          <w:lang w:eastAsia="en-ZA"/>
        </w:rPr>
        <w:t>HEARING PROTECTION</w:t>
      </w: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 xml:space="preserve">Engineering and/or administrative controls are the preferred methods for reducing noise exposure. If these are not feasible or practical, hearing protection must be used where noise levels regularly exceed 85 </w:t>
      </w:r>
      <w:proofErr w:type="spellStart"/>
      <w:r w:rsidRPr="00D20DD4">
        <w:rPr>
          <w:rFonts w:ascii="Arial" w:hAnsi="Arial" w:cs="Arial"/>
          <w:color w:val="17365D" w:themeColor="text2" w:themeShade="BF"/>
          <w:lang w:eastAsia="en-ZA"/>
        </w:rPr>
        <w:t>dBA</w:t>
      </w:r>
      <w:proofErr w:type="spellEnd"/>
      <w:r w:rsidRPr="00D20DD4">
        <w:rPr>
          <w:rFonts w:ascii="Arial" w:hAnsi="Arial" w:cs="Arial"/>
          <w:color w:val="17365D" w:themeColor="text2" w:themeShade="BF"/>
          <w:lang w:eastAsia="en-ZA"/>
        </w:rPr>
        <w:t xml:space="preserve">. For regular noise exposures between 80 and 85 </w:t>
      </w:r>
      <w:proofErr w:type="spellStart"/>
      <w:r w:rsidRPr="00D20DD4">
        <w:rPr>
          <w:rFonts w:ascii="Arial" w:hAnsi="Arial" w:cs="Arial"/>
          <w:color w:val="17365D" w:themeColor="text2" w:themeShade="BF"/>
          <w:lang w:eastAsia="en-ZA"/>
        </w:rPr>
        <w:t>dBA</w:t>
      </w:r>
      <w:proofErr w:type="spellEnd"/>
      <w:r w:rsidRPr="00D20DD4">
        <w:rPr>
          <w:rFonts w:ascii="Arial" w:hAnsi="Arial" w:cs="Arial"/>
          <w:color w:val="17365D" w:themeColor="text2" w:themeShade="BF"/>
          <w:lang w:eastAsia="en-ZA"/>
        </w:rPr>
        <w:t>, hearing protection is not mandatory but is encouraged and should be provided on request. The hearing protection will be selected and maintained in accordance with CSA Standard Z94.2.</w:t>
      </w: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PROGRAM REVIEW</w:t>
      </w: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The Hearing Conservation Program will be reviewed annually by Employee Wellness &amp; Safety.</w:t>
      </w: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Where needed and/or identified the review will address:</w:t>
      </w:r>
    </w:p>
    <w:p w:rsidR="00D20DD4" w:rsidRPr="00D20DD4" w:rsidRDefault="00D20DD4" w:rsidP="00036FD9">
      <w:pPr>
        <w:numPr>
          <w:ilvl w:val="0"/>
          <w:numId w:val="113"/>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Noise surveys and assessments, conducted due to either equipment or design change or newly</w:t>
      </w:r>
    </w:p>
    <w:p w:rsidR="00D20DD4" w:rsidRPr="00D20DD4" w:rsidRDefault="00D20DD4" w:rsidP="00036FD9">
      <w:pPr>
        <w:numPr>
          <w:ilvl w:val="0"/>
          <w:numId w:val="113"/>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identified areas of concern</w:t>
      </w:r>
    </w:p>
    <w:p w:rsidR="00D20DD4" w:rsidRPr="00D20DD4" w:rsidRDefault="00D20DD4" w:rsidP="00036FD9">
      <w:pPr>
        <w:numPr>
          <w:ilvl w:val="0"/>
          <w:numId w:val="113"/>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Effectiveness of education and training in regards to hearing conservation</w:t>
      </w:r>
    </w:p>
    <w:p w:rsidR="00D20DD4" w:rsidRPr="00D20DD4" w:rsidRDefault="00D20DD4" w:rsidP="00036FD9">
      <w:pPr>
        <w:numPr>
          <w:ilvl w:val="0"/>
          <w:numId w:val="113"/>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Adequacy of existing noise controls</w:t>
      </w:r>
    </w:p>
    <w:p w:rsidR="00D20DD4" w:rsidRPr="00D20DD4" w:rsidRDefault="00D20DD4" w:rsidP="00036FD9">
      <w:pPr>
        <w:numPr>
          <w:ilvl w:val="0"/>
          <w:numId w:val="113"/>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Selection and use of hearing protection and its effectiveness</w:t>
      </w:r>
    </w:p>
    <w:p w:rsidR="00D20DD4" w:rsidRPr="00D20DD4" w:rsidRDefault="00D20DD4" w:rsidP="00036FD9">
      <w:pPr>
        <w:numPr>
          <w:ilvl w:val="0"/>
          <w:numId w:val="113"/>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Audiometric results and their implications</w:t>
      </w:r>
    </w:p>
    <w:p w:rsidR="00D20DD4" w:rsidRPr="00D20DD4" w:rsidRDefault="00D20DD4" w:rsidP="00036FD9">
      <w:pPr>
        <w:numPr>
          <w:ilvl w:val="0"/>
          <w:numId w:val="113"/>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Information on the rate and extent of occupational hearing loss Provincial Health Services Authority</w:t>
      </w:r>
    </w:p>
    <w:p w:rsidR="00D20DD4" w:rsidRDefault="00D20DD4" w:rsidP="00541324">
      <w:pPr>
        <w:autoSpaceDE w:val="0"/>
        <w:autoSpaceDN w:val="0"/>
        <w:adjustRightInd w:val="0"/>
        <w:jc w:val="center"/>
        <w:rPr>
          <w:rFonts w:ascii="Arial" w:hAnsi="Arial" w:cs="Arial"/>
          <w:b/>
          <w:bCs/>
          <w:sz w:val="40"/>
          <w:szCs w:val="40"/>
        </w:rPr>
      </w:pPr>
    </w:p>
    <w:p w:rsidR="00EA395D" w:rsidRPr="005E5ABC" w:rsidRDefault="00EA395D" w:rsidP="00EA395D">
      <w:pPr>
        <w:pStyle w:val="Title"/>
        <w:rPr>
          <w:rFonts w:ascii="Arial" w:hAnsi="Arial" w:cs="Arial"/>
          <w:color w:val="FF0000"/>
          <w:sz w:val="36"/>
          <w:szCs w:val="36"/>
        </w:rPr>
      </w:pPr>
      <w:r w:rsidRPr="005E5ABC">
        <w:rPr>
          <w:rFonts w:ascii="Arial" w:hAnsi="Arial" w:cs="Arial"/>
          <w:color w:val="FF0000"/>
          <w:sz w:val="36"/>
          <w:szCs w:val="36"/>
        </w:rPr>
        <w:lastRenderedPageBreak/>
        <w:t>RISK ASSESSMENT POLICY AND PROCEDURE</w:t>
      </w:r>
    </w:p>
    <w:p w:rsidR="00EA395D" w:rsidRPr="005E5ABC" w:rsidRDefault="00EA395D" w:rsidP="00541324">
      <w:pPr>
        <w:autoSpaceDE w:val="0"/>
        <w:autoSpaceDN w:val="0"/>
        <w:adjustRightInd w:val="0"/>
        <w:jc w:val="center"/>
        <w:rPr>
          <w:rFonts w:ascii="Arial" w:hAnsi="Arial" w:cs="Arial"/>
          <w:b/>
          <w:bCs/>
          <w:color w:val="002060"/>
          <w:sz w:val="40"/>
          <w:szCs w:val="40"/>
        </w:rPr>
      </w:pPr>
    </w:p>
    <w:p w:rsidR="0047375E" w:rsidRPr="005E5ABC" w:rsidRDefault="0047375E" w:rsidP="00EA395D">
      <w:pPr>
        <w:pStyle w:val="ListParagraph"/>
        <w:numPr>
          <w:ilvl w:val="1"/>
          <w:numId w:val="113"/>
        </w:numPr>
        <w:ind w:left="567" w:hanging="567"/>
        <w:rPr>
          <w:rFonts w:ascii="Arial" w:hAnsi="Arial" w:cs="Arial"/>
          <w:b/>
          <w:color w:val="002060"/>
          <w:sz w:val="28"/>
          <w:szCs w:val="28"/>
        </w:rPr>
      </w:pPr>
      <w:r w:rsidRPr="005E5ABC">
        <w:rPr>
          <w:rFonts w:ascii="Arial" w:hAnsi="Arial" w:cs="Arial"/>
          <w:b/>
          <w:color w:val="002060"/>
          <w:sz w:val="28"/>
          <w:szCs w:val="28"/>
        </w:rPr>
        <w:t>Introduction</w:t>
      </w:r>
    </w:p>
    <w:p w:rsidR="0047375E" w:rsidRPr="005E5ABC" w:rsidRDefault="0047375E" w:rsidP="0047375E">
      <w:pPr>
        <w:ind w:left="567"/>
        <w:rPr>
          <w:rFonts w:ascii="Arial" w:hAnsi="Arial" w:cs="Arial"/>
          <w:color w:val="002060"/>
          <w:spacing w:val="-2"/>
        </w:rPr>
      </w:pPr>
      <w:r w:rsidRPr="005E5ABC">
        <w:rPr>
          <w:rFonts w:ascii="Arial" w:hAnsi="Arial" w:cs="Arial"/>
          <w:color w:val="002060"/>
          <w:spacing w:val="-2"/>
        </w:rPr>
        <w:t xml:space="preserve">This policy forms part of and should be read in conjunction with the Health, Safety, Security and Environment Policy and the Personal Protective Equipment Policy and Procedure.  It is designed to provide guidance for managers and staff on the arrangements to conduct the risk / hazard assessments and thereby confirm how </w:t>
      </w:r>
      <w:r w:rsidRPr="005E5ABC">
        <w:rPr>
          <w:rFonts w:ascii="Arial" w:hAnsi="Arial" w:cs="Arial"/>
          <w:color w:val="002060"/>
        </w:rPr>
        <w:t>S</w:t>
      </w:r>
      <w:r w:rsidR="002B405E" w:rsidRPr="005E5ABC">
        <w:rPr>
          <w:rFonts w:ascii="Arial" w:hAnsi="Arial" w:cs="Arial"/>
          <w:color w:val="002060"/>
        </w:rPr>
        <w:t xml:space="preserve">eavest </w:t>
      </w:r>
      <w:r w:rsidRPr="005E5ABC">
        <w:rPr>
          <w:rFonts w:ascii="Arial" w:hAnsi="Arial" w:cs="Arial"/>
          <w:color w:val="002060"/>
          <w:spacing w:val="-2"/>
        </w:rPr>
        <w:t>will comply with section 8 of the Occupational Health and Safety Act, Act 85 of 1993.</w:t>
      </w:r>
    </w:p>
    <w:p w:rsidR="0047375E" w:rsidRPr="005E5ABC" w:rsidRDefault="0047375E" w:rsidP="0047375E">
      <w:pPr>
        <w:ind w:left="567"/>
        <w:jc w:val="both"/>
        <w:rPr>
          <w:rFonts w:ascii="Arial" w:hAnsi="Arial" w:cs="Arial"/>
          <w:color w:val="002060"/>
          <w:spacing w:val="-2"/>
        </w:rPr>
      </w:pPr>
    </w:p>
    <w:p w:rsidR="0047375E" w:rsidRPr="005E5ABC" w:rsidRDefault="0047375E" w:rsidP="0047375E">
      <w:pPr>
        <w:suppressAutoHyphens/>
        <w:ind w:left="567"/>
        <w:rPr>
          <w:rFonts w:ascii="Arial" w:hAnsi="Arial" w:cs="Arial"/>
          <w:color w:val="002060"/>
          <w:spacing w:val="-2"/>
        </w:rPr>
      </w:pPr>
      <w:r w:rsidRPr="005E5ABC">
        <w:rPr>
          <w:rFonts w:ascii="Arial" w:hAnsi="Arial" w:cs="Arial"/>
          <w:color w:val="002060"/>
          <w:spacing w:val="-2"/>
        </w:rPr>
        <w:t xml:space="preserve">The policy requires all managers, on behalf of </w:t>
      </w:r>
      <w:r w:rsidR="002B405E" w:rsidRPr="005E5ABC">
        <w:rPr>
          <w:rFonts w:ascii="Arial" w:hAnsi="Arial" w:cs="Arial"/>
          <w:color w:val="002060"/>
        </w:rPr>
        <w:t xml:space="preserve">Seavest </w:t>
      </w:r>
      <w:r w:rsidR="002B405E" w:rsidRPr="005E5ABC">
        <w:rPr>
          <w:rFonts w:ascii="Arial" w:hAnsi="Arial" w:cs="Arial"/>
          <w:color w:val="002060"/>
          <w:spacing w:val="-2"/>
        </w:rPr>
        <w:t>to</w:t>
      </w:r>
      <w:r w:rsidRPr="005E5ABC">
        <w:rPr>
          <w:rFonts w:ascii="Arial" w:hAnsi="Arial" w:cs="Arial"/>
          <w:color w:val="002060"/>
          <w:spacing w:val="-2"/>
        </w:rPr>
        <w:t>:</w:t>
      </w:r>
    </w:p>
    <w:p w:rsidR="0047375E" w:rsidRPr="005E5ABC" w:rsidRDefault="0047375E" w:rsidP="00CF6D00">
      <w:pPr>
        <w:numPr>
          <w:ilvl w:val="0"/>
          <w:numId w:val="145"/>
        </w:numPr>
        <w:tabs>
          <w:tab w:val="clear" w:pos="720"/>
        </w:tabs>
        <w:suppressAutoHyphens/>
        <w:ind w:left="1134" w:hanging="414"/>
        <w:rPr>
          <w:rFonts w:ascii="Arial" w:hAnsi="Arial" w:cs="Arial"/>
          <w:color w:val="002060"/>
          <w:spacing w:val="-2"/>
        </w:rPr>
      </w:pPr>
      <w:r w:rsidRPr="005E5ABC">
        <w:rPr>
          <w:rFonts w:ascii="Arial" w:hAnsi="Arial" w:cs="Arial"/>
          <w:color w:val="002060"/>
          <w:spacing w:val="-2"/>
        </w:rPr>
        <w:t>Make suitable and sufficient assessments of the hazards presented to staff and clients by their activities.</w:t>
      </w:r>
    </w:p>
    <w:p w:rsidR="0047375E" w:rsidRPr="005E5ABC" w:rsidRDefault="0047375E" w:rsidP="00CF6D00">
      <w:pPr>
        <w:numPr>
          <w:ilvl w:val="0"/>
          <w:numId w:val="145"/>
        </w:numPr>
        <w:tabs>
          <w:tab w:val="clear" w:pos="720"/>
        </w:tabs>
        <w:suppressAutoHyphens/>
        <w:ind w:left="1134" w:hanging="414"/>
        <w:rPr>
          <w:rFonts w:ascii="Arial" w:hAnsi="Arial" w:cs="Arial"/>
          <w:color w:val="002060"/>
          <w:spacing w:val="-2"/>
        </w:rPr>
      </w:pPr>
      <w:r w:rsidRPr="005E5ABC">
        <w:rPr>
          <w:rFonts w:ascii="Arial" w:hAnsi="Arial" w:cs="Arial"/>
          <w:color w:val="002060"/>
          <w:spacing w:val="-2"/>
        </w:rPr>
        <w:t>Prevent those hazards where reasonably practicable.</w:t>
      </w:r>
    </w:p>
    <w:p w:rsidR="0047375E" w:rsidRPr="005E5ABC" w:rsidRDefault="0047375E" w:rsidP="00CF6D00">
      <w:pPr>
        <w:numPr>
          <w:ilvl w:val="0"/>
          <w:numId w:val="145"/>
        </w:numPr>
        <w:tabs>
          <w:tab w:val="clear" w:pos="720"/>
        </w:tabs>
        <w:suppressAutoHyphens/>
        <w:ind w:left="1134" w:hanging="414"/>
        <w:rPr>
          <w:rFonts w:ascii="Arial" w:hAnsi="Arial" w:cs="Arial"/>
          <w:color w:val="002060"/>
          <w:spacing w:val="-2"/>
        </w:rPr>
      </w:pPr>
      <w:r w:rsidRPr="005E5ABC">
        <w:rPr>
          <w:rFonts w:ascii="Arial" w:hAnsi="Arial" w:cs="Arial"/>
          <w:color w:val="002060"/>
          <w:spacing w:val="-2"/>
        </w:rPr>
        <w:t>Where the hazards cannot be prevented implement appropriate protective risk control measures, including the provision of PPE necessary to reduce the risks presented.</w:t>
      </w:r>
    </w:p>
    <w:p w:rsidR="0047375E" w:rsidRPr="005E5ABC" w:rsidRDefault="0047375E" w:rsidP="0047375E">
      <w:pPr>
        <w:rPr>
          <w:rFonts w:ascii="Arial" w:hAnsi="Arial" w:cs="Arial"/>
          <w:color w:val="002060"/>
        </w:rPr>
      </w:pPr>
    </w:p>
    <w:p w:rsidR="0047375E" w:rsidRPr="005E5ABC" w:rsidRDefault="0047375E" w:rsidP="00EA395D">
      <w:pPr>
        <w:pStyle w:val="ListParagraph"/>
        <w:numPr>
          <w:ilvl w:val="1"/>
          <w:numId w:val="113"/>
        </w:numPr>
        <w:ind w:left="567" w:hanging="567"/>
        <w:rPr>
          <w:rFonts w:ascii="Arial" w:hAnsi="Arial" w:cs="Arial"/>
          <w:b/>
          <w:color w:val="002060"/>
          <w:sz w:val="28"/>
          <w:szCs w:val="28"/>
        </w:rPr>
      </w:pPr>
      <w:r w:rsidRPr="005E5ABC">
        <w:rPr>
          <w:rFonts w:ascii="Arial" w:hAnsi="Arial" w:cs="Arial"/>
          <w:b/>
          <w:color w:val="002060"/>
          <w:sz w:val="28"/>
          <w:szCs w:val="28"/>
        </w:rPr>
        <w:t>Scope</w:t>
      </w:r>
    </w:p>
    <w:p w:rsidR="0047375E" w:rsidRPr="005E5ABC" w:rsidRDefault="0047375E" w:rsidP="0047375E">
      <w:pPr>
        <w:autoSpaceDE w:val="0"/>
        <w:autoSpaceDN w:val="0"/>
        <w:adjustRightInd w:val="0"/>
        <w:ind w:left="567"/>
        <w:rPr>
          <w:rFonts w:ascii="Arial" w:hAnsi="Arial" w:cs="Arial"/>
          <w:color w:val="002060"/>
        </w:rPr>
      </w:pPr>
      <w:r w:rsidRPr="005E5ABC">
        <w:rPr>
          <w:rFonts w:ascii="Arial" w:hAnsi="Arial" w:cs="Arial"/>
          <w:color w:val="002060"/>
        </w:rPr>
        <w:t xml:space="preserve">This policy applies to all the personnel, learners, clients of </w:t>
      </w:r>
      <w:proofErr w:type="spellStart"/>
      <w:r w:rsidRPr="005E5ABC">
        <w:rPr>
          <w:rFonts w:ascii="Arial" w:hAnsi="Arial" w:cs="Arial"/>
          <w:color w:val="002060"/>
        </w:rPr>
        <w:t>S</w:t>
      </w:r>
      <w:r w:rsidR="002B405E" w:rsidRPr="005E5ABC">
        <w:rPr>
          <w:rFonts w:ascii="Arial" w:hAnsi="Arial" w:cs="Arial"/>
          <w:color w:val="002060"/>
        </w:rPr>
        <w:t>eavest</w:t>
      </w:r>
      <w:r w:rsidRPr="005E5ABC">
        <w:rPr>
          <w:rFonts w:ascii="Arial" w:hAnsi="Arial" w:cs="Arial"/>
          <w:color w:val="002060"/>
        </w:rPr>
        <w:t>and</w:t>
      </w:r>
      <w:proofErr w:type="spellEnd"/>
      <w:r w:rsidRPr="005E5ABC">
        <w:rPr>
          <w:rFonts w:ascii="Arial" w:hAnsi="Arial" w:cs="Arial"/>
          <w:color w:val="002060"/>
        </w:rPr>
        <w:t xml:space="preserve"> any other person who may be affected by our activities.</w:t>
      </w:r>
    </w:p>
    <w:p w:rsidR="0047375E" w:rsidRPr="005E5ABC" w:rsidRDefault="0047375E" w:rsidP="0047375E">
      <w:pPr>
        <w:autoSpaceDE w:val="0"/>
        <w:autoSpaceDN w:val="0"/>
        <w:adjustRightInd w:val="0"/>
        <w:ind w:left="567"/>
        <w:rPr>
          <w:rFonts w:ascii="Arial" w:hAnsi="Arial" w:cs="Arial"/>
          <w:color w:val="002060"/>
        </w:rPr>
      </w:pPr>
    </w:p>
    <w:p w:rsidR="0047375E" w:rsidRPr="005E5ABC" w:rsidRDefault="0047375E" w:rsidP="00EA395D">
      <w:pPr>
        <w:pStyle w:val="ListParagraph"/>
        <w:numPr>
          <w:ilvl w:val="1"/>
          <w:numId w:val="113"/>
        </w:numPr>
        <w:ind w:left="567" w:hanging="567"/>
        <w:rPr>
          <w:rFonts w:ascii="Arial" w:hAnsi="Arial" w:cs="Arial"/>
          <w:b/>
          <w:color w:val="002060"/>
          <w:sz w:val="28"/>
          <w:szCs w:val="28"/>
        </w:rPr>
      </w:pPr>
      <w:r w:rsidRPr="005E5ABC">
        <w:rPr>
          <w:rFonts w:ascii="Arial" w:hAnsi="Arial" w:cs="Arial"/>
          <w:b/>
          <w:color w:val="002060"/>
          <w:sz w:val="28"/>
          <w:szCs w:val="28"/>
        </w:rPr>
        <w:t>Definitions</w:t>
      </w:r>
    </w:p>
    <w:p w:rsidR="0047375E" w:rsidRPr="005E5ABC" w:rsidRDefault="0047375E" w:rsidP="0047375E">
      <w:pPr>
        <w:ind w:left="1134" w:hanging="567"/>
        <w:rPr>
          <w:rFonts w:ascii="Arial" w:hAnsi="Arial" w:cs="Arial"/>
          <w:b/>
          <w:color w:val="002060"/>
        </w:rPr>
      </w:pPr>
      <w:r w:rsidRPr="005E5ABC">
        <w:rPr>
          <w:rFonts w:ascii="Arial" w:hAnsi="Arial" w:cs="Arial"/>
          <w:b/>
          <w:color w:val="002060"/>
        </w:rPr>
        <w:t>Danger</w:t>
      </w:r>
      <w:r w:rsidRPr="005E5ABC">
        <w:rPr>
          <w:rFonts w:ascii="Arial" w:hAnsi="Arial" w:cs="Arial"/>
          <w:color w:val="002060"/>
        </w:rPr>
        <w:t xml:space="preserve"> means anything which may cause injury or damage to persons or property;</w:t>
      </w:r>
    </w:p>
    <w:p w:rsidR="0047375E" w:rsidRPr="005E5ABC" w:rsidRDefault="0047375E" w:rsidP="0047375E">
      <w:pPr>
        <w:ind w:left="1134" w:hanging="567"/>
        <w:rPr>
          <w:rFonts w:ascii="Arial" w:hAnsi="Arial" w:cs="Arial"/>
          <w:b/>
          <w:color w:val="002060"/>
        </w:rPr>
      </w:pPr>
      <w:r w:rsidRPr="005E5ABC">
        <w:rPr>
          <w:rFonts w:ascii="Arial" w:hAnsi="Arial" w:cs="Arial"/>
          <w:b/>
          <w:color w:val="002060"/>
        </w:rPr>
        <w:t>Hazard</w:t>
      </w:r>
      <w:r w:rsidRPr="005E5ABC">
        <w:rPr>
          <w:rFonts w:ascii="Arial" w:hAnsi="Arial" w:cs="Arial"/>
          <w:color w:val="002060"/>
        </w:rPr>
        <w:t xml:space="preserve"> means a source of or exposure to </w:t>
      </w:r>
      <w:r w:rsidRPr="005E5ABC">
        <w:rPr>
          <w:rFonts w:ascii="Arial" w:hAnsi="Arial" w:cs="Arial"/>
          <w:color w:val="002060"/>
          <w:u w:val="single"/>
        </w:rPr>
        <w:t>danger</w:t>
      </w:r>
      <w:r w:rsidRPr="005E5ABC">
        <w:rPr>
          <w:rFonts w:ascii="Arial" w:hAnsi="Arial" w:cs="Arial"/>
          <w:color w:val="002060"/>
        </w:rPr>
        <w:t>;</w:t>
      </w:r>
    </w:p>
    <w:p w:rsidR="0047375E" w:rsidRPr="005E5ABC" w:rsidRDefault="0047375E" w:rsidP="0047375E">
      <w:pPr>
        <w:ind w:left="1134" w:hanging="567"/>
        <w:rPr>
          <w:rFonts w:ascii="Arial" w:hAnsi="Arial" w:cs="Arial"/>
          <w:b/>
          <w:color w:val="002060"/>
        </w:rPr>
      </w:pPr>
      <w:r w:rsidRPr="005E5ABC">
        <w:rPr>
          <w:rFonts w:ascii="Arial" w:hAnsi="Arial" w:cs="Arial"/>
          <w:b/>
          <w:color w:val="002060"/>
        </w:rPr>
        <w:t>Safe</w:t>
      </w:r>
      <w:r w:rsidRPr="005E5ABC">
        <w:rPr>
          <w:rFonts w:ascii="Arial" w:hAnsi="Arial" w:cs="Arial"/>
          <w:color w:val="002060"/>
        </w:rPr>
        <w:t xml:space="preserve"> means free from any </w:t>
      </w:r>
      <w:r w:rsidRPr="005E5ABC">
        <w:rPr>
          <w:rFonts w:ascii="Arial" w:hAnsi="Arial" w:cs="Arial"/>
          <w:color w:val="002060"/>
          <w:u w:val="single"/>
        </w:rPr>
        <w:t>hazard</w:t>
      </w:r>
      <w:r w:rsidRPr="005E5ABC">
        <w:rPr>
          <w:rFonts w:ascii="Arial" w:hAnsi="Arial" w:cs="Arial"/>
          <w:color w:val="002060"/>
        </w:rPr>
        <w:t>;</w:t>
      </w:r>
    </w:p>
    <w:p w:rsidR="0047375E" w:rsidRPr="005E5ABC" w:rsidRDefault="0047375E" w:rsidP="0047375E">
      <w:pPr>
        <w:ind w:left="1134" w:hanging="567"/>
        <w:rPr>
          <w:rFonts w:ascii="Arial" w:hAnsi="Arial" w:cs="Arial"/>
          <w:b/>
          <w:color w:val="002060"/>
        </w:rPr>
      </w:pPr>
    </w:p>
    <w:p w:rsidR="0047375E" w:rsidRPr="005E5ABC" w:rsidRDefault="0047375E" w:rsidP="0047375E">
      <w:pPr>
        <w:ind w:left="1134" w:hanging="567"/>
        <w:rPr>
          <w:rFonts w:ascii="Arial" w:hAnsi="Arial" w:cs="Arial"/>
          <w:b/>
          <w:color w:val="002060"/>
        </w:rPr>
      </w:pPr>
      <w:r w:rsidRPr="005E5ABC">
        <w:rPr>
          <w:rFonts w:ascii="Arial" w:hAnsi="Arial" w:cs="Arial"/>
          <w:b/>
          <w:color w:val="002060"/>
        </w:rPr>
        <w:t>Therefore:</w:t>
      </w:r>
    </w:p>
    <w:p w:rsidR="0047375E" w:rsidRPr="005E5ABC" w:rsidRDefault="0047375E" w:rsidP="0047375E">
      <w:pPr>
        <w:ind w:left="1134" w:hanging="567"/>
        <w:rPr>
          <w:rFonts w:ascii="Arial" w:hAnsi="Arial" w:cs="Arial"/>
          <w:b/>
          <w:color w:val="002060"/>
        </w:rPr>
      </w:pPr>
    </w:p>
    <w:p w:rsidR="0047375E" w:rsidRPr="005E5ABC" w:rsidRDefault="0047375E" w:rsidP="0047375E">
      <w:pPr>
        <w:ind w:left="1134" w:hanging="567"/>
        <w:rPr>
          <w:rFonts w:ascii="Arial" w:hAnsi="Arial" w:cs="Arial"/>
          <w:color w:val="002060"/>
        </w:rPr>
      </w:pPr>
      <w:r w:rsidRPr="005E5ABC">
        <w:rPr>
          <w:rFonts w:ascii="Arial" w:hAnsi="Arial" w:cs="Arial"/>
          <w:b/>
          <w:color w:val="002060"/>
        </w:rPr>
        <w:t>Safe</w:t>
      </w:r>
      <w:r w:rsidRPr="005E5ABC">
        <w:rPr>
          <w:rFonts w:ascii="Arial" w:hAnsi="Arial" w:cs="Arial"/>
          <w:color w:val="002060"/>
        </w:rPr>
        <w:t xml:space="preserve"> means free from any source of or exposure to anything which may cause injury or damage to persons or property;</w:t>
      </w:r>
    </w:p>
    <w:p w:rsidR="0047375E" w:rsidRPr="005E5ABC" w:rsidRDefault="0047375E" w:rsidP="0047375E">
      <w:pPr>
        <w:ind w:left="1134" w:hanging="567"/>
        <w:rPr>
          <w:rFonts w:ascii="Arial" w:hAnsi="Arial" w:cs="Arial"/>
          <w:b/>
          <w:color w:val="002060"/>
        </w:rPr>
      </w:pPr>
      <w:r w:rsidRPr="005E5ABC">
        <w:rPr>
          <w:rFonts w:ascii="Arial" w:hAnsi="Arial" w:cs="Arial"/>
          <w:b/>
          <w:color w:val="002060"/>
        </w:rPr>
        <w:t>Risk</w:t>
      </w:r>
      <w:r w:rsidRPr="005E5ABC">
        <w:rPr>
          <w:rFonts w:ascii="Arial" w:hAnsi="Arial" w:cs="Arial"/>
          <w:color w:val="002060"/>
        </w:rPr>
        <w:t xml:space="preserve"> means the probability that injury or damage will occur;</w:t>
      </w:r>
    </w:p>
    <w:p w:rsidR="0047375E" w:rsidRPr="005E5ABC" w:rsidRDefault="0047375E" w:rsidP="0047375E">
      <w:pPr>
        <w:ind w:left="1134" w:hanging="567"/>
        <w:rPr>
          <w:rFonts w:ascii="Arial" w:hAnsi="Arial" w:cs="Arial"/>
          <w:color w:val="002060"/>
        </w:rPr>
      </w:pPr>
    </w:p>
    <w:p w:rsidR="0047375E" w:rsidRPr="005E5ABC" w:rsidRDefault="0047375E" w:rsidP="0047375E">
      <w:pPr>
        <w:tabs>
          <w:tab w:val="left" w:pos="0"/>
        </w:tabs>
        <w:autoSpaceDE w:val="0"/>
        <w:autoSpaceDN w:val="0"/>
        <w:adjustRightInd w:val="0"/>
        <w:spacing w:before="19"/>
        <w:ind w:left="1134" w:hanging="567"/>
        <w:rPr>
          <w:rFonts w:ascii="Arial" w:hAnsi="Arial" w:cs="Arial"/>
          <w:color w:val="002060"/>
        </w:rPr>
      </w:pPr>
      <w:r w:rsidRPr="005E5ABC">
        <w:rPr>
          <w:rFonts w:ascii="Arial" w:hAnsi="Arial" w:cs="Arial"/>
          <w:b/>
          <w:bCs/>
          <w:color w:val="002060"/>
        </w:rPr>
        <w:t xml:space="preserve">Personal Protective Equipment (PPE) </w:t>
      </w:r>
      <w:r w:rsidRPr="005E5ABC">
        <w:rPr>
          <w:rFonts w:ascii="Arial" w:hAnsi="Arial" w:cs="Arial"/>
          <w:bCs/>
          <w:color w:val="002060"/>
        </w:rPr>
        <w:t>means all</w:t>
      </w:r>
      <w:r w:rsidRPr="005E5ABC">
        <w:rPr>
          <w:rFonts w:ascii="Arial" w:hAnsi="Arial" w:cs="Arial"/>
          <w:b/>
          <w:bCs/>
          <w:color w:val="002060"/>
        </w:rPr>
        <w:t xml:space="preserve"> </w:t>
      </w:r>
      <w:r w:rsidRPr="005E5ABC">
        <w:rPr>
          <w:rFonts w:ascii="Arial" w:hAnsi="Arial" w:cs="Arial"/>
          <w:color w:val="002060"/>
        </w:rPr>
        <w:t xml:space="preserve">equipment (including clothing affording protection against the weather) which is intended to be worn or held by a person at work, and which protects them against one or more risks to their health or safety.  Such equipment includes safety helmets, gloves, eye protection, high-visibility clothing, safety footwear and safety harnesses. </w:t>
      </w:r>
    </w:p>
    <w:p w:rsidR="0047375E" w:rsidRPr="005E5ABC" w:rsidRDefault="0047375E" w:rsidP="0047375E">
      <w:pPr>
        <w:tabs>
          <w:tab w:val="left" w:pos="0"/>
        </w:tabs>
        <w:autoSpaceDE w:val="0"/>
        <w:autoSpaceDN w:val="0"/>
        <w:adjustRightInd w:val="0"/>
        <w:spacing w:before="19"/>
        <w:ind w:left="1134" w:hanging="567"/>
        <w:rPr>
          <w:rFonts w:ascii="Arial" w:hAnsi="Arial" w:cs="Arial"/>
          <w:color w:val="002060"/>
        </w:rPr>
      </w:pPr>
    </w:p>
    <w:p w:rsidR="0047375E" w:rsidRPr="005E5ABC" w:rsidRDefault="0047375E" w:rsidP="0047375E">
      <w:pPr>
        <w:autoSpaceDE w:val="0"/>
        <w:autoSpaceDN w:val="0"/>
        <w:ind w:left="1134" w:hanging="567"/>
        <w:rPr>
          <w:rFonts w:ascii="Arial" w:hAnsi="Arial" w:cs="Arial"/>
          <w:color w:val="002060"/>
        </w:rPr>
      </w:pPr>
      <w:r w:rsidRPr="005E5ABC">
        <w:rPr>
          <w:rFonts w:ascii="Arial" w:hAnsi="Arial" w:cs="Arial"/>
          <w:b/>
          <w:color w:val="002060"/>
        </w:rPr>
        <w:t>Method statement</w:t>
      </w:r>
      <w:r w:rsidRPr="005E5ABC">
        <w:rPr>
          <w:rFonts w:ascii="Arial" w:hAnsi="Arial" w:cs="Arial"/>
          <w:color w:val="002060"/>
        </w:rPr>
        <w:t xml:space="preserve"> means a document detailing the key activities to be performed in order to reduce as reasonably as practicable the hazards identified in any risk assessment;</w:t>
      </w:r>
    </w:p>
    <w:p w:rsidR="0047375E" w:rsidRPr="005E5ABC" w:rsidRDefault="0047375E" w:rsidP="0047375E">
      <w:pPr>
        <w:tabs>
          <w:tab w:val="left" w:pos="0"/>
        </w:tabs>
        <w:autoSpaceDE w:val="0"/>
        <w:autoSpaceDN w:val="0"/>
        <w:adjustRightInd w:val="0"/>
        <w:spacing w:before="19"/>
        <w:ind w:left="1134" w:hanging="567"/>
        <w:rPr>
          <w:rFonts w:ascii="Arial" w:hAnsi="Arial" w:cs="Arial"/>
          <w:color w:val="002060"/>
        </w:rPr>
      </w:pPr>
    </w:p>
    <w:p w:rsidR="0047375E" w:rsidRPr="005E5ABC" w:rsidRDefault="0047375E" w:rsidP="0047375E">
      <w:pPr>
        <w:tabs>
          <w:tab w:val="left" w:pos="0"/>
        </w:tabs>
        <w:autoSpaceDE w:val="0"/>
        <w:autoSpaceDN w:val="0"/>
        <w:adjustRightInd w:val="0"/>
        <w:spacing w:before="19"/>
        <w:ind w:left="1134" w:hanging="567"/>
        <w:rPr>
          <w:rFonts w:ascii="Arial" w:hAnsi="Arial" w:cs="Arial"/>
          <w:color w:val="002060"/>
        </w:rPr>
      </w:pPr>
      <w:r w:rsidRPr="005E5ABC">
        <w:rPr>
          <w:rFonts w:ascii="Arial" w:hAnsi="Arial" w:cs="Arial"/>
          <w:b/>
          <w:color w:val="002060"/>
        </w:rPr>
        <w:lastRenderedPageBreak/>
        <w:t>Safe work procedure</w:t>
      </w:r>
      <w:r w:rsidRPr="005E5ABC">
        <w:rPr>
          <w:rFonts w:ascii="Arial" w:hAnsi="Arial" w:cs="Arial"/>
          <w:color w:val="002060"/>
        </w:rPr>
        <w:t xml:space="preserve"> means a documented plan to mitigate, reduce or control the risks and hazards that have been identified</w:t>
      </w:r>
    </w:p>
    <w:p w:rsidR="0047375E" w:rsidRPr="005E5ABC" w:rsidRDefault="0047375E" w:rsidP="0047375E">
      <w:pPr>
        <w:tabs>
          <w:tab w:val="left" w:pos="0"/>
        </w:tabs>
        <w:autoSpaceDE w:val="0"/>
        <w:autoSpaceDN w:val="0"/>
        <w:adjustRightInd w:val="0"/>
        <w:spacing w:before="19"/>
        <w:ind w:left="1134" w:hanging="567"/>
        <w:rPr>
          <w:rFonts w:ascii="Arial" w:hAnsi="Arial" w:cs="Arial"/>
          <w:color w:val="002060"/>
        </w:rPr>
      </w:pPr>
    </w:p>
    <w:p w:rsidR="0047375E" w:rsidRPr="005E5ABC" w:rsidRDefault="0047375E" w:rsidP="0047375E">
      <w:pPr>
        <w:autoSpaceDE w:val="0"/>
        <w:autoSpaceDN w:val="0"/>
        <w:ind w:left="1134" w:hanging="567"/>
        <w:rPr>
          <w:rFonts w:ascii="Arial" w:hAnsi="Arial" w:cs="Arial"/>
          <w:color w:val="002060"/>
        </w:rPr>
      </w:pPr>
      <w:r w:rsidRPr="005E5ABC">
        <w:rPr>
          <w:rFonts w:ascii="Arial" w:hAnsi="Arial" w:cs="Arial"/>
          <w:b/>
          <w:color w:val="002060"/>
        </w:rPr>
        <w:t>Hazard identification</w:t>
      </w:r>
      <w:r w:rsidRPr="005E5ABC">
        <w:rPr>
          <w:rFonts w:ascii="Arial" w:hAnsi="Arial" w:cs="Arial"/>
          <w:color w:val="002060"/>
        </w:rPr>
        <w:t xml:space="preserve"> means the identification and documenting of existing or expected hazards to the health and safety of persons, which are normally associated with the type of work being executed or to be executed;</w:t>
      </w:r>
    </w:p>
    <w:p w:rsidR="0047375E" w:rsidRPr="005E5ABC" w:rsidRDefault="0047375E" w:rsidP="0047375E">
      <w:pPr>
        <w:tabs>
          <w:tab w:val="left" w:pos="0"/>
        </w:tabs>
        <w:autoSpaceDE w:val="0"/>
        <w:autoSpaceDN w:val="0"/>
        <w:adjustRightInd w:val="0"/>
        <w:spacing w:before="12"/>
        <w:ind w:left="1134" w:hanging="567"/>
        <w:rPr>
          <w:rFonts w:ascii="Arial" w:hAnsi="Arial" w:cs="Arial"/>
          <w:b/>
          <w:bCs/>
          <w:color w:val="002060"/>
        </w:rPr>
      </w:pPr>
    </w:p>
    <w:p w:rsidR="0047375E" w:rsidRPr="005E5ABC" w:rsidRDefault="0047375E" w:rsidP="0047375E">
      <w:pPr>
        <w:autoSpaceDE w:val="0"/>
        <w:autoSpaceDN w:val="0"/>
        <w:ind w:left="1134" w:hanging="567"/>
        <w:rPr>
          <w:rFonts w:ascii="Arial" w:hAnsi="Arial" w:cs="Arial"/>
          <w:color w:val="002060"/>
        </w:rPr>
      </w:pPr>
      <w:r w:rsidRPr="005E5ABC">
        <w:rPr>
          <w:rFonts w:ascii="Arial" w:hAnsi="Arial" w:cs="Arial"/>
          <w:b/>
          <w:color w:val="002060"/>
        </w:rPr>
        <w:t>Risk / hazard assessment</w:t>
      </w:r>
      <w:r w:rsidRPr="005E5ABC">
        <w:rPr>
          <w:rFonts w:ascii="Arial" w:hAnsi="Arial" w:cs="Arial"/>
          <w:color w:val="002060"/>
        </w:rPr>
        <w:t xml:space="preserve"> means a program to determine any risk associated with any hazard at a site, in order to identify the steps needed to be taken to remove, reduce or control such hazard;</w:t>
      </w:r>
    </w:p>
    <w:p w:rsidR="0047375E" w:rsidRPr="005E5ABC" w:rsidRDefault="0047375E" w:rsidP="0047375E">
      <w:pPr>
        <w:autoSpaceDE w:val="0"/>
        <w:autoSpaceDN w:val="0"/>
        <w:ind w:left="1134" w:hanging="567"/>
        <w:rPr>
          <w:rFonts w:ascii="Arial" w:hAnsi="Arial" w:cs="Arial"/>
          <w:b/>
          <w:color w:val="002060"/>
        </w:rPr>
      </w:pPr>
    </w:p>
    <w:p w:rsidR="0047375E" w:rsidRPr="005E5ABC" w:rsidRDefault="0047375E" w:rsidP="0047375E">
      <w:pPr>
        <w:autoSpaceDE w:val="0"/>
        <w:autoSpaceDN w:val="0"/>
        <w:ind w:left="1134" w:hanging="567"/>
        <w:rPr>
          <w:rFonts w:ascii="Arial" w:hAnsi="Arial" w:cs="Arial"/>
          <w:color w:val="002060"/>
        </w:rPr>
      </w:pPr>
      <w:r w:rsidRPr="005E5ABC">
        <w:rPr>
          <w:rFonts w:ascii="Arial" w:hAnsi="Arial" w:cs="Arial"/>
          <w:b/>
          <w:color w:val="002060"/>
        </w:rPr>
        <w:t xml:space="preserve">ALARP – </w:t>
      </w:r>
      <w:r w:rsidRPr="005E5ABC">
        <w:rPr>
          <w:rFonts w:ascii="Arial" w:hAnsi="Arial" w:cs="Arial"/>
          <w:color w:val="002060"/>
        </w:rPr>
        <w:t>means as low as reasonably practicable according to the guidelines in Annexure 3 to this policy.</w:t>
      </w:r>
    </w:p>
    <w:p w:rsidR="0047375E" w:rsidRPr="005E5ABC" w:rsidRDefault="0047375E" w:rsidP="0047375E">
      <w:pPr>
        <w:rPr>
          <w:rFonts w:ascii="Arial" w:hAnsi="Arial" w:cs="Arial"/>
          <w:color w:val="002060"/>
        </w:rPr>
      </w:pPr>
    </w:p>
    <w:p w:rsidR="0047375E" w:rsidRPr="005E5ABC" w:rsidRDefault="0047375E" w:rsidP="00EA395D">
      <w:pPr>
        <w:pStyle w:val="ListParagraph"/>
        <w:numPr>
          <w:ilvl w:val="1"/>
          <w:numId w:val="113"/>
        </w:numPr>
        <w:ind w:left="426" w:hanging="426"/>
        <w:rPr>
          <w:rFonts w:ascii="Arial" w:hAnsi="Arial" w:cs="Arial"/>
          <w:b/>
          <w:color w:val="002060"/>
          <w:sz w:val="28"/>
          <w:szCs w:val="28"/>
        </w:rPr>
      </w:pPr>
      <w:r w:rsidRPr="005E5ABC">
        <w:rPr>
          <w:rFonts w:ascii="Arial" w:hAnsi="Arial" w:cs="Arial"/>
          <w:b/>
          <w:color w:val="002060"/>
          <w:sz w:val="28"/>
          <w:szCs w:val="28"/>
        </w:rPr>
        <w:t>Legal Requirements</w:t>
      </w:r>
    </w:p>
    <w:p w:rsidR="0047375E" w:rsidRPr="005E5ABC" w:rsidRDefault="0047375E" w:rsidP="0047375E">
      <w:pPr>
        <w:ind w:left="1134" w:hanging="567"/>
        <w:rPr>
          <w:rFonts w:ascii="Arial" w:hAnsi="Arial" w:cs="Arial"/>
          <w:b/>
          <w:color w:val="002060"/>
          <w:sz w:val="16"/>
          <w:szCs w:val="16"/>
        </w:rPr>
      </w:pPr>
      <w:r w:rsidRPr="005E5ABC">
        <w:rPr>
          <w:rFonts w:ascii="Arial" w:hAnsi="Arial" w:cs="Arial"/>
          <w:b/>
          <w:color w:val="002060"/>
          <w:sz w:val="16"/>
          <w:szCs w:val="16"/>
        </w:rPr>
        <w:t>Occupational Health and Safety Act, Act 85 of 1993</w:t>
      </w:r>
    </w:p>
    <w:p w:rsidR="0047375E" w:rsidRPr="005E5ABC" w:rsidRDefault="0047375E" w:rsidP="0047375E">
      <w:pPr>
        <w:autoSpaceDE w:val="0"/>
        <w:autoSpaceDN w:val="0"/>
        <w:ind w:left="851" w:hanging="284"/>
        <w:rPr>
          <w:rFonts w:ascii="Arial" w:hAnsi="Arial" w:cs="Arial"/>
          <w:b/>
          <w:bCs/>
          <w:color w:val="002060"/>
          <w:sz w:val="16"/>
          <w:szCs w:val="16"/>
        </w:rPr>
      </w:pPr>
      <w:r w:rsidRPr="005E5ABC">
        <w:rPr>
          <w:rFonts w:ascii="Arial" w:hAnsi="Arial" w:cs="Arial"/>
          <w:b/>
          <w:bCs/>
          <w:color w:val="002060"/>
          <w:sz w:val="16"/>
          <w:szCs w:val="16"/>
        </w:rPr>
        <w:t>8.</w:t>
      </w:r>
      <w:r w:rsidRPr="005E5ABC">
        <w:rPr>
          <w:rFonts w:ascii="Arial" w:hAnsi="Arial" w:cs="Arial"/>
          <w:b/>
          <w:bCs/>
          <w:color w:val="002060"/>
          <w:sz w:val="16"/>
          <w:szCs w:val="16"/>
        </w:rPr>
        <w:tab/>
        <w:t xml:space="preserve">General duties of employers to their employees </w:t>
      </w:r>
    </w:p>
    <w:p w:rsidR="0047375E" w:rsidRPr="005E5ABC" w:rsidRDefault="0047375E" w:rsidP="0047375E">
      <w:pPr>
        <w:autoSpaceDE w:val="0"/>
        <w:autoSpaceDN w:val="0"/>
        <w:spacing w:before="40" w:after="40"/>
        <w:ind w:left="1276" w:hanging="425"/>
        <w:rPr>
          <w:rFonts w:ascii="Arial" w:hAnsi="Arial" w:cs="Arial"/>
          <w:color w:val="002060"/>
          <w:sz w:val="20"/>
          <w:szCs w:val="20"/>
        </w:rPr>
      </w:pPr>
      <w:bookmarkStart w:id="4" w:name="S1_8__N2"/>
      <w:r w:rsidRPr="005E5ABC">
        <w:rPr>
          <w:rFonts w:ascii="Arial" w:hAnsi="Arial" w:cs="Arial"/>
          <w:color w:val="002060"/>
          <w:sz w:val="16"/>
          <w:szCs w:val="16"/>
        </w:rPr>
        <w:t>(2)</w:t>
      </w:r>
      <w:r w:rsidRPr="005E5ABC">
        <w:rPr>
          <w:rFonts w:ascii="Arial" w:hAnsi="Arial" w:cs="Arial"/>
          <w:color w:val="002060"/>
          <w:sz w:val="16"/>
          <w:szCs w:val="16"/>
        </w:rPr>
        <w:tab/>
      </w:r>
      <w:r w:rsidRPr="005E5ABC">
        <w:rPr>
          <w:rFonts w:ascii="Arial" w:hAnsi="Arial" w:cs="Arial"/>
          <w:color w:val="002060"/>
          <w:sz w:val="20"/>
          <w:szCs w:val="20"/>
        </w:rPr>
        <w:t>Without derogating from the generality of an employer's duty under subsection (1), the matters to which those duties refers include in particular -</w:t>
      </w:r>
    </w:p>
    <w:p w:rsidR="0047375E" w:rsidRPr="005E5ABC" w:rsidRDefault="0047375E" w:rsidP="0047375E">
      <w:pPr>
        <w:tabs>
          <w:tab w:val="left" w:pos="567"/>
        </w:tabs>
        <w:autoSpaceDE w:val="0"/>
        <w:autoSpaceDN w:val="0"/>
        <w:spacing w:before="40"/>
        <w:ind w:left="1560" w:hanging="284"/>
        <w:rPr>
          <w:rFonts w:ascii="Arial" w:hAnsi="Arial" w:cs="Arial"/>
          <w:color w:val="002060"/>
          <w:sz w:val="20"/>
          <w:szCs w:val="20"/>
        </w:rPr>
      </w:pPr>
      <w:r w:rsidRPr="005E5ABC">
        <w:rPr>
          <w:rFonts w:ascii="Arial" w:hAnsi="Arial" w:cs="Arial"/>
          <w:color w:val="002060"/>
          <w:sz w:val="20"/>
          <w:szCs w:val="20"/>
        </w:rPr>
        <w:t>(a)</w:t>
      </w:r>
      <w:r w:rsidRPr="005E5ABC">
        <w:rPr>
          <w:rFonts w:ascii="Arial" w:hAnsi="Arial" w:cs="Arial"/>
          <w:color w:val="002060"/>
          <w:sz w:val="20"/>
          <w:szCs w:val="20"/>
        </w:rPr>
        <w:tab/>
      </w:r>
      <w:r w:rsidR="002B405E" w:rsidRPr="005E5ABC">
        <w:rPr>
          <w:rFonts w:ascii="Arial" w:hAnsi="Arial" w:cs="Arial"/>
          <w:color w:val="002060"/>
          <w:sz w:val="20"/>
          <w:szCs w:val="20"/>
        </w:rPr>
        <w:t>The</w:t>
      </w:r>
      <w:r w:rsidRPr="005E5ABC">
        <w:rPr>
          <w:rFonts w:ascii="Arial" w:hAnsi="Arial" w:cs="Arial"/>
          <w:color w:val="002060"/>
          <w:sz w:val="20"/>
          <w:szCs w:val="20"/>
        </w:rPr>
        <w:t xml:space="preserve"> provisions and maintenance of systems of work, plant and machinery that as far as is reasonably practicable, safe and without risks to health;</w:t>
      </w:r>
    </w:p>
    <w:p w:rsidR="0047375E" w:rsidRPr="005E5ABC" w:rsidRDefault="0047375E" w:rsidP="0047375E">
      <w:pPr>
        <w:tabs>
          <w:tab w:val="left" w:pos="567"/>
        </w:tabs>
        <w:autoSpaceDE w:val="0"/>
        <w:autoSpaceDN w:val="0"/>
        <w:spacing w:before="40"/>
        <w:ind w:left="1560" w:hanging="284"/>
        <w:rPr>
          <w:rFonts w:ascii="Arial" w:hAnsi="Arial" w:cs="Arial"/>
          <w:color w:val="002060"/>
          <w:sz w:val="20"/>
          <w:szCs w:val="20"/>
        </w:rPr>
      </w:pPr>
      <w:r w:rsidRPr="005E5ABC">
        <w:rPr>
          <w:rFonts w:ascii="Arial" w:hAnsi="Arial" w:cs="Arial"/>
          <w:color w:val="002060"/>
          <w:sz w:val="20"/>
          <w:szCs w:val="20"/>
        </w:rPr>
        <w:t>(b)</w:t>
      </w:r>
      <w:r w:rsidRPr="005E5ABC">
        <w:rPr>
          <w:rFonts w:ascii="Arial" w:hAnsi="Arial" w:cs="Arial"/>
          <w:color w:val="002060"/>
          <w:sz w:val="20"/>
          <w:szCs w:val="20"/>
        </w:rPr>
        <w:tab/>
      </w:r>
      <w:r w:rsidR="002B405E" w:rsidRPr="005E5ABC">
        <w:rPr>
          <w:rFonts w:ascii="Arial" w:hAnsi="Arial" w:cs="Arial"/>
          <w:color w:val="002060"/>
          <w:sz w:val="20"/>
          <w:szCs w:val="20"/>
        </w:rPr>
        <w:t>Taking</w:t>
      </w:r>
      <w:r w:rsidRPr="005E5ABC">
        <w:rPr>
          <w:rFonts w:ascii="Arial" w:hAnsi="Arial" w:cs="Arial"/>
          <w:color w:val="002060"/>
          <w:sz w:val="20"/>
          <w:szCs w:val="20"/>
        </w:rPr>
        <w:t xml:space="preserve"> such steps as may be reasonably practicable to eliminate or mitigate any hazard or potential hazard to the safety or health of employees, before resorting to personal protective equipment;</w:t>
      </w:r>
    </w:p>
    <w:p w:rsidR="0047375E" w:rsidRPr="005E5ABC" w:rsidRDefault="002B405E" w:rsidP="0047375E">
      <w:pPr>
        <w:tabs>
          <w:tab w:val="left" w:pos="567"/>
        </w:tabs>
        <w:autoSpaceDE w:val="0"/>
        <w:autoSpaceDN w:val="0"/>
        <w:spacing w:before="40"/>
        <w:ind w:left="1560" w:hanging="284"/>
        <w:rPr>
          <w:rFonts w:ascii="Arial" w:hAnsi="Arial" w:cs="Arial"/>
          <w:color w:val="002060"/>
          <w:sz w:val="20"/>
          <w:szCs w:val="20"/>
        </w:rPr>
      </w:pPr>
      <w:r w:rsidRPr="005E5ABC">
        <w:rPr>
          <w:rFonts w:ascii="Arial" w:hAnsi="Arial" w:cs="Arial"/>
          <w:color w:val="002060"/>
          <w:sz w:val="20"/>
          <w:szCs w:val="20"/>
        </w:rPr>
        <w:t>(c)</w:t>
      </w:r>
      <w:r w:rsidRPr="005E5ABC">
        <w:rPr>
          <w:rFonts w:ascii="Arial" w:hAnsi="Arial" w:cs="Arial"/>
          <w:color w:val="002060"/>
          <w:sz w:val="20"/>
          <w:szCs w:val="20"/>
        </w:rPr>
        <w:tab/>
        <w:t>M</w:t>
      </w:r>
      <w:r w:rsidR="0047375E" w:rsidRPr="005E5ABC">
        <w:rPr>
          <w:rFonts w:ascii="Arial" w:hAnsi="Arial" w:cs="Arial"/>
          <w:color w:val="002060"/>
          <w:sz w:val="20"/>
          <w:szCs w:val="20"/>
        </w:rPr>
        <w:t>aking arrangements for ensuring, as far as is reasonably practicable, the safety and absence of risks to health in connection with the production, processing, use, handling, storage or transport of articles or substances;</w:t>
      </w:r>
    </w:p>
    <w:p w:rsidR="0047375E" w:rsidRPr="005E5ABC" w:rsidRDefault="002B405E" w:rsidP="0047375E">
      <w:pPr>
        <w:tabs>
          <w:tab w:val="left" w:pos="567"/>
        </w:tabs>
        <w:autoSpaceDE w:val="0"/>
        <w:autoSpaceDN w:val="0"/>
        <w:spacing w:before="40"/>
        <w:ind w:left="1560" w:hanging="284"/>
        <w:rPr>
          <w:rFonts w:ascii="Arial" w:hAnsi="Arial" w:cs="Arial"/>
          <w:color w:val="002060"/>
          <w:sz w:val="20"/>
          <w:szCs w:val="20"/>
        </w:rPr>
      </w:pPr>
      <w:bookmarkStart w:id="5" w:name="S1_8__N3"/>
      <w:bookmarkEnd w:id="4"/>
      <w:r w:rsidRPr="005E5ABC">
        <w:rPr>
          <w:rFonts w:ascii="Arial" w:hAnsi="Arial" w:cs="Arial"/>
          <w:color w:val="002060"/>
          <w:sz w:val="20"/>
          <w:szCs w:val="20"/>
        </w:rPr>
        <w:t>(d)</w:t>
      </w:r>
      <w:r w:rsidRPr="005E5ABC">
        <w:rPr>
          <w:rFonts w:ascii="Arial" w:hAnsi="Arial" w:cs="Arial"/>
          <w:color w:val="002060"/>
          <w:sz w:val="20"/>
          <w:szCs w:val="20"/>
        </w:rPr>
        <w:tab/>
        <w:t>E</w:t>
      </w:r>
      <w:r w:rsidR="0047375E" w:rsidRPr="005E5ABC">
        <w:rPr>
          <w:rFonts w:ascii="Arial" w:hAnsi="Arial" w:cs="Arial"/>
          <w:color w:val="002060"/>
          <w:sz w:val="20"/>
          <w:szCs w:val="20"/>
        </w:rPr>
        <w:t>stablishing, as far as is reasonably practicable, what hazards to the health or safety of persons are attached to any work which is performed, any article or substance which is produced, processed, used, handled, stored or transported and any plant or machinery which is used in his business, and he shall, as far as is reasonably practicable, further establish what precautionary measures should be taken with respect to such work, article, substance plant or machinery in order to protect the health and safety of persons, and he shall provide the necessary means to apply such precautionary measures;</w:t>
      </w:r>
    </w:p>
    <w:bookmarkEnd w:id="5"/>
    <w:p w:rsidR="0047375E" w:rsidRPr="005E5ABC" w:rsidRDefault="0047375E" w:rsidP="0047375E">
      <w:pPr>
        <w:tabs>
          <w:tab w:val="left" w:pos="567"/>
        </w:tabs>
        <w:autoSpaceDE w:val="0"/>
        <w:autoSpaceDN w:val="0"/>
        <w:spacing w:before="40"/>
        <w:ind w:left="1560" w:hanging="284"/>
        <w:rPr>
          <w:rFonts w:ascii="Arial" w:hAnsi="Arial" w:cs="Arial"/>
          <w:color w:val="002060"/>
          <w:sz w:val="20"/>
          <w:szCs w:val="20"/>
        </w:rPr>
      </w:pPr>
      <w:r w:rsidRPr="005E5ABC">
        <w:rPr>
          <w:rFonts w:ascii="Arial" w:hAnsi="Arial" w:cs="Arial"/>
          <w:color w:val="002060"/>
          <w:sz w:val="20"/>
          <w:szCs w:val="20"/>
        </w:rPr>
        <w:t>(e)</w:t>
      </w:r>
      <w:r w:rsidRPr="005E5ABC">
        <w:rPr>
          <w:rFonts w:ascii="Arial" w:hAnsi="Arial" w:cs="Arial"/>
          <w:color w:val="002060"/>
          <w:sz w:val="20"/>
          <w:szCs w:val="20"/>
        </w:rPr>
        <w:tab/>
      </w:r>
      <w:r w:rsidR="002B405E" w:rsidRPr="005E5ABC">
        <w:rPr>
          <w:rFonts w:ascii="Arial" w:hAnsi="Arial" w:cs="Arial"/>
          <w:color w:val="002060"/>
          <w:sz w:val="20"/>
          <w:szCs w:val="20"/>
        </w:rPr>
        <w:t>Providing</w:t>
      </w:r>
      <w:r w:rsidRPr="005E5ABC">
        <w:rPr>
          <w:rFonts w:ascii="Arial" w:hAnsi="Arial" w:cs="Arial"/>
          <w:color w:val="002060"/>
          <w:sz w:val="20"/>
          <w:szCs w:val="20"/>
        </w:rPr>
        <w:t xml:space="preserve"> such information, instructions, training and supervision as may be necessary to ensure, as far as is reasonably practicable, the health and safety at work of his employees;</w:t>
      </w:r>
    </w:p>
    <w:p w:rsidR="0047375E" w:rsidRPr="005E5ABC" w:rsidRDefault="002B405E" w:rsidP="0047375E">
      <w:pPr>
        <w:tabs>
          <w:tab w:val="left" w:pos="567"/>
        </w:tabs>
        <w:autoSpaceDE w:val="0"/>
        <w:autoSpaceDN w:val="0"/>
        <w:spacing w:before="40"/>
        <w:ind w:left="1560" w:hanging="284"/>
        <w:rPr>
          <w:rFonts w:ascii="Arial" w:hAnsi="Arial" w:cs="Arial"/>
          <w:color w:val="002060"/>
          <w:sz w:val="20"/>
          <w:szCs w:val="20"/>
        </w:rPr>
      </w:pPr>
      <w:bookmarkStart w:id="6" w:name="S1_8__N4"/>
      <w:r w:rsidRPr="005E5ABC">
        <w:rPr>
          <w:rFonts w:ascii="Arial" w:hAnsi="Arial" w:cs="Arial"/>
          <w:color w:val="002060"/>
          <w:sz w:val="20"/>
          <w:szCs w:val="20"/>
        </w:rPr>
        <w:t>(f)</w:t>
      </w:r>
      <w:r w:rsidRPr="005E5ABC">
        <w:rPr>
          <w:rFonts w:ascii="Arial" w:hAnsi="Arial" w:cs="Arial"/>
          <w:color w:val="002060"/>
          <w:sz w:val="20"/>
          <w:szCs w:val="20"/>
        </w:rPr>
        <w:tab/>
        <w:t>A</w:t>
      </w:r>
      <w:r w:rsidR="0047375E" w:rsidRPr="005E5ABC">
        <w:rPr>
          <w:rFonts w:ascii="Arial" w:hAnsi="Arial" w:cs="Arial"/>
          <w:color w:val="002060"/>
          <w:sz w:val="20"/>
          <w:szCs w:val="20"/>
        </w:rPr>
        <w:t>s far as is reasonably practicable, not permitting any employee to do any work or to produce, process, use, handle, store or transport any article or substance or to operate any plant or machinery, unless the precautionary measures contemplated in paragraphs (b) and (d); or any other precautionary measures which may be prescribed, have been taken;</w:t>
      </w:r>
    </w:p>
    <w:p w:rsidR="0047375E" w:rsidRPr="005E5ABC" w:rsidRDefault="0047375E" w:rsidP="0047375E">
      <w:pPr>
        <w:tabs>
          <w:tab w:val="left" w:pos="567"/>
        </w:tabs>
        <w:autoSpaceDE w:val="0"/>
        <w:autoSpaceDN w:val="0"/>
        <w:spacing w:before="40"/>
        <w:ind w:left="1560" w:hanging="284"/>
        <w:rPr>
          <w:rFonts w:ascii="Arial" w:hAnsi="Arial" w:cs="Arial"/>
          <w:color w:val="002060"/>
          <w:sz w:val="20"/>
          <w:szCs w:val="20"/>
        </w:rPr>
      </w:pPr>
      <w:bookmarkStart w:id="7" w:name="S1_8__N5"/>
      <w:bookmarkEnd w:id="6"/>
      <w:r w:rsidRPr="005E5ABC">
        <w:rPr>
          <w:rFonts w:ascii="Arial" w:hAnsi="Arial" w:cs="Arial"/>
          <w:color w:val="002060"/>
          <w:sz w:val="20"/>
          <w:szCs w:val="20"/>
        </w:rPr>
        <w:t>(g)</w:t>
      </w:r>
      <w:r w:rsidRPr="005E5ABC">
        <w:rPr>
          <w:rFonts w:ascii="Arial" w:hAnsi="Arial" w:cs="Arial"/>
          <w:color w:val="002060"/>
          <w:sz w:val="20"/>
          <w:szCs w:val="20"/>
        </w:rPr>
        <w:tab/>
      </w:r>
      <w:r w:rsidR="00EA395D" w:rsidRPr="005E5ABC">
        <w:rPr>
          <w:rFonts w:ascii="Arial" w:hAnsi="Arial" w:cs="Arial"/>
          <w:color w:val="002060"/>
          <w:sz w:val="20"/>
          <w:szCs w:val="20"/>
        </w:rPr>
        <w:t>Taking</w:t>
      </w:r>
      <w:r w:rsidRPr="005E5ABC">
        <w:rPr>
          <w:rFonts w:ascii="Arial" w:hAnsi="Arial" w:cs="Arial"/>
          <w:color w:val="002060"/>
          <w:sz w:val="20"/>
          <w:szCs w:val="20"/>
        </w:rPr>
        <w:t xml:space="preserve"> all necessary measures to ensure that the requirements of this Act are </w:t>
      </w:r>
      <w:proofErr w:type="gramStart"/>
      <w:r w:rsidRPr="005E5ABC">
        <w:rPr>
          <w:rFonts w:ascii="Arial" w:hAnsi="Arial" w:cs="Arial"/>
          <w:color w:val="002060"/>
          <w:sz w:val="20"/>
          <w:szCs w:val="20"/>
        </w:rPr>
        <w:t>complied</w:t>
      </w:r>
      <w:proofErr w:type="gramEnd"/>
      <w:r w:rsidRPr="005E5ABC">
        <w:rPr>
          <w:rFonts w:ascii="Arial" w:hAnsi="Arial" w:cs="Arial"/>
          <w:color w:val="002060"/>
          <w:sz w:val="20"/>
          <w:szCs w:val="20"/>
        </w:rPr>
        <w:t xml:space="preserve"> with by every person in his employment or on premises under his control where plant or machinery is used;</w:t>
      </w:r>
    </w:p>
    <w:p w:rsidR="0047375E" w:rsidRPr="005E5ABC" w:rsidRDefault="0047375E" w:rsidP="0047375E">
      <w:pPr>
        <w:tabs>
          <w:tab w:val="left" w:pos="567"/>
        </w:tabs>
        <w:autoSpaceDE w:val="0"/>
        <w:autoSpaceDN w:val="0"/>
        <w:spacing w:before="40"/>
        <w:ind w:left="1560" w:hanging="284"/>
        <w:rPr>
          <w:rFonts w:ascii="Arial" w:hAnsi="Arial" w:cs="Arial"/>
          <w:color w:val="002060"/>
          <w:sz w:val="20"/>
          <w:szCs w:val="20"/>
        </w:rPr>
      </w:pPr>
      <w:bookmarkStart w:id="8" w:name="S1_8__N6"/>
      <w:bookmarkEnd w:id="7"/>
      <w:r w:rsidRPr="005E5ABC">
        <w:rPr>
          <w:rFonts w:ascii="Arial" w:hAnsi="Arial" w:cs="Arial"/>
          <w:color w:val="002060"/>
          <w:sz w:val="20"/>
          <w:szCs w:val="20"/>
        </w:rPr>
        <w:t>(h)</w:t>
      </w:r>
      <w:r w:rsidRPr="005E5ABC">
        <w:rPr>
          <w:rFonts w:ascii="Arial" w:hAnsi="Arial" w:cs="Arial"/>
          <w:color w:val="002060"/>
          <w:sz w:val="20"/>
          <w:szCs w:val="20"/>
        </w:rPr>
        <w:tab/>
      </w:r>
      <w:r w:rsidR="00EA395D" w:rsidRPr="005E5ABC">
        <w:rPr>
          <w:rFonts w:ascii="Arial" w:hAnsi="Arial" w:cs="Arial"/>
          <w:color w:val="002060"/>
          <w:sz w:val="20"/>
          <w:szCs w:val="20"/>
        </w:rPr>
        <w:t>Enforcing</w:t>
      </w:r>
      <w:r w:rsidRPr="005E5ABC">
        <w:rPr>
          <w:rFonts w:ascii="Arial" w:hAnsi="Arial" w:cs="Arial"/>
          <w:color w:val="002060"/>
          <w:sz w:val="20"/>
          <w:szCs w:val="20"/>
        </w:rPr>
        <w:t xml:space="preserve"> such measures as may be necessary in the interest of health and safety;</w:t>
      </w:r>
    </w:p>
    <w:p w:rsidR="0047375E" w:rsidRPr="005E5ABC" w:rsidRDefault="0047375E" w:rsidP="0047375E">
      <w:pPr>
        <w:tabs>
          <w:tab w:val="left" w:pos="567"/>
        </w:tabs>
        <w:autoSpaceDE w:val="0"/>
        <w:autoSpaceDN w:val="0"/>
        <w:spacing w:before="40"/>
        <w:ind w:left="1560" w:hanging="284"/>
        <w:rPr>
          <w:rFonts w:ascii="Arial" w:hAnsi="Arial" w:cs="Arial"/>
          <w:color w:val="002060"/>
          <w:sz w:val="20"/>
          <w:szCs w:val="20"/>
        </w:rPr>
      </w:pPr>
      <w:bookmarkStart w:id="9" w:name="S1_8__N7"/>
      <w:bookmarkEnd w:id="8"/>
      <w:r w:rsidRPr="005E5ABC">
        <w:rPr>
          <w:rFonts w:ascii="Arial" w:hAnsi="Arial" w:cs="Arial"/>
          <w:color w:val="002060"/>
          <w:sz w:val="20"/>
          <w:szCs w:val="20"/>
        </w:rPr>
        <w:t>(</w:t>
      </w:r>
      <w:proofErr w:type="spellStart"/>
      <w:r w:rsidRPr="005E5ABC">
        <w:rPr>
          <w:rFonts w:ascii="Arial" w:hAnsi="Arial" w:cs="Arial"/>
          <w:color w:val="002060"/>
          <w:sz w:val="20"/>
          <w:szCs w:val="20"/>
        </w:rPr>
        <w:t>i</w:t>
      </w:r>
      <w:proofErr w:type="spellEnd"/>
      <w:r w:rsidRPr="005E5ABC">
        <w:rPr>
          <w:rFonts w:ascii="Arial" w:hAnsi="Arial" w:cs="Arial"/>
          <w:color w:val="002060"/>
          <w:sz w:val="20"/>
          <w:szCs w:val="20"/>
        </w:rPr>
        <w:t>)</w:t>
      </w:r>
      <w:r w:rsidRPr="005E5ABC">
        <w:rPr>
          <w:rFonts w:ascii="Arial" w:hAnsi="Arial" w:cs="Arial"/>
          <w:color w:val="002060"/>
          <w:sz w:val="20"/>
          <w:szCs w:val="20"/>
        </w:rPr>
        <w:tab/>
        <w:t xml:space="preserve">ensuring that work is performed and that plant or machinery is used under the general supervision of a person trained to understand the hazards associated </w:t>
      </w:r>
      <w:r w:rsidRPr="005E5ABC">
        <w:rPr>
          <w:rFonts w:ascii="Arial" w:hAnsi="Arial" w:cs="Arial"/>
          <w:color w:val="002060"/>
          <w:sz w:val="20"/>
          <w:szCs w:val="20"/>
        </w:rPr>
        <w:lastRenderedPageBreak/>
        <w:t>with it and who have the authority to ensure that precautionary measures taken by the employer are implemented; and</w:t>
      </w:r>
    </w:p>
    <w:p w:rsidR="0047375E" w:rsidRPr="005E5ABC" w:rsidRDefault="0047375E" w:rsidP="0047375E">
      <w:pPr>
        <w:tabs>
          <w:tab w:val="left" w:pos="567"/>
        </w:tabs>
        <w:autoSpaceDE w:val="0"/>
        <w:autoSpaceDN w:val="0"/>
        <w:spacing w:before="40"/>
        <w:ind w:left="1560" w:hanging="284"/>
        <w:rPr>
          <w:rFonts w:ascii="Arial" w:hAnsi="Arial" w:cs="Arial"/>
          <w:color w:val="002060"/>
          <w:sz w:val="20"/>
          <w:szCs w:val="20"/>
        </w:rPr>
      </w:pPr>
      <w:bookmarkStart w:id="10" w:name="S1_8__N8"/>
      <w:bookmarkEnd w:id="9"/>
      <w:r w:rsidRPr="005E5ABC">
        <w:rPr>
          <w:rFonts w:ascii="Arial" w:hAnsi="Arial" w:cs="Arial"/>
          <w:color w:val="002060"/>
          <w:sz w:val="20"/>
          <w:szCs w:val="20"/>
        </w:rPr>
        <w:t>(j)</w:t>
      </w:r>
      <w:r w:rsidRPr="005E5ABC">
        <w:rPr>
          <w:rFonts w:ascii="Arial" w:hAnsi="Arial" w:cs="Arial"/>
          <w:color w:val="002060"/>
          <w:sz w:val="20"/>
          <w:szCs w:val="20"/>
        </w:rPr>
        <w:tab/>
      </w:r>
      <w:r w:rsidR="00EA395D" w:rsidRPr="005E5ABC">
        <w:rPr>
          <w:rFonts w:ascii="Arial" w:hAnsi="Arial" w:cs="Arial"/>
          <w:color w:val="002060"/>
          <w:sz w:val="20"/>
          <w:szCs w:val="20"/>
        </w:rPr>
        <w:t>Causing</w:t>
      </w:r>
      <w:r w:rsidRPr="005E5ABC">
        <w:rPr>
          <w:rFonts w:ascii="Arial" w:hAnsi="Arial" w:cs="Arial"/>
          <w:color w:val="002060"/>
          <w:sz w:val="20"/>
          <w:szCs w:val="20"/>
        </w:rPr>
        <w:t xml:space="preserve"> all employees to be informed regarding the scope of their authority as contemplated in section 37 (1</w:t>
      </w:r>
      <w:proofErr w:type="gramStart"/>
      <w:r w:rsidRPr="005E5ABC">
        <w:rPr>
          <w:rFonts w:ascii="Arial" w:hAnsi="Arial" w:cs="Arial"/>
          <w:color w:val="002060"/>
          <w:sz w:val="20"/>
          <w:szCs w:val="20"/>
        </w:rPr>
        <w:t>)(</w:t>
      </w:r>
      <w:proofErr w:type="gramEnd"/>
      <w:r w:rsidRPr="005E5ABC">
        <w:rPr>
          <w:rFonts w:ascii="Arial" w:hAnsi="Arial" w:cs="Arial"/>
          <w:color w:val="002060"/>
          <w:sz w:val="20"/>
          <w:szCs w:val="20"/>
        </w:rPr>
        <w:t>b).</w:t>
      </w:r>
    </w:p>
    <w:bookmarkEnd w:id="10"/>
    <w:p w:rsidR="0047375E" w:rsidRPr="005E5ABC" w:rsidRDefault="0047375E" w:rsidP="0047375E">
      <w:pPr>
        <w:rPr>
          <w:rFonts w:ascii="Arial" w:hAnsi="Arial" w:cs="Arial"/>
          <w:color w:val="002060"/>
          <w:sz w:val="20"/>
          <w:szCs w:val="20"/>
        </w:rPr>
      </w:pPr>
    </w:p>
    <w:p w:rsidR="0047375E" w:rsidRPr="005E5ABC" w:rsidRDefault="0047375E" w:rsidP="0047375E">
      <w:pPr>
        <w:autoSpaceDE w:val="0"/>
        <w:autoSpaceDN w:val="0"/>
        <w:ind w:left="567"/>
        <w:rPr>
          <w:rFonts w:ascii="Arial" w:hAnsi="Arial" w:cs="Arial"/>
          <w:b/>
          <w:bCs/>
          <w:color w:val="002060"/>
          <w:sz w:val="20"/>
          <w:szCs w:val="20"/>
        </w:rPr>
      </w:pPr>
      <w:r w:rsidRPr="005E5ABC">
        <w:rPr>
          <w:rFonts w:ascii="Arial" w:hAnsi="Arial" w:cs="Arial"/>
          <w:b/>
          <w:bCs/>
          <w:color w:val="002060"/>
          <w:sz w:val="20"/>
          <w:szCs w:val="20"/>
        </w:rPr>
        <w:t>Construction Regulations</w:t>
      </w:r>
    </w:p>
    <w:p w:rsidR="0047375E" w:rsidRPr="005E5ABC" w:rsidRDefault="0047375E" w:rsidP="0047375E">
      <w:pPr>
        <w:autoSpaceDE w:val="0"/>
        <w:autoSpaceDN w:val="0"/>
        <w:ind w:left="851" w:hanging="284"/>
        <w:rPr>
          <w:rFonts w:ascii="Arial" w:hAnsi="Arial" w:cs="Arial"/>
          <w:b/>
          <w:bCs/>
          <w:color w:val="002060"/>
          <w:sz w:val="20"/>
          <w:szCs w:val="20"/>
        </w:rPr>
      </w:pPr>
      <w:r w:rsidRPr="005E5ABC">
        <w:rPr>
          <w:rFonts w:ascii="Arial" w:hAnsi="Arial" w:cs="Arial"/>
          <w:b/>
          <w:bCs/>
          <w:color w:val="002060"/>
          <w:sz w:val="20"/>
          <w:szCs w:val="20"/>
        </w:rPr>
        <w:t>7.</w:t>
      </w:r>
      <w:r w:rsidRPr="005E5ABC">
        <w:rPr>
          <w:rFonts w:ascii="Arial" w:hAnsi="Arial" w:cs="Arial"/>
          <w:b/>
          <w:bCs/>
          <w:color w:val="002060"/>
          <w:sz w:val="20"/>
          <w:szCs w:val="20"/>
        </w:rPr>
        <w:tab/>
        <w:t>Risk assessment</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(1)</w:t>
      </w:r>
      <w:r w:rsidRPr="005E5ABC">
        <w:rPr>
          <w:rFonts w:ascii="Arial" w:hAnsi="Arial" w:cs="Arial"/>
          <w:color w:val="002060"/>
          <w:sz w:val="20"/>
          <w:szCs w:val="20"/>
        </w:rPr>
        <w:tab/>
        <w:t>Every contractor performing construction work shall before the commencement of any construction work and during construction work, cause a risk assessment to be performed by a competent person appointed in writing and the risk assessment shall form part of the health and safety plan to be applied on the site and shall include at least -</w:t>
      </w:r>
    </w:p>
    <w:p w:rsidR="0047375E" w:rsidRPr="005E5ABC" w:rsidRDefault="0047375E" w:rsidP="0047375E">
      <w:pPr>
        <w:autoSpaceDE w:val="0"/>
        <w:autoSpaceDN w:val="0"/>
        <w:spacing w:before="40"/>
        <w:ind w:left="1701" w:hanging="425"/>
        <w:rPr>
          <w:rFonts w:ascii="Arial" w:hAnsi="Arial" w:cs="Arial"/>
          <w:color w:val="002060"/>
          <w:sz w:val="20"/>
          <w:szCs w:val="20"/>
        </w:rPr>
      </w:pPr>
      <w:r w:rsidRPr="005E5ABC">
        <w:rPr>
          <w:rFonts w:ascii="Arial" w:hAnsi="Arial" w:cs="Arial"/>
          <w:color w:val="002060"/>
          <w:sz w:val="20"/>
          <w:szCs w:val="20"/>
        </w:rPr>
        <w:t>(a)</w:t>
      </w:r>
      <w:r w:rsidRPr="005E5ABC">
        <w:rPr>
          <w:rFonts w:ascii="Arial" w:hAnsi="Arial" w:cs="Arial"/>
          <w:color w:val="002060"/>
          <w:sz w:val="20"/>
          <w:szCs w:val="20"/>
        </w:rPr>
        <w:tab/>
      </w:r>
      <w:proofErr w:type="gramStart"/>
      <w:r w:rsidRPr="005E5ABC">
        <w:rPr>
          <w:rFonts w:ascii="Arial" w:hAnsi="Arial" w:cs="Arial"/>
          <w:color w:val="002060"/>
          <w:sz w:val="20"/>
          <w:szCs w:val="20"/>
        </w:rPr>
        <w:t>the</w:t>
      </w:r>
      <w:proofErr w:type="gramEnd"/>
      <w:r w:rsidRPr="005E5ABC">
        <w:rPr>
          <w:rFonts w:ascii="Arial" w:hAnsi="Arial" w:cs="Arial"/>
          <w:color w:val="002060"/>
          <w:sz w:val="20"/>
          <w:szCs w:val="20"/>
        </w:rPr>
        <w:t xml:space="preserve"> identification of the risks and hazards to which persons may be exposed to;</w:t>
      </w:r>
    </w:p>
    <w:p w:rsidR="0047375E" w:rsidRPr="005E5ABC" w:rsidRDefault="0047375E" w:rsidP="0047375E">
      <w:pPr>
        <w:autoSpaceDE w:val="0"/>
        <w:autoSpaceDN w:val="0"/>
        <w:spacing w:before="40"/>
        <w:ind w:left="1701" w:hanging="425"/>
        <w:rPr>
          <w:rFonts w:ascii="Arial" w:hAnsi="Arial" w:cs="Arial"/>
          <w:color w:val="002060"/>
          <w:sz w:val="20"/>
          <w:szCs w:val="20"/>
        </w:rPr>
      </w:pPr>
      <w:r w:rsidRPr="005E5ABC">
        <w:rPr>
          <w:rFonts w:ascii="Arial" w:hAnsi="Arial" w:cs="Arial"/>
          <w:color w:val="002060"/>
          <w:sz w:val="20"/>
          <w:szCs w:val="20"/>
        </w:rPr>
        <w:t>(b)</w:t>
      </w:r>
      <w:r w:rsidRPr="005E5ABC">
        <w:rPr>
          <w:rFonts w:ascii="Arial" w:hAnsi="Arial" w:cs="Arial"/>
          <w:color w:val="002060"/>
          <w:sz w:val="20"/>
          <w:szCs w:val="20"/>
        </w:rPr>
        <w:tab/>
      </w:r>
      <w:proofErr w:type="gramStart"/>
      <w:r w:rsidRPr="005E5ABC">
        <w:rPr>
          <w:rFonts w:ascii="Arial" w:hAnsi="Arial" w:cs="Arial"/>
          <w:color w:val="002060"/>
          <w:sz w:val="20"/>
          <w:szCs w:val="20"/>
        </w:rPr>
        <w:t>the</w:t>
      </w:r>
      <w:proofErr w:type="gramEnd"/>
      <w:r w:rsidRPr="005E5ABC">
        <w:rPr>
          <w:rFonts w:ascii="Arial" w:hAnsi="Arial" w:cs="Arial"/>
          <w:color w:val="002060"/>
          <w:sz w:val="20"/>
          <w:szCs w:val="20"/>
        </w:rPr>
        <w:t xml:space="preserve"> analysis and evaluation of the risks and hazards identified;</w:t>
      </w:r>
    </w:p>
    <w:p w:rsidR="0047375E" w:rsidRPr="005E5ABC" w:rsidRDefault="0047375E" w:rsidP="0047375E">
      <w:pPr>
        <w:autoSpaceDE w:val="0"/>
        <w:autoSpaceDN w:val="0"/>
        <w:spacing w:before="40"/>
        <w:ind w:left="1701" w:hanging="425"/>
        <w:rPr>
          <w:rFonts w:ascii="Arial" w:hAnsi="Arial" w:cs="Arial"/>
          <w:color w:val="002060"/>
          <w:sz w:val="20"/>
          <w:szCs w:val="20"/>
        </w:rPr>
      </w:pPr>
      <w:r w:rsidRPr="005E5ABC">
        <w:rPr>
          <w:rFonts w:ascii="Arial" w:hAnsi="Arial" w:cs="Arial"/>
          <w:color w:val="002060"/>
          <w:sz w:val="20"/>
          <w:szCs w:val="20"/>
        </w:rPr>
        <w:t>(c)</w:t>
      </w:r>
      <w:r w:rsidRPr="005E5ABC">
        <w:rPr>
          <w:rFonts w:ascii="Arial" w:hAnsi="Arial" w:cs="Arial"/>
          <w:color w:val="002060"/>
          <w:sz w:val="20"/>
          <w:szCs w:val="20"/>
        </w:rPr>
        <w:tab/>
      </w:r>
      <w:proofErr w:type="gramStart"/>
      <w:r w:rsidRPr="005E5ABC">
        <w:rPr>
          <w:rFonts w:ascii="Arial" w:hAnsi="Arial" w:cs="Arial"/>
          <w:color w:val="002060"/>
          <w:sz w:val="20"/>
          <w:szCs w:val="20"/>
        </w:rPr>
        <w:t>a</w:t>
      </w:r>
      <w:proofErr w:type="gramEnd"/>
      <w:r w:rsidRPr="005E5ABC">
        <w:rPr>
          <w:rFonts w:ascii="Arial" w:hAnsi="Arial" w:cs="Arial"/>
          <w:color w:val="002060"/>
          <w:sz w:val="20"/>
          <w:szCs w:val="20"/>
        </w:rPr>
        <w:t xml:space="preserve"> documented plan of safe work procedures to mitigate, reduce or control the risks and hazards that have been identified;</w:t>
      </w:r>
    </w:p>
    <w:p w:rsidR="0047375E" w:rsidRPr="005E5ABC" w:rsidRDefault="0047375E" w:rsidP="0047375E">
      <w:pPr>
        <w:autoSpaceDE w:val="0"/>
        <w:autoSpaceDN w:val="0"/>
        <w:spacing w:before="40"/>
        <w:ind w:left="1701" w:hanging="425"/>
        <w:rPr>
          <w:rFonts w:ascii="Arial" w:hAnsi="Arial" w:cs="Arial"/>
          <w:color w:val="002060"/>
          <w:sz w:val="20"/>
          <w:szCs w:val="20"/>
        </w:rPr>
      </w:pPr>
      <w:r w:rsidRPr="005E5ABC">
        <w:rPr>
          <w:rFonts w:ascii="Arial" w:hAnsi="Arial" w:cs="Arial"/>
          <w:color w:val="002060"/>
          <w:sz w:val="20"/>
          <w:szCs w:val="20"/>
        </w:rPr>
        <w:t>(d)</w:t>
      </w:r>
      <w:r w:rsidRPr="005E5ABC">
        <w:rPr>
          <w:rFonts w:ascii="Arial" w:hAnsi="Arial" w:cs="Arial"/>
          <w:color w:val="002060"/>
          <w:sz w:val="20"/>
          <w:szCs w:val="20"/>
        </w:rPr>
        <w:tab/>
      </w:r>
      <w:proofErr w:type="gramStart"/>
      <w:r w:rsidRPr="005E5ABC">
        <w:rPr>
          <w:rFonts w:ascii="Arial" w:hAnsi="Arial" w:cs="Arial"/>
          <w:color w:val="002060"/>
          <w:sz w:val="20"/>
          <w:szCs w:val="20"/>
        </w:rPr>
        <w:t>a</w:t>
      </w:r>
      <w:proofErr w:type="gramEnd"/>
      <w:r w:rsidRPr="005E5ABC">
        <w:rPr>
          <w:rFonts w:ascii="Arial" w:hAnsi="Arial" w:cs="Arial"/>
          <w:color w:val="002060"/>
          <w:sz w:val="20"/>
          <w:szCs w:val="20"/>
        </w:rPr>
        <w:t xml:space="preserve"> monitoring plan; and</w:t>
      </w:r>
    </w:p>
    <w:p w:rsidR="0047375E" w:rsidRPr="005E5ABC" w:rsidRDefault="0047375E" w:rsidP="0047375E">
      <w:pPr>
        <w:autoSpaceDE w:val="0"/>
        <w:autoSpaceDN w:val="0"/>
        <w:spacing w:before="40"/>
        <w:ind w:left="1701" w:hanging="425"/>
        <w:rPr>
          <w:rFonts w:ascii="Arial" w:hAnsi="Arial" w:cs="Arial"/>
          <w:color w:val="002060"/>
          <w:sz w:val="20"/>
          <w:szCs w:val="20"/>
        </w:rPr>
      </w:pPr>
      <w:r w:rsidRPr="005E5ABC">
        <w:rPr>
          <w:rFonts w:ascii="Arial" w:hAnsi="Arial" w:cs="Arial"/>
          <w:color w:val="002060"/>
          <w:sz w:val="20"/>
          <w:szCs w:val="20"/>
        </w:rPr>
        <w:t>(e)</w:t>
      </w:r>
      <w:r w:rsidRPr="005E5ABC">
        <w:rPr>
          <w:rFonts w:ascii="Arial" w:hAnsi="Arial" w:cs="Arial"/>
          <w:color w:val="002060"/>
          <w:sz w:val="20"/>
          <w:szCs w:val="20"/>
        </w:rPr>
        <w:tab/>
      </w:r>
      <w:proofErr w:type="gramStart"/>
      <w:r w:rsidRPr="005E5ABC">
        <w:rPr>
          <w:rFonts w:ascii="Arial" w:hAnsi="Arial" w:cs="Arial"/>
          <w:color w:val="002060"/>
          <w:sz w:val="20"/>
          <w:szCs w:val="20"/>
        </w:rPr>
        <w:t>a</w:t>
      </w:r>
      <w:proofErr w:type="gramEnd"/>
      <w:r w:rsidRPr="005E5ABC">
        <w:rPr>
          <w:rFonts w:ascii="Arial" w:hAnsi="Arial" w:cs="Arial"/>
          <w:color w:val="002060"/>
          <w:sz w:val="20"/>
          <w:szCs w:val="20"/>
        </w:rPr>
        <w:t xml:space="preserve"> review plan.</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(2)</w:t>
      </w:r>
      <w:r w:rsidRPr="005E5ABC">
        <w:rPr>
          <w:rFonts w:ascii="Arial" w:hAnsi="Arial" w:cs="Arial"/>
          <w:color w:val="002060"/>
          <w:sz w:val="20"/>
          <w:szCs w:val="20"/>
        </w:rPr>
        <w:tab/>
        <w:t>A contractor shall ensure that a copy of the risk assessment is available on site for inspection by an inspector, client, client's agent, contractor, employee, representative trade union, health and safety representative or any member of the health and safety committee.</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(3)</w:t>
      </w:r>
      <w:r w:rsidRPr="005E5ABC">
        <w:rPr>
          <w:rFonts w:ascii="Arial" w:hAnsi="Arial" w:cs="Arial"/>
          <w:color w:val="002060"/>
          <w:sz w:val="20"/>
          <w:szCs w:val="20"/>
        </w:rPr>
        <w:tab/>
        <w:t>Every contractor shall consult with the health and safety committee or, if no health and safety committee exists, with a representative group of employees, on the development, monitoring and review of the risk assessment.</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(4)</w:t>
      </w:r>
      <w:r w:rsidRPr="005E5ABC">
        <w:rPr>
          <w:rFonts w:ascii="Arial" w:hAnsi="Arial" w:cs="Arial"/>
          <w:color w:val="002060"/>
          <w:sz w:val="20"/>
          <w:szCs w:val="20"/>
        </w:rPr>
        <w:tab/>
        <w:t>A contractor shall ensure that all employees under the his or her control are informed, instructed and trained by a competent person regarding any hazard and the related work procedures before any work commences, and thereafter at such times as may be determined in the risk assessment.</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(5)</w:t>
      </w:r>
      <w:r w:rsidRPr="005E5ABC">
        <w:rPr>
          <w:rFonts w:ascii="Arial" w:hAnsi="Arial" w:cs="Arial"/>
          <w:color w:val="002060"/>
          <w:sz w:val="20"/>
          <w:szCs w:val="20"/>
        </w:rPr>
        <w:tab/>
        <w:t>A principal contractor shall ensure that all contractors are informed regarding any hazard as stipulated in the risk assessment before any work commences, and thereafter at such times as may be determined in the risk assessment.</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(6)</w:t>
      </w:r>
      <w:r w:rsidRPr="005E5ABC">
        <w:rPr>
          <w:rFonts w:ascii="Arial" w:hAnsi="Arial" w:cs="Arial"/>
          <w:color w:val="002060"/>
          <w:sz w:val="20"/>
          <w:szCs w:val="20"/>
        </w:rPr>
        <w:tab/>
        <w:t>A contractor shall ensure that as far as is reasonably practicable, ergonomic related hazards are analyzed, evaluated and addressed in the risk assessment.</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(7)</w:t>
      </w:r>
      <w:r w:rsidRPr="005E5ABC">
        <w:rPr>
          <w:rFonts w:ascii="Arial" w:hAnsi="Arial" w:cs="Arial"/>
          <w:color w:val="002060"/>
          <w:sz w:val="20"/>
          <w:szCs w:val="20"/>
        </w:rPr>
        <w:tab/>
        <w:t xml:space="preserve">Notwithstanding the requirements laid down in </w:t>
      </w:r>
      <w:r w:rsidR="002B405E" w:rsidRPr="005E5ABC">
        <w:rPr>
          <w:rFonts w:ascii="Arial" w:hAnsi="Arial" w:cs="Arial"/>
          <w:color w:val="002060"/>
          <w:sz w:val="20"/>
          <w:szCs w:val="20"/>
        </w:rPr>
        <w:t>sub regulation</w:t>
      </w:r>
      <w:r w:rsidRPr="005E5ABC">
        <w:rPr>
          <w:rFonts w:ascii="Arial" w:hAnsi="Arial" w:cs="Arial"/>
          <w:color w:val="002060"/>
          <w:sz w:val="20"/>
          <w:szCs w:val="20"/>
        </w:rPr>
        <w:t xml:space="preserve"> (4), no contractor shall allow or permit any employee or person to enter any site, unless such employee or person has undergone health and safety induction training pertaining to the hazards prevalent on the site at the time of entry.</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(8)</w:t>
      </w:r>
      <w:r w:rsidRPr="005E5ABC">
        <w:rPr>
          <w:rFonts w:ascii="Arial" w:hAnsi="Arial" w:cs="Arial"/>
          <w:color w:val="002060"/>
          <w:sz w:val="20"/>
          <w:szCs w:val="20"/>
        </w:rPr>
        <w:tab/>
        <w:t>A contractor shall ensure that all visitors to a construction site undergoes health and safety induction pertaining to the hazards prevalent on the site and shall be provided with the necessary personal protective equipment.</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(9)</w:t>
      </w:r>
      <w:r w:rsidRPr="005E5ABC">
        <w:rPr>
          <w:rFonts w:ascii="Arial" w:hAnsi="Arial" w:cs="Arial"/>
          <w:color w:val="002060"/>
          <w:sz w:val="20"/>
          <w:szCs w:val="20"/>
        </w:rPr>
        <w:tab/>
        <w:t>Every employee on site shall -</w:t>
      </w:r>
    </w:p>
    <w:p w:rsidR="0047375E" w:rsidRPr="005E5ABC" w:rsidRDefault="0047375E" w:rsidP="0047375E">
      <w:pPr>
        <w:autoSpaceDE w:val="0"/>
        <w:autoSpaceDN w:val="0"/>
        <w:spacing w:before="40"/>
        <w:ind w:left="1701" w:hanging="425"/>
        <w:rPr>
          <w:rFonts w:ascii="Arial" w:hAnsi="Arial" w:cs="Arial"/>
          <w:color w:val="002060"/>
          <w:sz w:val="20"/>
          <w:szCs w:val="20"/>
        </w:rPr>
      </w:pPr>
      <w:r w:rsidRPr="005E5ABC">
        <w:rPr>
          <w:rFonts w:ascii="Arial" w:hAnsi="Arial" w:cs="Arial"/>
          <w:color w:val="002060"/>
          <w:sz w:val="20"/>
          <w:szCs w:val="20"/>
        </w:rPr>
        <w:t>(a)</w:t>
      </w:r>
      <w:r w:rsidRPr="005E5ABC">
        <w:rPr>
          <w:rFonts w:ascii="Arial" w:hAnsi="Arial" w:cs="Arial"/>
          <w:color w:val="002060"/>
          <w:sz w:val="20"/>
          <w:szCs w:val="20"/>
        </w:rPr>
        <w:tab/>
        <w:t>be in possession of proof of the health and safety induction training as determined in sub</w:t>
      </w:r>
      <w:r w:rsidR="00EA395D" w:rsidRPr="005E5ABC">
        <w:rPr>
          <w:rFonts w:ascii="Arial" w:hAnsi="Arial" w:cs="Arial"/>
          <w:color w:val="002060"/>
          <w:sz w:val="20"/>
          <w:szCs w:val="20"/>
        </w:rPr>
        <w:t xml:space="preserve"> </w:t>
      </w:r>
      <w:r w:rsidRPr="005E5ABC">
        <w:rPr>
          <w:rFonts w:ascii="Arial" w:hAnsi="Arial" w:cs="Arial"/>
          <w:color w:val="002060"/>
          <w:sz w:val="20"/>
          <w:szCs w:val="20"/>
        </w:rPr>
        <w:t>regulation (7), issued by a competent person prior to the commencement of construction work; and</w:t>
      </w:r>
    </w:p>
    <w:p w:rsidR="0047375E" w:rsidRPr="005E5ABC" w:rsidRDefault="0047375E" w:rsidP="0047375E">
      <w:pPr>
        <w:autoSpaceDE w:val="0"/>
        <w:autoSpaceDN w:val="0"/>
        <w:spacing w:before="40"/>
        <w:ind w:left="1701" w:hanging="425"/>
        <w:rPr>
          <w:rFonts w:ascii="Arial" w:hAnsi="Arial" w:cs="Arial"/>
          <w:color w:val="002060"/>
          <w:sz w:val="20"/>
          <w:szCs w:val="20"/>
        </w:rPr>
      </w:pPr>
      <w:r w:rsidRPr="005E5ABC">
        <w:rPr>
          <w:rFonts w:ascii="Arial" w:hAnsi="Arial" w:cs="Arial"/>
          <w:color w:val="002060"/>
          <w:sz w:val="20"/>
          <w:szCs w:val="20"/>
        </w:rPr>
        <w:t>(b)</w:t>
      </w:r>
      <w:r w:rsidRPr="005E5ABC">
        <w:rPr>
          <w:rFonts w:ascii="Arial" w:hAnsi="Arial" w:cs="Arial"/>
          <w:color w:val="002060"/>
          <w:sz w:val="20"/>
          <w:szCs w:val="20"/>
        </w:rPr>
        <w:tab/>
      </w:r>
      <w:r w:rsidR="00EA395D" w:rsidRPr="005E5ABC">
        <w:rPr>
          <w:rFonts w:ascii="Arial" w:hAnsi="Arial" w:cs="Arial"/>
          <w:color w:val="002060"/>
          <w:sz w:val="20"/>
          <w:szCs w:val="20"/>
        </w:rPr>
        <w:t>Carry</w:t>
      </w:r>
      <w:r w:rsidRPr="005E5ABC">
        <w:rPr>
          <w:rFonts w:ascii="Arial" w:hAnsi="Arial" w:cs="Arial"/>
          <w:color w:val="002060"/>
          <w:sz w:val="20"/>
          <w:szCs w:val="20"/>
        </w:rPr>
        <w:t xml:space="preserve"> the proof contemplated in paragraph (a) for the duration of that project or for the period that the employee will be on the construction site.</w:t>
      </w:r>
    </w:p>
    <w:p w:rsidR="0047375E" w:rsidRPr="005E5ABC" w:rsidRDefault="0047375E" w:rsidP="0047375E">
      <w:pPr>
        <w:rPr>
          <w:rFonts w:ascii="Arial" w:hAnsi="Arial" w:cs="Arial"/>
          <w:color w:val="002060"/>
        </w:rPr>
      </w:pPr>
    </w:p>
    <w:p w:rsidR="002B405E" w:rsidRPr="005E5ABC" w:rsidRDefault="002B405E" w:rsidP="0047375E">
      <w:pPr>
        <w:rPr>
          <w:rFonts w:ascii="Arial" w:hAnsi="Arial" w:cs="Arial"/>
          <w:color w:val="002060"/>
        </w:rPr>
      </w:pPr>
    </w:p>
    <w:p w:rsidR="002B405E" w:rsidRPr="005E5ABC" w:rsidRDefault="002B405E" w:rsidP="0047375E">
      <w:pPr>
        <w:rPr>
          <w:rFonts w:ascii="Arial" w:hAnsi="Arial" w:cs="Arial"/>
          <w:color w:val="002060"/>
        </w:rPr>
      </w:pPr>
    </w:p>
    <w:p w:rsidR="002B405E" w:rsidRPr="005E5ABC" w:rsidRDefault="002B405E" w:rsidP="0047375E">
      <w:pPr>
        <w:rPr>
          <w:rFonts w:ascii="Arial" w:hAnsi="Arial" w:cs="Arial"/>
          <w:color w:val="002060"/>
        </w:rPr>
      </w:pPr>
    </w:p>
    <w:p w:rsidR="0047375E" w:rsidRPr="005E5ABC" w:rsidRDefault="0047375E" w:rsidP="00EA395D">
      <w:pPr>
        <w:pStyle w:val="ListParagraph"/>
        <w:numPr>
          <w:ilvl w:val="1"/>
          <w:numId w:val="113"/>
        </w:numPr>
        <w:ind w:left="426" w:hanging="426"/>
        <w:rPr>
          <w:rFonts w:ascii="Arial" w:hAnsi="Arial" w:cs="Arial"/>
          <w:b/>
          <w:color w:val="002060"/>
          <w:sz w:val="28"/>
          <w:szCs w:val="28"/>
        </w:rPr>
      </w:pPr>
      <w:r w:rsidRPr="005E5ABC">
        <w:rPr>
          <w:rFonts w:ascii="Arial" w:hAnsi="Arial" w:cs="Arial"/>
          <w:b/>
          <w:color w:val="002060"/>
          <w:sz w:val="28"/>
          <w:szCs w:val="28"/>
        </w:rPr>
        <w:lastRenderedPageBreak/>
        <w:t>Policy and Procedure</w:t>
      </w:r>
    </w:p>
    <w:p w:rsidR="0047375E" w:rsidRPr="005E5ABC" w:rsidRDefault="0047375E" w:rsidP="0047375E">
      <w:pPr>
        <w:autoSpaceDE w:val="0"/>
        <w:autoSpaceDN w:val="0"/>
        <w:adjustRightInd w:val="0"/>
        <w:ind w:left="567"/>
        <w:rPr>
          <w:rFonts w:ascii="Arial" w:hAnsi="Arial" w:cs="Arial"/>
          <w:b/>
          <w:bCs/>
          <w:color w:val="002060"/>
        </w:rPr>
      </w:pPr>
      <w:r w:rsidRPr="005E5ABC">
        <w:rPr>
          <w:rFonts w:ascii="Arial" w:hAnsi="Arial" w:cs="Arial"/>
          <w:b/>
          <w:bCs/>
          <w:color w:val="002060"/>
        </w:rPr>
        <w:t>Risk / Hazard assessment and Safe Work Procedures</w:t>
      </w:r>
    </w:p>
    <w:p w:rsidR="0047375E" w:rsidRPr="005E5ABC" w:rsidRDefault="0047375E" w:rsidP="0047375E">
      <w:pPr>
        <w:ind w:left="1134" w:hanging="567"/>
        <w:rPr>
          <w:rFonts w:ascii="Arial" w:hAnsi="Arial" w:cs="Arial"/>
          <w:b/>
          <w:color w:val="002060"/>
        </w:rPr>
      </w:pPr>
      <w:r w:rsidRPr="005E5ABC">
        <w:rPr>
          <w:rFonts w:ascii="Arial" w:hAnsi="Arial" w:cs="Arial"/>
          <w:b/>
          <w:color w:val="002060"/>
        </w:rPr>
        <w:t>5.1</w:t>
      </w:r>
      <w:r w:rsidRPr="005E5ABC">
        <w:rPr>
          <w:rFonts w:ascii="Arial" w:hAnsi="Arial" w:cs="Arial"/>
          <w:b/>
          <w:color w:val="002060"/>
        </w:rPr>
        <w:tab/>
        <w:t xml:space="preserve">Risk / </w:t>
      </w:r>
      <w:r w:rsidRPr="005E5ABC">
        <w:rPr>
          <w:rFonts w:ascii="Arial" w:hAnsi="Arial" w:cs="Arial"/>
          <w:b/>
          <w:bCs/>
          <w:iCs/>
          <w:color w:val="002060"/>
        </w:rPr>
        <w:t>Hazard Assessment</w:t>
      </w:r>
    </w:p>
    <w:p w:rsidR="0047375E" w:rsidRPr="005E5ABC" w:rsidRDefault="0047375E" w:rsidP="0047375E">
      <w:pPr>
        <w:autoSpaceDE w:val="0"/>
        <w:autoSpaceDN w:val="0"/>
        <w:adjustRightInd w:val="0"/>
        <w:ind w:left="1134"/>
        <w:rPr>
          <w:rFonts w:ascii="Arial" w:hAnsi="Arial" w:cs="Arial"/>
          <w:color w:val="002060"/>
        </w:rPr>
      </w:pPr>
      <w:r w:rsidRPr="005E5ABC">
        <w:rPr>
          <w:rFonts w:ascii="Arial" w:hAnsi="Arial" w:cs="Arial"/>
          <w:color w:val="002060"/>
        </w:rPr>
        <w:t>The hazard assessment is a process of identifying the hazards associated with a defined task and prescribing personal protective equipment along with other relevant protection measures which must be employed to reduce the risk from the hazards.  The supervisor shall assess each work assignment to determine if hazards are present or likely to be present and require the use of personal protective equipment.</w:t>
      </w:r>
    </w:p>
    <w:p w:rsidR="0047375E" w:rsidRPr="005E5ABC" w:rsidRDefault="0047375E" w:rsidP="0047375E">
      <w:pPr>
        <w:autoSpaceDE w:val="0"/>
        <w:autoSpaceDN w:val="0"/>
        <w:adjustRightInd w:val="0"/>
        <w:ind w:left="1134"/>
        <w:rPr>
          <w:rFonts w:ascii="Arial" w:hAnsi="Arial" w:cs="Arial"/>
          <w:color w:val="002060"/>
        </w:rPr>
      </w:pPr>
    </w:p>
    <w:p w:rsidR="0047375E" w:rsidRPr="005E5ABC" w:rsidRDefault="0047375E" w:rsidP="0047375E">
      <w:pPr>
        <w:ind w:left="1134"/>
        <w:rPr>
          <w:rFonts w:ascii="Arial" w:hAnsi="Arial" w:cs="Arial"/>
          <w:color w:val="002060"/>
        </w:rPr>
      </w:pPr>
      <w:r w:rsidRPr="005E5ABC">
        <w:rPr>
          <w:rFonts w:ascii="Arial" w:hAnsi="Arial" w:cs="Arial"/>
          <w:color w:val="002060"/>
        </w:rPr>
        <w:t xml:space="preserve">The Risk / Hazard Assessment </w:t>
      </w:r>
      <w:proofErr w:type="gramStart"/>
      <w:r w:rsidRPr="005E5ABC">
        <w:rPr>
          <w:rFonts w:ascii="Arial" w:hAnsi="Arial" w:cs="Arial"/>
          <w:color w:val="002060"/>
        </w:rPr>
        <w:t>consists</w:t>
      </w:r>
      <w:proofErr w:type="gramEnd"/>
      <w:r w:rsidRPr="005E5ABC">
        <w:rPr>
          <w:rFonts w:ascii="Arial" w:hAnsi="Arial" w:cs="Arial"/>
          <w:color w:val="002060"/>
        </w:rPr>
        <w:t xml:space="preserve"> of the following namely:</w:t>
      </w:r>
    </w:p>
    <w:p w:rsidR="0047375E" w:rsidRPr="005E5ABC" w:rsidRDefault="0047375E" w:rsidP="0047375E">
      <w:pPr>
        <w:autoSpaceDE w:val="0"/>
        <w:autoSpaceDN w:val="0"/>
        <w:spacing w:before="40"/>
        <w:ind w:left="1701" w:hanging="567"/>
        <w:rPr>
          <w:rFonts w:ascii="Arial" w:hAnsi="Arial" w:cs="Arial"/>
          <w:color w:val="002060"/>
        </w:rPr>
      </w:pPr>
      <w:r w:rsidRPr="005E5ABC">
        <w:rPr>
          <w:rFonts w:ascii="Arial" w:hAnsi="Arial" w:cs="Arial"/>
          <w:color w:val="002060"/>
        </w:rPr>
        <w:t>(a)</w:t>
      </w:r>
      <w:r w:rsidRPr="005E5ABC">
        <w:rPr>
          <w:rFonts w:ascii="Arial" w:hAnsi="Arial" w:cs="Arial"/>
          <w:color w:val="002060"/>
        </w:rPr>
        <w:tab/>
      </w:r>
      <w:r w:rsidR="002B405E" w:rsidRPr="005E5ABC">
        <w:rPr>
          <w:rFonts w:ascii="Arial" w:hAnsi="Arial" w:cs="Arial"/>
          <w:color w:val="002060"/>
        </w:rPr>
        <w:t>The</w:t>
      </w:r>
      <w:r w:rsidRPr="005E5ABC">
        <w:rPr>
          <w:rFonts w:ascii="Arial" w:hAnsi="Arial" w:cs="Arial"/>
          <w:color w:val="002060"/>
        </w:rPr>
        <w:t xml:space="preserve"> identification of the risks and hazards to which persons may be exposed to;</w:t>
      </w:r>
    </w:p>
    <w:p w:rsidR="0047375E" w:rsidRPr="005E5ABC" w:rsidRDefault="0047375E" w:rsidP="0047375E">
      <w:pPr>
        <w:autoSpaceDE w:val="0"/>
        <w:autoSpaceDN w:val="0"/>
        <w:spacing w:before="40"/>
        <w:ind w:left="1701" w:hanging="567"/>
        <w:rPr>
          <w:rFonts w:ascii="Arial" w:hAnsi="Arial" w:cs="Arial"/>
          <w:color w:val="002060"/>
        </w:rPr>
      </w:pPr>
      <w:r w:rsidRPr="005E5ABC">
        <w:rPr>
          <w:rFonts w:ascii="Arial" w:hAnsi="Arial" w:cs="Arial"/>
          <w:color w:val="002060"/>
        </w:rPr>
        <w:t>(b)</w:t>
      </w:r>
      <w:r w:rsidRPr="005E5ABC">
        <w:rPr>
          <w:rFonts w:ascii="Arial" w:hAnsi="Arial" w:cs="Arial"/>
          <w:color w:val="002060"/>
        </w:rPr>
        <w:tab/>
      </w:r>
      <w:r w:rsidR="002B405E" w:rsidRPr="005E5ABC">
        <w:rPr>
          <w:rFonts w:ascii="Arial" w:hAnsi="Arial" w:cs="Arial"/>
          <w:color w:val="002060"/>
        </w:rPr>
        <w:t>The</w:t>
      </w:r>
      <w:r w:rsidRPr="005E5ABC">
        <w:rPr>
          <w:rFonts w:ascii="Arial" w:hAnsi="Arial" w:cs="Arial"/>
          <w:color w:val="002060"/>
        </w:rPr>
        <w:t xml:space="preserve"> analysis and evaluation of the risks and hazards identified;</w:t>
      </w:r>
    </w:p>
    <w:p w:rsidR="0047375E" w:rsidRPr="005E5ABC" w:rsidRDefault="0047375E" w:rsidP="0047375E">
      <w:pPr>
        <w:autoSpaceDE w:val="0"/>
        <w:autoSpaceDN w:val="0"/>
        <w:spacing w:before="40"/>
        <w:ind w:left="1701" w:hanging="567"/>
        <w:rPr>
          <w:rFonts w:ascii="Arial" w:hAnsi="Arial" w:cs="Arial"/>
          <w:color w:val="002060"/>
        </w:rPr>
      </w:pPr>
      <w:r w:rsidRPr="005E5ABC">
        <w:rPr>
          <w:rFonts w:ascii="Arial" w:hAnsi="Arial" w:cs="Arial"/>
          <w:color w:val="002060"/>
        </w:rPr>
        <w:t>(c)</w:t>
      </w:r>
      <w:r w:rsidRPr="005E5ABC">
        <w:rPr>
          <w:rFonts w:ascii="Arial" w:hAnsi="Arial" w:cs="Arial"/>
          <w:color w:val="002060"/>
        </w:rPr>
        <w:tab/>
      </w:r>
      <w:r w:rsidR="002B405E" w:rsidRPr="005E5ABC">
        <w:rPr>
          <w:rFonts w:ascii="Arial" w:hAnsi="Arial" w:cs="Arial"/>
          <w:color w:val="002060"/>
        </w:rPr>
        <w:t>A</w:t>
      </w:r>
      <w:r w:rsidRPr="005E5ABC">
        <w:rPr>
          <w:rFonts w:ascii="Arial" w:hAnsi="Arial" w:cs="Arial"/>
          <w:color w:val="002060"/>
        </w:rPr>
        <w:t xml:space="preserve"> documented plan of safe work procedures to mitigate, reduce or control the risks and hazards that have been identified;</w:t>
      </w:r>
    </w:p>
    <w:p w:rsidR="0047375E" w:rsidRPr="005E5ABC" w:rsidRDefault="0047375E" w:rsidP="0047375E">
      <w:pPr>
        <w:autoSpaceDE w:val="0"/>
        <w:autoSpaceDN w:val="0"/>
        <w:spacing w:before="40"/>
        <w:ind w:left="1701" w:hanging="567"/>
        <w:rPr>
          <w:rFonts w:ascii="Arial" w:hAnsi="Arial" w:cs="Arial"/>
          <w:color w:val="002060"/>
        </w:rPr>
      </w:pPr>
      <w:r w:rsidRPr="005E5ABC">
        <w:rPr>
          <w:rFonts w:ascii="Arial" w:hAnsi="Arial" w:cs="Arial"/>
          <w:color w:val="002060"/>
        </w:rPr>
        <w:t>(d)</w:t>
      </w:r>
      <w:r w:rsidRPr="005E5ABC">
        <w:rPr>
          <w:rFonts w:ascii="Arial" w:hAnsi="Arial" w:cs="Arial"/>
          <w:color w:val="002060"/>
        </w:rPr>
        <w:tab/>
      </w:r>
      <w:r w:rsidR="002B405E" w:rsidRPr="005E5ABC">
        <w:rPr>
          <w:rFonts w:ascii="Arial" w:hAnsi="Arial" w:cs="Arial"/>
          <w:color w:val="002060"/>
        </w:rPr>
        <w:t>A</w:t>
      </w:r>
      <w:r w:rsidRPr="005E5ABC">
        <w:rPr>
          <w:rFonts w:ascii="Arial" w:hAnsi="Arial" w:cs="Arial"/>
          <w:color w:val="002060"/>
        </w:rPr>
        <w:t xml:space="preserve"> monitoring plan; and</w:t>
      </w:r>
    </w:p>
    <w:p w:rsidR="0047375E" w:rsidRPr="005E5ABC" w:rsidRDefault="0047375E" w:rsidP="0047375E">
      <w:pPr>
        <w:autoSpaceDE w:val="0"/>
        <w:autoSpaceDN w:val="0"/>
        <w:spacing w:before="40"/>
        <w:ind w:left="1701" w:hanging="567"/>
        <w:rPr>
          <w:rFonts w:ascii="Arial" w:hAnsi="Arial" w:cs="Arial"/>
          <w:color w:val="002060"/>
        </w:rPr>
      </w:pPr>
      <w:r w:rsidRPr="005E5ABC">
        <w:rPr>
          <w:rFonts w:ascii="Arial" w:hAnsi="Arial" w:cs="Arial"/>
          <w:color w:val="002060"/>
        </w:rPr>
        <w:t>(e)</w:t>
      </w:r>
      <w:r w:rsidRPr="005E5ABC">
        <w:rPr>
          <w:rFonts w:ascii="Arial" w:hAnsi="Arial" w:cs="Arial"/>
          <w:color w:val="002060"/>
        </w:rPr>
        <w:tab/>
      </w:r>
      <w:r w:rsidR="002B405E" w:rsidRPr="005E5ABC">
        <w:rPr>
          <w:rFonts w:ascii="Arial" w:hAnsi="Arial" w:cs="Arial"/>
          <w:color w:val="002060"/>
        </w:rPr>
        <w:t>A</w:t>
      </w:r>
      <w:r w:rsidRPr="005E5ABC">
        <w:rPr>
          <w:rFonts w:ascii="Arial" w:hAnsi="Arial" w:cs="Arial"/>
          <w:color w:val="002060"/>
        </w:rPr>
        <w:t xml:space="preserve"> review plan.</w:t>
      </w:r>
    </w:p>
    <w:p w:rsidR="0047375E" w:rsidRPr="005E5ABC" w:rsidRDefault="0047375E" w:rsidP="0047375E">
      <w:pPr>
        <w:autoSpaceDE w:val="0"/>
        <w:autoSpaceDN w:val="0"/>
        <w:adjustRightInd w:val="0"/>
        <w:ind w:left="567"/>
        <w:rPr>
          <w:rFonts w:ascii="Arial" w:hAnsi="Arial" w:cs="Arial"/>
          <w:color w:val="002060"/>
        </w:rPr>
      </w:pPr>
    </w:p>
    <w:p w:rsidR="0047375E" w:rsidRPr="005E5ABC" w:rsidRDefault="0047375E" w:rsidP="0047375E">
      <w:pPr>
        <w:ind w:left="1134" w:hanging="567"/>
        <w:rPr>
          <w:rFonts w:ascii="Arial" w:hAnsi="Arial" w:cs="Arial"/>
          <w:b/>
          <w:color w:val="002060"/>
        </w:rPr>
      </w:pPr>
      <w:r w:rsidRPr="005E5ABC">
        <w:rPr>
          <w:rFonts w:ascii="Arial" w:hAnsi="Arial" w:cs="Arial"/>
          <w:b/>
          <w:color w:val="002060"/>
        </w:rPr>
        <w:t>5.2</w:t>
      </w:r>
      <w:r w:rsidRPr="005E5ABC">
        <w:rPr>
          <w:rFonts w:ascii="Arial" w:hAnsi="Arial" w:cs="Arial"/>
          <w:b/>
          <w:color w:val="002060"/>
        </w:rPr>
        <w:tab/>
        <w:t xml:space="preserve">Risk / </w:t>
      </w:r>
      <w:r w:rsidRPr="005E5ABC">
        <w:rPr>
          <w:rFonts w:ascii="Arial" w:hAnsi="Arial" w:cs="Arial"/>
          <w:b/>
          <w:bCs/>
          <w:iCs/>
          <w:color w:val="002060"/>
        </w:rPr>
        <w:t>Hazard Assessment Process</w:t>
      </w:r>
    </w:p>
    <w:p w:rsidR="0047375E" w:rsidRPr="005E5ABC" w:rsidRDefault="0047375E" w:rsidP="0047375E">
      <w:pPr>
        <w:autoSpaceDE w:val="0"/>
        <w:autoSpaceDN w:val="0"/>
        <w:adjustRightInd w:val="0"/>
        <w:ind w:left="1134"/>
        <w:rPr>
          <w:rFonts w:ascii="Arial" w:hAnsi="Arial" w:cs="Arial"/>
          <w:color w:val="002060"/>
        </w:rPr>
      </w:pPr>
      <w:r w:rsidRPr="005E5ABC">
        <w:rPr>
          <w:rFonts w:ascii="Arial" w:hAnsi="Arial" w:cs="Arial"/>
          <w:color w:val="002060"/>
        </w:rPr>
        <w:t>The following process shall be taken to ensure all the risks / hazards have been identified.</w:t>
      </w:r>
    </w:p>
    <w:p w:rsidR="0047375E" w:rsidRPr="005E5ABC" w:rsidRDefault="0047375E" w:rsidP="0047375E">
      <w:pPr>
        <w:autoSpaceDE w:val="0"/>
        <w:autoSpaceDN w:val="0"/>
        <w:adjustRightInd w:val="0"/>
        <w:ind w:left="1134"/>
        <w:rPr>
          <w:rFonts w:ascii="Arial" w:hAnsi="Arial" w:cs="Arial"/>
          <w:color w:val="002060"/>
        </w:rPr>
      </w:pPr>
    </w:p>
    <w:p w:rsidR="0047375E" w:rsidRPr="005E5ABC" w:rsidRDefault="0047375E" w:rsidP="0047375E">
      <w:pPr>
        <w:autoSpaceDE w:val="0"/>
        <w:autoSpaceDN w:val="0"/>
        <w:adjustRightInd w:val="0"/>
        <w:ind w:left="1985" w:hanging="851"/>
        <w:rPr>
          <w:rFonts w:ascii="Arial" w:hAnsi="Arial" w:cs="Arial"/>
          <w:color w:val="002060"/>
        </w:rPr>
      </w:pPr>
      <w:r w:rsidRPr="005E5ABC">
        <w:rPr>
          <w:rFonts w:ascii="Arial" w:hAnsi="Arial" w:cs="Arial"/>
          <w:b/>
          <w:color w:val="002060"/>
        </w:rPr>
        <w:t>NOTE:</w:t>
      </w:r>
      <w:r w:rsidRPr="005E5ABC">
        <w:rPr>
          <w:rFonts w:ascii="Arial" w:hAnsi="Arial" w:cs="Arial"/>
          <w:color w:val="002060"/>
        </w:rPr>
        <w:tab/>
        <w:t>PPE devices alone should not be relied on to provide protection against hazards, but should be used in conjunction with guards, engineering controls, and sound work practices.</w:t>
      </w:r>
    </w:p>
    <w:p w:rsidR="0047375E" w:rsidRPr="005E5ABC" w:rsidRDefault="0047375E" w:rsidP="0047375E">
      <w:pPr>
        <w:autoSpaceDE w:val="0"/>
        <w:autoSpaceDN w:val="0"/>
        <w:adjustRightInd w:val="0"/>
        <w:ind w:left="1134"/>
        <w:rPr>
          <w:rFonts w:ascii="Arial" w:hAnsi="Arial" w:cs="Arial"/>
          <w:color w:val="002060"/>
        </w:rPr>
      </w:pPr>
    </w:p>
    <w:p w:rsidR="0047375E" w:rsidRPr="005E5ABC" w:rsidRDefault="0047375E" w:rsidP="0047375E">
      <w:pPr>
        <w:autoSpaceDE w:val="0"/>
        <w:autoSpaceDN w:val="0"/>
        <w:adjustRightInd w:val="0"/>
        <w:ind w:left="1701" w:hanging="567"/>
        <w:rPr>
          <w:rFonts w:ascii="Arial" w:hAnsi="Arial" w:cs="Arial"/>
          <w:color w:val="002060"/>
        </w:rPr>
      </w:pPr>
      <w:r w:rsidRPr="005E5ABC">
        <w:rPr>
          <w:rFonts w:ascii="Arial" w:hAnsi="Arial" w:cs="Arial"/>
          <w:color w:val="002060"/>
        </w:rPr>
        <w:t>5.2.1</w:t>
      </w:r>
      <w:r w:rsidRPr="005E5ABC">
        <w:rPr>
          <w:rFonts w:ascii="Arial" w:hAnsi="Arial" w:cs="Arial"/>
          <w:color w:val="002060"/>
        </w:rPr>
        <w:tab/>
        <w:t xml:space="preserve">All the tasks performed by </w:t>
      </w:r>
      <w:r w:rsidR="002B405E" w:rsidRPr="005E5ABC">
        <w:rPr>
          <w:rFonts w:ascii="Arial" w:hAnsi="Arial" w:cs="Arial"/>
          <w:color w:val="002060"/>
        </w:rPr>
        <w:t>Seavest</w:t>
      </w:r>
      <w:r w:rsidRPr="005E5ABC">
        <w:rPr>
          <w:rFonts w:ascii="Arial" w:hAnsi="Arial" w:cs="Arial"/>
          <w:color w:val="002060"/>
        </w:rPr>
        <w:t xml:space="preserve"> employees must be </w:t>
      </w:r>
      <w:r w:rsidR="002B405E" w:rsidRPr="005E5ABC">
        <w:rPr>
          <w:rFonts w:ascii="Arial" w:hAnsi="Arial" w:cs="Arial"/>
          <w:color w:val="002060"/>
        </w:rPr>
        <w:t xml:space="preserve">identified and listed. </w:t>
      </w:r>
      <w:r w:rsidRPr="005E5ABC">
        <w:rPr>
          <w:rFonts w:ascii="Arial" w:hAnsi="Arial" w:cs="Arial"/>
          <w:color w:val="002060"/>
        </w:rPr>
        <w:t xml:space="preserve">The following main activities have been identified within </w:t>
      </w:r>
      <w:r w:rsidR="002B405E" w:rsidRPr="005E5ABC">
        <w:rPr>
          <w:rFonts w:ascii="Arial" w:hAnsi="Arial" w:cs="Arial"/>
          <w:color w:val="002060"/>
        </w:rPr>
        <w:t>Seavest</w:t>
      </w:r>
      <w:r w:rsidRPr="005E5ABC">
        <w:rPr>
          <w:rFonts w:ascii="Arial" w:hAnsi="Arial" w:cs="Arial"/>
          <w:color w:val="002060"/>
        </w:rPr>
        <w:t xml:space="preserve"> which must be managed namely:</w:t>
      </w:r>
    </w:p>
    <w:p w:rsidR="0047375E" w:rsidRPr="005E5ABC" w:rsidRDefault="0047375E" w:rsidP="00CF6D00">
      <w:pPr>
        <w:numPr>
          <w:ilvl w:val="0"/>
          <w:numId w:val="147"/>
        </w:numPr>
        <w:autoSpaceDE w:val="0"/>
        <w:autoSpaceDN w:val="0"/>
        <w:adjustRightInd w:val="0"/>
        <w:rPr>
          <w:rFonts w:ascii="Arial" w:hAnsi="Arial" w:cs="Arial"/>
          <w:color w:val="002060"/>
        </w:rPr>
      </w:pPr>
      <w:r w:rsidRPr="005E5ABC">
        <w:rPr>
          <w:rFonts w:ascii="Arial" w:hAnsi="Arial" w:cs="Arial"/>
          <w:color w:val="002060"/>
        </w:rPr>
        <w:t>Office Administration Services;</w:t>
      </w:r>
    </w:p>
    <w:p w:rsidR="0047375E" w:rsidRPr="005E5ABC" w:rsidRDefault="0047375E" w:rsidP="00CF6D00">
      <w:pPr>
        <w:numPr>
          <w:ilvl w:val="0"/>
          <w:numId w:val="147"/>
        </w:numPr>
        <w:autoSpaceDE w:val="0"/>
        <w:autoSpaceDN w:val="0"/>
        <w:adjustRightInd w:val="0"/>
        <w:rPr>
          <w:rFonts w:ascii="Arial" w:hAnsi="Arial" w:cs="Arial"/>
          <w:color w:val="002060"/>
        </w:rPr>
      </w:pPr>
      <w:r w:rsidRPr="005E5ABC">
        <w:rPr>
          <w:rFonts w:ascii="Arial" w:hAnsi="Arial" w:cs="Arial"/>
          <w:color w:val="002060"/>
        </w:rPr>
        <w:t>Engineering maintenance services;</w:t>
      </w:r>
    </w:p>
    <w:p w:rsidR="0047375E" w:rsidRPr="005E5ABC" w:rsidRDefault="0047375E" w:rsidP="0047375E">
      <w:pPr>
        <w:autoSpaceDE w:val="0"/>
        <w:autoSpaceDN w:val="0"/>
        <w:adjustRightInd w:val="0"/>
        <w:rPr>
          <w:rFonts w:ascii="Arial" w:hAnsi="Arial" w:cs="Arial"/>
          <w:color w:val="002060"/>
        </w:rPr>
      </w:pPr>
    </w:p>
    <w:p w:rsidR="0047375E" w:rsidRPr="005E5ABC" w:rsidRDefault="0047375E" w:rsidP="0047375E">
      <w:pPr>
        <w:autoSpaceDE w:val="0"/>
        <w:autoSpaceDN w:val="0"/>
        <w:adjustRightInd w:val="0"/>
        <w:ind w:left="1701" w:hanging="567"/>
        <w:rPr>
          <w:rFonts w:ascii="Arial" w:hAnsi="Arial" w:cs="Arial"/>
          <w:color w:val="002060"/>
        </w:rPr>
      </w:pPr>
      <w:r w:rsidRPr="005E5ABC">
        <w:rPr>
          <w:rFonts w:ascii="Arial" w:hAnsi="Arial" w:cs="Arial"/>
          <w:color w:val="002060"/>
        </w:rPr>
        <w:t>5.2.2</w:t>
      </w:r>
      <w:r w:rsidRPr="005E5ABC">
        <w:rPr>
          <w:rFonts w:ascii="Arial" w:hAnsi="Arial" w:cs="Arial"/>
          <w:color w:val="002060"/>
        </w:rPr>
        <w:tab/>
        <w:t>Identify the risks / hazards to which the persons</w:t>
      </w:r>
      <w:r w:rsidR="002B405E" w:rsidRPr="005E5ABC">
        <w:rPr>
          <w:rFonts w:ascii="Arial" w:hAnsi="Arial" w:cs="Arial"/>
          <w:color w:val="002060"/>
        </w:rPr>
        <w:t xml:space="preserve"> may be exposed to. </w:t>
      </w:r>
      <w:r w:rsidRPr="005E5ABC">
        <w:rPr>
          <w:rFonts w:ascii="Arial" w:hAnsi="Arial" w:cs="Arial"/>
          <w:color w:val="002060"/>
        </w:rPr>
        <w:t>The following must be considered to ensure all risks / hazards have been identified namely:</w:t>
      </w:r>
    </w:p>
    <w:p w:rsidR="0047375E" w:rsidRPr="005E5ABC" w:rsidRDefault="0047375E" w:rsidP="00CF6D00">
      <w:pPr>
        <w:numPr>
          <w:ilvl w:val="0"/>
          <w:numId w:val="148"/>
        </w:numPr>
        <w:autoSpaceDE w:val="0"/>
        <w:autoSpaceDN w:val="0"/>
        <w:adjustRightInd w:val="0"/>
        <w:rPr>
          <w:rFonts w:ascii="Arial" w:hAnsi="Arial" w:cs="Arial"/>
          <w:color w:val="002060"/>
        </w:rPr>
      </w:pPr>
      <w:r w:rsidRPr="005E5ABC">
        <w:rPr>
          <w:rFonts w:ascii="Arial" w:hAnsi="Arial" w:cs="Arial"/>
          <w:color w:val="002060"/>
        </w:rPr>
        <w:t>Impact, Compression, Penetration;</w:t>
      </w:r>
    </w:p>
    <w:p w:rsidR="0047375E" w:rsidRPr="005E5ABC" w:rsidRDefault="0047375E" w:rsidP="00CF6D00">
      <w:pPr>
        <w:numPr>
          <w:ilvl w:val="0"/>
          <w:numId w:val="148"/>
        </w:numPr>
        <w:autoSpaceDE w:val="0"/>
        <w:autoSpaceDN w:val="0"/>
        <w:adjustRightInd w:val="0"/>
        <w:rPr>
          <w:rFonts w:ascii="Arial" w:hAnsi="Arial" w:cs="Arial"/>
          <w:color w:val="002060"/>
        </w:rPr>
      </w:pPr>
      <w:r w:rsidRPr="005E5ABC">
        <w:rPr>
          <w:rFonts w:ascii="Arial" w:hAnsi="Arial" w:cs="Arial"/>
          <w:color w:val="002060"/>
        </w:rPr>
        <w:t>Tasks</w:t>
      </w:r>
    </w:p>
    <w:p w:rsidR="0047375E" w:rsidRPr="005E5ABC" w:rsidRDefault="0047375E" w:rsidP="00CF6D00">
      <w:pPr>
        <w:numPr>
          <w:ilvl w:val="0"/>
          <w:numId w:val="148"/>
        </w:numPr>
        <w:autoSpaceDE w:val="0"/>
        <w:autoSpaceDN w:val="0"/>
        <w:adjustRightInd w:val="0"/>
        <w:rPr>
          <w:rFonts w:ascii="Arial" w:hAnsi="Arial" w:cs="Arial"/>
          <w:color w:val="002060"/>
        </w:rPr>
      </w:pPr>
      <w:r w:rsidRPr="005E5ABC">
        <w:rPr>
          <w:rFonts w:ascii="Arial" w:hAnsi="Arial" w:cs="Arial"/>
          <w:color w:val="002060"/>
        </w:rPr>
        <w:t>Machinery</w:t>
      </w:r>
    </w:p>
    <w:p w:rsidR="0047375E" w:rsidRPr="005E5ABC" w:rsidRDefault="0047375E" w:rsidP="00CF6D00">
      <w:pPr>
        <w:numPr>
          <w:ilvl w:val="0"/>
          <w:numId w:val="148"/>
        </w:numPr>
        <w:autoSpaceDE w:val="0"/>
        <w:autoSpaceDN w:val="0"/>
        <w:adjustRightInd w:val="0"/>
        <w:rPr>
          <w:rFonts w:ascii="Arial" w:hAnsi="Arial" w:cs="Arial"/>
          <w:color w:val="002060"/>
        </w:rPr>
      </w:pPr>
      <w:r w:rsidRPr="005E5ABC">
        <w:rPr>
          <w:rFonts w:ascii="Arial" w:hAnsi="Arial" w:cs="Arial"/>
          <w:color w:val="002060"/>
        </w:rPr>
        <w:t>Chemical / Harmful dust risks/ hazards</w:t>
      </w:r>
    </w:p>
    <w:p w:rsidR="0047375E" w:rsidRPr="005E5ABC" w:rsidRDefault="0047375E" w:rsidP="00CF6D00">
      <w:pPr>
        <w:numPr>
          <w:ilvl w:val="0"/>
          <w:numId w:val="148"/>
        </w:numPr>
        <w:autoSpaceDE w:val="0"/>
        <w:autoSpaceDN w:val="0"/>
        <w:adjustRightInd w:val="0"/>
        <w:rPr>
          <w:rFonts w:ascii="Arial" w:hAnsi="Arial" w:cs="Arial"/>
          <w:color w:val="002060"/>
        </w:rPr>
      </w:pPr>
      <w:r w:rsidRPr="005E5ABC">
        <w:rPr>
          <w:rFonts w:ascii="Arial" w:hAnsi="Arial" w:cs="Arial"/>
          <w:color w:val="002060"/>
        </w:rPr>
        <w:t>Explosive / oxygen deficient atmosphere hazards</w:t>
      </w:r>
    </w:p>
    <w:p w:rsidR="0047375E" w:rsidRPr="005E5ABC" w:rsidRDefault="0047375E" w:rsidP="00CF6D00">
      <w:pPr>
        <w:numPr>
          <w:ilvl w:val="0"/>
          <w:numId w:val="148"/>
        </w:numPr>
        <w:autoSpaceDE w:val="0"/>
        <w:autoSpaceDN w:val="0"/>
        <w:adjustRightInd w:val="0"/>
        <w:rPr>
          <w:rFonts w:ascii="Arial" w:hAnsi="Arial" w:cs="Arial"/>
          <w:color w:val="002060"/>
        </w:rPr>
      </w:pPr>
      <w:r w:rsidRPr="005E5ABC">
        <w:rPr>
          <w:rFonts w:ascii="Arial" w:hAnsi="Arial" w:cs="Arial"/>
          <w:color w:val="002060"/>
        </w:rPr>
        <w:t>Light radiation</w:t>
      </w:r>
    </w:p>
    <w:p w:rsidR="0047375E" w:rsidRPr="005E5ABC" w:rsidRDefault="0047375E" w:rsidP="00CF6D00">
      <w:pPr>
        <w:numPr>
          <w:ilvl w:val="0"/>
          <w:numId w:val="148"/>
        </w:numPr>
        <w:autoSpaceDE w:val="0"/>
        <w:autoSpaceDN w:val="0"/>
        <w:adjustRightInd w:val="0"/>
        <w:rPr>
          <w:rFonts w:ascii="Arial" w:hAnsi="Arial" w:cs="Arial"/>
          <w:color w:val="002060"/>
        </w:rPr>
      </w:pPr>
      <w:r w:rsidRPr="005E5ABC">
        <w:rPr>
          <w:rFonts w:ascii="Arial" w:hAnsi="Arial" w:cs="Arial"/>
          <w:color w:val="002060"/>
        </w:rPr>
        <w:t>Other contractors/ tasks</w:t>
      </w:r>
    </w:p>
    <w:p w:rsidR="0047375E" w:rsidRPr="005E5ABC" w:rsidRDefault="0047375E" w:rsidP="00CF6D00">
      <w:pPr>
        <w:numPr>
          <w:ilvl w:val="0"/>
          <w:numId w:val="148"/>
        </w:numPr>
        <w:autoSpaceDE w:val="0"/>
        <w:autoSpaceDN w:val="0"/>
        <w:adjustRightInd w:val="0"/>
        <w:rPr>
          <w:rFonts w:ascii="Arial" w:hAnsi="Arial" w:cs="Arial"/>
          <w:color w:val="002060"/>
        </w:rPr>
      </w:pPr>
      <w:r w:rsidRPr="005E5ABC">
        <w:rPr>
          <w:rFonts w:ascii="Arial" w:hAnsi="Arial" w:cs="Arial"/>
          <w:color w:val="002060"/>
        </w:rPr>
        <w:t>Public</w:t>
      </w:r>
    </w:p>
    <w:p w:rsidR="0047375E" w:rsidRPr="005E5ABC" w:rsidRDefault="0047375E" w:rsidP="0047375E">
      <w:pPr>
        <w:autoSpaceDE w:val="0"/>
        <w:autoSpaceDN w:val="0"/>
        <w:adjustRightInd w:val="0"/>
        <w:ind w:left="1701"/>
        <w:rPr>
          <w:rFonts w:ascii="Arial" w:hAnsi="Arial" w:cs="Arial"/>
          <w:color w:val="002060"/>
        </w:rPr>
      </w:pPr>
    </w:p>
    <w:p w:rsidR="0047375E" w:rsidRPr="005E5ABC" w:rsidRDefault="0047375E" w:rsidP="0047375E">
      <w:pPr>
        <w:autoSpaceDE w:val="0"/>
        <w:autoSpaceDN w:val="0"/>
        <w:adjustRightInd w:val="0"/>
        <w:ind w:left="1701"/>
        <w:rPr>
          <w:rFonts w:ascii="Arial" w:hAnsi="Arial" w:cs="Arial"/>
          <w:color w:val="002060"/>
        </w:rPr>
      </w:pPr>
      <w:r w:rsidRPr="005E5ABC">
        <w:rPr>
          <w:rFonts w:ascii="Arial" w:hAnsi="Arial" w:cs="Arial"/>
          <w:color w:val="002060"/>
        </w:rPr>
        <w:t>During the survey, the safety officer should observe:</w:t>
      </w:r>
    </w:p>
    <w:p w:rsidR="0047375E" w:rsidRPr="005E5ABC" w:rsidRDefault="0047375E" w:rsidP="00CF6D00">
      <w:pPr>
        <w:numPr>
          <w:ilvl w:val="0"/>
          <w:numId w:val="150"/>
        </w:numPr>
        <w:autoSpaceDE w:val="0"/>
        <w:autoSpaceDN w:val="0"/>
        <w:adjustRightInd w:val="0"/>
        <w:ind w:left="2410"/>
        <w:rPr>
          <w:rFonts w:ascii="Arial" w:hAnsi="Arial" w:cs="Arial"/>
          <w:color w:val="002060"/>
        </w:rPr>
      </w:pPr>
      <w:r w:rsidRPr="005E5ABC">
        <w:rPr>
          <w:rFonts w:ascii="Arial" w:hAnsi="Arial" w:cs="Arial"/>
          <w:color w:val="002060"/>
        </w:rPr>
        <w:t>Sources of motion; i.e. machinery or process where any movement where any movement of tools, machine elements or particles could exist, or movement or personnel that could result in collision with stationary objects;</w:t>
      </w:r>
    </w:p>
    <w:p w:rsidR="0047375E" w:rsidRPr="005E5ABC" w:rsidRDefault="0047375E" w:rsidP="00CF6D00">
      <w:pPr>
        <w:numPr>
          <w:ilvl w:val="0"/>
          <w:numId w:val="150"/>
        </w:numPr>
        <w:autoSpaceDE w:val="0"/>
        <w:autoSpaceDN w:val="0"/>
        <w:adjustRightInd w:val="0"/>
        <w:ind w:left="2410"/>
        <w:rPr>
          <w:rFonts w:ascii="Arial" w:hAnsi="Arial" w:cs="Arial"/>
          <w:color w:val="002060"/>
        </w:rPr>
      </w:pPr>
      <w:r w:rsidRPr="005E5ABC">
        <w:rPr>
          <w:rFonts w:ascii="Arial" w:hAnsi="Arial" w:cs="Arial"/>
          <w:color w:val="002060"/>
        </w:rPr>
        <w:t>Sources of high temperatures that could result in burns, eye injury of ignition of protective equipment, etc.;</w:t>
      </w:r>
    </w:p>
    <w:p w:rsidR="0047375E" w:rsidRPr="005E5ABC" w:rsidRDefault="0047375E" w:rsidP="00CF6D00">
      <w:pPr>
        <w:numPr>
          <w:ilvl w:val="0"/>
          <w:numId w:val="150"/>
        </w:numPr>
        <w:autoSpaceDE w:val="0"/>
        <w:autoSpaceDN w:val="0"/>
        <w:adjustRightInd w:val="0"/>
        <w:ind w:left="2410"/>
        <w:rPr>
          <w:rFonts w:ascii="Arial" w:hAnsi="Arial" w:cs="Arial"/>
          <w:color w:val="002060"/>
        </w:rPr>
      </w:pPr>
      <w:r w:rsidRPr="005E5ABC">
        <w:rPr>
          <w:rFonts w:ascii="Arial" w:hAnsi="Arial" w:cs="Arial"/>
          <w:color w:val="002060"/>
        </w:rPr>
        <w:t>Types of chemical exposures;</w:t>
      </w:r>
    </w:p>
    <w:p w:rsidR="0047375E" w:rsidRPr="005E5ABC" w:rsidRDefault="0047375E" w:rsidP="00CF6D00">
      <w:pPr>
        <w:numPr>
          <w:ilvl w:val="0"/>
          <w:numId w:val="150"/>
        </w:numPr>
        <w:autoSpaceDE w:val="0"/>
        <w:autoSpaceDN w:val="0"/>
        <w:adjustRightInd w:val="0"/>
        <w:ind w:left="2410"/>
        <w:rPr>
          <w:rFonts w:ascii="Arial" w:hAnsi="Arial" w:cs="Arial"/>
          <w:color w:val="002060"/>
        </w:rPr>
      </w:pPr>
      <w:r w:rsidRPr="005E5ABC">
        <w:rPr>
          <w:rFonts w:ascii="Arial" w:hAnsi="Arial" w:cs="Arial"/>
          <w:color w:val="002060"/>
        </w:rPr>
        <w:t>Sources of harmful dust;</w:t>
      </w:r>
    </w:p>
    <w:p w:rsidR="0047375E" w:rsidRPr="005E5ABC" w:rsidRDefault="0047375E" w:rsidP="00CF6D00">
      <w:pPr>
        <w:numPr>
          <w:ilvl w:val="0"/>
          <w:numId w:val="150"/>
        </w:numPr>
        <w:autoSpaceDE w:val="0"/>
        <w:autoSpaceDN w:val="0"/>
        <w:adjustRightInd w:val="0"/>
        <w:ind w:left="2410"/>
        <w:rPr>
          <w:rFonts w:ascii="Arial" w:hAnsi="Arial" w:cs="Arial"/>
          <w:color w:val="002060"/>
        </w:rPr>
      </w:pPr>
      <w:r w:rsidRPr="005E5ABC">
        <w:rPr>
          <w:rFonts w:ascii="Arial" w:hAnsi="Arial" w:cs="Arial"/>
          <w:color w:val="002060"/>
        </w:rPr>
        <w:t>Sources of light radiation, i.e. welding, brazing, cutting, furnaces, heat treating, high-intensity lights, etc.;</w:t>
      </w:r>
    </w:p>
    <w:p w:rsidR="0047375E" w:rsidRPr="005E5ABC" w:rsidRDefault="0047375E" w:rsidP="00CF6D00">
      <w:pPr>
        <w:numPr>
          <w:ilvl w:val="0"/>
          <w:numId w:val="150"/>
        </w:numPr>
        <w:autoSpaceDE w:val="0"/>
        <w:autoSpaceDN w:val="0"/>
        <w:adjustRightInd w:val="0"/>
        <w:ind w:left="2410"/>
        <w:rPr>
          <w:rFonts w:ascii="Arial" w:hAnsi="Arial" w:cs="Arial"/>
          <w:color w:val="002060"/>
        </w:rPr>
      </w:pPr>
      <w:r w:rsidRPr="005E5ABC">
        <w:rPr>
          <w:rFonts w:ascii="Arial" w:hAnsi="Arial" w:cs="Arial"/>
          <w:color w:val="002060"/>
        </w:rPr>
        <w:t>Sources of falling objects or potential for dropping objects;</w:t>
      </w:r>
    </w:p>
    <w:p w:rsidR="0047375E" w:rsidRPr="005E5ABC" w:rsidRDefault="0047375E" w:rsidP="00CF6D00">
      <w:pPr>
        <w:numPr>
          <w:ilvl w:val="0"/>
          <w:numId w:val="150"/>
        </w:numPr>
        <w:autoSpaceDE w:val="0"/>
        <w:autoSpaceDN w:val="0"/>
        <w:adjustRightInd w:val="0"/>
        <w:ind w:left="2410"/>
        <w:rPr>
          <w:rFonts w:ascii="Arial" w:hAnsi="Arial" w:cs="Arial"/>
          <w:color w:val="002060"/>
        </w:rPr>
      </w:pPr>
      <w:r w:rsidRPr="005E5ABC">
        <w:rPr>
          <w:rFonts w:ascii="Arial" w:hAnsi="Arial" w:cs="Arial"/>
          <w:color w:val="002060"/>
        </w:rPr>
        <w:t>Sources of sharp objects which might pierce the feet or cut the hands;</w:t>
      </w:r>
    </w:p>
    <w:p w:rsidR="0047375E" w:rsidRPr="005E5ABC" w:rsidRDefault="0047375E" w:rsidP="00CF6D00">
      <w:pPr>
        <w:numPr>
          <w:ilvl w:val="0"/>
          <w:numId w:val="150"/>
        </w:numPr>
        <w:autoSpaceDE w:val="0"/>
        <w:autoSpaceDN w:val="0"/>
        <w:adjustRightInd w:val="0"/>
        <w:ind w:left="2410"/>
        <w:rPr>
          <w:rFonts w:ascii="Arial" w:hAnsi="Arial" w:cs="Arial"/>
          <w:color w:val="002060"/>
        </w:rPr>
      </w:pPr>
      <w:r w:rsidRPr="005E5ABC">
        <w:rPr>
          <w:rFonts w:ascii="Arial" w:hAnsi="Arial" w:cs="Arial"/>
          <w:color w:val="002060"/>
        </w:rPr>
        <w:t>Sources of rolling or pinching objects which could crush the feet;</w:t>
      </w:r>
    </w:p>
    <w:p w:rsidR="0047375E" w:rsidRPr="005E5ABC" w:rsidRDefault="0047375E" w:rsidP="00CF6D00">
      <w:pPr>
        <w:numPr>
          <w:ilvl w:val="0"/>
          <w:numId w:val="150"/>
        </w:numPr>
        <w:autoSpaceDE w:val="0"/>
        <w:autoSpaceDN w:val="0"/>
        <w:adjustRightInd w:val="0"/>
        <w:ind w:left="2410"/>
        <w:rPr>
          <w:rFonts w:ascii="Arial" w:hAnsi="Arial" w:cs="Arial"/>
          <w:color w:val="002060"/>
        </w:rPr>
      </w:pPr>
      <w:r w:rsidRPr="005E5ABC">
        <w:rPr>
          <w:rFonts w:ascii="Arial" w:hAnsi="Arial" w:cs="Arial"/>
          <w:color w:val="002060"/>
        </w:rPr>
        <w:t>Layout of workplace and location of co-workers; and</w:t>
      </w:r>
    </w:p>
    <w:p w:rsidR="0047375E" w:rsidRPr="005E5ABC" w:rsidRDefault="0047375E" w:rsidP="00CF6D00">
      <w:pPr>
        <w:numPr>
          <w:ilvl w:val="0"/>
          <w:numId w:val="150"/>
        </w:numPr>
        <w:autoSpaceDE w:val="0"/>
        <w:autoSpaceDN w:val="0"/>
        <w:adjustRightInd w:val="0"/>
        <w:ind w:left="2410"/>
        <w:rPr>
          <w:rFonts w:ascii="Arial" w:hAnsi="Arial" w:cs="Arial"/>
          <w:color w:val="002060"/>
        </w:rPr>
      </w:pPr>
      <w:r w:rsidRPr="005E5ABC">
        <w:rPr>
          <w:rFonts w:ascii="Arial" w:hAnsi="Arial" w:cs="Arial"/>
          <w:color w:val="002060"/>
        </w:rPr>
        <w:t>Any electrical hazards; in addition; injury/accident data should be reviewed to help identify problem areas.</w:t>
      </w:r>
    </w:p>
    <w:p w:rsidR="0047375E" w:rsidRPr="005E5ABC" w:rsidRDefault="0047375E" w:rsidP="0047375E">
      <w:pPr>
        <w:autoSpaceDE w:val="0"/>
        <w:autoSpaceDN w:val="0"/>
        <w:adjustRightInd w:val="0"/>
        <w:ind w:left="1701"/>
        <w:rPr>
          <w:rFonts w:ascii="Arial" w:hAnsi="Arial" w:cs="Arial"/>
          <w:color w:val="002060"/>
        </w:rPr>
      </w:pPr>
    </w:p>
    <w:p w:rsidR="0047375E" w:rsidRPr="005E5ABC" w:rsidRDefault="0047375E" w:rsidP="0047375E">
      <w:pPr>
        <w:autoSpaceDE w:val="0"/>
        <w:autoSpaceDN w:val="0"/>
        <w:adjustRightInd w:val="0"/>
        <w:ind w:left="1701"/>
        <w:rPr>
          <w:rFonts w:ascii="Arial" w:hAnsi="Arial" w:cs="Arial"/>
          <w:color w:val="002060"/>
        </w:rPr>
      </w:pPr>
      <w:r w:rsidRPr="005E5ABC">
        <w:rPr>
          <w:rFonts w:ascii="Arial" w:hAnsi="Arial" w:cs="Arial"/>
          <w:color w:val="002060"/>
        </w:rPr>
        <w:t>Following the survey, it is necessary to organize the data and information for use in the assessment of hazards.  The objective is to prepare for an analysis of the hazards in the environment to enable proper selection of protective equipment. (See annexure 2 – Generic Risk Assessment Table).</w:t>
      </w:r>
    </w:p>
    <w:p w:rsidR="0047375E" w:rsidRPr="005E5ABC" w:rsidRDefault="0047375E" w:rsidP="0047375E">
      <w:pPr>
        <w:autoSpaceDE w:val="0"/>
        <w:autoSpaceDN w:val="0"/>
        <w:adjustRightInd w:val="0"/>
        <w:ind w:left="1701"/>
        <w:rPr>
          <w:rFonts w:ascii="Arial" w:hAnsi="Arial" w:cs="Arial"/>
          <w:color w:val="002060"/>
        </w:rPr>
      </w:pPr>
    </w:p>
    <w:p w:rsidR="0047375E" w:rsidRPr="005E5ABC" w:rsidRDefault="0047375E" w:rsidP="0047375E">
      <w:pPr>
        <w:autoSpaceDE w:val="0"/>
        <w:autoSpaceDN w:val="0"/>
        <w:adjustRightInd w:val="0"/>
        <w:ind w:left="1701" w:hanging="567"/>
        <w:rPr>
          <w:rFonts w:ascii="Arial" w:hAnsi="Arial" w:cs="Arial"/>
          <w:color w:val="002060"/>
        </w:rPr>
      </w:pPr>
      <w:r w:rsidRPr="005E5ABC">
        <w:rPr>
          <w:rFonts w:ascii="Arial" w:hAnsi="Arial" w:cs="Arial"/>
          <w:color w:val="002060"/>
        </w:rPr>
        <w:t>5.2.3</w:t>
      </w:r>
      <w:r w:rsidRPr="005E5ABC">
        <w:rPr>
          <w:rFonts w:ascii="Arial" w:hAnsi="Arial" w:cs="Arial"/>
          <w:color w:val="002060"/>
        </w:rPr>
        <w:tab/>
        <w:t>Analyse and evaluate the identified risks.  Having gathered and organized data at a workplace, an estimate of the potential for injuries should be made.  Each of the basic hazards should be reviewed and a determination made as to type, level of risk, and seriousness of potential injury from each of the hazards found in the area.  The possibility of exposure to several hazards simultaneously should be considered.  (See annexure 1 – Risk Assessment Matrix)</w:t>
      </w:r>
    </w:p>
    <w:p w:rsidR="0047375E" w:rsidRPr="005E5ABC" w:rsidRDefault="0047375E" w:rsidP="0047375E">
      <w:pPr>
        <w:autoSpaceDE w:val="0"/>
        <w:autoSpaceDN w:val="0"/>
        <w:adjustRightInd w:val="0"/>
        <w:rPr>
          <w:rFonts w:ascii="Arial" w:hAnsi="Arial" w:cs="Arial"/>
          <w:color w:val="002060"/>
        </w:rPr>
      </w:pPr>
    </w:p>
    <w:p w:rsidR="0047375E" w:rsidRPr="005E5ABC" w:rsidRDefault="0047375E" w:rsidP="0047375E">
      <w:pPr>
        <w:autoSpaceDE w:val="0"/>
        <w:autoSpaceDN w:val="0"/>
        <w:adjustRightInd w:val="0"/>
        <w:ind w:left="1701" w:hanging="567"/>
        <w:rPr>
          <w:rFonts w:ascii="Arial" w:hAnsi="Arial" w:cs="Arial"/>
          <w:color w:val="002060"/>
        </w:rPr>
      </w:pPr>
      <w:r w:rsidRPr="005E5ABC">
        <w:rPr>
          <w:rFonts w:ascii="Arial" w:hAnsi="Arial" w:cs="Arial"/>
          <w:color w:val="002060"/>
        </w:rPr>
        <w:t>5.3.4</w:t>
      </w:r>
      <w:r w:rsidRPr="005E5ABC">
        <w:rPr>
          <w:rFonts w:ascii="Arial" w:hAnsi="Arial" w:cs="Arial"/>
          <w:color w:val="002060"/>
        </w:rPr>
        <w:tab/>
        <w:t>Put a documented plan of controls together for each of the risks / hazards that have been identified.  Where the Risk Assessment Matrix indicates the risk to be in the medium and high, a Job Hazard Analysis/ Method Statement must be completed for the activity.</w:t>
      </w:r>
    </w:p>
    <w:p w:rsidR="0047375E" w:rsidRPr="005E5ABC" w:rsidRDefault="0047375E" w:rsidP="00CF6D00">
      <w:pPr>
        <w:numPr>
          <w:ilvl w:val="0"/>
          <w:numId w:val="149"/>
        </w:numPr>
        <w:autoSpaceDE w:val="0"/>
        <w:autoSpaceDN w:val="0"/>
        <w:adjustRightInd w:val="0"/>
        <w:rPr>
          <w:rFonts w:ascii="Arial" w:hAnsi="Arial" w:cs="Arial"/>
          <w:color w:val="002060"/>
        </w:rPr>
      </w:pPr>
      <w:r w:rsidRPr="005E5ABC">
        <w:rPr>
          <w:rFonts w:ascii="Arial" w:hAnsi="Arial" w:cs="Arial"/>
          <w:color w:val="002060"/>
        </w:rPr>
        <w:t>Management processes (Policies and Procedures)</w:t>
      </w:r>
    </w:p>
    <w:p w:rsidR="0047375E" w:rsidRPr="005E5ABC" w:rsidRDefault="0047375E" w:rsidP="00CF6D00">
      <w:pPr>
        <w:numPr>
          <w:ilvl w:val="0"/>
          <w:numId w:val="149"/>
        </w:numPr>
        <w:autoSpaceDE w:val="0"/>
        <w:autoSpaceDN w:val="0"/>
        <w:adjustRightInd w:val="0"/>
        <w:rPr>
          <w:rFonts w:ascii="Arial" w:hAnsi="Arial" w:cs="Arial"/>
          <w:color w:val="002060"/>
        </w:rPr>
      </w:pPr>
      <w:r w:rsidRPr="005E5ABC">
        <w:rPr>
          <w:rFonts w:ascii="Arial" w:hAnsi="Arial" w:cs="Arial"/>
          <w:color w:val="002060"/>
        </w:rPr>
        <w:t xml:space="preserve">Risk Assessment Table </w:t>
      </w:r>
    </w:p>
    <w:p w:rsidR="0047375E" w:rsidRPr="005E5ABC" w:rsidRDefault="0047375E" w:rsidP="00CF6D00">
      <w:pPr>
        <w:numPr>
          <w:ilvl w:val="0"/>
          <w:numId w:val="149"/>
        </w:numPr>
        <w:autoSpaceDE w:val="0"/>
        <w:autoSpaceDN w:val="0"/>
        <w:adjustRightInd w:val="0"/>
        <w:rPr>
          <w:rFonts w:ascii="Arial" w:hAnsi="Arial" w:cs="Arial"/>
          <w:color w:val="002060"/>
        </w:rPr>
      </w:pPr>
      <w:r w:rsidRPr="005E5ABC">
        <w:rPr>
          <w:rFonts w:ascii="Arial" w:hAnsi="Arial" w:cs="Arial"/>
          <w:color w:val="002060"/>
        </w:rPr>
        <w:t>Job Hazard Analysis / Method statements;</w:t>
      </w:r>
    </w:p>
    <w:p w:rsidR="0047375E" w:rsidRPr="005E5ABC" w:rsidRDefault="0047375E" w:rsidP="0047375E">
      <w:pPr>
        <w:autoSpaceDE w:val="0"/>
        <w:autoSpaceDN w:val="0"/>
        <w:adjustRightInd w:val="0"/>
        <w:ind w:left="1701" w:hanging="567"/>
        <w:rPr>
          <w:rFonts w:ascii="Arial" w:hAnsi="Arial" w:cs="Arial"/>
          <w:color w:val="002060"/>
        </w:rPr>
      </w:pPr>
    </w:p>
    <w:p w:rsidR="0047375E" w:rsidRPr="005E5ABC" w:rsidRDefault="0047375E" w:rsidP="0047375E">
      <w:pPr>
        <w:autoSpaceDE w:val="0"/>
        <w:autoSpaceDN w:val="0"/>
        <w:adjustRightInd w:val="0"/>
        <w:ind w:left="1701" w:hanging="567"/>
        <w:rPr>
          <w:rFonts w:ascii="Arial" w:hAnsi="Arial" w:cs="Arial"/>
          <w:color w:val="002060"/>
        </w:rPr>
      </w:pPr>
      <w:r w:rsidRPr="005E5ABC">
        <w:rPr>
          <w:rFonts w:ascii="Arial" w:hAnsi="Arial" w:cs="Arial"/>
          <w:color w:val="002060"/>
        </w:rPr>
        <w:lastRenderedPageBreak/>
        <w:t>5.3.5</w:t>
      </w:r>
      <w:r w:rsidRPr="005E5ABC">
        <w:rPr>
          <w:rFonts w:ascii="Arial" w:hAnsi="Arial" w:cs="Arial"/>
          <w:color w:val="002060"/>
        </w:rPr>
        <w:tab/>
        <w:t xml:space="preserve">Put a monitoring plan together to ensure compliance with the prescribed controls is followed. </w:t>
      </w:r>
    </w:p>
    <w:p w:rsidR="0047375E" w:rsidRPr="005E5ABC" w:rsidRDefault="0047375E" w:rsidP="0047375E">
      <w:pPr>
        <w:autoSpaceDE w:val="0"/>
        <w:autoSpaceDN w:val="0"/>
        <w:adjustRightInd w:val="0"/>
        <w:ind w:left="1701" w:hanging="567"/>
        <w:rPr>
          <w:rFonts w:ascii="Arial" w:hAnsi="Arial" w:cs="Arial"/>
          <w:color w:val="002060"/>
        </w:rPr>
      </w:pPr>
    </w:p>
    <w:p w:rsidR="0047375E" w:rsidRPr="005E5ABC" w:rsidRDefault="0047375E" w:rsidP="0047375E">
      <w:pPr>
        <w:autoSpaceDE w:val="0"/>
        <w:autoSpaceDN w:val="0"/>
        <w:adjustRightInd w:val="0"/>
        <w:ind w:left="1701" w:hanging="567"/>
        <w:rPr>
          <w:rFonts w:ascii="Arial" w:hAnsi="Arial" w:cs="Arial"/>
          <w:color w:val="002060"/>
        </w:rPr>
      </w:pPr>
      <w:r w:rsidRPr="005E5ABC">
        <w:rPr>
          <w:rFonts w:ascii="Arial" w:hAnsi="Arial" w:cs="Arial"/>
          <w:color w:val="002060"/>
        </w:rPr>
        <w:t>5.3.6</w:t>
      </w:r>
      <w:r w:rsidRPr="005E5ABC">
        <w:rPr>
          <w:rFonts w:ascii="Arial" w:hAnsi="Arial" w:cs="Arial"/>
          <w:color w:val="002060"/>
        </w:rPr>
        <w:tab/>
        <w:t>Review your Risk / Hazard Assessment when any of the following has taken place namely:</w:t>
      </w:r>
    </w:p>
    <w:p w:rsidR="0047375E" w:rsidRPr="005E5ABC" w:rsidRDefault="0047375E" w:rsidP="00CF6D00">
      <w:pPr>
        <w:numPr>
          <w:ilvl w:val="0"/>
          <w:numId w:val="146"/>
        </w:numPr>
        <w:autoSpaceDE w:val="0"/>
        <w:autoSpaceDN w:val="0"/>
        <w:adjustRightInd w:val="0"/>
        <w:ind w:left="1985" w:hanging="284"/>
        <w:rPr>
          <w:rFonts w:ascii="Arial" w:hAnsi="Arial" w:cs="Arial"/>
          <w:color w:val="002060"/>
        </w:rPr>
      </w:pPr>
      <w:r w:rsidRPr="005E5ABC">
        <w:rPr>
          <w:rFonts w:ascii="Arial" w:hAnsi="Arial" w:cs="Arial"/>
          <w:color w:val="002060"/>
        </w:rPr>
        <w:t>Changes in the workplace render previous assessments obsolete;</w:t>
      </w:r>
    </w:p>
    <w:p w:rsidR="0047375E" w:rsidRPr="005E5ABC" w:rsidRDefault="0047375E" w:rsidP="00CF6D00">
      <w:pPr>
        <w:numPr>
          <w:ilvl w:val="0"/>
          <w:numId w:val="146"/>
        </w:numPr>
        <w:autoSpaceDE w:val="0"/>
        <w:autoSpaceDN w:val="0"/>
        <w:adjustRightInd w:val="0"/>
        <w:ind w:left="1985" w:hanging="284"/>
        <w:rPr>
          <w:rFonts w:ascii="Arial" w:hAnsi="Arial" w:cs="Arial"/>
          <w:color w:val="002060"/>
        </w:rPr>
      </w:pPr>
      <w:r w:rsidRPr="005E5ABC">
        <w:rPr>
          <w:rFonts w:ascii="Arial" w:hAnsi="Arial" w:cs="Arial"/>
          <w:color w:val="002060"/>
        </w:rPr>
        <w:t>Changes in the work procedures render previous assessments obsolete;</w:t>
      </w:r>
    </w:p>
    <w:p w:rsidR="0047375E" w:rsidRPr="005E5ABC" w:rsidRDefault="0047375E" w:rsidP="00CF6D00">
      <w:pPr>
        <w:numPr>
          <w:ilvl w:val="0"/>
          <w:numId w:val="146"/>
        </w:numPr>
        <w:autoSpaceDE w:val="0"/>
        <w:autoSpaceDN w:val="0"/>
        <w:adjustRightInd w:val="0"/>
        <w:ind w:left="1985" w:hanging="284"/>
        <w:rPr>
          <w:rFonts w:ascii="Arial" w:hAnsi="Arial" w:cs="Arial"/>
          <w:color w:val="002060"/>
        </w:rPr>
      </w:pPr>
      <w:r w:rsidRPr="005E5ABC">
        <w:rPr>
          <w:rFonts w:ascii="Arial" w:hAnsi="Arial" w:cs="Arial"/>
          <w:color w:val="002060"/>
        </w:rPr>
        <w:t>Other types of machinery are used;</w:t>
      </w:r>
    </w:p>
    <w:p w:rsidR="0047375E" w:rsidRPr="005E5ABC" w:rsidRDefault="0047375E" w:rsidP="00CF6D00">
      <w:pPr>
        <w:widowControl w:val="0"/>
        <w:numPr>
          <w:ilvl w:val="0"/>
          <w:numId w:val="146"/>
        </w:numPr>
        <w:suppressAutoHyphens/>
        <w:autoSpaceDE w:val="0"/>
        <w:autoSpaceDN w:val="0"/>
        <w:adjustRightInd w:val="0"/>
        <w:ind w:left="1985" w:hanging="284"/>
        <w:rPr>
          <w:rFonts w:ascii="Arial" w:hAnsi="Arial" w:cs="Arial"/>
          <w:color w:val="002060"/>
        </w:rPr>
      </w:pPr>
      <w:r w:rsidRPr="005E5ABC">
        <w:rPr>
          <w:rFonts w:ascii="Arial" w:hAnsi="Arial" w:cs="Arial"/>
          <w:color w:val="002060"/>
        </w:rPr>
        <w:t>An incident took place whilst all the controls were in place; or</w:t>
      </w:r>
    </w:p>
    <w:p w:rsidR="0047375E" w:rsidRPr="005E5ABC" w:rsidRDefault="0047375E" w:rsidP="00CF6D00">
      <w:pPr>
        <w:widowControl w:val="0"/>
        <w:numPr>
          <w:ilvl w:val="0"/>
          <w:numId w:val="146"/>
        </w:numPr>
        <w:suppressAutoHyphens/>
        <w:autoSpaceDE w:val="0"/>
        <w:autoSpaceDN w:val="0"/>
        <w:adjustRightInd w:val="0"/>
        <w:ind w:left="1985" w:hanging="284"/>
        <w:rPr>
          <w:rFonts w:ascii="Arial" w:hAnsi="Arial" w:cs="Arial"/>
          <w:color w:val="002060"/>
        </w:rPr>
      </w:pPr>
      <w:r w:rsidRPr="005E5ABC">
        <w:rPr>
          <w:rFonts w:ascii="Arial" w:hAnsi="Arial" w:cs="Arial"/>
          <w:color w:val="002060"/>
        </w:rPr>
        <w:t>A year has lapsed since the previous assessment.</w:t>
      </w:r>
    </w:p>
    <w:p w:rsidR="0047375E" w:rsidRPr="005E5ABC" w:rsidRDefault="0047375E" w:rsidP="0047375E">
      <w:pPr>
        <w:rPr>
          <w:rFonts w:ascii="Arial" w:hAnsi="Arial" w:cs="Arial"/>
          <w:color w:val="002060"/>
        </w:rPr>
      </w:pPr>
    </w:p>
    <w:p w:rsidR="0047375E" w:rsidRPr="005E5ABC" w:rsidRDefault="0047375E" w:rsidP="002B405E">
      <w:pPr>
        <w:pStyle w:val="ListParagraph"/>
        <w:numPr>
          <w:ilvl w:val="1"/>
          <w:numId w:val="113"/>
        </w:numPr>
        <w:ind w:left="426" w:hanging="426"/>
        <w:rPr>
          <w:rFonts w:ascii="Arial" w:hAnsi="Arial" w:cs="Arial"/>
          <w:b/>
          <w:color w:val="002060"/>
          <w:sz w:val="28"/>
          <w:szCs w:val="28"/>
        </w:rPr>
      </w:pPr>
      <w:r w:rsidRPr="005E5ABC">
        <w:rPr>
          <w:rFonts w:ascii="Arial" w:hAnsi="Arial" w:cs="Arial"/>
          <w:b/>
          <w:color w:val="002060"/>
          <w:sz w:val="28"/>
          <w:szCs w:val="28"/>
        </w:rPr>
        <w:t>Records</w:t>
      </w:r>
    </w:p>
    <w:p w:rsidR="0047375E" w:rsidRPr="005E5ABC" w:rsidRDefault="0047375E" w:rsidP="0047375E">
      <w:pPr>
        <w:autoSpaceDE w:val="0"/>
        <w:autoSpaceDN w:val="0"/>
        <w:adjustRightInd w:val="0"/>
        <w:ind w:left="567"/>
        <w:rPr>
          <w:rFonts w:ascii="Arial" w:hAnsi="Arial" w:cs="Arial"/>
          <w:color w:val="002060"/>
        </w:rPr>
      </w:pPr>
      <w:r w:rsidRPr="005E5ABC">
        <w:rPr>
          <w:rFonts w:ascii="Arial" w:hAnsi="Arial" w:cs="Arial"/>
          <w:color w:val="002060"/>
        </w:rPr>
        <w:t>A record of the Risk Assessment with the corresponding protective and preventative measures must be retained.</w:t>
      </w:r>
    </w:p>
    <w:p w:rsidR="0047375E" w:rsidRPr="005E5ABC" w:rsidRDefault="0047375E" w:rsidP="0047375E">
      <w:pPr>
        <w:autoSpaceDE w:val="0"/>
        <w:autoSpaceDN w:val="0"/>
        <w:adjustRightInd w:val="0"/>
        <w:ind w:left="567"/>
        <w:rPr>
          <w:rFonts w:ascii="Arial" w:hAnsi="Arial" w:cs="Arial"/>
          <w:color w:val="002060"/>
        </w:rPr>
      </w:pPr>
    </w:p>
    <w:p w:rsidR="0047375E" w:rsidRPr="005E5ABC" w:rsidRDefault="0047375E" w:rsidP="0047375E">
      <w:pPr>
        <w:autoSpaceDE w:val="0"/>
        <w:autoSpaceDN w:val="0"/>
        <w:adjustRightInd w:val="0"/>
        <w:ind w:left="567"/>
        <w:rPr>
          <w:rFonts w:ascii="Arial" w:hAnsi="Arial" w:cs="Arial"/>
          <w:color w:val="002060"/>
        </w:rPr>
      </w:pPr>
      <w:r w:rsidRPr="005E5ABC">
        <w:rPr>
          <w:rFonts w:ascii="Arial" w:hAnsi="Arial" w:cs="Arial"/>
          <w:color w:val="002060"/>
        </w:rPr>
        <w:t>Records for the issue of PPE as well as the training records for the PPE issued will be kept (See Personal Protective Equipment Policy and Procedure.)</w:t>
      </w:r>
    </w:p>
    <w:p w:rsidR="0047375E" w:rsidRPr="005E5ABC" w:rsidRDefault="0047375E" w:rsidP="0047375E">
      <w:pPr>
        <w:autoSpaceDE w:val="0"/>
        <w:autoSpaceDN w:val="0"/>
        <w:adjustRightInd w:val="0"/>
        <w:ind w:left="567"/>
        <w:rPr>
          <w:rFonts w:ascii="Arial" w:hAnsi="Arial" w:cs="Arial"/>
          <w:color w:val="002060"/>
        </w:rPr>
      </w:pPr>
    </w:p>
    <w:p w:rsidR="0047375E" w:rsidRPr="005E5ABC" w:rsidRDefault="0047375E" w:rsidP="002B405E">
      <w:pPr>
        <w:pStyle w:val="ListParagraph"/>
        <w:numPr>
          <w:ilvl w:val="1"/>
          <w:numId w:val="113"/>
        </w:numPr>
        <w:ind w:left="426"/>
        <w:rPr>
          <w:rFonts w:ascii="Arial" w:hAnsi="Arial" w:cs="Arial"/>
          <w:b/>
          <w:color w:val="002060"/>
          <w:sz w:val="28"/>
          <w:szCs w:val="28"/>
        </w:rPr>
      </w:pPr>
      <w:r w:rsidRPr="005E5ABC">
        <w:rPr>
          <w:rFonts w:ascii="Arial" w:hAnsi="Arial" w:cs="Arial"/>
          <w:b/>
          <w:color w:val="002060"/>
          <w:sz w:val="28"/>
          <w:szCs w:val="28"/>
        </w:rPr>
        <w:t>R</w:t>
      </w:r>
      <w:r w:rsidRPr="005E5ABC">
        <w:rPr>
          <w:rFonts w:ascii="Arial" w:hAnsi="Arial" w:cs="Arial"/>
          <w:b/>
          <w:bCs/>
          <w:color w:val="002060"/>
          <w:sz w:val="28"/>
          <w:szCs w:val="28"/>
        </w:rPr>
        <w:t>esponsibilities</w:t>
      </w:r>
    </w:p>
    <w:p w:rsidR="0047375E" w:rsidRPr="005E5ABC" w:rsidRDefault="0047375E" w:rsidP="0047375E">
      <w:pPr>
        <w:autoSpaceDE w:val="0"/>
        <w:autoSpaceDN w:val="0"/>
        <w:adjustRightInd w:val="0"/>
        <w:spacing w:after="120"/>
        <w:ind w:left="1134" w:hanging="567"/>
        <w:rPr>
          <w:rFonts w:ascii="Arial" w:hAnsi="Arial" w:cs="Arial"/>
          <w:bCs/>
          <w:color w:val="002060"/>
        </w:rPr>
      </w:pPr>
      <w:r w:rsidRPr="005E5ABC">
        <w:rPr>
          <w:rFonts w:ascii="Arial" w:hAnsi="Arial" w:cs="Arial"/>
          <w:bCs/>
          <w:color w:val="002060"/>
        </w:rPr>
        <w:t>7.1</w:t>
      </w:r>
      <w:r w:rsidRPr="005E5ABC">
        <w:rPr>
          <w:rFonts w:ascii="Arial" w:hAnsi="Arial" w:cs="Arial"/>
          <w:bCs/>
          <w:color w:val="002060"/>
        </w:rPr>
        <w:tab/>
        <w:t>All personnel are responsible to study the contents of this policy and procedures to ensure that they are knowledgeable with the contents.</w:t>
      </w:r>
    </w:p>
    <w:p w:rsidR="0047375E" w:rsidRPr="005E5ABC" w:rsidRDefault="0047375E" w:rsidP="0047375E">
      <w:pPr>
        <w:autoSpaceDE w:val="0"/>
        <w:autoSpaceDN w:val="0"/>
        <w:adjustRightInd w:val="0"/>
        <w:spacing w:after="120"/>
        <w:ind w:left="1134" w:hanging="567"/>
        <w:rPr>
          <w:rFonts w:ascii="Arial" w:hAnsi="Arial" w:cs="Arial"/>
          <w:bCs/>
          <w:color w:val="002060"/>
        </w:rPr>
      </w:pPr>
      <w:r w:rsidRPr="005E5ABC">
        <w:rPr>
          <w:rFonts w:ascii="Arial" w:hAnsi="Arial" w:cs="Arial"/>
          <w:bCs/>
          <w:color w:val="002060"/>
        </w:rPr>
        <w:t>7.2</w:t>
      </w:r>
      <w:r w:rsidRPr="005E5ABC">
        <w:rPr>
          <w:rFonts w:ascii="Arial" w:hAnsi="Arial" w:cs="Arial"/>
          <w:bCs/>
          <w:color w:val="002060"/>
        </w:rPr>
        <w:tab/>
        <w:t>The CEO is overall responsible to ensure compliance with this policy and procedure and the Occupational Health and Safety Act and Regulations.</w:t>
      </w:r>
    </w:p>
    <w:p w:rsidR="0047375E" w:rsidRPr="005E5ABC" w:rsidRDefault="0047375E" w:rsidP="0047375E">
      <w:pPr>
        <w:autoSpaceDE w:val="0"/>
        <w:autoSpaceDN w:val="0"/>
        <w:adjustRightInd w:val="0"/>
        <w:ind w:left="567"/>
        <w:rPr>
          <w:rFonts w:ascii="Arial" w:hAnsi="Arial" w:cs="Arial"/>
          <w:color w:val="002060"/>
        </w:rPr>
      </w:pPr>
    </w:p>
    <w:p w:rsidR="0047375E" w:rsidRPr="005E5ABC" w:rsidRDefault="0047375E" w:rsidP="002B405E">
      <w:pPr>
        <w:pStyle w:val="ListParagraph"/>
        <w:numPr>
          <w:ilvl w:val="1"/>
          <w:numId w:val="113"/>
        </w:numPr>
        <w:ind w:left="426" w:hanging="426"/>
        <w:rPr>
          <w:rFonts w:ascii="Arial" w:hAnsi="Arial" w:cs="Arial"/>
          <w:b/>
          <w:color w:val="002060"/>
          <w:sz w:val="28"/>
          <w:szCs w:val="28"/>
        </w:rPr>
      </w:pPr>
      <w:r w:rsidRPr="005E5ABC">
        <w:rPr>
          <w:rFonts w:ascii="Arial" w:hAnsi="Arial" w:cs="Arial"/>
          <w:b/>
          <w:color w:val="002060"/>
          <w:sz w:val="28"/>
          <w:szCs w:val="28"/>
        </w:rPr>
        <w:t>Title and allocation / Responsible person / Review</w:t>
      </w:r>
    </w:p>
    <w:p w:rsidR="0047375E" w:rsidRPr="005E5ABC" w:rsidRDefault="0047375E" w:rsidP="00CF6D00">
      <w:pPr>
        <w:pStyle w:val="ListParagraph"/>
        <w:numPr>
          <w:ilvl w:val="1"/>
          <w:numId w:val="166"/>
        </w:numPr>
        <w:ind w:left="1134" w:hanging="567"/>
        <w:rPr>
          <w:rFonts w:ascii="Arial" w:hAnsi="Arial" w:cs="Arial"/>
          <w:color w:val="002060"/>
        </w:rPr>
      </w:pPr>
      <w:r w:rsidRPr="005E5ABC">
        <w:rPr>
          <w:rFonts w:ascii="Arial" w:hAnsi="Arial" w:cs="Arial"/>
          <w:color w:val="002060"/>
        </w:rPr>
        <w:t>This procedure</w:t>
      </w:r>
    </w:p>
    <w:p w:rsidR="0047375E" w:rsidRPr="005E5ABC" w:rsidRDefault="0047375E" w:rsidP="00CF6D00">
      <w:pPr>
        <w:pStyle w:val="ListParagraph"/>
        <w:numPr>
          <w:ilvl w:val="2"/>
          <w:numId w:val="166"/>
        </w:numPr>
        <w:ind w:left="1843" w:hanging="709"/>
        <w:rPr>
          <w:rFonts w:ascii="Arial" w:hAnsi="Arial" w:cs="Arial"/>
          <w:color w:val="002060"/>
        </w:rPr>
      </w:pPr>
      <w:r w:rsidRPr="005E5ABC">
        <w:rPr>
          <w:rFonts w:ascii="Arial" w:hAnsi="Arial" w:cs="Arial"/>
          <w:color w:val="002060"/>
        </w:rPr>
        <w:t>Shall be called the Hazard / Risk Assessment Policy and Procedure; and</w:t>
      </w:r>
    </w:p>
    <w:p w:rsidR="0047375E" w:rsidRPr="005E5ABC" w:rsidRDefault="0047375E" w:rsidP="00CF6D00">
      <w:pPr>
        <w:numPr>
          <w:ilvl w:val="2"/>
          <w:numId w:val="166"/>
        </w:numPr>
        <w:tabs>
          <w:tab w:val="left" w:pos="1843"/>
        </w:tabs>
        <w:ind w:left="1701" w:hanging="567"/>
        <w:rPr>
          <w:rFonts w:ascii="Arial" w:hAnsi="Arial" w:cs="Arial"/>
          <w:color w:val="002060"/>
        </w:rPr>
      </w:pPr>
      <w:r w:rsidRPr="005E5ABC">
        <w:rPr>
          <w:rFonts w:ascii="Arial" w:hAnsi="Arial" w:cs="Arial"/>
          <w:color w:val="002060"/>
        </w:rPr>
        <w:t>Form part of the Health, Safety and Environmental policies and procedures.</w:t>
      </w:r>
    </w:p>
    <w:p w:rsidR="0047375E" w:rsidRPr="005E5ABC" w:rsidRDefault="0047375E" w:rsidP="00CF6D00">
      <w:pPr>
        <w:numPr>
          <w:ilvl w:val="1"/>
          <w:numId w:val="166"/>
        </w:numPr>
        <w:ind w:left="1134" w:hanging="567"/>
        <w:rPr>
          <w:rFonts w:ascii="Arial" w:hAnsi="Arial" w:cs="Arial"/>
          <w:color w:val="002060"/>
        </w:rPr>
      </w:pPr>
      <w:r w:rsidRPr="005E5ABC">
        <w:rPr>
          <w:rFonts w:ascii="Arial" w:hAnsi="Arial" w:cs="Arial"/>
          <w:iCs/>
          <w:color w:val="002060"/>
        </w:rPr>
        <w:t>The CEO is the responsible person to ensure that revisions take place and that all correspondence in relation to this policy be kept and taken into consideration at the review.</w:t>
      </w:r>
    </w:p>
    <w:p w:rsidR="0047375E" w:rsidRPr="005E5ABC" w:rsidRDefault="0047375E" w:rsidP="00CF6D00">
      <w:pPr>
        <w:numPr>
          <w:ilvl w:val="1"/>
          <w:numId w:val="166"/>
        </w:numPr>
        <w:ind w:left="1134" w:hanging="567"/>
        <w:rPr>
          <w:rFonts w:ascii="Arial" w:hAnsi="Arial" w:cs="Arial"/>
          <w:color w:val="002060"/>
        </w:rPr>
      </w:pPr>
      <w:r w:rsidRPr="005E5ABC">
        <w:rPr>
          <w:rFonts w:ascii="Arial" w:hAnsi="Arial" w:cs="Arial"/>
          <w:iCs/>
          <w:color w:val="002060"/>
        </w:rPr>
        <w:t xml:space="preserve">This procedure must be reviewed when need be, but not later than 24 months from the effective date of this policy and procedure. </w:t>
      </w:r>
    </w:p>
    <w:p w:rsidR="0047375E" w:rsidRPr="005E5ABC" w:rsidRDefault="0047375E" w:rsidP="0047375E">
      <w:pPr>
        <w:rPr>
          <w:rFonts w:ascii="Arial" w:hAnsi="Arial" w:cs="Arial"/>
          <w:color w:val="002060"/>
        </w:rPr>
      </w:pPr>
    </w:p>
    <w:p w:rsidR="0047375E" w:rsidRPr="005E5ABC" w:rsidRDefault="0047375E" w:rsidP="0047375E">
      <w:pPr>
        <w:rPr>
          <w:rFonts w:ascii="Arial" w:hAnsi="Arial" w:cs="Arial"/>
          <w:color w:val="002060"/>
        </w:rPr>
      </w:pPr>
    </w:p>
    <w:p w:rsidR="0047375E" w:rsidRPr="005E5ABC" w:rsidRDefault="0047375E" w:rsidP="0047375E">
      <w:pPr>
        <w:autoSpaceDE w:val="0"/>
        <w:autoSpaceDN w:val="0"/>
        <w:adjustRightInd w:val="0"/>
        <w:jc w:val="center"/>
        <w:rPr>
          <w:b/>
          <w:color w:val="002060"/>
        </w:rPr>
      </w:pPr>
      <w:r w:rsidRPr="005E5ABC">
        <w:rPr>
          <w:rFonts w:ascii="Arial" w:hAnsi="Arial" w:cs="Arial"/>
          <w:color w:val="002060"/>
        </w:rPr>
        <w:br w:type="page"/>
      </w:r>
      <w:r w:rsidRPr="005E5ABC">
        <w:rPr>
          <w:b/>
          <w:color w:val="002060"/>
        </w:rPr>
        <w:lastRenderedPageBreak/>
        <w:t>Annexure 1</w:t>
      </w:r>
    </w:p>
    <w:p w:rsidR="0047375E" w:rsidRPr="005E5ABC" w:rsidRDefault="0047375E" w:rsidP="0047375E">
      <w:pPr>
        <w:autoSpaceDE w:val="0"/>
        <w:autoSpaceDN w:val="0"/>
        <w:adjustRightInd w:val="0"/>
        <w:jc w:val="center"/>
        <w:rPr>
          <w:b/>
          <w:color w:val="002060"/>
          <w:sz w:val="28"/>
          <w:szCs w:val="28"/>
        </w:rPr>
      </w:pPr>
      <w:r w:rsidRPr="005E5ABC">
        <w:rPr>
          <w:b/>
          <w:color w:val="002060"/>
          <w:sz w:val="28"/>
          <w:szCs w:val="28"/>
        </w:rPr>
        <w:t>RISK ASESSMENT MATRIX</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The matrix is divided into blue, yellow and red areas to illustrate the increasing level of Risk.</w:t>
      </w:r>
    </w:p>
    <w:p w:rsidR="0047375E" w:rsidRPr="005E5ABC" w:rsidRDefault="0047375E" w:rsidP="0047375E">
      <w:pPr>
        <w:rPr>
          <w:color w:val="00206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92"/>
        <w:gridCol w:w="992"/>
        <w:gridCol w:w="992"/>
        <w:gridCol w:w="992"/>
        <w:gridCol w:w="993"/>
        <w:gridCol w:w="976"/>
        <w:gridCol w:w="976"/>
        <w:gridCol w:w="977"/>
        <w:gridCol w:w="976"/>
        <w:gridCol w:w="977"/>
      </w:tblGrid>
      <w:tr w:rsidR="0047375E" w:rsidRPr="005E5ABC" w:rsidTr="005E5ABC">
        <w:tc>
          <w:tcPr>
            <w:tcW w:w="392" w:type="dxa"/>
            <w:vMerge w:val="restart"/>
            <w:textDirection w:val="btLr"/>
          </w:tcPr>
          <w:p w:rsidR="0047375E" w:rsidRPr="005E5ABC" w:rsidRDefault="0047375E" w:rsidP="005E5ABC">
            <w:pPr>
              <w:autoSpaceDE w:val="0"/>
              <w:autoSpaceDN w:val="0"/>
              <w:adjustRightInd w:val="0"/>
              <w:ind w:left="113" w:right="113"/>
              <w:rPr>
                <w:rFonts w:ascii="Arial" w:hAnsi="Arial" w:cs="Arial"/>
                <w:b/>
                <w:color w:val="002060"/>
                <w:sz w:val="18"/>
                <w:szCs w:val="18"/>
              </w:rPr>
            </w:pPr>
            <w:r w:rsidRPr="005E5ABC">
              <w:rPr>
                <w:rFonts w:ascii="Arial" w:hAnsi="Arial" w:cs="Arial"/>
                <w:b/>
                <w:color w:val="002060"/>
                <w:sz w:val="18"/>
                <w:szCs w:val="18"/>
              </w:rPr>
              <w:t>Severity</w:t>
            </w:r>
          </w:p>
        </w:tc>
        <w:tc>
          <w:tcPr>
            <w:tcW w:w="3969" w:type="dxa"/>
            <w:gridSpan w:val="4"/>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CONSEQUENCES</w:t>
            </w:r>
          </w:p>
        </w:tc>
        <w:tc>
          <w:tcPr>
            <w:tcW w:w="4882" w:type="dxa"/>
            <w:gridSpan w:val="5"/>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INCREASING LIKELIHOOD</w:t>
            </w:r>
          </w:p>
        </w:tc>
      </w:tr>
      <w:tr w:rsidR="0047375E" w:rsidRPr="005E5ABC" w:rsidTr="005E5ABC">
        <w:trPr>
          <w:trHeight w:val="239"/>
        </w:trPr>
        <w:tc>
          <w:tcPr>
            <w:tcW w:w="392" w:type="dxa"/>
            <w:vMerge/>
          </w:tcPr>
          <w:p w:rsidR="0047375E" w:rsidRPr="005E5ABC" w:rsidRDefault="0047375E" w:rsidP="005E5ABC">
            <w:pPr>
              <w:rPr>
                <w:rFonts w:ascii="Arial" w:hAnsi="Arial" w:cs="Arial"/>
                <w:b/>
                <w:color w:val="002060"/>
                <w:sz w:val="18"/>
                <w:szCs w:val="18"/>
              </w:rPr>
            </w:pPr>
          </w:p>
        </w:tc>
        <w:tc>
          <w:tcPr>
            <w:tcW w:w="992" w:type="dxa"/>
            <w:vMerge w:val="restart"/>
            <w:textDirection w:val="btLr"/>
            <w:vAlign w:val="center"/>
          </w:tcPr>
          <w:p w:rsidR="0047375E" w:rsidRPr="005E5ABC" w:rsidRDefault="0047375E" w:rsidP="005E5ABC">
            <w:pPr>
              <w:autoSpaceDE w:val="0"/>
              <w:autoSpaceDN w:val="0"/>
              <w:adjustRightInd w:val="0"/>
              <w:ind w:left="113" w:right="113"/>
              <w:rPr>
                <w:rFonts w:ascii="Arial" w:hAnsi="Arial" w:cs="Arial"/>
                <w:b/>
                <w:color w:val="002060"/>
                <w:sz w:val="18"/>
                <w:szCs w:val="18"/>
              </w:rPr>
            </w:pPr>
            <w:r w:rsidRPr="005E5ABC">
              <w:rPr>
                <w:rFonts w:ascii="Arial" w:hAnsi="Arial" w:cs="Arial"/>
                <w:b/>
                <w:color w:val="002060"/>
                <w:sz w:val="18"/>
                <w:szCs w:val="18"/>
              </w:rPr>
              <w:t>People (P)</w:t>
            </w:r>
          </w:p>
        </w:tc>
        <w:tc>
          <w:tcPr>
            <w:tcW w:w="992" w:type="dxa"/>
            <w:vMerge w:val="restart"/>
            <w:textDirection w:val="btLr"/>
            <w:vAlign w:val="center"/>
          </w:tcPr>
          <w:p w:rsidR="0047375E" w:rsidRPr="005E5ABC" w:rsidRDefault="0047375E" w:rsidP="005E5ABC">
            <w:pPr>
              <w:autoSpaceDE w:val="0"/>
              <w:autoSpaceDN w:val="0"/>
              <w:adjustRightInd w:val="0"/>
              <w:ind w:left="113" w:right="113"/>
              <w:rPr>
                <w:rFonts w:ascii="Arial" w:hAnsi="Arial" w:cs="Arial"/>
                <w:b/>
                <w:color w:val="002060"/>
                <w:sz w:val="18"/>
                <w:szCs w:val="18"/>
              </w:rPr>
            </w:pPr>
            <w:r w:rsidRPr="005E5ABC">
              <w:rPr>
                <w:rFonts w:ascii="Arial" w:hAnsi="Arial" w:cs="Arial"/>
                <w:b/>
                <w:color w:val="002060"/>
                <w:sz w:val="18"/>
                <w:szCs w:val="18"/>
              </w:rPr>
              <w:t>Assets (A)</w:t>
            </w:r>
          </w:p>
        </w:tc>
        <w:tc>
          <w:tcPr>
            <w:tcW w:w="992" w:type="dxa"/>
            <w:vMerge w:val="restart"/>
            <w:textDirection w:val="btLr"/>
            <w:vAlign w:val="center"/>
          </w:tcPr>
          <w:p w:rsidR="0047375E" w:rsidRPr="005E5ABC" w:rsidRDefault="0047375E" w:rsidP="005E5ABC">
            <w:pPr>
              <w:autoSpaceDE w:val="0"/>
              <w:autoSpaceDN w:val="0"/>
              <w:adjustRightInd w:val="0"/>
              <w:ind w:left="113" w:right="113"/>
              <w:rPr>
                <w:rFonts w:ascii="Arial" w:hAnsi="Arial" w:cs="Arial"/>
                <w:b/>
                <w:color w:val="002060"/>
                <w:sz w:val="18"/>
                <w:szCs w:val="18"/>
              </w:rPr>
            </w:pPr>
            <w:r w:rsidRPr="005E5ABC">
              <w:rPr>
                <w:rFonts w:ascii="Arial" w:hAnsi="Arial" w:cs="Arial"/>
                <w:b/>
                <w:color w:val="002060"/>
                <w:sz w:val="18"/>
                <w:szCs w:val="18"/>
              </w:rPr>
              <w:t>Environment (E)</w:t>
            </w:r>
          </w:p>
        </w:tc>
        <w:tc>
          <w:tcPr>
            <w:tcW w:w="993" w:type="dxa"/>
            <w:vMerge w:val="restart"/>
            <w:textDirection w:val="btLr"/>
            <w:vAlign w:val="center"/>
          </w:tcPr>
          <w:p w:rsidR="0047375E" w:rsidRPr="005E5ABC" w:rsidRDefault="0047375E" w:rsidP="005E5ABC">
            <w:pPr>
              <w:autoSpaceDE w:val="0"/>
              <w:autoSpaceDN w:val="0"/>
              <w:adjustRightInd w:val="0"/>
              <w:ind w:left="113" w:right="113"/>
              <w:rPr>
                <w:rFonts w:ascii="Arial" w:hAnsi="Arial" w:cs="Arial"/>
                <w:b/>
                <w:color w:val="002060"/>
                <w:sz w:val="18"/>
                <w:szCs w:val="18"/>
              </w:rPr>
            </w:pPr>
            <w:r w:rsidRPr="005E5ABC">
              <w:rPr>
                <w:rFonts w:ascii="Arial" w:hAnsi="Arial" w:cs="Arial"/>
                <w:b/>
                <w:color w:val="002060"/>
                <w:sz w:val="18"/>
                <w:szCs w:val="18"/>
              </w:rPr>
              <w:t>Reputation (R)</w:t>
            </w:r>
          </w:p>
        </w:tc>
        <w:tc>
          <w:tcPr>
            <w:tcW w:w="976" w:type="dxa"/>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A</w:t>
            </w:r>
          </w:p>
        </w:tc>
        <w:tc>
          <w:tcPr>
            <w:tcW w:w="976" w:type="dxa"/>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B</w:t>
            </w:r>
          </w:p>
        </w:tc>
        <w:tc>
          <w:tcPr>
            <w:tcW w:w="977" w:type="dxa"/>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C</w:t>
            </w:r>
          </w:p>
        </w:tc>
        <w:tc>
          <w:tcPr>
            <w:tcW w:w="976" w:type="dxa"/>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D</w:t>
            </w:r>
          </w:p>
        </w:tc>
        <w:tc>
          <w:tcPr>
            <w:tcW w:w="977" w:type="dxa"/>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E</w:t>
            </w:r>
          </w:p>
        </w:tc>
      </w:tr>
      <w:tr w:rsidR="0047375E" w:rsidRPr="005E5ABC" w:rsidTr="005E5ABC">
        <w:trPr>
          <w:trHeight w:val="1375"/>
        </w:trPr>
        <w:tc>
          <w:tcPr>
            <w:tcW w:w="392" w:type="dxa"/>
            <w:vMerge/>
          </w:tcPr>
          <w:p w:rsidR="0047375E" w:rsidRPr="005E5ABC" w:rsidRDefault="0047375E" w:rsidP="005E5ABC">
            <w:pPr>
              <w:rPr>
                <w:rFonts w:ascii="Arial" w:hAnsi="Arial" w:cs="Arial"/>
                <w:b/>
                <w:color w:val="002060"/>
                <w:sz w:val="18"/>
                <w:szCs w:val="18"/>
              </w:rPr>
            </w:pPr>
          </w:p>
        </w:tc>
        <w:tc>
          <w:tcPr>
            <w:tcW w:w="992" w:type="dxa"/>
            <w:vMerge/>
          </w:tcPr>
          <w:p w:rsidR="0047375E" w:rsidRPr="005E5ABC" w:rsidRDefault="0047375E" w:rsidP="005E5ABC">
            <w:pPr>
              <w:autoSpaceDE w:val="0"/>
              <w:autoSpaceDN w:val="0"/>
              <w:adjustRightInd w:val="0"/>
              <w:rPr>
                <w:rFonts w:ascii="Arial" w:hAnsi="Arial" w:cs="Arial"/>
                <w:color w:val="002060"/>
                <w:sz w:val="12"/>
                <w:szCs w:val="12"/>
              </w:rPr>
            </w:pPr>
          </w:p>
        </w:tc>
        <w:tc>
          <w:tcPr>
            <w:tcW w:w="992" w:type="dxa"/>
            <w:vMerge/>
          </w:tcPr>
          <w:p w:rsidR="0047375E" w:rsidRPr="005E5ABC" w:rsidRDefault="0047375E" w:rsidP="005E5ABC">
            <w:pPr>
              <w:autoSpaceDE w:val="0"/>
              <w:autoSpaceDN w:val="0"/>
              <w:adjustRightInd w:val="0"/>
              <w:rPr>
                <w:rFonts w:ascii="Arial" w:hAnsi="Arial" w:cs="Arial"/>
                <w:color w:val="002060"/>
                <w:sz w:val="12"/>
                <w:szCs w:val="12"/>
              </w:rPr>
            </w:pPr>
          </w:p>
        </w:tc>
        <w:tc>
          <w:tcPr>
            <w:tcW w:w="992" w:type="dxa"/>
            <w:vMerge/>
          </w:tcPr>
          <w:p w:rsidR="0047375E" w:rsidRPr="005E5ABC" w:rsidRDefault="0047375E" w:rsidP="005E5ABC">
            <w:pPr>
              <w:autoSpaceDE w:val="0"/>
              <w:autoSpaceDN w:val="0"/>
              <w:adjustRightInd w:val="0"/>
              <w:rPr>
                <w:rFonts w:ascii="Arial" w:hAnsi="Arial" w:cs="Arial"/>
                <w:color w:val="002060"/>
                <w:sz w:val="12"/>
                <w:szCs w:val="12"/>
              </w:rPr>
            </w:pPr>
          </w:p>
        </w:tc>
        <w:tc>
          <w:tcPr>
            <w:tcW w:w="993" w:type="dxa"/>
            <w:vMerge/>
          </w:tcPr>
          <w:p w:rsidR="0047375E" w:rsidRPr="005E5ABC" w:rsidRDefault="0047375E" w:rsidP="005E5ABC">
            <w:pPr>
              <w:autoSpaceDE w:val="0"/>
              <w:autoSpaceDN w:val="0"/>
              <w:adjustRightInd w:val="0"/>
              <w:rPr>
                <w:rFonts w:ascii="Arial" w:hAnsi="Arial" w:cs="Arial"/>
                <w:color w:val="002060"/>
                <w:sz w:val="12"/>
                <w:szCs w:val="12"/>
              </w:rPr>
            </w:pPr>
          </w:p>
        </w:tc>
        <w:tc>
          <w:tcPr>
            <w:tcW w:w="976"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Never heard of in the Industry</w:t>
            </w:r>
          </w:p>
        </w:tc>
        <w:tc>
          <w:tcPr>
            <w:tcW w:w="976"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Heard of in the Industry</w:t>
            </w:r>
          </w:p>
        </w:tc>
        <w:tc>
          <w:tcPr>
            <w:tcW w:w="977"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Has happened in the Organisation or more than once per year in the Industry</w:t>
            </w:r>
          </w:p>
        </w:tc>
        <w:tc>
          <w:tcPr>
            <w:tcW w:w="976"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Has happened at the Location or more than once per year in the Organisation</w:t>
            </w:r>
          </w:p>
        </w:tc>
        <w:tc>
          <w:tcPr>
            <w:tcW w:w="977"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Has happened more than once per year at the Location</w:t>
            </w:r>
          </w:p>
        </w:tc>
      </w:tr>
      <w:tr w:rsidR="0047375E" w:rsidRPr="005E5ABC" w:rsidTr="005E5ABC">
        <w:tc>
          <w:tcPr>
            <w:tcW w:w="392" w:type="dxa"/>
            <w:vAlign w:val="center"/>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0</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No injury or health effect</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No damage</w:t>
            </w:r>
          </w:p>
        </w:tc>
        <w:tc>
          <w:tcPr>
            <w:tcW w:w="992" w:type="dxa"/>
            <w:vAlign w:val="center"/>
          </w:tcPr>
          <w:p w:rsidR="0047375E" w:rsidRPr="005E5ABC" w:rsidRDefault="0047375E" w:rsidP="005E5ABC">
            <w:pPr>
              <w:jc w:val="center"/>
              <w:rPr>
                <w:rFonts w:ascii="Arial" w:hAnsi="Arial" w:cs="Arial"/>
                <w:color w:val="002060"/>
                <w:sz w:val="12"/>
                <w:szCs w:val="12"/>
              </w:rPr>
            </w:pPr>
            <w:r w:rsidRPr="005E5ABC">
              <w:rPr>
                <w:rFonts w:ascii="Arial" w:hAnsi="Arial" w:cs="Arial"/>
                <w:color w:val="002060"/>
                <w:sz w:val="12"/>
                <w:szCs w:val="12"/>
              </w:rPr>
              <w:t>No effect</w:t>
            </w:r>
          </w:p>
        </w:tc>
        <w:tc>
          <w:tcPr>
            <w:tcW w:w="993" w:type="dxa"/>
            <w:vAlign w:val="center"/>
          </w:tcPr>
          <w:p w:rsidR="0047375E" w:rsidRPr="005E5ABC" w:rsidRDefault="0047375E" w:rsidP="005E5ABC">
            <w:pPr>
              <w:jc w:val="center"/>
              <w:rPr>
                <w:rFonts w:ascii="Arial" w:hAnsi="Arial" w:cs="Arial"/>
                <w:color w:val="002060"/>
                <w:sz w:val="12"/>
                <w:szCs w:val="12"/>
              </w:rPr>
            </w:pPr>
            <w:r w:rsidRPr="005E5ABC">
              <w:rPr>
                <w:rFonts w:ascii="Arial" w:hAnsi="Arial" w:cs="Arial"/>
                <w:color w:val="002060"/>
                <w:sz w:val="12"/>
                <w:szCs w:val="12"/>
              </w:rPr>
              <w:t>No impact</w:t>
            </w:r>
          </w:p>
        </w:tc>
        <w:tc>
          <w:tcPr>
            <w:tcW w:w="976" w:type="dxa"/>
            <w:shd w:val="clear" w:color="auto" w:fill="548DD4"/>
          </w:tcPr>
          <w:p w:rsidR="0047375E" w:rsidRPr="005E5ABC" w:rsidRDefault="0047375E" w:rsidP="005E5ABC">
            <w:pPr>
              <w:autoSpaceDE w:val="0"/>
              <w:autoSpaceDN w:val="0"/>
              <w:adjustRightInd w:val="0"/>
              <w:rPr>
                <w:rFonts w:ascii="Arial" w:hAnsi="Arial" w:cs="Arial"/>
                <w:color w:val="002060"/>
                <w:sz w:val="12"/>
                <w:szCs w:val="12"/>
              </w:rPr>
            </w:pPr>
          </w:p>
          <w:p w:rsidR="0047375E" w:rsidRPr="005E5ABC" w:rsidRDefault="0047375E" w:rsidP="005E5ABC">
            <w:pPr>
              <w:autoSpaceDE w:val="0"/>
              <w:autoSpaceDN w:val="0"/>
              <w:adjustRightInd w:val="0"/>
              <w:rPr>
                <w:rFonts w:ascii="Arial" w:hAnsi="Arial" w:cs="Arial"/>
                <w:color w:val="002060"/>
                <w:sz w:val="12"/>
                <w:szCs w:val="12"/>
              </w:rPr>
            </w:pPr>
          </w:p>
          <w:p w:rsidR="0047375E" w:rsidRPr="005E5ABC" w:rsidRDefault="0047375E" w:rsidP="005E5ABC">
            <w:pPr>
              <w:autoSpaceDE w:val="0"/>
              <w:autoSpaceDN w:val="0"/>
              <w:adjustRightInd w:val="0"/>
              <w:rPr>
                <w:rFonts w:ascii="Arial" w:hAnsi="Arial" w:cs="Arial"/>
                <w:color w:val="002060"/>
                <w:sz w:val="12"/>
                <w:szCs w:val="12"/>
              </w:rPr>
            </w:pPr>
          </w:p>
        </w:tc>
        <w:tc>
          <w:tcPr>
            <w:tcW w:w="976" w:type="dxa"/>
            <w:shd w:val="clear" w:color="auto" w:fill="548DD4"/>
          </w:tcPr>
          <w:p w:rsidR="0047375E" w:rsidRPr="005E5ABC" w:rsidRDefault="0047375E" w:rsidP="005E5ABC">
            <w:pPr>
              <w:autoSpaceDE w:val="0"/>
              <w:autoSpaceDN w:val="0"/>
              <w:adjustRightInd w:val="0"/>
              <w:rPr>
                <w:rFonts w:ascii="Arial" w:hAnsi="Arial" w:cs="Arial"/>
                <w:color w:val="002060"/>
                <w:sz w:val="12"/>
                <w:szCs w:val="12"/>
              </w:rPr>
            </w:pPr>
          </w:p>
        </w:tc>
        <w:tc>
          <w:tcPr>
            <w:tcW w:w="977" w:type="dxa"/>
            <w:shd w:val="clear" w:color="auto" w:fill="548DD4"/>
          </w:tcPr>
          <w:p w:rsidR="0047375E" w:rsidRPr="005E5ABC" w:rsidRDefault="0047375E" w:rsidP="005E5ABC">
            <w:pPr>
              <w:autoSpaceDE w:val="0"/>
              <w:autoSpaceDN w:val="0"/>
              <w:adjustRightInd w:val="0"/>
              <w:rPr>
                <w:rFonts w:ascii="Arial" w:hAnsi="Arial" w:cs="Arial"/>
                <w:color w:val="002060"/>
                <w:sz w:val="12"/>
                <w:szCs w:val="12"/>
              </w:rPr>
            </w:pPr>
          </w:p>
        </w:tc>
        <w:tc>
          <w:tcPr>
            <w:tcW w:w="976" w:type="dxa"/>
            <w:shd w:val="clear" w:color="auto" w:fill="548DD4"/>
          </w:tcPr>
          <w:p w:rsidR="0047375E" w:rsidRPr="005E5ABC" w:rsidRDefault="0047375E" w:rsidP="005E5ABC">
            <w:pPr>
              <w:autoSpaceDE w:val="0"/>
              <w:autoSpaceDN w:val="0"/>
              <w:adjustRightInd w:val="0"/>
              <w:rPr>
                <w:rFonts w:ascii="Arial" w:hAnsi="Arial" w:cs="Arial"/>
                <w:color w:val="002060"/>
                <w:sz w:val="12"/>
                <w:szCs w:val="12"/>
              </w:rPr>
            </w:pPr>
          </w:p>
        </w:tc>
        <w:tc>
          <w:tcPr>
            <w:tcW w:w="977" w:type="dxa"/>
            <w:shd w:val="clear" w:color="auto" w:fill="548DD4"/>
          </w:tcPr>
          <w:p w:rsidR="0047375E" w:rsidRPr="005E5ABC" w:rsidRDefault="0047375E" w:rsidP="005E5ABC">
            <w:pPr>
              <w:autoSpaceDE w:val="0"/>
              <w:autoSpaceDN w:val="0"/>
              <w:adjustRightInd w:val="0"/>
              <w:rPr>
                <w:rFonts w:ascii="Arial" w:hAnsi="Arial" w:cs="Arial"/>
                <w:color w:val="002060"/>
                <w:sz w:val="12"/>
                <w:szCs w:val="12"/>
              </w:rPr>
            </w:pPr>
          </w:p>
        </w:tc>
      </w:tr>
      <w:tr w:rsidR="0047375E" w:rsidRPr="005E5ABC" w:rsidTr="005E5ABC">
        <w:tc>
          <w:tcPr>
            <w:tcW w:w="392" w:type="dxa"/>
            <w:vAlign w:val="center"/>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1</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Slight injury or health effect</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Slight damage</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Slight effect</w:t>
            </w:r>
          </w:p>
        </w:tc>
        <w:tc>
          <w:tcPr>
            <w:tcW w:w="993"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Slight impact</w:t>
            </w:r>
          </w:p>
        </w:tc>
        <w:tc>
          <w:tcPr>
            <w:tcW w:w="976" w:type="dxa"/>
            <w:shd w:val="clear" w:color="auto" w:fill="548DD4"/>
          </w:tcPr>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tc>
        <w:tc>
          <w:tcPr>
            <w:tcW w:w="976" w:type="dxa"/>
            <w:shd w:val="clear" w:color="auto" w:fill="548DD4"/>
          </w:tcPr>
          <w:p w:rsidR="0047375E" w:rsidRPr="005E5ABC" w:rsidRDefault="0047375E" w:rsidP="005E5ABC">
            <w:pPr>
              <w:rPr>
                <w:rFonts w:ascii="Arial" w:hAnsi="Arial" w:cs="Arial"/>
                <w:color w:val="002060"/>
                <w:sz w:val="12"/>
                <w:szCs w:val="12"/>
              </w:rPr>
            </w:pPr>
          </w:p>
        </w:tc>
        <w:tc>
          <w:tcPr>
            <w:tcW w:w="977" w:type="dxa"/>
            <w:shd w:val="clear" w:color="auto" w:fill="548DD4"/>
          </w:tcPr>
          <w:p w:rsidR="0047375E" w:rsidRPr="005E5ABC" w:rsidRDefault="0047375E" w:rsidP="005E5ABC">
            <w:pPr>
              <w:rPr>
                <w:rFonts w:ascii="Arial" w:hAnsi="Arial" w:cs="Arial"/>
                <w:color w:val="002060"/>
                <w:sz w:val="12"/>
                <w:szCs w:val="12"/>
              </w:rPr>
            </w:pPr>
          </w:p>
        </w:tc>
        <w:tc>
          <w:tcPr>
            <w:tcW w:w="976" w:type="dxa"/>
            <w:shd w:val="clear" w:color="auto" w:fill="548DD4"/>
          </w:tcPr>
          <w:p w:rsidR="0047375E" w:rsidRPr="005E5ABC" w:rsidRDefault="0047375E" w:rsidP="005E5ABC">
            <w:pPr>
              <w:rPr>
                <w:rFonts w:ascii="Arial" w:hAnsi="Arial" w:cs="Arial"/>
                <w:color w:val="002060"/>
                <w:sz w:val="12"/>
                <w:szCs w:val="12"/>
              </w:rPr>
            </w:pPr>
          </w:p>
        </w:tc>
        <w:tc>
          <w:tcPr>
            <w:tcW w:w="977" w:type="dxa"/>
            <w:shd w:val="clear" w:color="auto" w:fill="548DD4"/>
          </w:tcPr>
          <w:p w:rsidR="0047375E" w:rsidRPr="005E5ABC" w:rsidRDefault="0047375E" w:rsidP="005E5ABC">
            <w:pPr>
              <w:rPr>
                <w:rFonts w:ascii="Arial" w:hAnsi="Arial" w:cs="Arial"/>
                <w:color w:val="002060"/>
                <w:sz w:val="12"/>
                <w:szCs w:val="12"/>
              </w:rPr>
            </w:pPr>
          </w:p>
        </w:tc>
      </w:tr>
      <w:tr w:rsidR="0047375E" w:rsidRPr="005E5ABC" w:rsidTr="005E5ABC">
        <w:tc>
          <w:tcPr>
            <w:tcW w:w="392" w:type="dxa"/>
            <w:vAlign w:val="center"/>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2</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Minor injury or health effect</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Minor damage</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Minor effect</w:t>
            </w:r>
          </w:p>
        </w:tc>
        <w:tc>
          <w:tcPr>
            <w:tcW w:w="993"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Minor impact</w:t>
            </w:r>
          </w:p>
        </w:tc>
        <w:tc>
          <w:tcPr>
            <w:tcW w:w="976" w:type="dxa"/>
            <w:shd w:val="clear" w:color="auto" w:fill="548DD4"/>
          </w:tcPr>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tc>
        <w:tc>
          <w:tcPr>
            <w:tcW w:w="976" w:type="dxa"/>
            <w:shd w:val="clear" w:color="auto" w:fill="548DD4"/>
          </w:tcPr>
          <w:p w:rsidR="0047375E" w:rsidRPr="005E5ABC" w:rsidRDefault="0047375E" w:rsidP="005E5ABC">
            <w:pPr>
              <w:rPr>
                <w:rFonts w:ascii="Arial" w:hAnsi="Arial" w:cs="Arial"/>
                <w:color w:val="002060"/>
                <w:sz w:val="12"/>
                <w:szCs w:val="12"/>
              </w:rPr>
            </w:pPr>
          </w:p>
        </w:tc>
        <w:tc>
          <w:tcPr>
            <w:tcW w:w="977" w:type="dxa"/>
            <w:shd w:val="clear" w:color="auto" w:fill="548DD4"/>
          </w:tcPr>
          <w:p w:rsidR="0047375E" w:rsidRPr="005E5ABC" w:rsidRDefault="0047375E" w:rsidP="005E5ABC">
            <w:pPr>
              <w:rPr>
                <w:rFonts w:ascii="Arial" w:hAnsi="Arial" w:cs="Arial"/>
                <w:color w:val="002060"/>
                <w:sz w:val="12"/>
                <w:szCs w:val="12"/>
              </w:rPr>
            </w:pPr>
          </w:p>
        </w:tc>
        <w:tc>
          <w:tcPr>
            <w:tcW w:w="976" w:type="dxa"/>
            <w:shd w:val="clear" w:color="auto" w:fill="FFFF00"/>
          </w:tcPr>
          <w:p w:rsidR="0047375E" w:rsidRPr="005E5ABC" w:rsidRDefault="0047375E" w:rsidP="005E5ABC">
            <w:pPr>
              <w:rPr>
                <w:rFonts w:ascii="Arial" w:hAnsi="Arial" w:cs="Arial"/>
                <w:color w:val="002060"/>
                <w:sz w:val="12"/>
                <w:szCs w:val="12"/>
              </w:rPr>
            </w:pPr>
          </w:p>
        </w:tc>
        <w:tc>
          <w:tcPr>
            <w:tcW w:w="977" w:type="dxa"/>
            <w:shd w:val="clear" w:color="auto" w:fill="FFFF00"/>
          </w:tcPr>
          <w:p w:rsidR="0047375E" w:rsidRPr="005E5ABC" w:rsidRDefault="0047375E" w:rsidP="005E5ABC">
            <w:pPr>
              <w:rPr>
                <w:rFonts w:ascii="Arial" w:hAnsi="Arial" w:cs="Arial"/>
                <w:color w:val="002060"/>
                <w:sz w:val="12"/>
                <w:szCs w:val="12"/>
              </w:rPr>
            </w:pPr>
          </w:p>
        </w:tc>
      </w:tr>
      <w:tr w:rsidR="0047375E" w:rsidRPr="005E5ABC" w:rsidTr="005E5ABC">
        <w:tc>
          <w:tcPr>
            <w:tcW w:w="392" w:type="dxa"/>
            <w:vAlign w:val="center"/>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3</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Major injury or health effect</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Moderate damage</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Moderate effect</w:t>
            </w:r>
          </w:p>
        </w:tc>
        <w:tc>
          <w:tcPr>
            <w:tcW w:w="993"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Moderate impact</w:t>
            </w:r>
          </w:p>
        </w:tc>
        <w:tc>
          <w:tcPr>
            <w:tcW w:w="976" w:type="dxa"/>
            <w:shd w:val="clear" w:color="auto" w:fill="548DD4"/>
          </w:tcPr>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tc>
        <w:tc>
          <w:tcPr>
            <w:tcW w:w="976" w:type="dxa"/>
            <w:shd w:val="clear" w:color="auto" w:fill="548DD4"/>
          </w:tcPr>
          <w:p w:rsidR="0047375E" w:rsidRPr="005E5ABC" w:rsidRDefault="0047375E" w:rsidP="005E5ABC">
            <w:pPr>
              <w:rPr>
                <w:rFonts w:ascii="Arial" w:hAnsi="Arial" w:cs="Arial"/>
                <w:color w:val="002060"/>
                <w:sz w:val="12"/>
                <w:szCs w:val="12"/>
              </w:rPr>
            </w:pPr>
          </w:p>
        </w:tc>
        <w:tc>
          <w:tcPr>
            <w:tcW w:w="977" w:type="dxa"/>
            <w:shd w:val="clear" w:color="auto" w:fill="FFFF00"/>
          </w:tcPr>
          <w:p w:rsidR="0047375E" w:rsidRPr="005E5ABC" w:rsidRDefault="0047375E" w:rsidP="005E5ABC">
            <w:pPr>
              <w:rPr>
                <w:rFonts w:ascii="Arial" w:hAnsi="Arial" w:cs="Arial"/>
                <w:color w:val="002060"/>
                <w:sz w:val="12"/>
                <w:szCs w:val="12"/>
              </w:rPr>
            </w:pPr>
          </w:p>
        </w:tc>
        <w:tc>
          <w:tcPr>
            <w:tcW w:w="976" w:type="dxa"/>
            <w:shd w:val="clear" w:color="auto" w:fill="FFFF00"/>
          </w:tcPr>
          <w:p w:rsidR="0047375E" w:rsidRPr="005E5ABC" w:rsidRDefault="0047375E" w:rsidP="005E5ABC">
            <w:pPr>
              <w:rPr>
                <w:rFonts w:ascii="Arial" w:hAnsi="Arial" w:cs="Arial"/>
                <w:color w:val="002060"/>
                <w:sz w:val="12"/>
                <w:szCs w:val="12"/>
              </w:rPr>
            </w:pPr>
          </w:p>
        </w:tc>
        <w:tc>
          <w:tcPr>
            <w:tcW w:w="977" w:type="dxa"/>
            <w:shd w:val="clear" w:color="auto" w:fill="FF0000"/>
          </w:tcPr>
          <w:p w:rsidR="0047375E" w:rsidRPr="005E5ABC" w:rsidRDefault="0047375E" w:rsidP="005E5ABC">
            <w:pPr>
              <w:rPr>
                <w:rFonts w:ascii="Arial" w:hAnsi="Arial" w:cs="Arial"/>
                <w:color w:val="002060"/>
                <w:sz w:val="12"/>
                <w:szCs w:val="12"/>
              </w:rPr>
            </w:pPr>
          </w:p>
        </w:tc>
      </w:tr>
      <w:tr w:rsidR="0047375E" w:rsidRPr="005E5ABC" w:rsidTr="005E5ABC">
        <w:tc>
          <w:tcPr>
            <w:tcW w:w="392" w:type="dxa"/>
            <w:vAlign w:val="center"/>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4</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PTD or up to 3 fatalities</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Major damage</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Major effect</w:t>
            </w:r>
          </w:p>
        </w:tc>
        <w:tc>
          <w:tcPr>
            <w:tcW w:w="993"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Major impact</w:t>
            </w:r>
          </w:p>
        </w:tc>
        <w:tc>
          <w:tcPr>
            <w:tcW w:w="976" w:type="dxa"/>
            <w:shd w:val="clear" w:color="auto" w:fill="548DD4"/>
          </w:tcPr>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tc>
        <w:tc>
          <w:tcPr>
            <w:tcW w:w="976" w:type="dxa"/>
            <w:shd w:val="clear" w:color="auto" w:fill="FFFF00"/>
          </w:tcPr>
          <w:p w:rsidR="0047375E" w:rsidRPr="005E5ABC" w:rsidRDefault="0047375E" w:rsidP="005E5ABC">
            <w:pPr>
              <w:rPr>
                <w:rFonts w:ascii="Arial" w:hAnsi="Arial" w:cs="Arial"/>
                <w:color w:val="002060"/>
                <w:sz w:val="12"/>
                <w:szCs w:val="12"/>
              </w:rPr>
            </w:pPr>
          </w:p>
        </w:tc>
        <w:tc>
          <w:tcPr>
            <w:tcW w:w="977" w:type="dxa"/>
            <w:shd w:val="clear" w:color="auto" w:fill="FFFF00"/>
          </w:tcPr>
          <w:p w:rsidR="0047375E" w:rsidRPr="005E5ABC" w:rsidRDefault="0047375E" w:rsidP="005E5ABC">
            <w:pPr>
              <w:rPr>
                <w:rFonts w:ascii="Arial" w:hAnsi="Arial" w:cs="Arial"/>
                <w:color w:val="002060"/>
                <w:sz w:val="12"/>
                <w:szCs w:val="12"/>
              </w:rPr>
            </w:pPr>
          </w:p>
        </w:tc>
        <w:tc>
          <w:tcPr>
            <w:tcW w:w="976" w:type="dxa"/>
            <w:shd w:val="clear" w:color="auto" w:fill="FF0000"/>
          </w:tcPr>
          <w:p w:rsidR="0047375E" w:rsidRPr="005E5ABC" w:rsidRDefault="0047375E" w:rsidP="005E5ABC">
            <w:pPr>
              <w:rPr>
                <w:rFonts w:ascii="Arial" w:hAnsi="Arial" w:cs="Arial"/>
                <w:color w:val="002060"/>
                <w:sz w:val="12"/>
                <w:szCs w:val="12"/>
              </w:rPr>
            </w:pPr>
          </w:p>
        </w:tc>
        <w:tc>
          <w:tcPr>
            <w:tcW w:w="977" w:type="dxa"/>
            <w:shd w:val="clear" w:color="auto" w:fill="FF0000"/>
          </w:tcPr>
          <w:p w:rsidR="0047375E" w:rsidRPr="005E5ABC" w:rsidRDefault="0047375E" w:rsidP="005E5ABC">
            <w:pPr>
              <w:rPr>
                <w:rFonts w:ascii="Arial" w:hAnsi="Arial" w:cs="Arial"/>
                <w:color w:val="002060"/>
                <w:sz w:val="12"/>
                <w:szCs w:val="12"/>
              </w:rPr>
            </w:pPr>
          </w:p>
        </w:tc>
      </w:tr>
      <w:tr w:rsidR="0047375E" w:rsidRPr="005E5ABC" w:rsidTr="005E5ABC">
        <w:tc>
          <w:tcPr>
            <w:tcW w:w="392" w:type="dxa"/>
            <w:vAlign w:val="center"/>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5</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More than 3 fatalities</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Massive damage</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Massive effect</w:t>
            </w:r>
          </w:p>
        </w:tc>
        <w:tc>
          <w:tcPr>
            <w:tcW w:w="993"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Massive impact</w:t>
            </w:r>
          </w:p>
        </w:tc>
        <w:tc>
          <w:tcPr>
            <w:tcW w:w="976" w:type="dxa"/>
            <w:shd w:val="clear" w:color="auto" w:fill="FFFF00"/>
          </w:tcPr>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tc>
        <w:tc>
          <w:tcPr>
            <w:tcW w:w="976" w:type="dxa"/>
            <w:shd w:val="clear" w:color="auto" w:fill="FFFF00"/>
          </w:tcPr>
          <w:p w:rsidR="0047375E" w:rsidRPr="005E5ABC" w:rsidRDefault="0047375E" w:rsidP="005E5ABC">
            <w:pPr>
              <w:rPr>
                <w:rFonts w:ascii="Arial" w:hAnsi="Arial" w:cs="Arial"/>
                <w:color w:val="002060"/>
                <w:sz w:val="12"/>
                <w:szCs w:val="12"/>
              </w:rPr>
            </w:pPr>
          </w:p>
        </w:tc>
        <w:tc>
          <w:tcPr>
            <w:tcW w:w="977" w:type="dxa"/>
            <w:shd w:val="clear" w:color="auto" w:fill="FF0000"/>
          </w:tcPr>
          <w:p w:rsidR="0047375E" w:rsidRPr="005E5ABC" w:rsidRDefault="0047375E" w:rsidP="005E5ABC">
            <w:pPr>
              <w:rPr>
                <w:rFonts w:ascii="Arial" w:hAnsi="Arial" w:cs="Arial"/>
                <w:color w:val="002060"/>
                <w:sz w:val="12"/>
                <w:szCs w:val="12"/>
              </w:rPr>
            </w:pPr>
          </w:p>
        </w:tc>
        <w:tc>
          <w:tcPr>
            <w:tcW w:w="976" w:type="dxa"/>
            <w:shd w:val="clear" w:color="auto" w:fill="FF0000"/>
          </w:tcPr>
          <w:p w:rsidR="0047375E" w:rsidRPr="005E5ABC" w:rsidRDefault="0047375E" w:rsidP="005E5ABC">
            <w:pPr>
              <w:rPr>
                <w:rFonts w:ascii="Arial" w:hAnsi="Arial" w:cs="Arial"/>
                <w:color w:val="002060"/>
                <w:sz w:val="12"/>
                <w:szCs w:val="12"/>
              </w:rPr>
            </w:pPr>
          </w:p>
        </w:tc>
        <w:tc>
          <w:tcPr>
            <w:tcW w:w="977" w:type="dxa"/>
            <w:shd w:val="clear" w:color="auto" w:fill="FF0000"/>
          </w:tcPr>
          <w:p w:rsidR="0047375E" w:rsidRPr="005E5ABC" w:rsidRDefault="0047375E" w:rsidP="005E5ABC">
            <w:pPr>
              <w:rPr>
                <w:rFonts w:ascii="Arial" w:hAnsi="Arial" w:cs="Arial"/>
                <w:color w:val="002060"/>
                <w:sz w:val="12"/>
                <w:szCs w:val="12"/>
              </w:rPr>
            </w:pPr>
          </w:p>
        </w:tc>
      </w:tr>
    </w:tbl>
    <w:p w:rsidR="0047375E" w:rsidRPr="005E5ABC" w:rsidRDefault="0047375E" w:rsidP="0047375E">
      <w:pPr>
        <w:autoSpaceDE w:val="0"/>
        <w:autoSpaceDN w:val="0"/>
        <w:adjustRightInd w:val="0"/>
        <w:rPr>
          <w:i/>
          <w:iCs/>
          <w:color w:val="002060"/>
          <w:sz w:val="20"/>
          <w:szCs w:val="20"/>
        </w:rPr>
      </w:pPr>
      <w:r w:rsidRPr="005E5ABC">
        <w:rPr>
          <w:i/>
          <w:iCs/>
          <w:color w:val="002060"/>
          <w:sz w:val="20"/>
          <w:szCs w:val="20"/>
        </w:rPr>
        <w:t>Figure 1: Risk Assessment Matrix</w:t>
      </w:r>
    </w:p>
    <w:p w:rsidR="0047375E" w:rsidRPr="005E5ABC" w:rsidRDefault="0047375E" w:rsidP="0047375E">
      <w:pPr>
        <w:autoSpaceDE w:val="0"/>
        <w:autoSpaceDN w:val="0"/>
        <w:adjustRightInd w:val="0"/>
        <w:rPr>
          <w:b/>
          <w:color w:val="002060"/>
        </w:rPr>
      </w:pPr>
      <w:r w:rsidRPr="005E5ABC">
        <w:rPr>
          <w:b/>
          <w:color w:val="002060"/>
          <w:sz w:val="20"/>
          <w:szCs w:val="20"/>
        </w:rPr>
        <w:t xml:space="preserve">The blue, yellow and red areas are </w:t>
      </w:r>
      <w:proofErr w:type="spellStart"/>
      <w:r w:rsidRPr="005E5ABC">
        <w:rPr>
          <w:b/>
          <w:color w:val="002060"/>
          <w:sz w:val="20"/>
          <w:szCs w:val="20"/>
        </w:rPr>
        <w:t>labeled</w:t>
      </w:r>
      <w:proofErr w:type="spellEnd"/>
      <w:r w:rsidRPr="005E5ABC">
        <w:rPr>
          <w:b/>
          <w:color w:val="002060"/>
          <w:sz w:val="20"/>
          <w:szCs w:val="20"/>
        </w:rPr>
        <w:t xml:space="preserve"> Low, Medium and </w:t>
      </w:r>
      <w:proofErr w:type="gramStart"/>
      <w:r w:rsidRPr="005E5ABC">
        <w:rPr>
          <w:b/>
          <w:color w:val="002060"/>
          <w:sz w:val="20"/>
          <w:szCs w:val="20"/>
        </w:rPr>
        <w:t>High</w:t>
      </w:r>
      <w:proofErr w:type="gramEnd"/>
      <w:r w:rsidRPr="005E5ABC">
        <w:rPr>
          <w:b/>
          <w:color w:val="002060"/>
          <w:sz w:val="20"/>
          <w:szCs w:val="20"/>
        </w:rPr>
        <w:t xml:space="preserve"> to illustrate increasing level of Risk.</w:t>
      </w:r>
    </w:p>
    <w:p w:rsidR="0047375E" w:rsidRPr="005E5ABC" w:rsidRDefault="0047375E" w:rsidP="0047375E">
      <w:pPr>
        <w:rPr>
          <w:color w:val="002060"/>
        </w:rPr>
      </w:pPr>
    </w:p>
    <w:p w:rsidR="0047375E" w:rsidRPr="005E5ABC" w:rsidRDefault="0047375E" w:rsidP="0047375E">
      <w:pPr>
        <w:autoSpaceDE w:val="0"/>
        <w:autoSpaceDN w:val="0"/>
        <w:adjustRightInd w:val="0"/>
        <w:rPr>
          <w:b/>
          <w:color w:val="002060"/>
          <w:sz w:val="28"/>
          <w:szCs w:val="28"/>
        </w:rPr>
      </w:pPr>
      <w:r w:rsidRPr="005E5ABC">
        <w:rPr>
          <w:b/>
          <w:color w:val="002060"/>
          <w:sz w:val="28"/>
          <w:szCs w:val="28"/>
        </w:rPr>
        <w:t>Consequence Categories and Severities</w:t>
      </w:r>
    </w:p>
    <w:p w:rsidR="0047375E" w:rsidRPr="005E5ABC" w:rsidRDefault="0047375E" w:rsidP="0047375E">
      <w:pPr>
        <w:autoSpaceDE w:val="0"/>
        <w:autoSpaceDN w:val="0"/>
        <w:adjustRightInd w:val="0"/>
        <w:rPr>
          <w:color w:val="002060"/>
        </w:rPr>
      </w:pPr>
      <w:r w:rsidRPr="005E5ABC">
        <w:rPr>
          <w:color w:val="002060"/>
        </w:rPr>
        <w:t>The following tables contain the description and definition of the Severity levels in each of the PAER categories, followed by examples as bullet points.</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Harm to People</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948"/>
        <w:gridCol w:w="7908"/>
      </w:tblGrid>
      <w:tr w:rsidR="0047375E" w:rsidRPr="005E5ABC" w:rsidTr="005E5ABC">
        <w:tc>
          <w:tcPr>
            <w:tcW w:w="959" w:type="dxa"/>
            <w:shd w:val="clear" w:color="auto" w:fill="D9D9D9"/>
          </w:tcPr>
          <w:p w:rsidR="0047375E" w:rsidRPr="005E5ABC" w:rsidRDefault="0047375E" w:rsidP="005E5ABC">
            <w:pPr>
              <w:autoSpaceDE w:val="0"/>
              <w:autoSpaceDN w:val="0"/>
              <w:adjustRightInd w:val="0"/>
              <w:jc w:val="center"/>
              <w:rPr>
                <w:b/>
                <w:color w:val="002060"/>
              </w:rPr>
            </w:pPr>
            <w:r w:rsidRPr="005E5ABC">
              <w:rPr>
                <w:b/>
                <w:color w:val="002060"/>
              </w:rPr>
              <w:t>Level</w:t>
            </w:r>
          </w:p>
        </w:tc>
        <w:tc>
          <w:tcPr>
            <w:tcW w:w="8284" w:type="dxa"/>
            <w:shd w:val="clear" w:color="auto" w:fill="D9D9D9"/>
          </w:tcPr>
          <w:p w:rsidR="0047375E" w:rsidRPr="005E5ABC" w:rsidRDefault="0047375E" w:rsidP="005E5ABC">
            <w:pPr>
              <w:autoSpaceDE w:val="0"/>
              <w:autoSpaceDN w:val="0"/>
              <w:adjustRightInd w:val="0"/>
              <w:rPr>
                <w:b/>
                <w:color w:val="002060"/>
              </w:rPr>
            </w:pPr>
            <w:r w:rsidRPr="005E5ABC">
              <w:rPr>
                <w:b/>
                <w:color w:val="002060"/>
              </w:rPr>
              <w:t>Definition</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0</w:t>
            </w:r>
          </w:p>
        </w:tc>
        <w:tc>
          <w:tcPr>
            <w:tcW w:w="8284" w:type="dxa"/>
          </w:tcPr>
          <w:p w:rsidR="0047375E" w:rsidRPr="005E5ABC" w:rsidRDefault="0047375E" w:rsidP="005E5ABC">
            <w:pPr>
              <w:autoSpaceDE w:val="0"/>
              <w:autoSpaceDN w:val="0"/>
              <w:adjustRightInd w:val="0"/>
              <w:rPr>
                <w:b/>
                <w:color w:val="002060"/>
              </w:rPr>
            </w:pPr>
            <w:r w:rsidRPr="005E5ABC">
              <w:rPr>
                <w:b/>
                <w:color w:val="002060"/>
              </w:rPr>
              <w:t>No injury or health effect</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1</w:t>
            </w:r>
          </w:p>
        </w:tc>
        <w:tc>
          <w:tcPr>
            <w:tcW w:w="8284" w:type="dxa"/>
          </w:tcPr>
          <w:p w:rsidR="0047375E" w:rsidRPr="005E5ABC" w:rsidRDefault="0047375E" w:rsidP="005E5ABC">
            <w:pPr>
              <w:autoSpaceDE w:val="0"/>
              <w:autoSpaceDN w:val="0"/>
              <w:adjustRightInd w:val="0"/>
              <w:rPr>
                <w:color w:val="002060"/>
              </w:rPr>
            </w:pPr>
            <w:r w:rsidRPr="005E5ABC">
              <w:rPr>
                <w:b/>
                <w:color w:val="002060"/>
              </w:rPr>
              <w:t xml:space="preserve">Slight injury or health effect </w:t>
            </w:r>
            <w:r w:rsidRPr="005E5ABC">
              <w:rPr>
                <w:color w:val="002060"/>
              </w:rPr>
              <w:t>– Not affecting work performance and not affecting Daily Life Activities. Examples:</w:t>
            </w:r>
          </w:p>
          <w:p w:rsidR="0047375E" w:rsidRPr="005E5ABC" w:rsidRDefault="0047375E" w:rsidP="00CF6D00">
            <w:pPr>
              <w:numPr>
                <w:ilvl w:val="0"/>
                <w:numId w:val="151"/>
              </w:numPr>
              <w:autoSpaceDE w:val="0"/>
              <w:autoSpaceDN w:val="0"/>
              <w:adjustRightInd w:val="0"/>
              <w:rPr>
                <w:color w:val="002060"/>
              </w:rPr>
            </w:pPr>
            <w:r w:rsidRPr="005E5ABC">
              <w:rPr>
                <w:color w:val="002060"/>
              </w:rPr>
              <w:t>First aid cases and medical treatment cases.</w:t>
            </w:r>
          </w:p>
          <w:p w:rsidR="0047375E" w:rsidRPr="005E5ABC" w:rsidRDefault="0047375E" w:rsidP="00CF6D00">
            <w:pPr>
              <w:numPr>
                <w:ilvl w:val="0"/>
                <w:numId w:val="151"/>
              </w:numPr>
              <w:autoSpaceDE w:val="0"/>
              <w:autoSpaceDN w:val="0"/>
              <w:adjustRightInd w:val="0"/>
              <w:rPr>
                <w:b/>
                <w:color w:val="002060"/>
              </w:rPr>
            </w:pPr>
            <w:r w:rsidRPr="005E5ABC">
              <w:rPr>
                <w:color w:val="002060"/>
              </w:rPr>
              <w:t>Exposure to health hazards that give rise to noticeable discomfort, minor irritation or transient effects reversible after exposure stops.</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2</w:t>
            </w:r>
          </w:p>
        </w:tc>
        <w:tc>
          <w:tcPr>
            <w:tcW w:w="8284" w:type="dxa"/>
          </w:tcPr>
          <w:p w:rsidR="0047375E" w:rsidRPr="005E5ABC" w:rsidRDefault="0047375E" w:rsidP="005E5ABC">
            <w:pPr>
              <w:autoSpaceDE w:val="0"/>
              <w:autoSpaceDN w:val="0"/>
              <w:adjustRightInd w:val="0"/>
              <w:rPr>
                <w:color w:val="002060"/>
              </w:rPr>
            </w:pPr>
            <w:r w:rsidRPr="005E5ABC">
              <w:rPr>
                <w:b/>
                <w:color w:val="002060"/>
              </w:rPr>
              <w:t>Minor injury or health effect</w:t>
            </w:r>
            <w:r w:rsidRPr="005E5ABC">
              <w:rPr>
                <w:color w:val="002060"/>
              </w:rPr>
              <w:t xml:space="preserve"> – Affecting work performance, such as restriction to work activities or need to take up to 5 days to fully recover. Or affecting Daily Life Activities for up to 5 days. Or reversible health effects.</w:t>
            </w:r>
          </w:p>
          <w:p w:rsidR="0047375E" w:rsidRPr="005E5ABC" w:rsidRDefault="0047375E" w:rsidP="005E5ABC">
            <w:pPr>
              <w:autoSpaceDE w:val="0"/>
              <w:autoSpaceDN w:val="0"/>
              <w:adjustRightInd w:val="0"/>
              <w:rPr>
                <w:color w:val="002060"/>
              </w:rPr>
            </w:pPr>
            <w:r w:rsidRPr="005E5ABC">
              <w:rPr>
                <w:color w:val="002060"/>
              </w:rPr>
              <w:t>Examples:</w:t>
            </w:r>
          </w:p>
          <w:p w:rsidR="0047375E" w:rsidRPr="005E5ABC" w:rsidRDefault="0047375E" w:rsidP="00CF6D00">
            <w:pPr>
              <w:numPr>
                <w:ilvl w:val="0"/>
                <w:numId w:val="152"/>
              </w:numPr>
              <w:autoSpaceDE w:val="0"/>
              <w:autoSpaceDN w:val="0"/>
              <w:adjustRightInd w:val="0"/>
              <w:rPr>
                <w:color w:val="002060"/>
              </w:rPr>
            </w:pPr>
            <w:r w:rsidRPr="005E5ABC">
              <w:rPr>
                <w:color w:val="002060"/>
              </w:rPr>
              <w:t>Restricted work day cases or lost work day cases resulting in up to 5 calendar days away from work.</w:t>
            </w:r>
          </w:p>
          <w:p w:rsidR="0047375E" w:rsidRPr="005E5ABC" w:rsidRDefault="0047375E" w:rsidP="00CF6D00">
            <w:pPr>
              <w:numPr>
                <w:ilvl w:val="0"/>
                <w:numId w:val="152"/>
              </w:numPr>
              <w:autoSpaceDE w:val="0"/>
              <w:autoSpaceDN w:val="0"/>
              <w:adjustRightInd w:val="0"/>
              <w:rPr>
                <w:b/>
                <w:color w:val="002060"/>
              </w:rPr>
            </w:pPr>
            <w:r w:rsidRPr="005E5ABC">
              <w:rPr>
                <w:color w:val="002060"/>
              </w:rPr>
              <w:t>Illnesses such as skin irritation or food poisoning.</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3</w:t>
            </w:r>
          </w:p>
        </w:tc>
        <w:tc>
          <w:tcPr>
            <w:tcW w:w="8284" w:type="dxa"/>
          </w:tcPr>
          <w:p w:rsidR="0047375E" w:rsidRPr="005E5ABC" w:rsidRDefault="0047375E" w:rsidP="005E5ABC">
            <w:pPr>
              <w:autoSpaceDE w:val="0"/>
              <w:autoSpaceDN w:val="0"/>
              <w:adjustRightInd w:val="0"/>
              <w:rPr>
                <w:color w:val="002060"/>
              </w:rPr>
            </w:pPr>
            <w:r w:rsidRPr="005E5ABC">
              <w:rPr>
                <w:b/>
                <w:color w:val="002060"/>
              </w:rPr>
              <w:t>Major injury or health effect</w:t>
            </w:r>
            <w:r w:rsidRPr="005E5ABC">
              <w:rPr>
                <w:color w:val="002060"/>
              </w:rPr>
              <w:t xml:space="preserve"> – Affecting work performance in the longer </w:t>
            </w:r>
            <w:r w:rsidRPr="005E5ABC">
              <w:rPr>
                <w:color w:val="002060"/>
              </w:rPr>
              <w:lastRenderedPageBreak/>
              <w:t>term, such as absence from work for more than 5 days.  Or affecting Daily Life Activities for more than 5 days. Or irreversible damage to health.</w:t>
            </w:r>
          </w:p>
          <w:p w:rsidR="0047375E" w:rsidRPr="005E5ABC" w:rsidRDefault="0047375E" w:rsidP="005E5ABC">
            <w:pPr>
              <w:autoSpaceDE w:val="0"/>
              <w:autoSpaceDN w:val="0"/>
              <w:adjustRightInd w:val="0"/>
              <w:rPr>
                <w:color w:val="002060"/>
              </w:rPr>
            </w:pPr>
            <w:r w:rsidRPr="005E5ABC">
              <w:rPr>
                <w:color w:val="002060"/>
              </w:rPr>
              <w:t>Examples:</w:t>
            </w:r>
          </w:p>
          <w:p w:rsidR="0047375E" w:rsidRPr="005E5ABC" w:rsidRDefault="0047375E" w:rsidP="00CF6D00">
            <w:pPr>
              <w:numPr>
                <w:ilvl w:val="0"/>
                <w:numId w:val="153"/>
              </w:numPr>
              <w:autoSpaceDE w:val="0"/>
              <w:autoSpaceDN w:val="0"/>
              <w:adjustRightInd w:val="0"/>
              <w:rPr>
                <w:color w:val="002060"/>
              </w:rPr>
            </w:pPr>
            <w:r w:rsidRPr="005E5ABC">
              <w:rPr>
                <w:color w:val="002060"/>
              </w:rPr>
              <w:t>Long term disabilities (previously called Permanent Partial Disabilities).</w:t>
            </w:r>
          </w:p>
          <w:p w:rsidR="0047375E" w:rsidRPr="005E5ABC" w:rsidRDefault="0047375E" w:rsidP="00CF6D00">
            <w:pPr>
              <w:numPr>
                <w:ilvl w:val="0"/>
                <w:numId w:val="153"/>
              </w:numPr>
              <w:autoSpaceDE w:val="0"/>
              <w:autoSpaceDN w:val="0"/>
              <w:adjustRightInd w:val="0"/>
              <w:rPr>
                <w:b/>
                <w:color w:val="002060"/>
              </w:rPr>
            </w:pPr>
            <w:r w:rsidRPr="005E5ABC">
              <w:rPr>
                <w:color w:val="002060"/>
              </w:rPr>
              <w:t>Illnesses such as sensitisation, noise induced hearing loss, chronic back injury, repetitive strain injury or stress.</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lastRenderedPageBreak/>
              <w:t>4</w:t>
            </w:r>
          </w:p>
        </w:tc>
        <w:tc>
          <w:tcPr>
            <w:tcW w:w="8284" w:type="dxa"/>
          </w:tcPr>
          <w:p w:rsidR="0047375E" w:rsidRPr="005E5ABC" w:rsidRDefault="0047375E" w:rsidP="005E5ABC">
            <w:pPr>
              <w:autoSpaceDE w:val="0"/>
              <w:autoSpaceDN w:val="0"/>
              <w:adjustRightInd w:val="0"/>
              <w:rPr>
                <w:color w:val="002060"/>
              </w:rPr>
            </w:pPr>
            <w:r w:rsidRPr="005E5ABC">
              <w:rPr>
                <w:b/>
                <w:color w:val="002060"/>
              </w:rPr>
              <w:t>Permanent total disability or up to three fatalities</w:t>
            </w:r>
            <w:r w:rsidRPr="005E5ABC">
              <w:rPr>
                <w:color w:val="002060"/>
              </w:rPr>
              <w:t xml:space="preserve"> – resulting from injury or occupational illness. Examples:</w:t>
            </w:r>
          </w:p>
          <w:p w:rsidR="0047375E" w:rsidRPr="005E5ABC" w:rsidRDefault="0047375E" w:rsidP="00CF6D00">
            <w:pPr>
              <w:numPr>
                <w:ilvl w:val="0"/>
                <w:numId w:val="154"/>
              </w:numPr>
              <w:autoSpaceDE w:val="0"/>
              <w:autoSpaceDN w:val="0"/>
              <w:adjustRightInd w:val="0"/>
              <w:rPr>
                <w:color w:val="002060"/>
              </w:rPr>
            </w:pPr>
            <w:r w:rsidRPr="005E5ABC">
              <w:rPr>
                <w:color w:val="002060"/>
              </w:rPr>
              <w:t>Illnesses such as corrosive burns, asbestosis, silicosis, cancer and serious work related depression.</w:t>
            </w:r>
          </w:p>
          <w:p w:rsidR="0047375E" w:rsidRPr="005E5ABC" w:rsidRDefault="0047375E" w:rsidP="00CF6D00">
            <w:pPr>
              <w:numPr>
                <w:ilvl w:val="0"/>
                <w:numId w:val="154"/>
              </w:numPr>
              <w:autoSpaceDE w:val="0"/>
              <w:autoSpaceDN w:val="0"/>
              <w:adjustRightInd w:val="0"/>
              <w:rPr>
                <w:b/>
                <w:color w:val="002060"/>
              </w:rPr>
            </w:pPr>
            <w:r w:rsidRPr="005E5ABC">
              <w:rPr>
                <w:color w:val="002060"/>
              </w:rPr>
              <w:t>Car accident resulting in 1, 2 or 3 fatalities.</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5</w:t>
            </w:r>
          </w:p>
        </w:tc>
        <w:tc>
          <w:tcPr>
            <w:tcW w:w="8284" w:type="dxa"/>
          </w:tcPr>
          <w:p w:rsidR="0047375E" w:rsidRPr="005E5ABC" w:rsidRDefault="0047375E" w:rsidP="005E5ABC">
            <w:pPr>
              <w:autoSpaceDE w:val="0"/>
              <w:autoSpaceDN w:val="0"/>
              <w:adjustRightInd w:val="0"/>
              <w:rPr>
                <w:color w:val="002060"/>
              </w:rPr>
            </w:pPr>
            <w:r w:rsidRPr="005E5ABC">
              <w:rPr>
                <w:b/>
                <w:color w:val="002060"/>
              </w:rPr>
              <w:t>More than three fatalities</w:t>
            </w:r>
            <w:r w:rsidRPr="005E5ABC">
              <w:rPr>
                <w:color w:val="002060"/>
              </w:rPr>
              <w:t xml:space="preserve"> – resulting from injury or occupational illness. Examples:</w:t>
            </w:r>
          </w:p>
          <w:p w:rsidR="0047375E" w:rsidRPr="005E5ABC" w:rsidRDefault="0047375E" w:rsidP="00CF6D00">
            <w:pPr>
              <w:numPr>
                <w:ilvl w:val="0"/>
                <w:numId w:val="155"/>
              </w:numPr>
              <w:autoSpaceDE w:val="0"/>
              <w:autoSpaceDN w:val="0"/>
              <w:adjustRightInd w:val="0"/>
              <w:rPr>
                <w:color w:val="002060"/>
              </w:rPr>
            </w:pPr>
            <w:r w:rsidRPr="005E5ABC">
              <w:rPr>
                <w:color w:val="002060"/>
              </w:rPr>
              <w:t>Multiple asbestosis cases traced to a single exposure situation.</w:t>
            </w:r>
          </w:p>
          <w:p w:rsidR="0047375E" w:rsidRPr="005E5ABC" w:rsidRDefault="0047375E" w:rsidP="00CF6D00">
            <w:pPr>
              <w:numPr>
                <w:ilvl w:val="0"/>
                <w:numId w:val="155"/>
              </w:numPr>
              <w:autoSpaceDE w:val="0"/>
              <w:autoSpaceDN w:val="0"/>
              <w:adjustRightInd w:val="0"/>
              <w:rPr>
                <w:color w:val="002060"/>
              </w:rPr>
            </w:pPr>
            <w:r w:rsidRPr="005E5ABC">
              <w:rPr>
                <w:color w:val="002060"/>
              </w:rPr>
              <w:t>Cancer to a large exposed population.</w:t>
            </w:r>
          </w:p>
          <w:p w:rsidR="0047375E" w:rsidRPr="005E5ABC" w:rsidRDefault="0047375E" w:rsidP="00CF6D00">
            <w:pPr>
              <w:numPr>
                <w:ilvl w:val="0"/>
                <w:numId w:val="155"/>
              </w:numPr>
              <w:autoSpaceDE w:val="0"/>
              <w:autoSpaceDN w:val="0"/>
              <w:adjustRightInd w:val="0"/>
              <w:rPr>
                <w:b/>
                <w:color w:val="002060"/>
              </w:rPr>
            </w:pPr>
            <w:r w:rsidRPr="005E5ABC">
              <w:rPr>
                <w:color w:val="002060"/>
              </w:rPr>
              <w:t>Major fire or explosion resulting in more than 3 fatalities.</w:t>
            </w:r>
          </w:p>
        </w:tc>
      </w:tr>
    </w:tbl>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Asset Damage and other Consequential Business Loss</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947"/>
        <w:gridCol w:w="7909"/>
      </w:tblGrid>
      <w:tr w:rsidR="0047375E" w:rsidRPr="005E5ABC" w:rsidTr="005E5ABC">
        <w:tc>
          <w:tcPr>
            <w:tcW w:w="959" w:type="dxa"/>
            <w:shd w:val="clear" w:color="auto" w:fill="D9D9D9"/>
          </w:tcPr>
          <w:p w:rsidR="0047375E" w:rsidRPr="005E5ABC" w:rsidRDefault="0047375E" w:rsidP="005E5ABC">
            <w:pPr>
              <w:autoSpaceDE w:val="0"/>
              <w:autoSpaceDN w:val="0"/>
              <w:adjustRightInd w:val="0"/>
              <w:jc w:val="center"/>
              <w:rPr>
                <w:b/>
                <w:color w:val="002060"/>
              </w:rPr>
            </w:pPr>
            <w:r w:rsidRPr="005E5ABC">
              <w:rPr>
                <w:b/>
                <w:color w:val="002060"/>
              </w:rPr>
              <w:t>Level</w:t>
            </w:r>
          </w:p>
        </w:tc>
        <w:tc>
          <w:tcPr>
            <w:tcW w:w="8284" w:type="dxa"/>
            <w:shd w:val="clear" w:color="auto" w:fill="D9D9D9"/>
          </w:tcPr>
          <w:p w:rsidR="0047375E" w:rsidRPr="005E5ABC" w:rsidRDefault="0047375E" w:rsidP="005E5ABC">
            <w:pPr>
              <w:autoSpaceDE w:val="0"/>
              <w:autoSpaceDN w:val="0"/>
              <w:adjustRightInd w:val="0"/>
              <w:rPr>
                <w:b/>
                <w:color w:val="002060"/>
              </w:rPr>
            </w:pPr>
            <w:r w:rsidRPr="005E5ABC">
              <w:rPr>
                <w:b/>
                <w:color w:val="002060"/>
              </w:rPr>
              <w:t>Definition</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0</w:t>
            </w:r>
          </w:p>
        </w:tc>
        <w:tc>
          <w:tcPr>
            <w:tcW w:w="8284" w:type="dxa"/>
          </w:tcPr>
          <w:p w:rsidR="0047375E" w:rsidRPr="005E5ABC" w:rsidRDefault="0047375E" w:rsidP="005E5ABC">
            <w:pPr>
              <w:autoSpaceDE w:val="0"/>
              <w:autoSpaceDN w:val="0"/>
              <w:adjustRightInd w:val="0"/>
              <w:rPr>
                <w:b/>
                <w:color w:val="002060"/>
              </w:rPr>
            </w:pPr>
            <w:r w:rsidRPr="005E5ABC">
              <w:rPr>
                <w:b/>
                <w:color w:val="002060"/>
              </w:rPr>
              <w:t>No damage</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1</w:t>
            </w:r>
          </w:p>
        </w:tc>
        <w:tc>
          <w:tcPr>
            <w:tcW w:w="8284" w:type="dxa"/>
          </w:tcPr>
          <w:p w:rsidR="0047375E" w:rsidRPr="005E5ABC" w:rsidRDefault="0047375E" w:rsidP="005E5ABC">
            <w:pPr>
              <w:autoSpaceDE w:val="0"/>
              <w:autoSpaceDN w:val="0"/>
              <w:adjustRightInd w:val="0"/>
              <w:rPr>
                <w:color w:val="002060"/>
              </w:rPr>
            </w:pPr>
            <w:r w:rsidRPr="005E5ABC">
              <w:rPr>
                <w:b/>
                <w:color w:val="002060"/>
              </w:rPr>
              <w:t>Slight damage</w:t>
            </w:r>
            <w:r w:rsidRPr="005E5ABC">
              <w:rPr>
                <w:color w:val="002060"/>
              </w:rPr>
              <w:t xml:space="preserve"> - Costs less than R100</w:t>
            </w:r>
            <w:proofErr w:type="gramStart"/>
            <w:r w:rsidRPr="005E5ABC">
              <w:rPr>
                <w:color w:val="002060"/>
              </w:rPr>
              <w:t>,000</w:t>
            </w:r>
            <w:proofErr w:type="gramEnd"/>
            <w:r w:rsidRPr="005E5ABC">
              <w:rPr>
                <w:color w:val="002060"/>
              </w:rPr>
              <w:t>. Example:</w:t>
            </w:r>
          </w:p>
          <w:p w:rsidR="0047375E" w:rsidRPr="005E5ABC" w:rsidRDefault="0047375E" w:rsidP="00CF6D00">
            <w:pPr>
              <w:numPr>
                <w:ilvl w:val="0"/>
                <w:numId w:val="156"/>
              </w:numPr>
              <w:autoSpaceDE w:val="0"/>
              <w:autoSpaceDN w:val="0"/>
              <w:adjustRightInd w:val="0"/>
              <w:rPr>
                <w:b/>
                <w:color w:val="002060"/>
              </w:rPr>
            </w:pPr>
            <w:r w:rsidRPr="005E5ABC">
              <w:rPr>
                <w:color w:val="002060"/>
              </w:rPr>
              <w:t>No disruption to operation.</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2</w:t>
            </w:r>
          </w:p>
        </w:tc>
        <w:tc>
          <w:tcPr>
            <w:tcW w:w="8284" w:type="dxa"/>
          </w:tcPr>
          <w:p w:rsidR="0047375E" w:rsidRPr="005E5ABC" w:rsidRDefault="0047375E" w:rsidP="005E5ABC">
            <w:pPr>
              <w:autoSpaceDE w:val="0"/>
              <w:autoSpaceDN w:val="0"/>
              <w:adjustRightInd w:val="0"/>
              <w:rPr>
                <w:color w:val="002060"/>
              </w:rPr>
            </w:pPr>
            <w:r w:rsidRPr="005E5ABC">
              <w:rPr>
                <w:b/>
                <w:color w:val="002060"/>
              </w:rPr>
              <w:t>Minor damage</w:t>
            </w:r>
            <w:r w:rsidRPr="005E5ABC">
              <w:rPr>
                <w:color w:val="002060"/>
              </w:rPr>
              <w:t xml:space="preserve"> - Costs between R100</w:t>
            </w:r>
            <w:proofErr w:type="gramStart"/>
            <w:r w:rsidRPr="005E5ABC">
              <w:rPr>
                <w:color w:val="002060"/>
              </w:rPr>
              <w:t>,000</w:t>
            </w:r>
            <w:proofErr w:type="gramEnd"/>
            <w:r w:rsidRPr="005E5ABC">
              <w:rPr>
                <w:color w:val="002060"/>
              </w:rPr>
              <w:t xml:space="preserve"> and R1000,00. Example:</w:t>
            </w:r>
          </w:p>
          <w:p w:rsidR="0047375E" w:rsidRPr="005E5ABC" w:rsidRDefault="0047375E" w:rsidP="00CF6D00">
            <w:pPr>
              <w:numPr>
                <w:ilvl w:val="0"/>
                <w:numId w:val="156"/>
              </w:numPr>
              <w:autoSpaceDE w:val="0"/>
              <w:autoSpaceDN w:val="0"/>
              <w:adjustRightInd w:val="0"/>
              <w:rPr>
                <w:b/>
                <w:color w:val="002060"/>
              </w:rPr>
            </w:pPr>
            <w:r w:rsidRPr="005E5ABC">
              <w:rPr>
                <w:color w:val="002060"/>
              </w:rPr>
              <w:t>Brief disruption to operation.</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3</w:t>
            </w:r>
          </w:p>
        </w:tc>
        <w:tc>
          <w:tcPr>
            <w:tcW w:w="8284" w:type="dxa"/>
          </w:tcPr>
          <w:p w:rsidR="0047375E" w:rsidRPr="005E5ABC" w:rsidRDefault="0047375E" w:rsidP="005E5ABC">
            <w:pPr>
              <w:autoSpaceDE w:val="0"/>
              <w:autoSpaceDN w:val="0"/>
              <w:adjustRightInd w:val="0"/>
              <w:rPr>
                <w:color w:val="002060"/>
              </w:rPr>
            </w:pPr>
            <w:r w:rsidRPr="005E5ABC">
              <w:rPr>
                <w:b/>
                <w:color w:val="002060"/>
              </w:rPr>
              <w:t>Moderate damage</w:t>
            </w:r>
            <w:r w:rsidRPr="005E5ABC">
              <w:rPr>
                <w:color w:val="002060"/>
              </w:rPr>
              <w:t xml:space="preserve"> - Costs between R1000</w:t>
            </w:r>
            <w:proofErr w:type="gramStart"/>
            <w:r w:rsidRPr="005E5ABC">
              <w:rPr>
                <w:color w:val="002060"/>
              </w:rPr>
              <w:t>,000</w:t>
            </w:r>
            <w:proofErr w:type="gramEnd"/>
            <w:r w:rsidRPr="005E5ABC">
              <w:rPr>
                <w:color w:val="002060"/>
              </w:rPr>
              <w:t xml:space="preserve"> and R10 million. Example:</w:t>
            </w:r>
          </w:p>
          <w:p w:rsidR="0047375E" w:rsidRPr="005E5ABC" w:rsidRDefault="0047375E" w:rsidP="00CF6D00">
            <w:pPr>
              <w:numPr>
                <w:ilvl w:val="0"/>
                <w:numId w:val="156"/>
              </w:numPr>
              <w:autoSpaceDE w:val="0"/>
              <w:autoSpaceDN w:val="0"/>
              <w:adjustRightInd w:val="0"/>
              <w:rPr>
                <w:b/>
                <w:color w:val="002060"/>
              </w:rPr>
            </w:pPr>
            <w:r w:rsidRPr="005E5ABC">
              <w:rPr>
                <w:color w:val="002060"/>
              </w:rPr>
              <w:t>Partial shutdown.</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4</w:t>
            </w:r>
          </w:p>
        </w:tc>
        <w:tc>
          <w:tcPr>
            <w:tcW w:w="8284" w:type="dxa"/>
          </w:tcPr>
          <w:p w:rsidR="0047375E" w:rsidRPr="005E5ABC" w:rsidRDefault="0047375E" w:rsidP="005E5ABC">
            <w:pPr>
              <w:autoSpaceDE w:val="0"/>
              <w:autoSpaceDN w:val="0"/>
              <w:adjustRightInd w:val="0"/>
              <w:rPr>
                <w:color w:val="002060"/>
              </w:rPr>
            </w:pPr>
            <w:r w:rsidRPr="005E5ABC">
              <w:rPr>
                <w:b/>
                <w:color w:val="002060"/>
              </w:rPr>
              <w:t>Major damage</w:t>
            </w:r>
            <w:r w:rsidRPr="005E5ABC">
              <w:rPr>
                <w:color w:val="002060"/>
              </w:rPr>
              <w:t xml:space="preserve"> - Costs between R10 and R100 million. Example:</w:t>
            </w:r>
          </w:p>
          <w:p w:rsidR="0047375E" w:rsidRPr="005E5ABC" w:rsidRDefault="0047375E" w:rsidP="00CF6D00">
            <w:pPr>
              <w:numPr>
                <w:ilvl w:val="0"/>
                <w:numId w:val="156"/>
              </w:numPr>
              <w:autoSpaceDE w:val="0"/>
              <w:autoSpaceDN w:val="0"/>
              <w:adjustRightInd w:val="0"/>
              <w:rPr>
                <w:b/>
                <w:color w:val="002060"/>
              </w:rPr>
            </w:pPr>
            <w:r w:rsidRPr="005E5ABC">
              <w:rPr>
                <w:color w:val="002060"/>
              </w:rPr>
              <w:t>Up to two weeks shutdown.</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5</w:t>
            </w:r>
          </w:p>
        </w:tc>
        <w:tc>
          <w:tcPr>
            <w:tcW w:w="8284" w:type="dxa"/>
          </w:tcPr>
          <w:p w:rsidR="0047375E" w:rsidRPr="005E5ABC" w:rsidRDefault="0047375E" w:rsidP="005E5ABC">
            <w:pPr>
              <w:autoSpaceDE w:val="0"/>
              <w:autoSpaceDN w:val="0"/>
              <w:adjustRightInd w:val="0"/>
              <w:rPr>
                <w:color w:val="002060"/>
              </w:rPr>
            </w:pPr>
            <w:r w:rsidRPr="005E5ABC">
              <w:rPr>
                <w:b/>
                <w:color w:val="002060"/>
              </w:rPr>
              <w:t>Massive damage</w:t>
            </w:r>
            <w:r w:rsidRPr="005E5ABC">
              <w:rPr>
                <w:color w:val="002060"/>
              </w:rPr>
              <w:t xml:space="preserve"> - Costs in excess of R100 million. Example:</w:t>
            </w:r>
          </w:p>
          <w:p w:rsidR="0047375E" w:rsidRPr="005E5ABC" w:rsidRDefault="0047375E" w:rsidP="00CF6D00">
            <w:pPr>
              <w:numPr>
                <w:ilvl w:val="0"/>
                <w:numId w:val="156"/>
              </w:numPr>
              <w:autoSpaceDE w:val="0"/>
              <w:autoSpaceDN w:val="0"/>
              <w:adjustRightInd w:val="0"/>
              <w:rPr>
                <w:b/>
                <w:color w:val="002060"/>
              </w:rPr>
            </w:pPr>
            <w:r w:rsidRPr="005E5ABC">
              <w:rPr>
                <w:color w:val="002060"/>
              </w:rPr>
              <w:t>Substantial or total loss of operation.</w:t>
            </w:r>
          </w:p>
        </w:tc>
      </w:tr>
    </w:tbl>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Environmental Effect</w:t>
      </w:r>
    </w:p>
    <w:p w:rsidR="0047375E" w:rsidRPr="005E5ABC" w:rsidRDefault="0047375E" w:rsidP="0047375E">
      <w:pPr>
        <w:autoSpaceDE w:val="0"/>
        <w:autoSpaceDN w:val="0"/>
        <w:adjustRightInd w:val="0"/>
        <w:rPr>
          <w:color w:val="002060"/>
        </w:rPr>
      </w:pPr>
      <w:r w:rsidRPr="005E5ABC">
        <w:rPr>
          <w:color w:val="002060"/>
        </w:rPr>
        <w:t>The bullet points in the environmental effect table are a mixture of:</w:t>
      </w:r>
    </w:p>
    <w:p w:rsidR="0047375E" w:rsidRPr="005E5ABC" w:rsidRDefault="0047375E" w:rsidP="00CF6D00">
      <w:pPr>
        <w:numPr>
          <w:ilvl w:val="0"/>
          <w:numId w:val="156"/>
        </w:numPr>
        <w:autoSpaceDE w:val="0"/>
        <w:autoSpaceDN w:val="0"/>
        <w:adjustRightInd w:val="0"/>
        <w:rPr>
          <w:color w:val="002060"/>
        </w:rPr>
      </w:pPr>
      <w:r w:rsidRPr="005E5ABC">
        <w:rPr>
          <w:color w:val="002060"/>
        </w:rPr>
        <w:t>Effects, e.g. groundwater contamination.</w:t>
      </w:r>
    </w:p>
    <w:p w:rsidR="0047375E" w:rsidRPr="005E5ABC" w:rsidRDefault="0047375E" w:rsidP="00CF6D00">
      <w:pPr>
        <w:numPr>
          <w:ilvl w:val="0"/>
          <w:numId w:val="156"/>
        </w:numPr>
        <w:autoSpaceDE w:val="0"/>
        <w:autoSpaceDN w:val="0"/>
        <w:adjustRightInd w:val="0"/>
        <w:rPr>
          <w:color w:val="002060"/>
        </w:rPr>
      </w:pPr>
      <w:r w:rsidRPr="005E5ABC">
        <w:rPr>
          <w:color w:val="002060"/>
        </w:rPr>
        <w:t>Events with the potential for environmental effect, e.g. exceeding a limit.</w:t>
      </w:r>
    </w:p>
    <w:p w:rsidR="0047375E" w:rsidRPr="005E5ABC" w:rsidRDefault="0047375E" w:rsidP="00CF6D00">
      <w:pPr>
        <w:numPr>
          <w:ilvl w:val="0"/>
          <w:numId w:val="156"/>
        </w:numPr>
        <w:autoSpaceDE w:val="0"/>
        <w:autoSpaceDN w:val="0"/>
        <w:adjustRightInd w:val="0"/>
        <w:rPr>
          <w:color w:val="002060"/>
        </w:rPr>
      </w:pPr>
      <w:r w:rsidRPr="005E5ABC">
        <w:rPr>
          <w:color w:val="002060"/>
        </w:rPr>
        <w:t>Indicators of potential effects, e.g. complaints.</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947"/>
        <w:gridCol w:w="7909"/>
      </w:tblGrid>
      <w:tr w:rsidR="0047375E" w:rsidRPr="005E5ABC" w:rsidTr="005E5ABC">
        <w:tc>
          <w:tcPr>
            <w:tcW w:w="959" w:type="dxa"/>
            <w:shd w:val="clear" w:color="auto" w:fill="D9D9D9"/>
          </w:tcPr>
          <w:p w:rsidR="0047375E" w:rsidRPr="005E5ABC" w:rsidRDefault="0047375E" w:rsidP="005E5ABC">
            <w:pPr>
              <w:autoSpaceDE w:val="0"/>
              <w:autoSpaceDN w:val="0"/>
              <w:adjustRightInd w:val="0"/>
              <w:jc w:val="center"/>
              <w:rPr>
                <w:b/>
                <w:color w:val="002060"/>
              </w:rPr>
            </w:pPr>
            <w:r w:rsidRPr="005E5ABC">
              <w:rPr>
                <w:b/>
                <w:color w:val="002060"/>
              </w:rPr>
              <w:t>Level</w:t>
            </w:r>
          </w:p>
        </w:tc>
        <w:tc>
          <w:tcPr>
            <w:tcW w:w="8284" w:type="dxa"/>
            <w:shd w:val="clear" w:color="auto" w:fill="D9D9D9"/>
          </w:tcPr>
          <w:p w:rsidR="0047375E" w:rsidRPr="005E5ABC" w:rsidRDefault="0047375E" w:rsidP="005E5ABC">
            <w:pPr>
              <w:autoSpaceDE w:val="0"/>
              <w:autoSpaceDN w:val="0"/>
              <w:adjustRightInd w:val="0"/>
              <w:rPr>
                <w:b/>
                <w:color w:val="002060"/>
              </w:rPr>
            </w:pPr>
            <w:r w:rsidRPr="005E5ABC">
              <w:rPr>
                <w:b/>
                <w:color w:val="002060"/>
              </w:rPr>
              <w:t>Definition</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0</w:t>
            </w:r>
          </w:p>
        </w:tc>
        <w:tc>
          <w:tcPr>
            <w:tcW w:w="8284" w:type="dxa"/>
          </w:tcPr>
          <w:p w:rsidR="0047375E" w:rsidRPr="005E5ABC" w:rsidRDefault="0047375E" w:rsidP="005E5ABC">
            <w:pPr>
              <w:autoSpaceDE w:val="0"/>
              <w:autoSpaceDN w:val="0"/>
              <w:adjustRightInd w:val="0"/>
              <w:rPr>
                <w:b/>
                <w:color w:val="002060"/>
              </w:rPr>
            </w:pPr>
            <w:r w:rsidRPr="005E5ABC">
              <w:rPr>
                <w:b/>
                <w:color w:val="002060"/>
              </w:rPr>
              <w:t>No effect.</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1</w:t>
            </w:r>
          </w:p>
        </w:tc>
        <w:tc>
          <w:tcPr>
            <w:tcW w:w="8284" w:type="dxa"/>
          </w:tcPr>
          <w:p w:rsidR="0047375E" w:rsidRPr="005E5ABC" w:rsidRDefault="0047375E" w:rsidP="005E5ABC">
            <w:pPr>
              <w:autoSpaceDE w:val="0"/>
              <w:autoSpaceDN w:val="0"/>
              <w:adjustRightInd w:val="0"/>
              <w:rPr>
                <w:color w:val="002060"/>
              </w:rPr>
            </w:pPr>
            <w:r w:rsidRPr="005E5ABC">
              <w:rPr>
                <w:b/>
                <w:color w:val="002060"/>
              </w:rPr>
              <w:t>Slight effect</w:t>
            </w:r>
            <w:r w:rsidRPr="005E5ABC">
              <w:rPr>
                <w:color w:val="002060"/>
              </w:rPr>
              <w:t xml:space="preserve"> – Slight environmental damage – contained within the premises. Example:</w:t>
            </w:r>
          </w:p>
          <w:p w:rsidR="0047375E" w:rsidRPr="005E5ABC" w:rsidRDefault="0047375E" w:rsidP="00CF6D00">
            <w:pPr>
              <w:numPr>
                <w:ilvl w:val="0"/>
                <w:numId w:val="157"/>
              </w:numPr>
              <w:autoSpaceDE w:val="0"/>
              <w:autoSpaceDN w:val="0"/>
              <w:adjustRightInd w:val="0"/>
              <w:rPr>
                <w:b/>
                <w:color w:val="002060"/>
              </w:rPr>
            </w:pPr>
            <w:r w:rsidRPr="005E5ABC">
              <w:rPr>
                <w:color w:val="002060"/>
              </w:rPr>
              <w:t>Small spill in process area or tank farm area that readily evaporates.</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2</w:t>
            </w:r>
          </w:p>
        </w:tc>
        <w:tc>
          <w:tcPr>
            <w:tcW w:w="8284" w:type="dxa"/>
          </w:tcPr>
          <w:p w:rsidR="0047375E" w:rsidRPr="005E5ABC" w:rsidRDefault="0047375E" w:rsidP="005E5ABC">
            <w:pPr>
              <w:autoSpaceDE w:val="0"/>
              <w:autoSpaceDN w:val="0"/>
              <w:adjustRightInd w:val="0"/>
              <w:rPr>
                <w:color w:val="002060"/>
              </w:rPr>
            </w:pPr>
            <w:r w:rsidRPr="005E5ABC">
              <w:rPr>
                <w:b/>
                <w:color w:val="002060"/>
              </w:rPr>
              <w:t>Minor effect</w:t>
            </w:r>
            <w:r w:rsidRPr="005E5ABC">
              <w:rPr>
                <w:color w:val="002060"/>
              </w:rPr>
              <w:t xml:space="preserve"> – Minor environmental damage, but no lasting effect. Examples:</w:t>
            </w:r>
          </w:p>
          <w:p w:rsidR="0047375E" w:rsidRPr="005E5ABC" w:rsidRDefault="0047375E" w:rsidP="00CF6D00">
            <w:pPr>
              <w:numPr>
                <w:ilvl w:val="0"/>
                <w:numId w:val="157"/>
              </w:numPr>
              <w:autoSpaceDE w:val="0"/>
              <w:autoSpaceDN w:val="0"/>
              <w:adjustRightInd w:val="0"/>
              <w:rPr>
                <w:color w:val="002060"/>
              </w:rPr>
            </w:pPr>
            <w:r w:rsidRPr="005E5ABC">
              <w:rPr>
                <w:color w:val="002060"/>
              </w:rPr>
              <w:t>Small spill off-site that seeps into the ground.</w:t>
            </w:r>
          </w:p>
          <w:p w:rsidR="0047375E" w:rsidRPr="005E5ABC" w:rsidRDefault="0047375E" w:rsidP="00CF6D00">
            <w:pPr>
              <w:numPr>
                <w:ilvl w:val="0"/>
                <w:numId w:val="157"/>
              </w:numPr>
              <w:autoSpaceDE w:val="0"/>
              <w:autoSpaceDN w:val="0"/>
              <w:adjustRightInd w:val="0"/>
              <w:rPr>
                <w:color w:val="002060"/>
              </w:rPr>
            </w:pPr>
            <w:r w:rsidRPr="005E5ABC">
              <w:rPr>
                <w:color w:val="002060"/>
              </w:rPr>
              <w:t>On-site groundwater contamination.</w:t>
            </w:r>
          </w:p>
          <w:p w:rsidR="0047375E" w:rsidRPr="005E5ABC" w:rsidRDefault="0047375E" w:rsidP="00CF6D00">
            <w:pPr>
              <w:numPr>
                <w:ilvl w:val="0"/>
                <w:numId w:val="157"/>
              </w:numPr>
              <w:autoSpaceDE w:val="0"/>
              <w:autoSpaceDN w:val="0"/>
              <w:adjustRightInd w:val="0"/>
              <w:rPr>
                <w:color w:val="002060"/>
              </w:rPr>
            </w:pPr>
            <w:r w:rsidRPr="005E5ABC">
              <w:rPr>
                <w:color w:val="002060"/>
              </w:rPr>
              <w:t>Complaints from up to 10 individuals.</w:t>
            </w:r>
          </w:p>
          <w:p w:rsidR="0047375E" w:rsidRPr="005E5ABC" w:rsidRDefault="0047375E" w:rsidP="00CF6D00">
            <w:pPr>
              <w:numPr>
                <w:ilvl w:val="0"/>
                <w:numId w:val="157"/>
              </w:numPr>
              <w:autoSpaceDE w:val="0"/>
              <w:autoSpaceDN w:val="0"/>
              <w:adjustRightInd w:val="0"/>
              <w:rPr>
                <w:b/>
                <w:color w:val="002060"/>
              </w:rPr>
            </w:pPr>
            <w:r w:rsidRPr="005E5ABC">
              <w:rPr>
                <w:color w:val="002060"/>
              </w:rPr>
              <w:lastRenderedPageBreak/>
              <w:t xml:space="preserve">Single </w:t>
            </w:r>
            <w:proofErr w:type="spellStart"/>
            <w:r w:rsidRPr="005E5ABC">
              <w:rPr>
                <w:color w:val="002060"/>
              </w:rPr>
              <w:t>exceedance</w:t>
            </w:r>
            <w:proofErr w:type="spellEnd"/>
            <w:r w:rsidRPr="005E5ABC">
              <w:rPr>
                <w:color w:val="002060"/>
              </w:rPr>
              <w:t xml:space="preserve"> of statutory or other prescribed limit.</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lastRenderedPageBreak/>
              <w:t>3</w:t>
            </w:r>
          </w:p>
        </w:tc>
        <w:tc>
          <w:tcPr>
            <w:tcW w:w="8284" w:type="dxa"/>
          </w:tcPr>
          <w:p w:rsidR="0047375E" w:rsidRPr="005E5ABC" w:rsidRDefault="0047375E" w:rsidP="005E5ABC">
            <w:pPr>
              <w:autoSpaceDE w:val="0"/>
              <w:autoSpaceDN w:val="0"/>
              <w:adjustRightInd w:val="0"/>
              <w:rPr>
                <w:color w:val="002060"/>
              </w:rPr>
            </w:pPr>
            <w:r w:rsidRPr="005E5ABC">
              <w:rPr>
                <w:b/>
                <w:color w:val="002060"/>
              </w:rPr>
              <w:t>Moderate effect</w:t>
            </w:r>
            <w:r w:rsidRPr="005E5ABC">
              <w:rPr>
                <w:color w:val="002060"/>
              </w:rPr>
              <w:t xml:space="preserve"> – Limited environmental damage that will persist or require cleaning up. Examples:</w:t>
            </w:r>
          </w:p>
          <w:p w:rsidR="0047375E" w:rsidRPr="005E5ABC" w:rsidRDefault="0047375E" w:rsidP="00CF6D00">
            <w:pPr>
              <w:numPr>
                <w:ilvl w:val="0"/>
                <w:numId w:val="158"/>
              </w:numPr>
              <w:autoSpaceDE w:val="0"/>
              <w:autoSpaceDN w:val="0"/>
              <w:adjustRightInd w:val="0"/>
              <w:rPr>
                <w:color w:val="002060"/>
              </w:rPr>
            </w:pPr>
            <w:r w:rsidRPr="005E5ABC">
              <w:rPr>
                <w:color w:val="002060"/>
              </w:rPr>
              <w:t>Spill from a pipeline into soil/sand that requires removal and disposal of a large quantity of soil/sand.</w:t>
            </w:r>
          </w:p>
          <w:p w:rsidR="0047375E" w:rsidRPr="005E5ABC" w:rsidRDefault="0047375E" w:rsidP="00CF6D00">
            <w:pPr>
              <w:numPr>
                <w:ilvl w:val="0"/>
                <w:numId w:val="158"/>
              </w:numPr>
              <w:autoSpaceDE w:val="0"/>
              <w:autoSpaceDN w:val="0"/>
              <w:adjustRightInd w:val="0"/>
              <w:rPr>
                <w:color w:val="002060"/>
              </w:rPr>
            </w:pPr>
            <w:r w:rsidRPr="005E5ABC">
              <w:rPr>
                <w:color w:val="002060"/>
              </w:rPr>
              <w:t>Observed off-site effects or damage, e.g. fish kill or damaged vegetation.</w:t>
            </w:r>
          </w:p>
          <w:p w:rsidR="0047375E" w:rsidRPr="005E5ABC" w:rsidRDefault="0047375E" w:rsidP="00CF6D00">
            <w:pPr>
              <w:numPr>
                <w:ilvl w:val="0"/>
                <w:numId w:val="158"/>
              </w:numPr>
              <w:autoSpaceDE w:val="0"/>
              <w:autoSpaceDN w:val="0"/>
              <w:adjustRightInd w:val="0"/>
              <w:rPr>
                <w:color w:val="002060"/>
              </w:rPr>
            </w:pPr>
            <w:r w:rsidRPr="005E5ABC">
              <w:rPr>
                <w:color w:val="002060"/>
              </w:rPr>
              <w:t>Off-site groundwater contamination.</w:t>
            </w:r>
          </w:p>
          <w:p w:rsidR="0047375E" w:rsidRPr="005E5ABC" w:rsidRDefault="0047375E" w:rsidP="00CF6D00">
            <w:pPr>
              <w:numPr>
                <w:ilvl w:val="0"/>
                <w:numId w:val="158"/>
              </w:numPr>
              <w:autoSpaceDE w:val="0"/>
              <w:autoSpaceDN w:val="0"/>
              <w:adjustRightInd w:val="0"/>
              <w:rPr>
                <w:color w:val="002060"/>
              </w:rPr>
            </w:pPr>
            <w:r w:rsidRPr="005E5ABC">
              <w:rPr>
                <w:color w:val="002060"/>
              </w:rPr>
              <w:t>Complaints from community organisations (or more than 10 complaints from individuals).</w:t>
            </w:r>
          </w:p>
          <w:p w:rsidR="0047375E" w:rsidRPr="005E5ABC" w:rsidRDefault="0047375E" w:rsidP="00CF6D00">
            <w:pPr>
              <w:numPr>
                <w:ilvl w:val="0"/>
                <w:numId w:val="158"/>
              </w:numPr>
              <w:autoSpaceDE w:val="0"/>
              <w:autoSpaceDN w:val="0"/>
              <w:adjustRightInd w:val="0"/>
              <w:rPr>
                <w:b/>
                <w:color w:val="002060"/>
              </w:rPr>
            </w:pPr>
            <w:r w:rsidRPr="005E5ABC">
              <w:rPr>
                <w:color w:val="002060"/>
              </w:rPr>
              <w:t xml:space="preserve">Frequent </w:t>
            </w:r>
            <w:proofErr w:type="spellStart"/>
            <w:r w:rsidRPr="005E5ABC">
              <w:rPr>
                <w:color w:val="002060"/>
              </w:rPr>
              <w:t>exceedance</w:t>
            </w:r>
            <w:proofErr w:type="spellEnd"/>
            <w:r w:rsidRPr="005E5ABC">
              <w:rPr>
                <w:color w:val="002060"/>
              </w:rPr>
              <w:t xml:space="preserve"> of statutory or other prescribed limit, with potential long term effect.</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4</w:t>
            </w:r>
          </w:p>
        </w:tc>
        <w:tc>
          <w:tcPr>
            <w:tcW w:w="8284" w:type="dxa"/>
          </w:tcPr>
          <w:p w:rsidR="0047375E" w:rsidRPr="005E5ABC" w:rsidRDefault="0047375E" w:rsidP="005E5ABC">
            <w:pPr>
              <w:autoSpaceDE w:val="0"/>
              <w:autoSpaceDN w:val="0"/>
              <w:adjustRightInd w:val="0"/>
              <w:rPr>
                <w:color w:val="002060"/>
              </w:rPr>
            </w:pPr>
            <w:r w:rsidRPr="005E5ABC">
              <w:rPr>
                <w:b/>
                <w:color w:val="002060"/>
              </w:rPr>
              <w:t>Major effect</w:t>
            </w:r>
            <w:r w:rsidRPr="005E5ABC">
              <w:rPr>
                <w:color w:val="002060"/>
              </w:rPr>
              <w:t xml:space="preserve"> – Severe environmental damage that will require extensive measures to restore beneficial uses of the environment. Examples:</w:t>
            </w:r>
          </w:p>
          <w:p w:rsidR="0047375E" w:rsidRPr="005E5ABC" w:rsidRDefault="0047375E" w:rsidP="00CF6D00">
            <w:pPr>
              <w:numPr>
                <w:ilvl w:val="0"/>
                <w:numId w:val="160"/>
              </w:numPr>
              <w:autoSpaceDE w:val="0"/>
              <w:autoSpaceDN w:val="0"/>
              <w:adjustRightInd w:val="0"/>
              <w:rPr>
                <w:color w:val="002060"/>
              </w:rPr>
            </w:pPr>
            <w:r w:rsidRPr="005E5ABC">
              <w:rPr>
                <w:color w:val="002060"/>
              </w:rPr>
              <w:t>Oil spill at a jetty during tanker (off) loading that ends up on local beaches, requiring clean-up operations.</w:t>
            </w:r>
          </w:p>
          <w:p w:rsidR="0047375E" w:rsidRPr="005E5ABC" w:rsidRDefault="0047375E" w:rsidP="00CF6D00">
            <w:pPr>
              <w:numPr>
                <w:ilvl w:val="0"/>
                <w:numId w:val="160"/>
              </w:numPr>
              <w:autoSpaceDE w:val="0"/>
              <w:autoSpaceDN w:val="0"/>
              <w:adjustRightInd w:val="0"/>
              <w:rPr>
                <w:color w:val="002060"/>
              </w:rPr>
            </w:pPr>
            <w:r w:rsidRPr="005E5ABC">
              <w:rPr>
                <w:color w:val="002060"/>
              </w:rPr>
              <w:t>Off-site groundwater contamination over an extensive area.</w:t>
            </w:r>
          </w:p>
          <w:p w:rsidR="0047375E" w:rsidRPr="005E5ABC" w:rsidRDefault="0047375E" w:rsidP="00CF6D00">
            <w:pPr>
              <w:numPr>
                <w:ilvl w:val="0"/>
                <w:numId w:val="160"/>
              </w:numPr>
              <w:autoSpaceDE w:val="0"/>
              <w:autoSpaceDN w:val="0"/>
              <w:adjustRightInd w:val="0"/>
              <w:rPr>
                <w:color w:val="002060"/>
              </w:rPr>
            </w:pPr>
            <w:r w:rsidRPr="005E5ABC">
              <w:rPr>
                <w:color w:val="002060"/>
              </w:rPr>
              <w:t>Many complaints from community organisations or local authorities.</w:t>
            </w:r>
          </w:p>
          <w:p w:rsidR="0047375E" w:rsidRPr="005E5ABC" w:rsidRDefault="0047375E" w:rsidP="00CF6D00">
            <w:pPr>
              <w:numPr>
                <w:ilvl w:val="0"/>
                <w:numId w:val="160"/>
              </w:numPr>
              <w:autoSpaceDE w:val="0"/>
              <w:autoSpaceDN w:val="0"/>
              <w:adjustRightInd w:val="0"/>
              <w:rPr>
                <w:b/>
                <w:color w:val="002060"/>
              </w:rPr>
            </w:pPr>
            <w:r w:rsidRPr="005E5ABC">
              <w:rPr>
                <w:color w:val="002060"/>
              </w:rPr>
              <w:t xml:space="preserve">Extended </w:t>
            </w:r>
            <w:proofErr w:type="spellStart"/>
            <w:r w:rsidRPr="005E5ABC">
              <w:rPr>
                <w:color w:val="002060"/>
              </w:rPr>
              <w:t>exceedances</w:t>
            </w:r>
            <w:proofErr w:type="spellEnd"/>
            <w:r w:rsidRPr="005E5ABC">
              <w:rPr>
                <w:color w:val="002060"/>
              </w:rPr>
              <w:t xml:space="preserve"> of statutory or other prescribed limits, with potential long term effects.</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5</w:t>
            </w:r>
          </w:p>
        </w:tc>
        <w:tc>
          <w:tcPr>
            <w:tcW w:w="8284" w:type="dxa"/>
          </w:tcPr>
          <w:p w:rsidR="0047375E" w:rsidRPr="005E5ABC" w:rsidRDefault="0047375E" w:rsidP="005E5ABC">
            <w:pPr>
              <w:autoSpaceDE w:val="0"/>
              <w:autoSpaceDN w:val="0"/>
              <w:adjustRightInd w:val="0"/>
              <w:rPr>
                <w:color w:val="002060"/>
              </w:rPr>
            </w:pPr>
            <w:r w:rsidRPr="005E5ABC">
              <w:rPr>
                <w:b/>
                <w:color w:val="002060"/>
              </w:rPr>
              <w:t>Massive effect</w:t>
            </w:r>
            <w:r w:rsidRPr="005E5ABC">
              <w:rPr>
                <w:color w:val="002060"/>
              </w:rPr>
              <w:t xml:space="preserve"> – Persistent severe environmental damage that will lead to loss of commercial, recreational use or loss of natural resources over a wide area. Example:</w:t>
            </w:r>
          </w:p>
          <w:p w:rsidR="0047375E" w:rsidRPr="005E5ABC" w:rsidRDefault="0047375E" w:rsidP="00CF6D00">
            <w:pPr>
              <w:numPr>
                <w:ilvl w:val="0"/>
                <w:numId w:val="159"/>
              </w:numPr>
              <w:autoSpaceDE w:val="0"/>
              <w:autoSpaceDN w:val="0"/>
              <w:adjustRightInd w:val="0"/>
              <w:rPr>
                <w:b/>
                <w:color w:val="002060"/>
              </w:rPr>
            </w:pPr>
            <w:r w:rsidRPr="005E5ABC">
              <w:rPr>
                <w:color w:val="002060"/>
              </w:rPr>
              <w:t>Crude oil spillage resulting in pollution of a large part of a river estuary and extensive clean-up and remediation measures.</w:t>
            </w:r>
          </w:p>
        </w:tc>
      </w:tr>
    </w:tbl>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 xml:space="preserve">Impact </w:t>
      </w:r>
      <w:r w:rsidR="00EA395D" w:rsidRPr="005E5ABC">
        <w:rPr>
          <w:b/>
          <w:color w:val="002060"/>
        </w:rPr>
        <w:t>on</w:t>
      </w:r>
      <w:r w:rsidRPr="005E5ABC">
        <w:rPr>
          <w:b/>
          <w:color w:val="002060"/>
        </w:rPr>
        <w:t xml:space="preserve"> Reputation</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947"/>
        <w:gridCol w:w="7909"/>
      </w:tblGrid>
      <w:tr w:rsidR="0047375E" w:rsidRPr="005E5ABC" w:rsidTr="005E5ABC">
        <w:tc>
          <w:tcPr>
            <w:tcW w:w="959" w:type="dxa"/>
            <w:shd w:val="clear" w:color="auto" w:fill="D9D9D9"/>
          </w:tcPr>
          <w:p w:rsidR="0047375E" w:rsidRPr="005E5ABC" w:rsidRDefault="0047375E" w:rsidP="005E5ABC">
            <w:pPr>
              <w:autoSpaceDE w:val="0"/>
              <w:autoSpaceDN w:val="0"/>
              <w:adjustRightInd w:val="0"/>
              <w:jc w:val="center"/>
              <w:rPr>
                <w:b/>
                <w:color w:val="002060"/>
              </w:rPr>
            </w:pPr>
            <w:r w:rsidRPr="005E5ABC">
              <w:rPr>
                <w:b/>
                <w:color w:val="002060"/>
              </w:rPr>
              <w:t>Level</w:t>
            </w:r>
          </w:p>
        </w:tc>
        <w:tc>
          <w:tcPr>
            <w:tcW w:w="8284" w:type="dxa"/>
            <w:shd w:val="clear" w:color="auto" w:fill="D9D9D9"/>
          </w:tcPr>
          <w:p w:rsidR="0047375E" w:rsidRPr="005E5ABC" w:rsidRDefault="0047375E" w:rsidP="005E5ABC">
            <w:pPr>
              <w:autoSpaceDE w:val="0"/>
              <w:autoSpaceDN w:val="0"/>
              <w:adjustRightInd w:val="0"/>
              <w:rPr>
                <w:b/>
                <w:color w:val="002060"/>
              </w:rPr>
            </w:pPr>
            <w:r w:rsidRPr="005E5ABC">
              <w:rPr>
                <w:b/>
                <w:color w:val="002060"/>
              </w:rPr>
              <w:t>Definition</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0</w:t>
            </w:r>
          </w:p>
        </w:tc>
        <w:tc>
          <w:tcPr>
            <w:tcW w:w="8284" w:type="dxa"/>
          </w:tcPr>
          <w:p w:rsidR="0047375E" w:rsidRPr="005E5ABC" w:rsidRDefault="0047375E" w:rsidP="005E5ABC">
            <w:pPr>
              <w:autoSpaceDE w:val="0"/>
              <w:autoSpaceDN w:val="0"/>
              <w:adjustRightInd w:val="0"/>
              <w:rPr>
                <w:b/>
                <w:color w:val="002060"/>
              </w:rPr>
            </w:pPr>
            <w:r w:rsidRPr="005E5ABC">
              <w:rPr>
                <w:b/>
                <w:color w:val="002060"/>
              </w:rPr>
              <w:t>No impact</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1</w:t>
            </w:r>
          </w:p>
        </w:tc>
        <w:tc>
          <w:tcPr>
            <w:tcW w:w="8284" w:type="dxa"/>
          </w:tcPr>
          <w:p w:rsidR="0047375E" w:rsidRPr="005E5ABC" w:rsidRDefault="0047375E" w:rsidP="005E5ABC">
            <w:pPr>
              <w:autoSpaceDE w:val="0"/>
              <w:autoSpaceDN w:val="0"/>
              <w:adjustRightInd w:val="0"/>
              <w:rPr>
                <w:b/>
                <w:color w:val="002060"/>
              </w:rPr>
            </w:pPr>
            <w:r w:rsidRPr="005E5ABC">
              <w:rPr>
                <w:b/>
                <w:color w:val="002060"/>
              </w:rPr>
              <w:t>Slight impact</w:t>
            </w:r>
          </w:p>
          <w:p w:rsidR="0047375E" w:rsidRPr="005E5ABC" w:rsidRDefault="0047375E" w:rsidP="00CF6D00">
            <w:pPr>
              <w:numPr>
                <w:ilvl w:val="0"/>
                <w:numId w:val="159"/>
              </w:numPr>
              <w:autoSpaceDE w:val="0"/>
              <w:autoSpaceDN w:val="0"/>
              <w:adjustRightInd w:val="0"/>
              <w:rPr>
                <w:color w:val="002060"/>
              </w:rPr>
            </w:pPr>
            <w:r w:rsidRPr="005E5ABC">
              <w:rPr>
                <w:color w:val="002060"/>
              </w:rPr>
              <w:t>Local public awareness but no discernible concern.</w:t>
            </w:r>
          </w:p>
          <w:p w:rsidR="0047375E" w:rsidRPr="005E5ABC" w:rsidRDefault="0047375E" w:rsidP="00CF6D00">
            <w:pPr>
              <w:numPr>
                <w:ilvl w:val="0"/>
                <w:numId w:val="159"/>
              </w:numPr>
              <w:autoSpaceDE w:val="0"/>
              <w:autoSpaceDN w:val="0"/>
              <w:adjustRightInd w:val="0"/>
              <w:rPr>
                <w:b/>
                <w:color w:val="002060"/>
              </w:rPr>
            </w:pPr>
            <w:r w:rsidRPr="005E5ABC">
              <w:rPr>
                <w:color w:val="002060"/>
              </w:rPr>
              <w:t>No media coverage</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2</w:t>
            </w:r>
          </w:p>
        </w:tc>
        <w:tc>
          <w:tcPr>
            <w:tcW w:w="8284" w:type="dxa"/>
          </w:tcPr>
          <w:p w:rsidR="0047375E" w:rsidRPr="005E5ABC" w:rsidRDefault="0047375E" w:rsidP="005E5ABC">
            <w:pPr>
              <w:autoSpaceDE w:val="0"/>
              <w:autoSpaceDN w:val="0"/>
              <w:adjustRightInd w:val="0"/>
              <w:rPr>
                <w:b/>
                <w:color w:val="002060"/>
              </w:rPr>
            </w:pPr>
            <w:r w:rsidRPr="005E5ABC">
              <w:rPr>
                <w:b/>
                <w:color w:val="002060"/>
              </w:rPr>
              <w:t>Minor impact</w:t>
            </w:r>
          </w:p>
          <w:p w:rsidR="0047375E" w:rsidRPr="005E5ABC" w:rsidRDefault="0047375E" w:rsidP="00CF6D00">
            <w:pPr>
              <w:numPr>
                <w:ilvl w:val="0"/>
                <w:numId w:val="159"/>
              </w:numPr>
              <w:autoSpaceDE w:val="0"/>
              <w:autoSpaceDN w:val="0"/>
              <w:adjustRightInd w:val="0"/>
              <w:rPr>
                <w:color w:val="002060"/>
              </w:rPr>
            </w:pPr>
            <w:r w:rsidRPr="005E5ABC">
              <w:rPr>
                <w:color w:val="002060"/>
              </w:rPr>
              <w:t>Local public concern.</w:t>
            </w:r>
          </w:p>
          <w:p w:rsidR="0047375E" w:rsidRPr="005E5ABC" w:rsidRDefault="0047375E" w:rsidP="00CF6D00">
            <w:pPr>
              <w:numPr>
                <w:ilvl w:val="0"/>
                <w:numId w:val="159"/>
              </w:numPr>
              <w:autoSpaceDE w:val="0"/>
              <w:autoSpaceDN w:val="0"/>
              <w:adjustRightInd w:val="0"/>
              <w:rPr>
                <w:b/>
                <w:color w:val="002060"/>
              </w:rPr>
            </w:pPr>
            <w:r w:rsidRPr="005E5ABC">
              <w:rPr>
                <w:color w:val="002060"/>
              </w:rPr>
              <w:t>Local media coverage.</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3</w:t>
            </w:r>
          </w:p>
        </w:tc>
        <w:tc>
          <w:tcPr>
            <w:tcW w:w="8284" w:type="dxa"/>
          </w:tcPr>
          <w:p w:rsidR="0047375E" w:rsidRPr="005E5ABC" w:rsidRDefault="0047375E" w:rsidP="005E5ABC">
            <w:pPr>
              <w:autoSpaceDE w:val="0"/>
              <w:autoSpaceDN w:val="0"/>
              <w:adjustRightInd w:val="0"/>
              <w:rPr>
                <w:color w:val="002060"/>
              </w:rPr>
            </w:pPr>
            <w:r w:rsidRPr="005E5ABC">
              <w:rPr>
                <w:b/>
                <w:color w:val="002060"/>
              </w:rPr>
              <w:t>Moderate impact</w:t>
            </w:r>
            <w:r w:rsidRPr="005E5ABC">
              <w:rPr>
                <w:color w:val="002060"/>
              </w:rPr>
              <w:t xml:space="preserve"> - Significant impact in region or country</w:t>
            </w:r>
          </w:p>
          <w:p w:rsidR="0047375E" w:rsidRPr="005E5ABC" w:rsidRDefault="0047375E" w:rsidP="00CF6D00">
            <w:pPr>
              <w:numPr>
                <w:ilvl w:val="0"/>
                <w:numId w:val="159"/>
              </w:numPr>
              <w:autoSpaceDE w:val="0"/>
              <w:autoSpaceDN w:val="0"/>
              <w:adjustRightInd w:val="0"/>
              <w:rPr>
                <w:color w:val="002060"/>
              </w:rPr>
            </w:pPr>
            <w:r w:rsidRPr="005E5ABC">
              <w:rPr>
                <w:color w:val="002060"/>
              </w:rPr>
              <w:t>Regional public concern.</w:t>
            </w:r>
          </w:p>
          <w:p w:rsidR="0047375E" w:rsidRPr="005E5ABC" w:rsidRDefault="0047375E" w:rsidP="00CF6D00">
            <w:pPr>
              <w:numPr>
                <w:ilvl w:val="0"/>
                <w:numId w:val="159"/>
              </w:numPr>
              <w:autoSpaceDE w:val="0"/>
              <w:autoSpaceDN w:val="0"/>
              <w:adjustRightInd w:val="0"/>
              <w:rPr>
                <w:color w:val="002060"/>
              </w:rPr>
            </w:pPr>
            <w:r w:rsidRPr="005E5ABC">
              <w:rPr>
                <w:color w:val="002060"/>
              </w:rPr>
              <w:t>Local stakeholders, e.g. community, NGO, industry and government, are aware.</w:t>
            </w:r>
          </w:p>
          <w:p w:rsidR="0047375E" w:rsidRPr="005E5ABC" w:rsidRDefault="0047375E" w:rsidP="00CF6D00">
            <w:pPr>
              <w:numPr>
                <w:ilvl w:val="0"/>
                <w:numId w:val="159"/>
              </w:numPr>
              <w:autoSpaceDE w:val="0"/>
              <w:autoSpaceDN w:val="0"/>
              <w:adjustRightInd w:val="0"/>
              <w:rPr>
                <w:b/>
                <w:color w:val="002060"/>
              </w:rPr>
            </w:pPr>
            <w:r w:rsidRPr="005E5ABC">
              <w:rPr>
                <w:color w:val="002060"/>
              </w:rPr>
              <w:t>Extensive attention in local media. Some regional or national media coverage.</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4</w:t>
            </w:r>
          </w:p>
        </w:tc>
        <w:tc>
          <w:tcPr>
            <w:tcW w:w="8284" w:type="dxa"/>
          </w:tcPr>
          <w:p w:rsidR="0047375E" w:rsidRPr="005E5ABC" w:rsidRDefault="0047375E" w:rsidP="005E5ABC">
            <w:pPr>
              <w:autoSpaceDE w:val="0"/>
              <w:autoSpaceDN w:val="0"/>
              <w:adjustRightInd w:val="0"/>
              <w:rPr>
                <w:color w:val="002060"/>
              </w:rPr>
            </w:pPr>
            <w:r w:rsidRPr="005E5ABC">
              <w:rPr>
                <w:b/>
                <w:color w:val="002060"/>
              </w:rPr>
              <w:t>Major impact</w:t>
            </w:r>
            <w:r w:rsidRPr="005E5ABC">
              <w:rPr>
                <w:color w:val="002060"/>
              </w:rPr>
              <w:t xml:space="preserve"> - Likely to escalate and affect Group reputation</w:t>
            </w:r>
          </w:p>
          <w:p w:rsidR="0047375E" w:rsidRPr="005E5ABC" w:rsidRDefault="0047375E" w:rsidP="00CF6D00">
            <w:pPr>
              <w:numPr>
                <w:ilvl w:val="0"/>
                <w:numId w:val="159"/>
              </w:numPr>
              <w:autoSpaceDE w:val="0"/>
              <w:autoSpaceDN w:val="0"/>
              <w:adjustRightInd w:val="0"/>
              <w:rPr>
                <w:color w:val="002060"/>
              </w:rPr>
            </w:pPr>
            <w:r w:rsidRPr="005E5ABC">
              <w:rPr>
                <w:color w:val="002060"/>
              </w:rPr>
              <w:t>National public concern.</w:t>
            </w:r>
          </w:p>
          <w:p w:rsidR="0047375E" w:rsidRPr="005E5ABC" w:rsidRDefault="0047375E" w:rsidP="00CF6D00">
            <w:pPr>
              <w:numPr>
                <w:ilvl w:val="0"/>
                <w:numId w:val="159"/>
              </w:numPr>
              <w:autoSpaceDE w:val="0"/>
              <w:autoSpaceDN w:val="0"/>
              <w:adjustRightInd w:val="0"/>
              <w:rPr>
                <w:color w:val="002060"/>
              </w:rPr>
            </w:pPr>
            <w:r w:rsidRPr="005E5ABC">
              <w:rPr>
                <w:color w:val="002060"/>
              </w:rPr>
              <w:t>Impact on local and national stakeholder relations. National government and NGO involvement with potential for international NGO action.</w:t>
            </w:r>
          </w:p>
          <w:p w:rsidR="0047375E" w:rsidRPr="005E5ABC" w:rsidRDefault="0047375E" w:rsidP="00CF6D00">
            <w:pPr>
              <w:numPr>
                <w:ilvl w:val="0"/>
                <w:numId w:val="159"/>
              </w:numPr>
              <w:autoSpaceDE w:val="0"/>
              <w:autoSpaceDN w:val="0"/>
              <w:adjustRightInd w:val="0"/>
              <w:rPr>
                <w:color w:val="002060"/>
              </w:rPr>
            </w:pPr>
            <w:r w:rsidRPr="005E5ABC">
              <w:rPr>
                <w:color w:val="002060"/>
              </w:rPr>
              <w:lastRenderedPageBreak/>
              <w:t>Extensive attention in national media. Some international coverage.</w:t>
            </w:r>
          </w:p>
          <w:p w:rsidR="0047375E" w:rsidRPr="005E5ABC" w:rsidRDefault="0047375E" w:rsidP="00CF6D00">
            <w:pPr>
              <w:numPr>
                <w:ilvl w:val="0"/>
                <w:numId w:val="159"/>
              </w:numPr>
              <w:autoSpaceDE w:val="0"/>
              <w:autoSpaceDN w:val="0"/>
              <w:adjustRightInd w:val="0"/>
              <w:rPr>
                <w:b/>
                <w:color w:val="002060"/>
              </w:rPr>
            </w:pPr>
            <w:r w:rsidRPr="005E5ABC">
              <w:rPr>
                <w:color w:val="002060"/>
              </w:rPr>
              <w:t>Potential for regulatory action leading to restricted operations or impact on operating licenses.</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lastRenderedPageBreak/>
              <w:t>5</w:t>
            </w:r>
          </w:p>
        </w:tc>
        <w:tc>
          <w:tcPr>
            <w:tcW w:w="8284" w:type="dxa"/>
          </w:tcPr>
          <w:p w:rsidR="0047375E" w:rsidRPr="005E5ABC" w:rsidRDefault="0047375E" w:rsidP="005E5ABC">
            <w:pPr>
              <w:autoSpaceDE w:val="0"/>
              <w:autoSpaceDN w:val="0"/>
              <w:adjustRightInd w:val="0"/>
              <w:rPr>
                <w:color w:val="002060"/>
              </w:rPr>
            </w:pPr>
            <w:r w:rsidRPr="005E5ABC">
              <w:rPr>
                <w:b/>
                <w:color w:val="002060"/>
              </w:rPr>
              <w:t>Massive impact</w:t>
            </w:r>
            <w:r w:rsidRPr="005E5ABC">
              <w:rPr>
                <w:color w:val="002060"/>
              </w:rPr>
              <w:t xml:space="preserve"> - Severe impact on Group reputation</w:t>
            </w:r>
          </w:p>
          <w:p w:rsidR="0047375E" w:rsidRPr="005E5ABC" w:rsidRDefault="0047375E" w:rsidP="00CF6D00">
            <w:pPr>
              <w:numPr>
                <w:ilvl w:val="0"/>
                <w:numId w:val="159"/>
              </w:numPr>
              <w:autoSpaceDE w:val="0"/>
              <w:autoSpaceDN w:val="0"/>
              <w:adjustRightInd w:val="0"/>
              <w:rPr>
                <w:color w:val="002060"/>
              </w:rPr>
            </w:pPr>
            <w:r w:rsidRPr="005E5ABC">
              <w:rPr>
                <w:color w:val="002060"/>
              </w:rPr>
              <w:t>International public concern.</w:t>
            </w:r>
          </w:p>
          <w:p w:rsidR="0047375E" w:rsidRPr="005E5ABC" w:rsidRDefault="0047375E" w:rsidP="00CF6D00">
            <w:pPr>
              <w:numPr>
                <w:ilvl w:val="0"/>
                <w:numId w:val="159"/>
              </w:numPr>
              <w:autoSpaceDE w:val="0"/>
              <w:autoSpaceDN w:val="0"/>
              <w:adjustRightInd w:val="0"/>
              <w:rPr>
                <w:color w:val="002060"/>
              </w:rPr>
            </w:pPr>
            <w:r w:rsidRPr="005E5ABC">
              <w:rPr>
                <w:color w:val="002060"/>
              </w:rPr>
              <w:t>High level of concern amongst governments and action by international NGOs.</w:t>
            </w:r>
          </w:p>
          <w:p w:rsidR="0047375E" w:rsidRPr="005E5ABC" w:rsidRDefault="0047375E" w:rsidP="00CF6D00">
            <w:pPr>
              <w:numPr>
                <w:ilvl w:val="0"/>
                <w:numId w:val="159"/>
              </w:numPr>
              <w:autoSpaceDE w:val="0"/>
              <w:autoSpaceDN w:val="0"/>
              <w:adjustRightInd w:val="0"/>
              <w:rPr>
                <w:color w:val="002060"/>
              </w:rPr>
            </w:pPr>
            <w:r w:rsidRPr="005E5ABC">
              <w:rPr>
                <w:color w:val="002060"/>
              </w:rPr>
              <w:t>International media attention.</w:t>
            </w:r>
          </w:p>
          <w:p w:rsidR="0047375E" w:rsidRPr="005E5ABC" w:rsidRDefault="0047375E" w:rsidP="00CF6D00">
            <w:pPr>
              <w:numPr>
                <w:ilvl w:val="0"/>
                <w:numId w:val="159"/>
              </w:numPr>
              <w:autoSpaceDE w:val="0"/>
              <w:autoSpaceDN w:val="0"/>
              <w:adjustRightInd w:val="0"/>
              <w:rPr>
                <w:b/>
                <w:color w:val="002060"/>
              </w:rPr>
            </w:pPr>
            <w:r w:rsidRPr="005E5ABC">
              <w:rPr>
                <w:color w:val="002060"/>
              </w:rPr>
              <w:t>Significant potential for effect on national/international standards with impact on access to new areas, grants of licenses and/or tax legislation.</w:t>
            </w:r>
          </w:p>
        </w:tc>
      </w:tr>
    </w:tbl>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sz w:val="28"/>
          <w:szCs w:val="28"/>
        </w:rPr>
      </w:pPr>
      <w:r w:rsidRPr="005E5ABC">
        <w:rPr>
          <w:b/>
          <w:color w:val="002060"/>
          <w:sz w:val="28"/>
          <w:szCs w:val="28"/>
        </w:rPr>
        <w:br w:type="page"/>
      </w:r>
      <w:r w:rsidRPr="005E5ABC">
        <w:rPr>
          <w:b/>
          <w:color w:val="002060"/>
          <w:sz w:val="28"/>
          <w:szCs w:val="28"/>
        </w:rPr>
        <w:lastRenderedPageBreak/>
        <w:t>Likelihood Scale</w:t>
      </w:r>
    </w:p>
    <w:p w:rsidR="0047375E" w:rsidRPr="005E5ABC" w:rsidRDefault="0047375E" w:rsidP="0047375E">
      <w:pPr>
        <w:autoSpaceDE w:val="0"/>
        <w:autoSpaceDN w:val="0"/>
        <w:adjustRightInd w:val="0"/>
        <w:rPr>
          <w:color w:val="002060"/>
        </w:rPr>
      </w:pPr>
      <w:r w:rsidRPr="005E5ABC">
        <w:rPr>
          <w:color w:val="002060"/>
        </w:rPr>
        <w:t>The scale of increasing Likelihood is intended to represent a range from highly unlikely to frequent.  It is expressed in terms of frequency of events per period per Industry, Organisation or Location.</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These descriptions should be used in every application of the Risk Assessment Matrix so as to promote consistent assessment of risk.</w:t>
      </w:r>
    </w:p>
    <w:p w:rsidR="0047375E" w:rsidRPr="005E5ABC" w:rsidRDefault="0047375E" w:rsidP="0047375E">
      <w:pPr>
        <w:autoSpaceDE w:val="0"/>
        <w:autoSpaceDN w:val="0"/>
        <w:adjustRightInd w:val="0"/>
        <w:rPr>
          <w:color w:val="002060"/>
        </w:rPr>
      </w:pP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1748"/>
        <w:gridCol w:w="1749"/>
        <w:gridCol w:w="1795"/>
        <w:gridCol w:w="1795"/>
        <w:gridCol w:w="1769"/>
      </w:tblGrid>
      <w:tr w:rsidR="0047375E" w:rsidRPr="005E5ABC" w:rsidTr="005E5ABC">
        <w:tc>
          <w:tcPr>
            <w:tcW w:w="9243" w:type="dxa"/>
            <w:gridSpan w:val="5"/>
          </w:tcPr>
          <w:p w:rsidR="0047375E" w:rsidRPr="005E5ABC" w:rsidRDefault="0047375E" w:rsidP="005E5ABC">
            <w:pPr>
              <w:autoSpaceDE w:val="0"/>
              <w:autoSpaceDN w:val="0"/>
              <w:adjustRightInd w:val="0"/>
              <w:jc w:val="center"/>
              <w:rPr>
                <w:rFonts w:ascii="Arial" w:hAnsi="Arial" w:cs="Arial"/>
                <w:b/>
                <w:color w:val="002060"/>
              </w:rPr>
            </w:pPr>
            <w:r w:rsidRPr="005E5ABC">
              <w:rPr>
                <w:rFonts w:ascii="Arial" w:hAnsi="Arial" w:cs="Arial"/>
                <w:b/>
                <w:color w:val="002060"/>
              </w:rPr>
              <w:t>Increasing Likelihood</w:t>
            </w:r>
          </w:p>
        </w:tc>
      </w:tr>
      <w:tr w:rsidR="0047375E" w:rsidRPr="005E5ABC" w:rsidTr="005E5ABC">
        <w:tc>
          <w:tcPr>
            <w:tcW w:w="1848" w:type="dxa"/>
          </w:tcPr>
          <w:p w:rsidR="0047375E" w:rsidRPr="005E5ABC" w:rsidRDefault="0047375E" w:rsidP="005E5ABC">
            <w:pPr>
              <w:autoSpaceDE w:val="0"/>
              <w:autoSpaceDN w:val="0"/>
              <w:adjustRightInd w:val="0"/>
              <w:jc w:val="center"/>
              <w:rPr>
                <w:rFonts w:ascii="Arial" w:hAnsi="Arial" w:cs="Arial"/>
                <w:b/>
                <w:color w:val="002060"/>
              </w:rPr>
            </w:pPr>
            <w:r w:rsidRPr="005E5ABC">
              <w:rPr>
                <w:rFonts w:ascii="Arial" w:hAnsi="Arial" w:cs="Arial"/>
                <w:b/>
                <w:color w:val="002060"/>
              </w:rPr>
              <w:t>A</w:t>
            </w:r>
          </w:p>
        </w:tc>
        <w:tc>
          <w:tcPr>
            <w:tcW w:w="1848" w:type="dxa"/>
          </w:tcPr>
          <w:p w:rsidR="0047375E" w:rsidRPr="005E5ABC" w:rsidRDefault="0047375E" w:rsidP="005E5ABC">
            <w:pPr>
              <w:autoSpaceDE w:val="0"/>
              <w:autoSpaceDN w:val="0"/>
              <w:adjustRightInd w:val="0"/>
              <w:jc w:val="center"/>
              <w:rPr>
                <w:rFonts w:ascii="Arial" w:hAnsi="Arial" w:cs="Arial"/>
                <w:b/>
                <w:color w:val="002060"/>
              </w:rPr>
            </w:pPr>
            <w:r w:rsidRPr="005E5ABC">
              <w:rPr>
                <w:rFonts w:ascii="Arial" w:hAnsi="Arial" w:cs="Arial"/>
                <w:b/>
                <w:color w:val="002060"/>
              </w:rPr>
              <w:t>B</w:t>
            </w:r>
          </w:p>
        </w:tc>
        <w:tc>
          <w:tcPr>
            <w:tcW w:w="1849" w:type="dxa"/>
          </w:tcPr>
          <w:p w:rsidR="0047375E" w:rsidRPr="005E5ABC" w:rsidRDefault="0047375E" w:rsidP="005E5ABC">
            <w:pPr>
              <w:autoSpaceDE w:val="0"/>
              <w:autoSpaceDN w:val="0"/>
              <w:adjustRightInd w:val="0"/>
              <w:jc w:val="center"/>
              <w:rPr>
                <w:rFonts w:ascii="Arial" w:hAnsi="Arial" w:cs="Arial"/>
                <w:b/>
                <w:color w:val="002060"/>
              </w:rPr>
            </w:pPr>
            <w:r w:rsidRPr="005E5ABC">
              <w:rPr>
                <w:rFonts w:ascii="Arial" w:hAnsi="Arial" w:cs="Arial"/>
                <w:b/>
                <w:color w:val="002060"/>
              </w:rPr>
              <w:t>C</w:t>
            </w:r>
          </w:p>
        </w:tc>
        <w:tc>
          <w:tcPr>
            <w:tcW w:w="1849" w:type="dxa"/>
          </w:tcPr>
          <w:p w:rsidR="0047375E" w:rsidRPr="005E5ABC" w:rsidRDefault="0047375E" w:rsidP="005E5ABC">
            <w:pPr>
              <w:autoSpaceDE w:val="0"/>
              <w:autoSpaceDN w:val="0"/>
              <w:adjustRightInd w:val="0"/>
              <w:jc w:val="center"/>
              <w:rPr>
                <w:rFonts w:ascii="Arial" w:hAnsi="Arial" w:cs="Arial"/>
                <w:b/>
                <w:color w:val="002060"/>
              </w:rPr>
            </w:pPr>
            <w:r w:rsidRPr="005E5ABC">
              <w:rPr>
                <w:rFonts w:ascii="Arial" w:hAnsi="Arial" w:cs="Arial"/>
                <w:b/>
                <w:color w:val="002060"/>
              </w:rPr>
              <w:t>D</w:t>
            </w:r>
          </w:p>
        </w:tc>
        <w:tc>
          <w:tcPr>
            <w:tcW w:w="1849" w:type="dxa"/>
          </w:tcPr>
          <w:p w:rsidR="0047375E" w:rsidRPr="005E5ABC" w:rsidRDefault="0047375E" w:rsidP="005E5ABC">
            <w:pPr>
              <w:autoSpaceDE w:val="0"/>
              <w:autoSpaceDN w:val="0"/>
              <w:adjustRightInd w:val="0"/>
              <w:jc w:val="center"/>
              <w:rPr>
                <w:rFonts w:ascii="Arial" w:hAnsi="Arial" w:cs="Arial"/>
                <w:b/>
                <w:color w:val="002060"/>
              </w:rPr>
            </w:pPr>
            <w:r w:rsidRPr="005E5ABC">
              <w:rPr>
                <w:rFonts w:ascii="Arial" w:hAnsi="Arial" w:cs="Arial"/>
                <w:b/>
                <w:color w:val="002060"/>
              </w:rPr>
              <w:t>E</w:t>
            </w:r>
          </w:p>
        </w:tc>
      </w:tr>
      <w:tr w:rsidR="0047375E" w:rsidRPr="005E5ABC" w:rsidTr="005E5ABC">
        <w:tc>
          <w:tcPr>
            <w:tcW w:w="1848" w:type="dxa"/>
          </w:tcPr>
          <w:p w:rsidR="0047375E" w:rsidRPr="005E5ABC" w:rsidRDefault="0047375E" w:rsidP="005E5ABC">
            <w:pPr>
              <w:autoSpaceDE w:val="0"/>
              <w:autoSpaceDN w:val="0"/>
              <w:adjustRightInd w:val="0"/>
              <w:jc w:val="center"/>
              <w:rPr>
                <w:rFonts w:ascii="Arial" w:hAnsi="Arial" w:cs="Arial"/>
                <w:color w:val="002060"/>
                <w:sz w:val="20"/>
                <w:szCs w:val="20"/>
              </w:rPr>
            </w:pPr>
            <w:r w:rsidRPr="005E5ABC">
              <w:rPr>
                <w:rFonts w:ascii="Arial" w:hAnsi="Arial" w:cs="Arial"/>
                <w:color w:val="002060"/>
                <w:sz w:val="20"/>
                <w:szCs w:val="20"/>
              </w:rPr>
              <w:t>Never heard of in the Industry</w:t>
            </w:r>
          </w:p>
        </w:tc>
        <w:tc>
          <w:tcPr>
            <w:tcW w:w="1848" w:type="dxa"/>
          </w:tcPr>
          <w:p w:rsidR="0047375E" w:rsidRPr="005E5ABC" w:rsidRDefault="0047375E" w:rsidP="005E5ABC">
            <w:pPr>
              <w:autoSpaceDE w:val="0"/>
              <w:autoSpaceDN w:val="0"/>
              <w:adjustRightInd w:val="0"/>
              <w:jc w:val="center"/>
              <w:rPr>
                <w:rFonts w:ascii="Arial" w:hAnsi="Arial" w:cs="Arial"/>
                <w:color w:val="002060"/>
                <w:sz w:val="20"/>
                <w:szCs w:val="20"/>
              </w:rPr>
            </w:pPr>
            <w:r w:rsidRPr="005E5ABC">
              <w:rPr>
                <w:rFonts w:ascii="Arial" w:hAnsi="Arial" w:cs="Arial"/>
                <w:color w:val="002060"/>
                <w:sz w:val="20"/>
                <w:szCs w:val="20"/>
              </w:rPr>
              <w:t>Heard of in the Industry</w:t>
            </w:r>
          </w:p>
        </w:tc>
        <w:tc>
          <w:tcPr>
            <w:tcW w:w="1849" w:type="dxa"/>
          </w:tcPr>
          <w:p w:rsidR="0047375E" w:rsidRPr="005E5ABC" w:rsidRDefault="0047375E" w:rsidP="005E5ABC">
            <w:pPr>
              <w:autoSpaceDE w:val="0"/>
              <w:autoSpaceDN w:val="0"/>
              <w:adjustRightInd w:val="0"/>
              <w:jc w:val="center"/>
              <w:rPr>
                <w:rFonts w:ascii="Arial" w:hAnsi="Arial" w:cs="Arial"/>
                <w:color w:val="002060"/>
                <w:sz w:val="20"/>
                <w:szCs w:val="20"/>
              </w:rPr>
            </w:pPr>
            <w:r w:rsidRPr="005E5ABC">
              <w:rPr>
                <w:rFonts w:ascii="Arial" w:hAnsi="Arial" w:cs="Arial"/>
                <w:color w:val="002060"/>
                <w:sz w:val="20"/>
                <w:szCs w:val="20"/>
              </w:rPr>
              <w:t>Has happened in the Organisation or more than once per year in the Industry</w:t>
            </w:r>
          </w:p>
        </w:tc>
        <w:tc>
          <w:tcPr>
            <w:tcW w:w="1849" w:type="dxa"/>
          </w:tcPr>
          <w:p w:rsidR="0047375E" w:rsidRPr="005E5ABC" w:rsidRDefault="0047375E" w:rsidP="005E5ABC">
            <w:pPr>
              <w:autoSpaceDE w:val="0"/>
              <w:autoSpaceDN w:val="0"/>
              <w:adjustRightInd w:val="0"/>
              <w:jc w:val="center"/>
              <w:rPr>
                <w:rFonts w:ascii="Arial" w:hAnsi="Arial" w:cs="Arial"/>
                <w:color w:val="002060"/>
                <w:sz w:val="20"/>
                <w:szCs w:val="20"/>
              </w:rPr>
            </w:pPr>
            <w:r w:rsidRPr="005E5ABC">
              <w:rPr>
                <w:rFonts w:ascii="Arial" w:hAnsi="Arial" w:cs="Arial"/>
                <w:color w:val="002060"/>
                <w:sz w:val="20"/>
                <w:szCs w:val="20"/>
              </w:rPr>
              <w:t>Has happened at the Location or more than once per year in the Organisation</w:t>
            </w:r>
          </w:p>
        </w:tc>
        <w:tc>
          <w:tcPr>
            <w:tcW w:w="1849" w:type="dxa"/>
          </w:tcPr>
          <w:p w:rsidR="0047375E" w:rsidRPr="005E5ABC" w:rsidRDefault="0047375E" w:rsidP="005E5ABC">
            <w:pPr>
              <w:autoSpaceDE w:val="0"/>
              <w:autoSpaceDN w:val="0"/>
              <w:adjustRightInd w:val="0"/>
              <w:jc w:val="center"/>
              <w:rPr>
                <w:rFonts w:ascii="Arial" w:hAnsi="Arial" w:cs="Arial"/>
                <w:color w:val="002060"/>
                <w:sz w:val="20"/>
                <w:szCs w:val="20"/>
              </w:rPr>
            </w:pPr>
            <w:r w:rsidRPr="005E5ABC">
              <w:rPr>
                <w:rFonts w:ascii="Arial" w:hAnsi="Arial" w:cs="Arial"/>
                <w:color w:val="002060"/>
                <w:sz w:val="20"/>
                <w:szCs w:val="20"/>
              </w:rPr>
              <w:t>Has happened more than once per year in the Location</w:t>
            </w:r>
          </w:p>
        </w:tc>
      </w:tr>
    </w:tbl>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For most applications of the Risk Assessment Matrix it is recommended not to express Likelihood in terms of decimal or percentages, as this cannot be supported by the quality of the input data.  For the few applications where historical incident or failure data is available to calculate Likelihood, e.g. quantified risk assessment (QRA) and layer of protection analysis (LOPA), caution must be exercised in using numerical Likelihood scales, for the following reasons:</w:t>
      </w:r>
    </w:p>
    <w:p w:rsidR="0047375E" w:rsidRPr="005E5ABC" w:rsidRDefault="0047375E" w:rsidP="00CF6D00">
      <w:pPr>
        <w:numPr>
          <w:ilvl w:val="0"/>
          <w:numId w:val="161"/>
        </w:numPr>
        <w:autoSpaceDE w:val="0"/>
        <w:autoSpaceDN w:val="0"/>
        <w:adjustRightInd w:val="0"/>
        <w:rPr>
          <w:color w:val="002060"/>
        </w:rPr>
      </w:pPr>
      <w:r w:rsidRPr="005E5ABC">
        <w:rPr>
          <w:color w:val="002060"/>
        </w:rPr>
        <w:t>Quantified risk assessments, and semi-quantitative risk determinations using the Risk Assessment Matrix can inform a decision, but it is still necessary to judge the acceptability of Risks against all the applicable Tolerability Criteria.</w:t>
      </w:r>
    </w:p>
    <w:p w:rsidR="0047375E" w:rsidRPr="005E5ABC" w:rsidRDefault="0047375E" w:rsidP="00CF6D00">
      <w:pPr>
        <w:numPr>
          <w:ilvl w:val="0"/>
          <w:numId w:val="161"/>
        </w:numPr>
        <w:autoSpaceDE w:val="0"/>
        <w:autoSpaceDN w:val="0"/>
        <w:adjustRightInd w:val="0"/>
        <w:rPr>
          <w:color w:val="002060"/>
        </w:rPr>
      </w:pPr>
      <w:r w:rsidRPr="005E5ABC">
        <w:rPr>
          <w:color w:val="002060"/>
        </w:rPr>
        <w:t>If the Risk Assessment Matrix is used for quantitative assessments ensure that the Likelihood ranges selected for each column are consistent with the Likelihood scale descriptions of the standard Risk Assessment Matrix.</w:t>
      </w:r>
    </w:p>
    <w:p w:rsidR="0047375E" w:rsidRPr="005E5ABC" w:rsidRDefault="0047375E" w:rsidP="0047375E">
      <w:pPr>
        <w:autoSpaceDE w:val="0"/>
        <w:autoSpaceDN w:val="0"/>
        <w:adjustRightInd w:val="0"/>
        <w:rPr>
          <w:color w:val="002060"/>
        </w:rPr>
      </w:pPr>
    </w:p>
    <w:p w:rsidR="0047375E" w:rsidRPr="005E5ABC" w:rsidRDefault="0047375E" w:rsidP="0047375E">
      <w:pPr>
        <w:rPr>
          <w:b/>
          <w:color w:val="002060"/>
          <w:sz w:val="28"/>
          <w:szCs w:val="28"/>
        </w:rPr>
      </w:pPr>
      <w:r w:rsidRPr="005E5ABC">
        <w:rPr>
          <w:color w:val="002060"/>
        </w:rPr>
        <w:br w:type="page"/>
      </w:r>
      <w:r w:rsidRPr="005E5ABC">
        <w:rPr>
          <w:b/>
          <w:color w:val="002060"/>
          <w:sz w:val="28"/>
          <w:szCs w:val="28"/>
        </w:rPr>
        <w:lastRenderedPageBreak/>
        <w:t>Instructions for Use of the Risk Assessment Matrix</w:t>
      </w:r>
    </w:p>
    <w:p w:rsidR="0047375E" w:rsidRPr="005E5ABC" w:rsidRDefault="0047375E" w:rsidP="0047375E">
      <w:pPr>
        <w:autoSpaceDE w:val="0"/>
        <w:autoSpaceDN w:val="0"/>
        <w:adjustRightInd w:val="0"/>
        <w:rPr>
          <w:color w:val="002060"/>
        </w:rPr>
      </w:pPr>
      <w:r w:rsidRPr="005E5ABC">
        <w:rPr>
          <w:color w:val="002060"/>
        </w:rPr>
        <w:t>The starting point for a Risk Assessment Matrix assessment is an understanding of the Hazard in its context (activity, location etc.), or an understanding of the particular incident being considered.  An assessment consists of the following steps.</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Step 1</w:t>
      </w:r>
      <w:r w:rsidRPr="005E5ABC">
        <w:rPr>
          <w:b/>
          <w:color w:val="002060"/>
        </w:rPr>
        <w:tab/>
        <w:t>Identify potential consequences</w:t>
      </w:r>
    </w:p>
    <w:p w:rsidR="0047375E" w:rsidRPr="005E5ABC" w:rsidRDefault="0047375E" w:rsidP="0047375E">
      <w:pPr>
        <w:autoSpaceDE w:val="0"/>
        <w:autoSpaceDN w:val="0"/>
        <w:adjustRightInd w:val="0"/>
        <w:rPr>
          <w:color w:val="002060"/>
        </w:rPr>
      </w:pPr>
      <w:r w:rsidRPr="005E5ABC">
        <w:rPr>
          <w:color w:val="002060"/>
        </w:rPr>
        <w:t>Identify the consequences that could develop from a release of the Hazard under the prevailing conditions.  Ask the question: ‘What could happen if the controls don’t work or they fail?’</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For example, the operation of a pump in crude oil service involves the potential for a release of crude oil in the event of a pump seal failure.  Some of the consequences that could result are:</w:t>
      </w:r>
    </w:p>
    <w:p w:rsidR="0047375E" w:rsidRPr="005E5ABC" w:rsidRDefault="0047375E" w:rsidP="0047375E">
      <w:pPr>
        <w:autoSpaceDE w:val="0"/>
        <w:autoSpaceDN w:val="0"/>
        <w:adjustRightInd w:val="0"/>
        <w:ind w:left="851" w:hanging="284"/>
        <w:rPr>
          <w:color w:val="002060"/>
        </w:rPr>
      </w:pPr>
      <w:r w:rsidRPr="005E5ABC">
        <w:rPr>
          <w:color w:val="002060"/>
        </w:rPr>
        <w:t>a)</w:t>
      </w:r>
      <w:r w:rsidRPr="005E5ABC">
        <w:rPr>
          <w:color w:val="002060"/>
        </w:rPr>
        <w:tab/>
        <w:t>Leak of crude oil into the drain system and then into the sea.</w:t>
      </w:r>
    </w:p>
    <w:p w:rsidR="0047375E" w:rsidRPr="005E5ABC" w:rsidRDefault="0047375E" w:rsidP="0047375E">
      <w:pPr>
        <w:autoSpaceDE w:val="0"/>
        <w:autoSpaceDN w:val="0"/>
        <w:adjustRightInd w:val="0"/>
        <w:ind w:left="851" w:hanging="284"/>
        <w:rPr>
          <w:color w:val="002060"/>
        </w:rPr>
      </w:pPr>
      <w:r w:rsidRPr="005E5ABC">
        <w:rPr>
          <w:color w:val="002060"/>
        </w:rPr>
        <w:t>b)</w:t>
      </w:r>
      <w:r w:rsidRPr="005E5ABC">
        <w:rPr>
          <w:color w:val="002060"/>
        </w:rPr>
        <w:tab/>
        <w:t>Ignition of the crude oil resulting in a small fire around the pump.</w:t>
      </w:r>
    </w:p>
    <w:p w:rsidR="0047375E" w:rsidRPr="005E5ABC" w:rsidRDefault="0047375E" w:rsidP="0047375E">
      <w:pPr>
        <w:autoSpaceDE w:val="0"/>
        <w:autoSpaceDN w:val="0"/>
        <w:adjustRightInd w:val="0"/>
        <w:ind w:left="851" w:hanging="284"/>
        <w:rPr>
          <w:color w:val="002060"/>
        </w:rPr>
      </w:pPr>
      <w:r w:rsidRPr="005E5ABC">
        <w:rPr>
          <w:color w:val="002060"/>
        </w:rPr>
        <w:t>c)</w:t>
      </w:r>
      <w:r w:rsidRPr="005E5ABC">
        <w:rPr>
          <w:color w:val="002060"/>
        </w:rPr>
        <w:tab/>
        <w:t>Inadequate fire fighting and escalation of the fire to the point where other process equipment fails and a major fire and explosion occurs.</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Step 2</w:t>
      </w:r>
      <w:r w:rsidRPr="005E5ABC">
        <w:rPr>
          <w:b/>
          <w:color w:val="002060"/>
        </w:rPr>
        <w:tab/>
        <w:t>Estimate the Severity of each potential Consequence</w:t>
      </w:r>
    </w:p>
    <w:p w:rsidR="0047375E" w:rsidRPr="005E5ABC" w:rsidRDefault="0047375E" w:rsidP="0047375E">
      <w:pPr>
        <w:autoSpaceDE w:val="0"/>
        <w:autoSpaceDN w:val="0"/>
        <w:adjustRightInd w:val="0"/>
        <w:rPr>
          <w:color w:val="002060"/>
        </w:rPr>
      </w:pPr>
      <w:r w:rsidRPr="005E5ABC">
        <w:rPr>
          <w:color w:val="002060"/>
        </w:rPr>
        <w:t>For each of the identified consequences assess the Severity (0 - 5) in the four Consequence categories - people, assets, environment and reputation (PAER).  The severities for the PAER categories are defined above.</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In the crude oil pump example above, for the consequence in which crude oil leaks from the pump seal and flows through the drain system into the sea, there could be impacts in 3 Consequence categories - asset, environment and reputation.</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Step 3</w:t>
      </w:r>
      <w:r w:rsidRPr="005E5ABC">
        <w:rPr>
          <w:b/>
          <w:color w:val="002060"/>
        </w:rPr>
        <w:tab/>
      </w:r>
      <w:r w:rsidR="00EA395D" w:rsidRPr="005E5ABC">
        <w:rPr>
          <w:b/>
          <w:color w:val="002060"/>
        </w:rPr>
        <w:t>Estimates</w:t>
      </w:r>
      <w:r w:rsidRPr="005E5ABC">
        <w:rPr>
          <w:b/>
          <w:color w:val="002060"/>
        </w:rPr>
        <w:t xml:space="preserve"> the Likelihood</w:t>
      </w:r>
    </w:p>
    <w:p w:rsidR="0047375E" w:rsidRPr="005E5ABC" w:rsidRDefault="0047375E" w:rsidP="0047375E">
      <w:pPr>
        <w:autoSpaceDE w:val="0"/>
        <w:autoSpaceDN w:val="0"/>
        <w:adjustRightInd w:val="0"/>
        <w:rPr>
          <w:color w:val="002060"/>
        </w:rPr>
      </w:pPr>
      <w:r w:rsidRPr="005E5ABC">
        <w:rPr>
          <w:color w:val="002060"/>
        </w:rPr>
        <w:t>For each of the potential consequences make an estimate of the Likelihood of the Consequence in terms of the Likelihood levels A to E.</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The Likelihood level should be judged from past experience, by asking the question: ‘How often in the past has a hazard release resulted in a Consequence similar to the one that we are considering?’</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The approach is one of applying history to predict the future.  The estimate of Likelihood should be based on the Likelihood of the particular Consequence under consideration, not on the Likelihood of the Hazard being realised or incident occurring.</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In the example above an estimate should be made of the likelihood of the crude oil pump seal leak resulting in oil into the sea, not the likelihood that the pump seal will leak.</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 xml:space="preserve">The reliability of the Likelihood estimate, and therefore of the Risk Assessment Matrix assessment, depends to a large extent on the availability of data on previous incidents and on the knowledge and experience of the assessors.  It is therefore important to maintain </w:t>
      </w:r>
      <w:r w:rsidRPr="005E5ABC">
        <w:rPr>
          <w:color w:val="002060"/>
        </w:rPr>
        <w:lastRenderedPageBreak/>
        <w:t>databases of previous incidents and make them available to everyone who will be making Risk Assessment Matrix assessments.</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The hazard release scenario or the incident under consideration will often not be identical to the previous incidents that are being used to predict likelihood.  Also, detailed information on previous incidents outside the Organisation, or even outside the Location, may not be readily available in some companies.  Therefore, a combination of available information and judgment from experience has to be applied to make a best estimate of the Likelihood level A to E.</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Step 4</w:t>
      </w:r>
      <w:r w:rsidRPr="005E5ABC">
        <w:rPr>
          <w:b/>
          <w:color w:val="002060"/>
        </w:rPr>
        <w:tab/>
        <w:t>Estimate the risk rating</w:t>
      </w:r>
    </w:p>
    <w:p w:rsidR="0047375E" w:rsidRPr="005E5ABC" w:rsidRDefault="0047375E" w:rsidP="0047375E">
      <w:pPr>
        <w:autoSpaceDE w:val="0"/>
        <w:autoSpaceDN w:val="0"/>
        <w:adjustRightInd w:val="0"/>
        <w:rPr>
          <w:color w:val="002060"/>
        </w:rPr>
      </w:pPr>
      <w:r w:rsidRPr="005E5ABC">
        <w:rPr>
          <w:color w:val="002060"/>
        </w:rPr>
        <w:t>For each potential Consequence determine the risk rating for each of the applicable PAER categories in terms of the product of the Consequence Severity and the Likelihood.  The risk ratings (up to 4 for each potential Consequence) can be plotted on the matrix to provide a visual representation of the risk profile of the hazard release scenario under consideration.</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The recommended convention for expressing risk ratings is in the form ‘People 2B’ or ‘Reputation 4C’.</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Risk ratings derived in this way reflect the controls that have typically been applied in the Location or Organisation over the period for which previous incidents were used to estimate Likelihood.</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There is normally insufficient data on these previous incidents to allow the Likelihood estimates, and therefore the Risk Assessment Matrix ratings, to be re-estimated for the situation with additional controls in place.  It is therefore recommended not to use the Risk Assessment Matrix to assess the effect of additional controls on the level of Risk.  The residual risk after applying additional controls should be judged against the applicable Tolerability Criteria.</w:t>
      </w:r>
    </w:p>
    <w:p w:rsidR="0047375E" w:rsidRPr="005E5ABC" w:rsidRDefault="0047375E" w:rsidP="0047375E">
      <w:pPr>
        <w:rPr>
          <w:color w:val="002060"/>
        </w:rPr>
      </w:pPr>
    </w:p>
    <w:p w:rsidR="0047375E" w:rsidRPr="005E5ABC" w:rsidRDefault="0047375E" w:rsidP="0047375E">
      <w:pPr>
        <w:autoSpaceDE w:val="0"/>
        <w:autoSpaceDN w:val="0"/>
        <w:adjustRightInd w:val="0"/>
        <w:jc w:val="center"/>
        <w:rPr>
          <w:b/>
          <w:color w:val="002060"/>
        </w:rPr>
      </w:pPr>
      <w:r w:rsidRPr="005E5ABC">
        <w:rPr>
          <w:color w:val="002060"/>
        </w:rPr>
        <w:br w:type="page"/>
      </w:r>
      <w:r w:rsidRPr="005E5ABC">
        <w:rPr>
          <w:b/>
          <w:color w:val="002060"/>
        </w:rPr>
        <w:lastRenderedPageBreak/>
        <w:t>Annexure 2</w:t>
      </w:r>
    </w:p>
    <w:p w:rsidR="0047375E" w:rsidRPr="005E5ABC" w:rsidRDefault="0047375E" w:rsidP="0047375E">
      <w:pPr>
        <w:autoSpaceDE w:val="0"/>
        <w:autoSpaceDN w:val="0"/>
        <w:adjustRightInd w:val="0"/>
        <w:jc w:val="center"/>
        <w:rPr>
          <w:b/>
          <w:color w:val="002060"/>
        </w:rPr>
      </w:pPr>
    </w:p>
    <w:p w:rsidR="0047375E" w:rsidRPr="005E5ABC" w:rsidRDefault="0047375E" w:rsidP="0047375E">
      <w:pPr>
        <w:autoSpaceDE w:val="0"/>
        <w:autoSpaceDN w:val="0"/>
        <w:adjustRightInd w:val="0"/>
        <w:jc w:val="center"/>
        <w:rPr>
          <w:b/>
          <w:color w:val="002060"/>
          <w:sz w:val="28"/>
          <w:szCs w:val="28"/>
        </w:rPr>
      </w:pPr>
      <w:r w:rsidRPr="005E5ABC">
        <w:rPr>
          <w:b/>
          <w:color w:val="002060"/>
          <w:sz w:val="28"/>
          <w:szCs w:val="28"/>
        </w:rPr>
        <w:t>RISK ASSESSMENT TABLE</w:t>
      </w:r>
    </w:p>
    <w:p w:rsidR="0047375E" w:rsidRPr="005E5ABC" w:rsidRDefault="0047375E" w:rsidP="0047375E">
      <w:pPr>
        <w:autoSpaceDE w:val="0"/>
        <w:autoSpaceDN w:val="0"/>
        <w:adjustRightInd w:val="0"/>
        <w:jc w:val="center"/>
        <w:rPr>
          <w:b/>
          <w:color w:val="002060"/>
        </w:rPr>
      </w:pPr>
    </w:p>
    <w:p w:rsidR="0047375E" w:rsidRPr="005E5ABC" w:rsidRDefault="0047375E" w:rsidP="0047375E">
      <w:pPr>
        <w:autoSpaceDE w:val="0"/>
        <w:autoSpaceDN w:val="0"/>
        <w:adjustRightInd w:val="0"/>
        <w:rPr>
          <w:b/>
          <w:color w:val="002060"/>
        </w:rPr>
      </w:pPr>
      <w:r w:rsidRPr="005E5ABC">
        <w:rPr>
          <w:b/>
          <w:color w:val="002060"/>
        </w:rPr>
        <w:t>Introduction</w:t>
      </w:r>
    </w:p>
    <w:p w:rsidR="0047375E" w:rsidRPr="005E5ABC" w:rsidRDefault="0047375E" w:rsidP="0047375E">
      <w:pPr>
        <w:autoSpaceDE w:val="0"/>
        <w:autoSpaceDN w:val="0"/>
        <w:adjustRightInd w:val="0"/>
        <w:rPr>
          <w:color w:val="002060"/>
        </w:rPr>
      </w:pPr>
      <w:r w:rsidRPr="005E5ABC">
        <w:rPr>
          <w:color w:val="002060"/>
        </w:rPr>
        <w:t xml:space="preserve">This table will ensure that the </w:t>
      </w:r>
      <w:r w:rsidR="002B405E" w:rsidRPr="005E5ABC">
        <w:rPr>
          <w:color w:val="002060"/>
        </w:rPr>
        <w:t>Seavest</w:t>
      </w:r>
      <w:r w:rsidRPr="005E5ABC">
        <w:rPr>
          <w:rFonts w:ascii="Arial" w:hAnsi="Arial" w:cs="Arial"/>
          <w:color w:val="002060"/>
        </w:rPr>
        <w:t xml:space="preserve"> </w:t>
      </w:r>
      <w:r w:rsidRPr="005E5ABC">
        <w:rPr>
          <w:color w:val="002060"/>
        </w:rPr>
        <w:t xml:space="preserve">HSE Management is effectively working and will be used as a local management tool to ensure the Company’s strategic business objectives are met.  In practical terms this means, to achieve continuous risk reduction whilst following the fundamental guidelines of the concept ALARP, “As Low </w:t>
      </w:r>
      <w:proofErr w:type="gramStart"/>
      <w:r w:rsidRPr="005E5ABC">
        <w:rPr>
          <w:color w:val="002060"/>
        </w:rPr>
        <w:t>As</w:t>
      </w:r>
      <w:proofErr w:type="gramEnd"/>
      <w:r w:rsidRPr="005E5ABC">
        <w:rPr>
          <w:color w:val="002060"/>
        </w:rPr>
        <w:t xml:space="preserve"> Reasonably Practicable”, as defined.</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Objectives</w:t>
      </w:r>
    </w:p>
    <w:p w:rsidR="0047375E" w:rsidRPr="005E5ABC" w:rsidRDefault="0047375E" w:rsidP="00CF6D00">
      <w:pPr>
        <w:numPr>
          <w:ilvl w:val="0"/>
          <w:numId w:val="162"/>
        </w:numPr>
        <w:autoSpaceDE w:val="0"/>
        <w:autoSpaceDN w:val="0"/>
        <w:adjustRightInd w:val="0"/>
        <w:rPr>
          <w:color w:val="002060"/>
        </w:rPr>
      </w:pPr>
      <w:r w:rsidRPr="005E5ABC">
        <w:rPr>
          <w:color w:val="002060"/>
        </w:rPr>
        <w:t>To ensure that an effective Risk Assessment Process is implemented and maintained for all activities;</w:t>
      </w:r>
    </w:p>
    <w:p w:rsidR="0047375E" w:rsidRPr="005E5ABC" w:rsidRDefault="0047375E" w:rsidP="00CF6D00">
      <w:pPr>
        <w:numPr>
          <w:ilvl w:val="0"/>
          <w:numId w:val="162"/>
        </w:numPr>
        <w:autoSpaceDE w:val="0"/>
        <w:autoSpaceDN w:val="0"/>
        <w:adjustRightInd w:val="0"/>
        <w:rPr>
          <w:color w:val="002060"/>
        </w:rPr>
      </w:pPr>
      <w:r w:rsidRPr="005E5ABC">
        <w:rPr>
          <w:color w:val="002060"/>
        </w:rPr>
        <w:t xml:space="preserve">To ensure that appropriate and effective procedures exist to protect the structures belonging to </w:t>
      </w:r>
      <w:r w:rsidR="002B405E" w:rsidRPr="005E5ABC">
        <w:rPr>
          <w:color w:val="002060"/>
        </w:rPr>
        <w:t>Seavest</w:t>
      </w:r>
      <w:r w:rsidRPr="005E5ABC">
        <w:rPr>
          <w:rFonts w:ascii="Arial" w:hAnsi="Arial" w:cs="Arial"/>
          <w:color w:val="002060"/>
        </w:rPr>
        <w:t xml:space="preserve"> </w:t>
      </w:r>
      <w:r w:rsidRPr="005E5ABC">
        <w:rPr>
          <w:color w:val="002060"/>
        </w:rPr>
        <w:t>and to other parties, as well as protecting the environment;</w:t>
      </w:r>
    </w:p>
    <w:p w:rsidR="0047375E" w:rsidRPr="005E5ABC" w:rsidRDefault="0047375E" w:rsidP="00CF6D00">
      <w:pPr>
        <w:numPr>
          <w:ilvl w:val="0"/>
          <w:numId w:val="162"/>
        </w:numPr>
        <w:autoSpaceDE w:val="0"/>
        <w:autoSpaceDN w:val="0"/>
        <w:adjustRightInd w:val="0"/>
        <w:rPr>
          <w:color w:val="002060"/>
        </w:rPr>
      </w:pPr>
      <w:r w:rsidRPr="005E5ABC">
        <w:rPr>
          <w:color w:val="002060"/>
        </w:rPr>
        <w:t>To ensure that in case of an incident, and especially an incident with significant impact, a prompt and effective response will be provided to mitigate the consequences;</w:t>
      </w:r>
    </w:p>
    <w:p w:rsidR="0047375E" w:rsidRPr="005E5ABC" w:rsidRDefault="0047375E" w:rsidP="00CF6D00">
      <w:pPr>
        <w:numPr>
          <w:ilvl w:val="0"/>
          <w:numId w:val="162"/>
        </w:numPr>
        <w:autoSpaceDE w:val="0"/>
        <w:autoSpaceDN w:val="0"/>
        <w:adjustRightInd w:val="0"/>
        <w:rPr>
          <w:color w:val="002060"/>
        </w:rPr>
      </w:pPr>
      <w:r w:rsidRPr="005E5ABC">
        <w:rPr>
          <w:color w:val="002060"/>
        </w:rPr>
        <w:t xml:space="preserve">To provide assurance that risks associated with </w:t>
      </w:r>
      <w:r w:rsidR="002B405E" w:rsidRPr="005E5ABC">
        <w:rPr>
          <w:color w:val="002060"/>
        </w:rPr>
        <w:t>Seavest</w:t>
      </w:r>
      <w:r w:rsidRPr="005E5ABC">
        <w:rPr>
          <w:color w:val="002060"/>
        </w:rPr>
        <w:t xml:space="preserve"> HSE Critical operations and activities are managed to ALARP.</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bCs/>
          <w:color w:val="002060"/>
        </w:rPr>
      </w:pPr>
      <w:r w:rsidRPr="005E5ABC">
        <w:rPr>
          <w:b/>
          <w:bCs/>
          <w:color w:val="002060"/>
        </w:rPr>
        <w:t>Table all HSE Critical Activities, Tasks and associated Hazards</w:t>
      </w:r>
    </w:p>
    <w:p w:rsidR="0047375E" w:rsidRPr="005E5ABC" w:rsidRDefault="0047375E" w:rsidP="0047375E">
      <w:pPr>
        <w:autoSpaceDE w:val="0"/>
        <w:autoSpaceDN w:val="0"/>
        <w:adjustRightInd w:val="0"/>
        <w:rPr>
          <w:color w:val="002060"/>
        </w:rPr>
      </w:pPr>
      <w:r w:rsidRPr="005E5ABC">
        <w:rPr>
          <w:color w:val="002060"/>
        </w:rPr>
        <w:t xml:space="preserve">A table of all activities associated with </w:t>
      </w:r>
      <w:r w:rsidR="002B405E" w:rsidRPr="005E5ABC">
        <w:rPr>
          <w:color w:val="002060"/>
        </w:rPr>
        <w:t>Seavest</w:t>
      </w:r>
      <w:r w:rsidRPr="005E5ABC">
        <w:rPr>
          <w:color w:val="002060"/>
        </w:rPr>
        <w:t xml:space="preserve"> activities must be compiled and each activity must be ranked in accordance with the guidelines for risk using the Risk Assessment Matrix.  All </w:t>
      </w:r>
      <w:r w:rsidRPr="005E5ABC">
        <w:rPr>
          <w:b/>
          <w:bCs/>
          <w:color w:val="002060"/>
        </w:rPr>
        <w:t xml:space="preserve">HIGH </w:t>
      </w:r>
      <w:r w:rsidRPr="005E5ABC">
        <w:rPr>
          <w:color w:val="002060"/>
        </w:rPr>
        <w:t xml:space="preserve">and </w:t>
      </w:r>
      <w:r w:rsidRPr="005E5ABC">
        <w:rPr>
          <w:b/>
          <w:bCs/>
          <w:color w:val="002060"/>
        </w:rPr>
        <w:t xml:space="preserve">MEDIUM </w:t>
      </w:r>
      <w:r w:rsidRPr="005E5ABC">
        <w:rPr>
          <w:color w:val="002060"/>
        </w:rPr>
        <w:t>risks must be included in the Hazard Control Register and for further detailed analysis on the Hazard Control Sheets.</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Generic Risk Assessment Table</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8"/>
        <w:gridCol w:w="795"/>
        <w:gridCol w:w="795"/>
        <w:gridCol w:w="827"/>
        <w:gridCol w:w="763"/>
        <w:gridCol w:w="796"/>
        <w:gridCol w:w="1223"/>
        <w:gridCol w:w="310"/>
        <w:gridCol w:w="310"/>
        <w:gridCol w:w="367"/>
        <w:gridCol w:w="318"/>
        <w:gridCol w:w="1158"/>
        <w:gridCol w:w="992"/>
      </w:tblGrid>
      <w:tr w:rsidR="0047375E" w:rsidRPr="005E5ABC" w:rsidTr="005E5ABC">
        <w:tc>
          <w:tcPr>
            <w:tcW w:w="668" w:type="dxa"/>
            <w:vMerge w:val="restart"/>
            <w:vAlign w:val="center"/>
          </w:tcPr>
          <w:p w:rsidR="0047375E" w:rsidRPr="005E5ABC" w:rsidRDefault="0047375E" w:rsidP="005E5ABC">
            <w:pPr>
              <w:autoSpaceDE w:val="0"/>
              <w:autoSpaceDN w:val="0"/>
              <w:adjustRightInd w:val="0"/>
              <w:ind w:right="-115"/>
              <w:jc w:val="center"/>
              <w:rPr>
                <w:rFonts w:ascii="Arial" w:hAnsi="Arial" w:cs="Arial"/>
                <w:b/>
                <w:color w:val="002060"/>
                <w:sz w:val="14"/>
                <w:szCs w:val="14"/>
              </w:rPr>
            </w:pPr>
            <w:r w:rsidRPr="005E5ABC">
              <w:rPr>
                <w:rFonts w:ascii="Arial" w:hAnsi="Arial" w:cs="Arial"/>
                <w:b/>
                <w:color w:val="002060"/>
                <w:sz w:val="14"/>
                <w:szCs w:val="14"/>
              </w:rPr>
              <w:t>Hazard No</w:t>
            </w:r>
          </w:p>
        </w:tc>
        <w:tc>
          <w:tcPr>
            <w:tcW w:w="795" w:type="dxa"/>
            <w:vMerge w:val="restart"/>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Hazard</w:t>
            </w:r>
          </w:p>
        </w:tc>
        <w:tc>
          <w:tcPr>
            <w:tcW w:w="795" w:type="dxa"/>
            <w:vMerge w:val="restart"/>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Activity</w:t>
            </w:r>
          </w:p>
        </w:tc>
        <w:tc>
          <w:tcPr>
            <w:tcW w:w="827" w:type="dxa"/>
            <w:vMerge w:val="restart"/>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Location</w:t>
            </w:r>
          </w:p>
        </w:tc>
        <w:tc>
          <w:tcPr>
            <w:tcW w:w="763" w:type="dxa"/>
            <w:vMerge w:val="restart"/>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Threats</w:t>
            </w:r>
          </w:p>
        </w:tc>
        <w:tc>
          <w:tcPr>
            <w:tcW w:w="796" w:type="dxa"/>
            <w:vMerge w:val="restart"/>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Top Event</w:t>
            </w:r>
          </w:p>
        </w:tc>
        <w:tc>
          <w:tcPr>
            <w:tcW w:w="1223" w:type="dxa"/>
            <w:vMerge w:val="restart"/>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Consequences/Incident considered for RAM rating</w:t>
            </w:r>
          </w:p>
        </w:tc>
        <w:tc>
          <w:tcPr>
            <w:tcW w:w="1305" w:type="dxa"/>
            <w:gridSpan w:val="4"/>
            <w:vAlign w:val="center"/>
          </w:tcPr>
          <w:p w:rsidR="0047375E" w:rsidRPr="005E5ABC" w:rsidRDefault="0047375E" w:rsidP="005E5ABC">
            <w:pPr>
              <w:autoSpaceDE w:val="0"/>
              <w:autoSpaceDN w:val="0"/>
              <w:adjustRightInd w:val="0"/>
              <w:jc w:val="center"/>
              <w:rPr>
                <w:rFonts w:ascii="Arial" w:hAnsi="Arial" w:cs="Arial"/>
                <w:b/>
                <w:color w:val="002060"/>
                <w:sz w:val="12"/>
                <w:szCs w:val="12"/>
              </w:rPr>
            </w:pPr>
            <w:r w:rsidRPr="005E5ABC">
              <w:rPr>
                <w:rFonts w:ascii="Arial" w:hAnsi="Arial" w:cs="Arial"/>
                <w:b/>
                <w:color w:val="002060"/>
                <w:sz w:val="12"/>
                <w:szCs w:val="12"/>
              </w:rPr>
              <w:t>RISK POTENTIAL</w:t>
            </w:r>
          </w:p>
        </w:tc>
        <w:tc>
          <w:tcPr>
            <w:tcW w:w="1158" w:type="dxa"/>
            <w:vMerge w:val="restart"/>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ALARP</w:t>
            </w:r>
          </w:p>
          <w:p w:rsidR="0047375E" w:rsidRPr="005E5ABC" w:rsidRDefault="0047375E" w:rsidP="005E5ABC">
            <w:pPr>
              <w:autoSpaceDE w:val="0"/>
              <w:autoSpaceDN w:val="0"/>
              <w:adjustRightInd w:val="0"/>
              <w:ind w:right="-108"/>
              <w:jc w:val="center"/>
              <w:rPr>
                <w:rFonts w:ascii="Arial" w:hAnsi="Arial" w:cs="Arial"/>
                <w:b/>
                <w:color w:val="002060"/>
                <w:sz w:val="14"/>
                <w:szCs w:val="14"/>
              </w:rPr>
            </w:pPr>
            <w:r w:rsidRPr="005E5ABC">
              <w:rPr>
                <w:rFonts w:ascii="Arial" w:hAnsi="Arial" w:cs="Arial"/>
                <w:b/>
                <w:color w:val="002060"/>
                <w:sz w:val="14"/>
                <w:szCs w:val="14"/>
              </w:rPr>
              <w:t>Documentation</w:t>
            </w:r>
          </w:p>
        </w:tc>
        <w:tc>
          <w:tcPr>
            <w:tcW w:w="992" w:type="dxa"/>
            <w:vMerge w:val="restart"/>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Comments</w:t>
            </w:r>
          </w:p>
        </w:tc>
      </w:tr>
      <w:tr w:rsidR="0047375E" w:rsidRPr="005E5ABC" w:rsidTr="005E5ABC">
        <w:tc>
          <w:tcPr>
            <w:tcW w:w="668" w:type="dxa"/>
            <w:vMerge/>
          </w:tcPr>
          <w:p w:rsidR="0047375E" w:rsidRPr="005E5ABC" w:rsidRDefault="0047375E" w:rsidP="005E5ABC">
            <w:pPr>
              <w:autoSpaceDE w:val="0"/>
              <w:autoSpaceDN w:val="0"/>
              <w:adjustRightInd w:val="0"/>
              <w:rPr>
                <w:rFonts w:ascii="Arial" w:hAnsi="Arial" w:cs="Arial"/>
                <w:color w:val="002060"/>
                <w:sz w:val="14"/>
                <w:szCs w:val="14"/>
              </w:rPr>
            </w:pPr>
          </w:p>
        </w:tc>
        <w:tc>
          <w:tcPr>
            <w:tcW w:w="795" w:type="dxa"/>
            <w:vMerge/>
          </w:tcPr>
          <w:p w:rsidR="0047375E" w:rsidRPr="005E5ABC" w:rsidRDefault="0047375E" w:rsidP="005E5ABC">
            <w:pPr>
              <w:autoSpaceDE w:val="0"/>
              <w:autoSpaceDN w:val="0"/>
              <w:adjustRightInd w:val="0"/>
              <w:rPr>
                <w:rFonts w:ascii="Arial" w:hAnsi="Arial" w:cs="Arial"/>
                <w:color w:val="002060"/>
                <w:sz w:val="14"/>
                <w:szCs w:val="14"/>
              </w:rPr>
            </w:pPr>
          </w:p>
        </w:tc>
        <w:tc>
          <w:tcPr>
            <w:tcW w:w="795" w:type="dxa"/>
            <w:vMerge/>
          </w:tcPr>
          <w:p w:rsidR="0047375E" w:rsidRPr="005E5ABC" w:rsidRDefault="0047375E" w:rsidP="005E5ABC">
            <w:pPr>
              <w:autoSpaceDE w:val="0"/>
              <w:autoSpaceDN w:val="0"/>
              <w:adjustRightInd w:val="0"/>
              <w:rPr>
                <w:rFonts w:ascii="Arial" w:hAnsi="Arial" w:cs="Arial"/>
                <w:color w:val="002060"/>
                <w:sz w:val="14"/>
                <w:szCs w:val="14"/>
              </w:rPr>
            </w:pPr>
          </w:p>
        </w:tc>
        <w:tc>
          <w:tcPr>
            <w:tcW w:w="827" w:type="dxa"/>
            <w:vMerge/>
          </w:tcPr>
          <w:p w:rsidR="0047375E" w:rsidRPr="005E5ABC" w:rsidRDefault="0047375E" w:rsidP="005E5ABC">
            <w:pPr>
              <w:autoSpaceDE w:val="0"/>
              <w:autoSpaceDN w:val="0"/>
              <w:adjustRightInd w:val="0"/>
              <w:rPr>
                <w:rFonts w:ascii="Arial" w:hAnsi="Arial" w:cs="Arial"/>
                <w:color w:val="002060"/>
                <w:sz w:val="14"/>
                <w:szCs w:val="14"/>
              </w:rPr>
            </w:pPr>
          </w:p>
        </w:tc>
        <w:tc>
          <w:tcPr>
            <w:tcW w:w="763" w:type="dxa"/>
            <w:vMerge/>
          </w:tcPr>
          <w:p w:rsidR="0047375E" w:rsidRPr="005E5ABC" w:rsidRDefault="0047375E" w:rsidP="005E5ABC">
            <w:pPr>
              <w:autoSpaceDE w:val="0"/>
              <w:autoSpaceDN w:val="0"/>
              <w:adjustRightInd w:val="0"/>
              <w:rPr>
                <w:rFonts w:ascii="Arial" w:hAnsi="Arial" w:cs="Arial"/>
                <w:color w:val="002060"/>
                <w:sz w:val="14"/>
                <w:szCs w:val="14"/>
              </w:rPr>
            </w:pPr>
          </w:p>
        </w:tc>
        <w:tc>
          <w:tcPr>
            <w:tcW w:w="796" w:type="dxa"/>
            <w:vMerge/>
          </w:tcPr>
          <w:p w:rsidR="0047375E" w:rsidRPr="005E5ABC" w:rsidRDefault="0047375E" w:rsidP="005E5ABC">
            <w:pPr>
              <w:autoSpaceDE w:val="0"/>
              <w:autoSpaceDN w:val="0"/>
              <w:adjustRightInd w:val="0"/>
              <w:rPr>
                <w:rFonts w:ascii="Arial" w:hAnsi="Arial" w:cs="Arial"/>
                <w:color w:val="002060"/>
                <w:sz w:val="14"/>
                <w:szCs w:val="14"/>
              </w:rPr>
            </w:pPr>
          </w:p>
        </w:tc>
        <w:tc>
          <w:tcPr>
            <w:tcW w:w="1223" w:type="dxa"/>
            <w:vMerge/>
          </w:tcPr>
          <w:p w:rsidR="0047375E" w:rsidRPr="005E5ABC" w:rsidRDefault="0047375E" w:rsidP="005E5ABC">
            <w:pPr>
              <w:autoSpaceDE w:val="0"/>
              <w:autoSpaceDN w:val="0"/>
              <w:adjustRightInd w:val="0"/>
              <w:rPr>
                <w:rFonts w:ascii="Arial" w:hAnsi="Arial" w:cs="Arial"/>
                <w:color w:val="002060"/>
                <w:sz w:val="14"/>
                <w:szCs w:val="14"/>
              </w:rPr>
            </w:pPr>
          </w:p>
        </w:tc>
        <w:tc>
          <w:tcPr>
            <w:tcW w:w="310" w:type="dxa"/>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P</w:t>
            </w:r>
          </w:p>
        </w:tc>
        <w:tc>
          <w:tcPr>
            <w:tcW w:w="310" w:type="dxa"/>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A</w:t>
            </w:r>
          </w:p>
        </w:tc>
        <w:tc>
          <w:tcPr>
            <w:tcW w:w="367" w:type="dxa"/>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E</w:t>
            </w:r>
          </w:p>
        </w:tc>
        <w:tc>
          <w:tcPr>
            <w:tcW w:w="318" w:type="dxa"/>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R</w:t>
            </w:r>
          </w:p>
        </w:tc>
        <w:tc>
          <w:tcPr>
            <w:tcW w:w="1158" w:type="dxa"/>
            <w:vMerge/>
          </w:tcPr>
          <w:p w:rsidR="0047375E" w:rsidRPr="005E5ABC" w:rsidRDefault="0047375E" w:rsidP="005E5ABC">
            <w:pPr>
              <w:autoSpaceDE w:val="0"/>
              <w:autoSpaceDN w:val="0"/>
              <w:adjustRightInd w:val="0"/>
              <w:rPr>
                <w:rFonts w:ascii="Arial" w:hAnsi="Arial" w:cs="Arial"/>
                <w:color w:val="002060"/>
                <w:sz w:val="14"/>
                <w:szCs w:val="14"/>
              </w:rPr>
            </w:pPr>
          </w:p>
        </w:tc>
        <w:tc>
          <w:tcPr>
            <w:tcW w:w="992" w:type="dxa"/>
            <w:vMerge/>
          </w:tcPr>
          <w:p w:rsidR="0047375E" w:rsidRPr="005E5ABC" w:rsidRDefault="0047375E" w:rsidP="005E5ABC">
            <w:pPr>
              <w:autoSpaceDE w:val="0"/>
              <w:autoSpaceDN w:val="0"/>
              <w:adjustRightInd w:val="0"/>
              <w:rPr>
                <w:rFonts w:ascii="Arial" w:hAnsi="Arial" w:cs="Arial"/>
                <w:color w:val="002060"/>
                <w:sz w:val="14"/>
                <w:szCs w:val="14"/>
              </w:rPr>
            </w:pPr>
          </w:p>
        </w:tc>
      </w:tr>
      <w:tr w:rsidR="0047375E" w:rsidRPr="005E5ABC" w:rsidTr="005E5ABC">
        <w:tc>
          <w:tcPr>
            <w:tcW w:w="668" w:type="dxa"/>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1</w:t>
            </w:r>
          </w:p>
        </w:tc>
        <w:tc>
          <w:tcPr>
            <w:tcW w:w="795" w:type="dxa"/>
          </w:tcPr>
          <w:p w:rsidR="0047375E" w:rsidRPr="005E5ABC" w:rsidRDefault="0047375E" w:rsidP="005E5ABC">
            <w:pPr>
              <w:autoSpaceDE w:val="0"/>
              <w:autoSpaceDN w:val="0"/>
              <w:adjustRightInd w:val="0"/>
              <w:rPr>
                <w:color w:val="002060"/>
                <w:sz w:val="14"/>
                <w:szCs w:val="14"/>
              </w:rPr>
            </w:pPr>
          </w:p>
        </w:tc>
        <w:tc>
          <w:tcPr>
            <w:tcW w:w="795" w:type="dxa"/>
          </w:tcPr>
          <w:p w:rsidR="0047375E" w:rsidRPr="005E5ABC" w:rsidRDefault="0047375E" w:rsidP="005E5ABC">
            <w:pPr>
              <w:autoSpaceDE w:val="0"/>
              <w:autoSpaceDN w:val="0"/>
              <w:adjustRightInd w:val="0"/>
              <w:rPr>
                <w:color w:val="002060"/>
                <w:sz w:val="14"/>
                <w:szCs w:val="14"/>
              </w:rPr>
            </w:pPr>
          </w:p>
        </w:tc>
        <w:tc>
          <w:tcPr>
            <w:tcW w:w="827" w:type="dxa"/>
          </w:tcPr>
          <w:p w:rsidR="0047375E" w:rsidRPr="005E5ABC" w:rsidRDefault="0047375E" w:rsidP="005E5ABC">
            <w:pPr>
              <w:autoSpaceDE w:val="0"/>
              <w:autoSpaceDN w:val="0"/>
              <w:adjustRightInd w:val="0"/>
              <w:rPr>
                <w:color w:val="002060"/>
                <w:sz w:val="14"/>
                <w:szCs w:val="14"/>
              </w:rPr>
            </w:pPr>
          </w:p>
        </w:tc>
        <w:tc>
          <w:tcPr>
            <w:tcW w:w="763" w:type="dxa"/>
          </w:tcPr>
          <w:p w:rsidR="0047375E" w:rsidRPr="005E5ABC" w:rsidRDefault="0047375E" w:rsidP="005E5ABC">
            <w:pPr>
              <w:autoSpaceDE w:val="0"/>
              <w:autoSpaceDN w:val="0"/>
              <w:adjustRightInd w:val="0"/>
              <w:rPr>
                <w:color w:val="002060"/>
                <w:sz w:val="14"/>
                <w:szCs w:val="14"/>
              </w:rPr>
            </w:pPr>
          </w:p>
        </w:tc>
        <w:tc>
          <w:tcPr>
            <w:tcW w:w="796" w:type="dxa"/>
          </w:tcPr>
          <w:p w:rsidR="0047375E" w:rsidRPr="005E5ABC" w:rsidRDefault="0047375E" w:rsidP="005E5ABC">
            <w:pPr>
              <w:autoSpaceDE w:val="0"/>
              <w:autoSpaceDN w:val="0"/>
              <w:adjustRightInd w:val="0"/>
              <w:rPr>
                <w:color w:val="002060"/>
                <w:sz w:val="14"/>
                <w:szCs w:val="14"/>
              </w:rPr>
            </w:pPr>
          </w:p>
        </w:tc>
        <w:tc>
          <w:tcPr>
            <w:tcW w:w="1223" w:type="dxa"/>
          </w:tcPr>
          <w:p w:rsidR="0047375E" w:rsidRPr="005E5ABC" w:rsidRDefault="0047375E" w:rsidP="005E5ABC">
            <w:pPr>
              <w:autoSpaceDE w:val="0"/>
              <w:autoSpaceDN w:val="0"/>
              <w:adjustRightInd w:val="0"/>
              <w:rPr>
                <w:color w:val="002060"/>
                <w:sz w:val="14"/>
                <w:szCs w:val="14"/>
              </w:rPr>
            </w:pPr>
          </w:p>
        </w:tc>
        <w:tc>
          <w:tcPr>
            <w:tcW w:w="310" w:type="dxa"/>
          </w:tcPr>
          <w:p w:rsidR="0047375E" w:rsidRPr="005E5ABC" w:rsidRDefault="0047375E" w:rsidP="005E5ABC">
            <w:pPr>
              <w:autoSpaceDE w:val="0"/>
              <w:autoSpaceDN w:val="0"/>
              <w:adjustRightInd w:val="0"/>
              <w:rPr>
                <w:color w:val="002060"/>
                <w:sz w:val="14"/>
                <w:szCs w:val="14"/>
              </w:rPr>
            </w:pPr>
          </w:p>
        </w:tc>
        <w:tc>
          <w:tcPr>
            <w:tcW w:w="310" w:type="dxa"/>
          </w:tcPr>
          <w:p w:rsidR="0047375E" w:rsidRPr="005E5ABC" w:rsidRDefault="0047375E" w:rsidP="005E5ABC">
            <w:pPr>
              <w:autoSpaceDE w:val="0"/>
              <w:autoSpaceDN w:val="0"/>
              <w:adjustRightInd w:val="0"/>
              <w:rPr>
                <w:color w:val="002060"/>
                <w:sz w:val="14"/>
                <w:szCs w:val="14"/>
              </w:rPr>
            </w:pPr>
          </w:p>
        </w:tc>
        <w:tc>
          <w:tcPr>
            <w:tcW w:w="367" w:type="dxa"/>
          </w:tcPr>
          <w:p w:rsidR="0047375E" w:rsidRPr="005E5ABC" w:rsidRDefault="0047375E" w:rsidP="005E5ABC">
            <w:pPr>
              <w:autoSpaceDE w:val="0"/>
              <w:autoSpaceDN w:val="0"/>
              <w:adjustRightInd w:val="0"/>
              <w:rPr>
                <w:color w:val="002060"/>
                <w:sz w:val="14"/>
                <w:szCs w:val="14"/>
              </w:rPr>
            </w:pPr>
          </w:p>
        </w:tc>
        <w:tc>
          <w:tcPr>
            <w:tcW w:w="318" w:type="dxa"/>
          </w:tcPr>
          <w:p w:rsidR="0047375E" w:rsidRPr="005E5ABC" w:rsidRDefault="0047375E" w:rsidP="005E5ABC">
            <w:pPr>
              <w:autoSpaceDE w:val="0"/>
              <w:autoSpaceDN w:val="0"/>
              <w:adjustRightInd w:val="0"/>
              <w:rPr>
                <w:color w:val="002060"/>
                <w:sz w:val="14"/>
                <w:szCs w:val="14"/>
              </w:rPr>
            </w:pPr>
          </w:p>
        </w:tc>
        <w:tc>
          <w:tcPr>
            <w:tcW w:w="1158" w:type="dxa"/>
          </w:tcPr>
          <w:p w:rsidR="0047375E" w:rsidRPr="005E5ABC" w:rsidRDefault="0047375E" w:rsidP="005E5ABC">
            <w:pPr>
              <w:autoSpaceDE w:val="0"/>
              <w:autoSpaceDN w:val="0"/>
              <w:adjustRightInd w:val="0"/>
              <w:rPr>
                <w:color w:val="002060"/>
                <w:sz w:val="14"/>
                <w:szCs w:val="14"/>
              </w:rPr>
            </w:pPr>
          </w:p>
        </w:tc>
        <w:tc>
          <w:tcPr>
            <w:tcW w:w="992" w:type="dxa"/>
          </w:tcPr>
          <w:p w:rsidR="0047375E" w:rsidRPr="005E5ABC" w:rsidRDefault="0047375E" w:rsidP="005E5ABC">
            <w:pPr>
              <w:autoSpaceDE w:val="0"/>
              <w:autoSpaceDN w:val="0"/>
              <w:adjustRightInd w:val="0"/>
              <w:rPr>
                <w:color w:val="002060"/>
                <w:sz w:val="14"/>
                <w:szCs w:val="14"/>
              </w:rPr>
            </w:pPr>
          </w:p>
        </w:tc>
      </w:tr>
      <w:tr w:rsidR="0047375E" w:rsidRPr="005E5ABC" w:rsidTr="005E5ABC">
        <w:tc>
          <w:tcPr>
            <w:tcW w:w="668" w:type="dxa"/>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2</w:t>
            </w:r>
          </w:p>
        </w:tc>
        <w:tc>
          <w:tcPr>
            <w:tcW w:w="795" w:type="dxa"/>
          </w:tcPr>
          <w:p w:rsidR="0047375E" w:rsidRPr="005E5ABC" w:rsidRDefault="0047375E" w:rsidP="005E5ABC">
            <w:pPr>
              <w:autoSpaceDE w:val="0"/>
              <w:autoSpaceDN w:val="0"/>
              <w:adjustRightInd w:val="0"/>
              <w:rPr>
                <w:color w:val="002060"/>
                <w:sz w:val="14"/>
                <w:szCs w:val="14"/>
              </w:rPr>
            </w:pPr>
          </w:p>
        </w:tc>
        <w:tc>
          <w:tcPr>
            <w:tcW w:w="795" w:type="dxa"/>
          </w:tcPr>
          <w:p w:rsidR="0047375E" w:rsidRPr="005E5ABC" w:rsidRDefault="0047375E" w:rsidP="005E5ABC">
            <w:pPr>
              <w:autoSpaceDE w:val="0"/>
              <w:autoSpaceDN w:val="0"/>
              <w:adjustRightInd w:val="0"/>
              <w:rPr>
                <w:color w:val="002060"/>
                <w:sz w:val="14"/>
                <w:szCs w:val="14"/>
              </w:rPr>
            </w:pPr>
          </w:p>
        </w:tc>
        <w:tc>
          <w:tcPr>
            <w:tcW w:w="827" w:type="dxa"/>
          </w:tcPr>
          <w:p w:rsidR="0047375E" w:rsidRPr="005E5ABC" w:rsidRDefault="0047375E" w:rsidP="005E5ABC">
            <w:pPr>
              <w:autoSpaceDE w:val="0"/>
              <w:autoSpaceDN w:val="0"/>
              <w:adjustRightInd w:val="0"/>
              <w:rPr>
                <w:color w:val="002060"/>
                <w:sz w:val="14"/>
                <w:szCs w:val="14"/>
              </w:rPr>
            </w:pPr>
          </w:p>
        </w:tc>
        <w:tc>
          <w:tcPr>
            <w:tcW w:w="763" w:type="dxa"/>
          </w:tcPr>
          <w:p w:rsidR="0047375E" w:rsidRPr="005E5ABC" w:rsidRDefault="0047375E" w:rsidP="005E5ABC">
            <w:pPr>
              <w:autoSpaceDE w:val="0"/>
              <w:autoSpaceDN w:val="0"/>
              <w:adjustRightInd w:val="0"/>
              <w:rPr>
                <w:color w:val="002060"/>
                <w:sz w:val="14"/>
                <w:szCs w:val="14"/>
              </w:rPr>
            </w:pPr>
          </w:p>
        </w:tc>
        <w:tc>
          <w:tcPr>
            <w:tcW w:w="796" w:type="dxa"/>
          </w:tcPr>
          <w:p w:rsidR="0047375E" w:rsidRPr="005E5ABC" w:rsidRDefault="0047375E" w:rsidP="005E5ABC">
            <w:pPr>
              <w:autoSpaceDE w:val="0"/>
              <w:autoSpaceDN w:val="0"/>
              <w:adjustRightInd w:val="0"/>
              <w:rPr>
                <w:color w:val="002060"/>
                <w:sz w:val="14"/>
                <w:szCs w:val="14"/>
              </w:rPr>
            </w:pPr>
          </w:p>
        </w:tc>
        <w:tc>
          <w:tcPr>
            <w:tcW w:w="1223" w:type="dxa"/>
          </w:tcPr>
          <w:p w:rsidR="0047375E" w:rsidRPr="005E5ABC" w:rsidRDefault="0047375E" w:rsidP="005E5ABC">
            <w:pPr>
              <w:autoSpaceDE w:val="0"/>
              <w:autoSpaceDN w:val="0"/>
              <w:adjustRightInd w:val="0"/>
              <w:rPr>
                <w:color w:val="002060"/>
                <w:sz w:val="14"/>
                <w:szCs w:val="14"/>
              </w:rPr>
            </w:pPr>
          </w:p>
        </w:tc>
        <w:tc>
          <w:tcPr>
            <w:tcW w:w="310" w:type="dxa"/>
          </w:tcPr>
          <w:p w:rsidR="0047375E" w:rsidRPr="005E5ABC" w:rsidRDefault="0047375E" w:rsidP="005E5ABC">
            <w:pPr>
              <w:autoSpaceDE w:val="0"/>
              <w:autoSpaceDN w:val="0"/>
              <w:adjustRightInd w:val="0"/>
              <w:rPr>
                <w:color w:val="002060"/>
                <w:sz w:val="14"/>
                <w:szCs w:val="14"/>
              </w:rPr>
            </w:pPr>
          </w:p>
        </w:tc>
        <w:tc>
          <w:tcPr>
            <w:tcW w:w="310" w:type="dxa"/>
          </w:tcPr>
          <w:p w:rsidR="0047375E" w:rsidRPr="005E5ABC" w:rsidRDefault="0047375E" w:rsidP="005E5ABC">
            <w:pPr>
              <w:autoSpaceDE w:val="0"/>
              <w:autoSpaceDN w:val="0"/>
              <w:adjustRightInd w:val="0"/>
              <w:rPr>
                <w:color w:val="002060"/>
                <w:sz w:val="14"/>
                <w:szCs w:val="14"/>
              </w:rPr>
            </w:pPr>
          </w:p>
        </w:tc>
        <w:tc>
          <w:tcPr>
            <w:tcW w:w="367" w:type="dxa"/>
          </w:tcPr>
          <w:p w:rsidR="0047375E" w:rsidRPr="005E5ABC" w:rsidRDefault="0047375E" w:rsidP="005E5ABC">
            <w:pPr>
              <w:autoSpaceDE w:val="0"/>
              <w:autoSpaceDN w:val="0"/>
              <w:adjustRightInd w:val="0"/>
              <w:rPr>
                <w:color w:val="002060"/>
                <w:sz w:val="14"/>
                <w:szCs w:val="14"/>
              </w:rPr>
            </w:pPr>
          </w:p>
        </w:tc>
        <w:tc>
          <w:tcPr>
            <w:tcW w:w="318" w:type="dxa"/>
          </w:tcPr>
          <w:p w:rsidR="0047375E" w:rsidRPr="005E5ABC" w:rsidRDefault="0047375E" w:rsidP="005E5ABC">
            <w:pPr>
              <w:autoSpaceDE w:val="0"/>
              <w:autoSpaceDN w:val="0"/>
              <w:adjustRightInd w:val="0"/>
              <w:rPr>
                <w:color w:val="002060"/>
                <w:sz w:val="14"/>
                <w:szCs w:val="14"/>
              </w:rPr>
            </w:pPr>
          </w:p>
        </w:tc>
        <w:tc>
          <w:tcPr>
            <w:tcW w:w="1158" w:type="dxa"/>
          </w:tcPr>
          <w:p w:rsidR="0047375E" w:rsidRPr="005E5ABC" w:rsidRDefault="0047375E" w:rsidP="005E5ABC">
            <w:pPr>
              <w:autoSpaceDE w:val="0"/>
              <w:autoSpaceDN w:val="0"/>
              <w:adjustRightInd w:val="0"/>
              <w:rPr>
                <w:color w:val="002060"/>
                <w:sz w:val="14"/>
                <w:szCs w:val="14"/>
              </w:rPr>
            </w:pPr>
          </w:p>
        </w:tc>
        <w:tc>
          <w:tcPr>
            <w:tcW w:w="992" w:type="dxa"/>
          </w:tcPr>
          <w:p w:rsidR="0047375E" w:rsidRPr="005E5ABC" w:rsidRDefault="0047375E" w:rsidP="005E5ABC">
            <w:pPr>
              <w:autoSpaceDE w:val="0"/>
              <w:autoSpaceDN w:val="0"/>
              <w:adjustRightInd w:val="0"/>
              <w:rPr>
                <w:color w:val="002060"/>
                <w:sz w:val="14"/>
                <w:szCs w:val="14"/>
              </w:rPr>
            </w:pPr>
          </w:p>
        </w:tc>
      </w:tr>
    </w:tbl>
    <w:p w:rsidR="0047375E" w:rsidRPr="005E5ABC" w:rsidRDefault="0047375E" w:rsidP="0047375E">
      <w:pPr>
        <w:autoSpaceDE w:val="0"/>
        <w:autoSpaceDN w:val="0"/>
        <w:adjustRightInd w:val="0"/>
        <w:rPr>
          <w:color w:val="002060"/>
        </w:rPr>
      </w:pPr>
      <w:r w:rsidRPr="005E5ABC">
        <w:rPr>
          <w:color w:val="002060"/>
        </w:rPr>
        <w:t>Sample of table used.</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bCs/>
          <w:color w:val="002060"/>
        </w:rPr>
      </w:pPr>
      <w:r w:rsidRPr="005E5ABC">
        <w:rPr>
          <w:b/>
          <w:bCs/>
          <w:color w:val="002060"/>
        </w:rPr>
        <w:t>HSE Critical positions</w:t>
      </w:r>
    </w:p>
    <w:p w:rsidR="0047375E" w:rsidRPr="005E5ABC" w:rsidRDefault="0047375E" w:rsidP="0047375E">
      <w:pPr>
        <w:autoSpaceDE w:val="0"/>
        <w:autoSpaceDN w:val="0"/>
        <w:adjustRightInd w:val="0"/>
        <w:rPr>
          <w:color w:val="002060"/>
        </w:rPr>
      </w:pPr>
      <w:r w:rsidRPr="005E5ABC">
        <w:rPr>
          <w:color w:val="002060"/>
        </w:rPr>
        <w:t xml:space="preserve">HSE Critical Positions must be identified as relevant to the development, implementation and maintenance of controls for the hazards identified in this Table. </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bCs/>
          <w:color w:val="002060"/>
        </w:rPr>
      </w:pPr>
      <w:r w:rsidRPr="005E5ABC">
        <w:rPr>
          <w:b/>
          <w:bCs/>
          <w:color w:val="002060"/>
        </w:rPr>
        <w:t>Job Hazard Analysis/ Method Statement forms</w:t>
      </w:r>
    </w:p>
    <w:p w:rsidR="0047375E" w:rsidRDefault="0047375E" w:rsidP="0047375E">
      <w:pPr>
        <w:autoSpaceDE w:val="0"/>
        <w:autoSpaceDN w:val="0"/>
        <w:adjustRightInd w:val="0"/>
        <w:rPr>
          <w:color w:val="002060"/>
        </w:rPr>
      </w:pPr>
      <w:r w:rsidRPr="005E5ABC">
        <w:rPr>
          <w:color w:val="002060"/>
        </w:rPr>
        <w:t xml:space="preserve">Following the risk assessment, each activity listed in the Generic Risk Assessment Table must be analysed to identify relevant Hazards, Threats and Consequences in order to consider and develop appropriate controls for the identified threats.  For each of the listed HSE Critical Activities a Risk Assessment Table, a Job Hazard Analysis/ Method </w:t>
      </w:r>
      <w:r w:rsidR="002B405E" w:rsidRPr="005E5ABC">
        <w:rPr>
          <w:color w:val="002060"/>
        </w:rPr>
        <w:t>Statement must</w:t>
      </w:r>
      <w:r w:rsidRPr="005E5ABC">
        <w:rPr>
          <w:color w:val="002060"/>
        </w:rPr>
        <w:t xml:space="preserve"> be developed.</w:t>
      </w:r>
    </w:p>
    <w:p w:rsidR="005E5ABC" w:rsidRPr="005E5ABC" w:rsidRDefault="005E5ABC" w:rsidP="0047375E">
      <w:pPr>
        <w:autoSpaceDE w:val="0"/>
        <w:autoSpaceDN w:val="0"/>
        <w:adjustRightInd w:val="0"/>
        <w:rPr>
          <w:color w:val="002060"/>
        </w:rPr>
      </w:pPr>
    </w:p>
    <w:p w:rsidR="00EA395D" w:rsidRPr="005E5ABC" w:rsidRDefault="00EA395D" w:rsidP="00EA395D">
      <w:pPr>
        <w:autoSpaceDE w:val="0"/>
        <w:autoSpaceDN w:val="0"/>
        <w:adjustRightInd w:val="0"/>
        <w:jc w:val="center"/>
        <w:rPr>
          <w:b/>
          <w:color w:val="002060"/>
          <w:sz w:val="28"/>
          <w:szCs w:val="28"/>
        </w:rPr>
      </w:pPr>
      <w:r w:rsidRPr="005E5ABC">
        <w:rPr>
          <w:b/>
          <w:color w:val="002060"/>
          <w:sz w:val="28"/>
          <w:szCs w:val="28"/>
        </w:rPr>
        <w:lastRenderedPageBreak/>
        <w:t>Generic Risk Assessment Table</w:t>
      </w:r>
    </w:p>
    <w:p w:rsidR="00EA395D" w:rsidRPr="005E5ABC" w:rsidRDefault="00EA395D" w:rsidP="00EA395D">
      <w:pPr>
        <w:autoSpaceDE w:val="0"/>
        <w:autoSpaceDN w:val="0"/>
        <w:adjustRightInd w:val="0"/>
        <w:jc w:val="center"/>
        <w:rPr>
          <w:b/>
          <w:color w:val="002060"/>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80"/>
        <w:gridCol w:w="681"/>
        <w:gridCol w:w="719"/>
        <w:gridCol w:w="797"/>
        <w:gridCol w:w="719"/>
        <w:gridCol w:w="596"/>
        <w:gridCol w:w="1246"/>
        <w:gridCol w:w="309"/>
        <w:gridCol w:w="317"/>
        <w:gridCol w:w="309"/>
        <w:gridCol w:w="317"/>
        <w:gridCol w:w="1230"/>
        <w:gridCol w:w="936"/>
      </w:tblGrid>
      <w:tr w:rsidR="00EA395D" w:rsidRPr="005E5ABC" w:rsidTr="00EA395D">
        <w:tc>
          <w:tcPr>
            <w:tcW w:w="384"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Hazard No</w:t>
            </w:r>
          </w:p>
        </w:tc>
        <w:tc>
          <w:tcPr>
            <w:tcW w:w="384"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Hazard</w:t>
            </w:r>
          </w:p>
        </w:tc>
        <w:tc>
          <w:tcPr>
            <w:tcW w:w="406"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Activity</w:t>
            </w:r>
          </w:p>
        </w:tc>
        <w:tc>
          <w:tcPr>
            <w:tcW w:w="450"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Location</w:t>
            </w:r>
          </w:p>
        </w:tc>
        <w:tc>
          <w:tcPr>
            <w:tcW w:w="406"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Threats</w:t>
            </w:r>
          </w:p>
        </w:tc>
        <w:tc>
          <w:tcPr>
            <w:tcW w:w="336"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Top Event</w:t>
            </w:r>
          </w:p>
        </w:tc>
        <w:tc>
          <w:tcPr>
            <w:tcW w:w="703"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Consequences/ Incident considered for RAM rating</w:t>
            </w:r>
          </w:p>
        </w:tc>
        <w:tc>
          <w:tcPr>
            <w:tcW w:w="707" w:type="pct"/>
            <w:gridSpan w:val="4"/>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RISK POTENTIAL</w:t>
            </w:r>
          </w:p>
        </w:tc>
        <w:tc>
          <w:tcPr>
            <w:tcW w:w="694"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ALARP</w:t>
            </w:r>
          </w:p>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Documentation</w:t>
            </w:r>
          </w:p>
        </w:tc>
        <w:tc>
          <w:tcPr>
            <w:tcW w:w="528"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Comments</w:t>
            </w:r>
          </w:p>
        </w:tc>
      </w:tr>
      <w:tr w:rsidR="00EA395D" w:rsidRPr="005E5ABC" w:rsidTr="00EA395D">
        <w:tc>
          <w:tcPr>
            <w:tcW w:w="384"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c>
          <w:tcPr>
            <w:tcW w:w="384"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P</w:t>
            </w:r>
          </w:p>
        </w:tc>
        <w:tc>
          <w:tcPr>
            <w:tcW w:w="179" w:type="pc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A</w:t>
            </w:r>
          </w:p>
        </w:tc>
        <w:tc>
          <w:tcPr>
            <w:tcW w:w="174" w:type="pc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E</w:t>
            </w:r>
          </w:p>
        </w:tc>
        <w:tc>
          <w:tcPr>
            <w:tcW w:w="179" w:type="pc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R</w:t>
            </w:r>
          </w:p>
        </w:tc>
        <w:tc>
          <w:tcPr>
            <w:tcW w:w="694"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2</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3</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4</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5</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6</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7</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8</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9</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10</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11</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13</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tcBorders>
              <w:top w:val="single" w:sz="4" w:space="0" w:color="000000"/>
              <w:left w:val="single" w:sz="4" w:space="0" w:color="000000"/>
              <w:bottom w:val="single" w:sz="4" w:space="0" w:color="000000"/>
              <w:right w:val="single" w:sz="4" w:space="0" w:color="000000"/>
            </w:tcBorders>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14</w:t>
            </w:r>
          </w:p>
        </w:tc>
        <w:tc>
          <w:tcPr>
            <w:tcW w:w="38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tcBorders>
              <w:top w:val="single" w:sz="4" w:space="0" w:color="000000"/>
              <w:left w:val="single" w:sz="4" w:space="0" w:color="000000"/>
              <w:bottom w:val="single" w:sz="4" w:space="0" w:color="000000"/>
              <w:right w:val="single" w:sz="4" w:space="0" w:color="000000"/>
            </w:tcBorders>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15</w:t>
            </w:r>
          </w:p>
        </w:tc>
        <w:tc>
          <w:tcPr>
            <w:tcW w:w="38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tcBorders>
              <w:top w:val="single" w:sz="4" w:space="0" w:color="000000"/>
              <w:left w:val="single" w:sz="4" w:space="0" w:color="000000"/>
              <w:bottom w:val="single" w:sz="4" w:space="0" w:color="000000"/>
              <w:right w:val="single" w:sz="4" w:space="0" w:color="000000"/>
            </w:tcBorders>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16</w:t>
            </w:r>
          </w:p>
        </w:tc>
        <w:tc>
          <w:tcPr>
            <w:tcW w:w="38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tcBorders>
              <w:top w:val="single" w:sz="4" w:space="0" w:color="000000"/>
              <w:left w:val="single" w:sz="4" w:space="0" w:color="000000"/>
              <w:bottom w:val="single" w:sz="4" w:space="0" w:color="000000"/>
              <w:right w:val="single" w:sz="4" w:space="0" w:color="000000"/>
            </w:tcBorders>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17</w:t>
            </w:r>
          </w:p>
        </w:tc>
        <w:tc>
          <w:tcPr>
            <w:tcW w:w="38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tcBorders>
              <w:top w:val="single" w:sz="4" w:space="0" w:color="000000"/>
              <w:left w:val="single" w:sz="4" w:space="0" w:color="000000"/>
              <w:bottom w:val="single" w:sz="4" w:space="0" w:color="000000"/>
              <w:right w:val="single" w:sz="4" w:space="0" w:color="000000"/>
            </w:tcBorders>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18</w:t>
            </w:r>
          </w:p>
        </w:tc>
        <w:tc>
          <w:tcPr>
            <w:tcW w:w="38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tcBorders>
              <w:top w:val="single" w:sz="4" w:space="0" w:color="000000"/>
              <w:left w:val="single" w:sz="4" w:space="0" w:color="000000"/>
              <w:bottom w:val="single" w:sz="4" w:space="0" w:color="000000"/>
              <w:right w:val="single" w:sz="4" w:space="0" w:color="000000"/>
            </w:tcBorders>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19</w:t>
            </w:r>
          </w:p>
        </w:tc>
        <w:tc>
          <w:tcPr>
            <w:tcW w:w="38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tcBorders>
              <w:top w:val="single" w:sz="4" w:space="0" w:color="000000"/>
              <w:left w:val="single" w:sz="4" w:space="0" w:color="000000"/>
              <w:bottom w:val="single" w:sz="4" w:space="0" w:color="000000"/>
              <w:right w:val="single" w:sz="4" w:space="0" w:color="000000"/>
            </w:tcBorders>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20</w:t>
            </w:r>
          </w:p>
        </w:tc>
        <w:tc>
          <w:tcPr>
            <w:tcW w:w="38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bl>
    <w:p w:rsidR="00C13489" w:rsidRPr="005E5ABC" w:rsidRDefault="00C13489" w:rsidP="00541324">
      <w:pPr>
        <w:autoSpaceDE w:val="0"/>
        <w:autoSpaceDN w:val="0"/>
        <w:adjustRightInd w:val="0"/>
        <w:jc w:val="center"/>
        <w:rPr>
          <w:rFonts w:ascii="Arial" w:hAnsi="Arial" w:cs="Arial"/>
          <w:b/>
          <w:bCs/>
          <w:color w:val="002060"/>
          <w:sz w:val="40"/>
          <w:szCs w:val="40"/>
        </w:rPr>
      </w:pPr>
    </w:p>
    <w:p w:rsidR="00EA395D" w:rsidRPr="005E5ABC" w:rsidRDefault="00EA395D" w:rsidP="00EA395D">
      <w:pPr>
        <w:autoSpaceDE w:val="0"/>
        <w:autoSpaceDN w:val="0"/>
        <w:adjustRightInd w:val="0"/>
        <w:jc w:val="center"/>
        <w:rPr>
          <w:b/>
          <w:color w:val="002060"/>
        </w:rPr>
      </w:pPr>
      <w:r w:rsidRPr="005E5ABC">
        <w:rPr>
          <w:b/>
          <w:color w:val="002060"/>
        </w:rPr>
        <w:lastRenderedPageBreak/>
        <w:t>Annexure 3</w:t>
      </w:r>
    </w:p>
    <w:p w:rsidR="00EA395D" w:rsidRPr="005E5ABC" w:rsidRDefault="00EA395D" w:rsidP="00EA395D">
      <w:pPr>
        <w:autoSpaceDE w:val="0"/>
        <w:autoSpaceDN w:val="0"/>
        <w:adjustRightInd w:val="0"/>
        <w:jc w:val="center"/>
        <w:rPr>
          <w:b/>
          <w:color w:val="002060"/>
          <w:sz w:val="32"/>
          <w:szCs w:val="32"/>
        </w:rPr>
      </w:pPr>
      <w:r w:rsidRPr="005E5ABC">
        <w:rPr>
          <w:b/>
          <w:color w:val="002060"/>
          <w:sz w:val="32"/>
          <w:szCs w:val="32"/>
        </w:rPr>
        <w:t>ALARP</w:t>
      </w:r>
    </w:p>
    <w:p w:rsidR="00EA395D" w:rsidRPr="005E5ABC" w:rsidRDefault="00EA395D" w:rsidP="00EA395D">
      <w:pPr>
        <w:autoSpaceDE w:val="0"/>
        <w:autoSpaceDN w:val="0"/>
        <w:adjustRightInd w:val="0"/>
        <w:rPr>
          <w:color w:val="002060"/>
        </w:rPr>
      </w:pPr>
    </w:p>
    <w:p w:rsidR="00EA395D" w:rsidRPr="005E5ABC" w:rsidRDefault="00EA395D" w:rsidP="00CF6D00">
      <w:pPr>
        <w:numPr>
          <w:ilvl w:val="0"/>
          <w:numId w:val="164"/>
        </w:numPr>
        <w:ind w:left="567" w:hanging="567"/>
        <w:rPr>
          <w:b/>
          <w:color w:val="002060"/>
          <w:sz w:val="28"/>
          <w:szCs w:val="28"/>
        </w:rPr>
      </w:pPr>
      <w:r w:rsidRPr="005E5ABC">
        <w:rPr>
          <w:b/>
          <w:color w:val="002060"/>
          <w:sz w:val="28"/>
          <w:szCs w:val="28"/>
        </w:rPr>
        <w:t>Scope</w:t>
      </w:r>
    </w:p>
    <w:p w:rsidR="00EA395D" w:rsidRPr="005E5ABC" w:rsidRDefault="00EA395D" w:rsidP="00EA395D">
      <w:pPr>
        <w:ind w:left="567"/>
        <w:rPr>
          <w:color w:val="002060"/>
        </w:rPr>
      </w:pPr>
      <w:r w:rsidRPr="005E5ABC">
        <w:rPr>
          <w:color w:val="002060"/>
        </w:rPr>
        <w:t xml:space="preserve">The determination of ALARP is a management decision. </w:t>
      </w:r>
    </w:p>
    <w:p w:rsidR="00EA395D" w:rsidRPr="005E5ABC" w:rsidRDefault="00EA395D" w:rsidP="00EA395D">
      <w:pPr>
        <w:rPr>
          <w:color w:val="002060"/>
        </w:rPr>
      </w:pPr>
    </w:p>
    <w:p w:rsidR="00EA395D" w:rsidRPr="005E5ABC" w:rsidRDefault="002B405E" w:rsidP="00EA395D">
      <w:pPr>
        <w:ind w:left="567"/>
        <w:rPr>
          <w:color w:val="002060"/>
        </w:rPr>
      </w:pPr>
      <w:r w:rsidRPr="005E5ABC">
        <w:rPr>
          <w:color w:val="002060"/>
        </w:rPr>
        <w:t>Seavest</w:t>
      </w:r>
      <w:r w:rsidR="00EA395D" w:rsidRPr="005E5ABC">
        <w:rPr>
          <w:rFonts w:ascii="Arial" w:hAnsi="Arial" w:cs="Arial"/>
          <w:color w:val="002060"/>
        </w:rPr>
        <w:t xml:space="preserve"> </w:t>
      </w:r>
      <w:r w:rsidR="00EA395D" w:rsidRPr="005E5ABC">
        <w:rPr>
          <w:color w:val="002060"/>
        </w:rPr>
        <w:t xml:space="preserve">shall develop and document a procedure for demonstrating that identified HSE risks have been reduced to a level that is ‘As Low </w:t>
      </w:r>
      <w:proofErr w:type="gramStart"/>
      <w:r w:rsidR="00EA395D" w:rsidRPr="005E5ABC">
        <w:rPr>
          <w:color w:val="002060"/>
        </w:rPr>
        <w:t>As</w:t>
      </w:r>
      <w:proofErr w:type="gramEnd"/>
      <w:r w:rsidR="00EA395D" w:rsidRPr="005E5ABC">
        <w:rPr>
          <w:color w:val="002060"/>
        </w:rPr>
        <w:t xml:space="preserve"> Reasonably Practicable’ (ALARP).  For consistency, across business units, the written procedure shall, as a minimum, incorporate each of the following elements.</w:t>
      </w:r>
    </w:p>
    <w:p w:rsidR="00EA395D" w:rsidRPr="005E5ABC" w:rsidRDefault="00EA395D" w:rsidP="00EA395D">
      <w:pPr>
        <w:rPr>
          <w:color w:val="002060"/>
        </w:rPr>
      </w:pPr>
    </w:p>
    <w:p w:rsidR="00EA395D" w:rsidRPr="005E5ABC" w:rsidRDefault="00EA395D" w:rsidP="00CF6D00">
      <w:pPr>
        <w:numPr>
          <w:ilvl w:val="0"/>
          <w:numId w:val="164"/>
        </w:numPr>
        <w:ind w:left="567" w:hanging="567"/>
        <w:rPr>
          <w:b/>
          <w:color w:val="002060"/>
          <w:sz w:val="28"/>
          <w:szCs w:val="28"/>
        </w:rPr>
      </w:pPr>
      <w:r w:rsidRPr="005E5ABC">
        <w:rPr>
          <w:b/>
          <w:color w:val="002060"/>
          <w:sz w:val="28"/>
          <w:szCs w:val="28"/>
        </w:rPr>
        <w:t>Definition</w:t>
      </w:r>
    </w:p>
    <w:p w:rsidR="00EA395D" w:rsidRPr="005E5ABC" w:rsidRDefault="00EA395D" w:rsidP="00EA395D">
      <w:pPr>
        <w:ind w:left="567"/>
        <w:rPr>
          <w:color w:val="002060"/>
        </w:rPr>
      </w:pPr>
      <w:r w:rsidRPr="005E5ABC">
        <w:rPr>
          <w:color w:val="002060"/>
        </w:rPr>
        <w:t xml:space="preserve">ALARP cannot be defined in terms of a point on the Risk Assessment Matrix.  To determine if an HSE risk has been reduced to ALARP requires an objective assessment that the risk is both tolerable </w:t>
      </w:r>
      <w:r w:rsidRPr="005E5ABC">
        <w:rPr>
          <w:color w:val="002060"/>
          <w:u w:val="single"/>
        </w:rPr>
        <w:t>AND</w:t>
      </w:r>
      <w:r w:rsidRPr="005E5ABC">
        <w:rPr>
          <w:color w:val="002060"/>
        </w:rPr>
        <w:t xml:space="preserve"> is at a level where additional resources required to achieve further reduction measures become unreasonably disproportionate to the additional risk reduction obtained.</w:t>
      </w:r>
      <w:r w:rsidRPr="005E5ABC">
        <w:rPr>
          <w:b/>
          <w:bCs/>
          <w:color w:val="002060"/>
        </w:rPr>
        <w:t xml:space="preserve">  </w:t>
      </w:r>
      <w:r w:rsidRPr="005E5ABC">
        <w:rPr>
          <w:color w:val="002060"/>
        </w:rPr>
        <w:t>This document describes the process and the criteria to demonstrate the ALARP has been achieved.</w:t>
      </w:r>
    </w:p>
    <w:p w:rsidR="00EA395D" w:rsidRPr="005E5ABC" w:rsidRDefault="00EA395D" w:rsidP="00EA395D">
      <w:pPr>
        <w:rPr>
          <w:color w:val="002060"/>
        </w:rPr>
      </w:pPr>
    </w:p>
    <w:p w:rsidR="00EA395D" w:rsidRPr="005E5ABC" w:rsidRDefault="00EA395D" w:rsidP="00CF6D00">
      <w:pPr>
        <w:numPr>
          <w:ilvl w:val="0"/>
          <w:numId w:val="164"/>
        </w:numPr>
        <w:ind w:left="567" w:hanging="567"/>
        <w:rPr>
          <w:b/>
          <w:color w:val="002060"/>
          <w:sz w:val="28"/>
          <w:szCs w:val="28"/>
        </w:rPr>
      </w:pPr>
      <w:r w:rsidRPr="005E5ABC">
        <w:rPr>
          <w:b/>
          <w:color w:val="002060"/>
          <w:sz w:val="28"/>
          <w:szCs w:val="28"/>
        </w:rPr>
        <w:t>Acceptability criteria</w:t>
      </w:r>
    </w:p>
    <w:p w:rsidR="00EA395D" w:rsidRPr="005E5ABC" w:rsidRDefault="00EA395D" w:rsidP="00EA395D">
      <w:pPr>
        <w:ind w:left="567"/>
        <w:rPr>
          <w:color w:val="002060"/>
        </w:rPr>
      </w:pPr>
      <w:r w:rsidRPr="005E5ABC">
        <w:rPr>
          <w:color w:val="002060"/>
        </w:rPr>
        <w:t>As a minimum, all of the following acceptability criteria must be met, before a risk can be considered to be at ALARP level:</w:t>
      </w:r>
    </w:p>
    <w:p w:rsidR="00EA395D" w:rsidRPr="005E5ABC" w:rsidRDefault="00EA395D" w:rsidP="00CF6D00">
      <w:pPr>
        <w:numPr>
          <w:ilvl w:val="0"/>
          <w:numId w:val="163"/>
        </w:numPr>
        <w:tabs>
          <w:tab w:val="clear" w:pos="360"/>
        </w:tabs>
        <w:ind w:left="993"/>
        <w:rPr>
          <w:color w:val="002060"/>
        </w:rPr>
      </w:pPr>
      <w:r w:rsidRPr="005E5ABC">
        <w:rPr>
          <w:color w:val="002060"/>
        </w:rPr>
        <w:t>The residual risk after applying all control and recovery measures must not be in the red area of the Risk Assessment Matrix (RAM).</w:t>
      </w:r>
    </w:p>
    <w:p w:rsidR="00EA395D" w:rsidRPr="005E5ABC" w:rsidRDefault="00EA395D" w:rsidP="00CF6D00">
      <w:pPr>
        <w:numPr>
          <w:ilvl w:val="0"/>
          <w:numId w:val="163"/>
        </w:numPr>
        <w:tabs>
          <w:tab w:val="clear" w:pos="360"/>
        </w:tabs>
        <w:ind w:left="993"/>
        <w:rPr>
          <w:color w:val="002060"/>
        </w:rPr>
      </w:pPr>
      <w:r w:rsidRPr="005E5ABC">
        <w:rPr>
          <w:color w:val="002060"/>
        </w:rPr>
        <w:t>All regulatory requirements related to control of the risk have been met.</w:t>
      </w:r>
    </w:p>
    <w:p w:rsidR="00EA395D" w:rsidRPr="005E5ABC" w:rsidRDefault="00EA395D" w:rsidP="00CF6D00">
      <w:pPr>
        <w:numPr>
          <w:ilvl w:val="0"/>
          <w:numId w:val="163"/>
        </w:numPr>
        <w:tabs>
          <w:tab w:val="clear" w:pos="360"/>
        </w:tabs>
        <w:ind w:left="993"/>
        <w:rPr>
          <w:color w:val="002060"/>
        </w:rPr>
      </w:pPr>
      <w:r w:rsidRPr="005E5ABC">
        <w:rPr>
          <w:color w:val="002060"/>
        </w:rPr>
        <w:t>Company requirements for managing the identified risk have been met.</w:t>
      </w:r>
    </w:p>
    <w:p w:rsidR="00EA395D" w:rsidRPr="005E5ABC" w:rsidRDefault="00EA395D" w:rsidP="00CF6D00">
      <w:pPr>
        <w:numPr>
          <w:ilvl w:val="0"/>
          <w:numId w:val="163"/>
        </w:numPr>
        <w:tabs>
          <w:tab w:val="clear" w:pos="360"/>
        </w:tabs>
        <w:ind w:left="993"/>
        <w:rPr>
          <w:color w:val="002060"/>
          <w:lang w:val="fr-FR"/>
        </w:rPr>
      </w:pPr>
      <w:r w:rsidRPr="005E5ABC">
        <w:rPr>
          <w:color w:val="002060"/>
        </w:rPr>
        <w:t xml:space="preserve">Generally accepted Industry Standards and Practices that are applicable to the considered hazard have been met. </w:t>
      </w:r>
    </w:p>
    <w:p w:rsidR="00EA395D" w:rsidRPr="005E5ABC" w:rsidRDefault="00EA395D" w:rsidP="00CF6D00">
      <w:pPr>
        <w:numPr>
          <w:ilvl w:val="0"/>
          <w:numId w:val="163"/>
        </w:numPr>
        <w:tabs>
          <w:tab w:val="clear" w:pos="360"/>
        </w:tabs>
        <w:ind w:left="993"/>
        <w:rPr>
          <w:color w:val="002060"/>
        </w:rPr>
      </w:pPr>
      <w:r w:rsidRPr="005E5ABC">
        <w:rPr>
          <w:color w:val="002060"/>
        </w:rPr>
        <w:t>All Control and Recovery Measures that are in place to reduce the risk are both valid and effective and are sufficient to reduce the risk to an acceptable level.</w:t>
      </w:r>
    </w:p>
    <w:p w:rsidR="00EA395D" w:rsidRPr="005E5ABC" w:rsidRDefault="00EA395D" w:rsidP="00EA395D">
      <w:pPr>
        <w:ind w:left="567"/>
        <w:rPr>
          <w:color w:val="002060"/>
        </w:rPr>
      </w:pPr>
    </w:p>
    <w:p w:rsidR="00EA395D" w:rsidRPr="005E5ABC" w:rsidRDefault="00EA395D" w:rsidP="00EA395D">
      <w:pPr>
        <w:ind w:left="567"/>
        <w:rPr>
          <w:color w:val="002060"/>
        </w:rPr>
      </w:pPr>
      <w:r w:rsidRPr="005E5ABC">
        <w:rPr>
          <w:color w:val="002060"/>
        </w:rPr>
        <w:t>Care should be exercised in identifying what is an applicable requirement for Design and Engineering Practices.</w:t>
      </w:r>
    </w:p>
    <w:p w:rsidR="00EA395D" w:rsidRPr="005E5ABC" w:rsidRDefault="00EA395D" w:rsidP="00EA395D">
      <w:pPr>
        <w:pStyle w:val="Header"/>
        <w:ind w:left="567"/>
        <w:rPr>
          <w:color w:val="002060"/>
        </w:rPr>
      </w:pPr>
    </w:p>
    <w:p w:rsidR="00EA395D" w:rsidRPr="005E5ABC" w:rsidRDefault="00EA395D" w:rsidP="00CF6D00">
      <w:pPr>
        <w:numPr>
          <w:ilvl w:val="0"/>
          <w:numId w:val="164"/>
        </w:numPr>
        <w:ind w:left="567" w:hanging="567"/>
        <w:rPr>
          <w:b/>
          <w:color w:val="002060"/>
        </w:rPr>
      </w:pPr>
      <w:r w:rsidRPr="005E5ABC">
        <w:rPr>
          <w:b/>
          <w:color w:val="002060"/>
        </w:rPr>
        <w:t>ALARP determination</w:t>
      </w:r>
    </w:p>
    <w:p w:rsidR="00EA395D" w:rsidRPr="005E5ABC" w:rsidRDefault="00EA395D" w:rsidP="00EA395D">
      <w:pPr>
        <w:ind w:left="567"/>
        <w:rPr>
          <w:color w:val="002060"/>
        </w:rPr>
      </w:pPr>
      <w:r w:rsidRPr="005E5ABC">
        <w:rPr>
          <w:color w:val="002060"/>
        </w:rPr>
        <w:t xml:space="preserve">The ‘Tolerability’ of all identified High and Medium HSE risks are demonstrated in the HSE MS and documented in the Hazards Control Register.  Once it has been demonstrated that the residual risk is tolerable, further risk reduction opportunities must be considered and evaluated to determine if it is ALARP.  If the considered risk reductions opportunity is credible and does not require a disproportionate amount of resources, it must be implemented regardless of the current residual risk level.  If there are no further ‘credible’ improvement opportunities </w:t>
      </w:r>
      <w:r w:rsidRPr="005E5ABC">
        <w:rPr>
          <w:color w:val="002060"/>
          <w:u w:val="single"/>
        </w:rPr>
        <w:t>OR</w:t>
      </w:r>
      <w:r w:rsidRPr="005E5ABC">
        <w:rPr>
          <w:color w:val="002060"/>
        </w:rPr>
        <w:t xml:space="preserve"> if the resources necessary to implement an improvement are disproportionate to the benefit gained, the Risk should be considered to be ALARP.  </w:t>
      </w:r>
    </w:p>
    <w:p w:rsidR="00EA395D" w:rsidRPr="005E5ABC" w:rsidRDefault="00EA395D" w:rsidP="00EA395D">
      <w:pPr>
        <w:ind w:left="567"/>
        <w:rPr>
          <w:color w:val="002060"/>
        </w:rPr>
      </w:pPr>
      <w:r w:rsidRPr="005E5ABC">
        <w:rPr>
          <w:color w:val="002060"/>
        </w:rPr>
        <w:lastRenderedPageBreak/>
        <w:t xml:space="preserve">The methods and tools available for doing this determination include, but are not limited to: </w:t>
      </w:r>
    </w:p>
    <w:p w:rsidR="00EA395D" w:rsidRPr="005E5ABC" w:rsidRDefault="00EA395D" w:rsidP="00EA395D">
      <w:pPr>
        <w:ind w:left="851"/>
        <w:rPr>
          <w:color w:val="002060"/>
        </w:rPr>
      </w:pPr>
      <w:r w:rsidRPr="005E5ABC">
        <w:rPr>
          <w:b/>
          <w:bCs/>
          <w:color w:val="002060"/>
        </w:rPr>
        <w:t>Experience &amp; Judgment</w:t>
      </w:r>
      <w:r w:rsidRPr="005E5ABC">
        <w:rPr>
          <w:color w:val="002060"/>
        </w:rPr>
        <w:t xml:space="preserve"> – This is the preferred method.  It is the easiest to use, but however, it is the most subjective.  Therefore to be auditable and defensible, the subjective evaluation shall be made by a knowledgeable and experienced review team consisting at least three members one of whom must have Skill level competency in HSE, Operations and Engineering.  The Team membership and competencies of each member must be documented.</w:t>
      </w:r>
    </w:p>
    <w:p w:rsidR="00EA395D" w:rsidRPr="005E5ABC" w:rsidRDefault="00EA395D" w:rsidP="00EA395D">
      <w:pPr>
        <w:ind w:left="851"/>
        <w:rPr>
          <w:b/>
          <w:bCs/>
          <w:color w:val="002060"/>
        </w:rPr>
      </w:pPr>
    </w:p>
    <w:p w:rsidR="00EA395D" w:rsidRPr="005E5ABC" w:rsidRDefault="00EA395D" w:rsidP="00EA395D">
      <w:pPr>
        <w:ind w:left="851"/>
        <w:rPr>
          <w:color w:val="002060"/>
        </w:rPr>
      </w:pPr>
      <w:r w:rsidRPr="005E5ABC">
        <w:rPr>
          <w:b/>
          <w:bCs/>
          <w:color w:val="002060"/>
        </w:rPr>
        <w:t>Cost-Benefit Analysis</w:t>
      </w:r>
      <w:r w:rsidRPr="005E5ABC">
        <w:rPr>
          <w:color w:val="002060"/>
        </w:rPr>
        <w:t xml:space="preserve"> – This tool is often difficult to use and time consuming.  Cost and Benefit data is often difficult to obtain and may only be slightly less subjective than ‘Judgment’.  Its use should therefore only be considered in cases where an ‘Experience &amp; Judgment’ determination is just too close to call.  This tool is best applied to decisions involving protection of assets.  A generally accepted rule for the cost-benefit ratio is to implement the measure where the annualized cost of the improvement does not exceed 10% of the value of the benefit.  This tool may not be used where the probable consequence would be a fatality.  </w:t>
      </w:r>
    </w:p>
    <w:p w:rsidR="00EA395D" w:rsidRPr="005E5ABC" w:rsidRDefault="00EA395D" w:rsidP="00EA395D">
      <w:pPr>
        <w:ind w:left="851"/>
        <w:rPr>
          <w:b/>
          <w:bCs/>
          <w:color w:val="002060"/>
        </w:rPr>
      </w:pPr>
    </w:p>
    <w:p w:rsidR="00EA395D" w:rsidRPr="005E5ABC" w:rsidRDefault="00EA395D" w:rsidP="00EA395D">
      <w:pPr>
        <w:ind w:left="851"/>
        <w:rPr>
          <w:color w:val="002060"/>
        </w:rPr>
      </w:pPr>
      <w:r w:rsidRPr="005E5ABC">
        <w:rPr>
          <w:b/>
          <w:bCs/>
          <w:color w:val="002060"/>
        </w:rPr>
        <w:t>Quantitative Risk Assessment</w:t>
      </w:r>
      <w:r w:rsidRPr="005E5ABC">
        <w:rPr>
          <w:color w:val="002060"/>
        </w:rPr>
        <w:t xml:space="preserve"> – This is the most difficult tool to use properly and requires specialized knowledge and experience.  This should only be considered where it is absolutely necessary to accurately determine the extent to which a risk has been reduced; that is determining the final consequence and a precise probability of occurrence.  Generally, this is limited to issues where it is not possible to reduce the consequence, so it must be demonstrated that the potential of occurrence is so low that it may be considered negligible. </w:t>
      </w:r>
    </w:p>
    <w:p w:rsidR="00EA395D" w:rsidRPr="005E5ABC" w:rsidRDefault="00EA395D" w:rsidP="00EA395D">
      <w:pPr>
        <w:ind w:left="567"/>
        <w:rPr>
          <w:color w:val="002060"/>
        </w:rPr>
      </w:pPr>
    </w:p>
    <w:p w:rsidR="00EA395D" w:rsidRPr="005E5ABC" w:rsidRDefault="00EA395D" w:rsidP="00EA395D">
      <w:pPr>
        <w:ind w:left="567"/>
        <w:rPr>
          <w:color w:val="002060"/>
        </w:rPr>
      </w:pPr>
      <w:r w:rsidRPr="005E5ABC">
        <w:rPr>
          <w:color w:val="002060"/>
        </w:rPr>
        <w:t>The final determination steps above must be completed and documented.  ALARP Determination form or similar form may be used to document this determination.  After the final determination has been made, all identified risks, including those that were assessed as LOW, shall be managed for continuous improvement.  These Risks shall be reviewed periodically and the ALARP determination reassessed, with priority based on the Risk level.  Identified improvement opportunities shall be added to the Remedial Action Plan.</w:t>
      </w:r>
    </w:p>
    <w:p w:rsidR="00EA395D" w:rsidRPr="005E5ABC" w:rsidRDefault="00EA395D" w:rsidP="00EA395D">
      <w:pPr>
        <w:rPr>
          <w:color w:val="002060"/>
        </w:rPr>
      </w:pPr>
    </w:p>
    <w:p w:rsidR="00EA395D" w:rsidRPr="005E5ABC" w:rsidRDefault="00EA395D" w:rsidP="00EA395D">
      <w:pPr>
        <w:ind w:left="1134" w:hanging="567"/>
        <w:rPr>
          <w:color w:val="002060"/>
        </w:rPr>
      </w:pPr>
      <w:r w:rsidRPr="005E5ABC">
        <w:rPr>
          <w:b/>
          <w:bCs/>
          <w:color w:val="002060"/>
        </w:rPr>
        <w:t>4.1</w:t>
      </w:r>
      <w:r w:rsidRPr="005E5ABC">
        <w:rPr>
          <w:b/>
          <w:bCs/>
          <w:color w:val="002060"/>
        </w:rPr>
        <w:tab/>
        <w:t>Demonstration of ALARP should include</w:t>
      </w:r>
      <w:r w:rsidRPr="005E5ABC">
        <w:rPr>
          <w:color w:val="002060"/>
        </w:rPr>
        <w:t>:</w:t>
      </w:r>
    </w:p>
    <w:p w:rsidR="00EA395D" w:rsidRPr="005E5ABC" w:rsidRDefault="00EA395D" w:rsidP="00CF6D00">
      <w:pPr>
        <w:numPr>
          <w:ilvl w:val="0"/>
          <w:numId w:val="165"/>
        </w:numPr>
        <w:tabs>
          <w:tab w:val="left" w:pos="1560"/>
        </w:tabs>
        <w:ind w:left="1560"/>
        <w:rPr>
          <w:color w:val="002060"/>
        </w:rPr>
      </w:pPr>
      <w:r w:rsidRPr="005E5ABC">
        <w:rPr>
          <w:color w:val="002060"/>
        </w:rPr>
        <w:t>Business and local legal risk control expectations or requirements.</w:t>
      </w:r>
    </w:p>
    <w:p w:rsidR="00EA395D" w:rsidRPr="005E5ABC" w:rsidRDefault="00EA395D" w:rsidP="00CF6D00">
      <w:pPr>
        <w:numPr>
          <w:ilvl w:val="0"/>
          <w:numId w:val="165"/>
        </w:numPr>
        <w:tabs>
          <w:tab w:val="left" w:pos="1560"/>
        </w:tabs>
        <w:ind w:left="1560"/>
        <w:rPr>
          <w:color w:val="002060"/>
        </w:rPr>
      </w:pPr>
      <w:r w:rsidRPr="005E5ABC">
        <w:rPr>
          <w:color w:val="002060"/>
        </w:rPr>
        <w:t xml:space="preserve">A Risk Assessment Matrix or Quantified Risk Assessment of severity and scope of the risk. </w:t>
      </w:r>
    </w:p>
    <w:p w:rsidR="00EA395D" w:rsidRPr="005E5ABC" w:rsidRDefault="00EA395D" w:rsidP="00CF6D00">
      <w:pPr>
        <w:numPr>
          <w:ilvl w:val="0"/>
          <w:numId w:val="165"/>
        </w:numPr>
        <w:tabs>
          <w:tab w:val="left" w:pos="1560"/>
        </w:tabs>
        <w:ind w:left="1560"/>
        <w:rPr>
          <w:color w:val="002060"/>
        </w:rPr>
      </w:pPr>
      <w:r w:rsidRPr="005E5ABC">
        <w:rPr>
          <w:color w:val="002060"/>
        </w:rPr>
        <w:t>The state of knowledge reasonably available concerning the risk and its removal or mitigation – including industry guidance and best practice e.g. standards etc.</w:t>
      </w:r>
    </w:p>
    <w:p w:rsidR="00EA395D" w:rsidRPr="005E5ABC" w:rsidRDefault="00EA395D" w:rsidP="00CF6D00">
      <w:pPr>
        <w:numPr>
          <w:ilvl w:val="0"/>
          <w:numId w:val="165"/>
        </w:numPr>
        <w:tabs>
          <w:tab w:val="left" w:pos="1560"/>
        </w:tabs>
        <w:ind w:left="1560"/>
        <w:rPr>
          <w:color w:val="002060"/>
        </w:rPr>
      </w:pPr>
      <w:r w:rsidRPr="005E5ABC">
        <w:rPr>
          <w:color w:val="002060"/>
        </w:rPr>
        <w:t>The availability and suitability of means for removing or mitigating the risk.</w:t>
      </w:r>
    </w:p>
    <w:p w:rsidR="00EA395D" w:rsidRPr="005E5ABC" w:rsidRDefault="00EA395D" w:rsidP="00CF6D00">
      <w:pPr>
        <w:numPr>
          <w:ilvl w:val="0"/>
          <w:numId w:val="165"/>
        </w:numPr>
        <w:tabs>
          <w:tab w:val="left" w:pos="1560"/>
        </w:tabs>
        <w:ind w:left="1560"/>
        <w:rPr>
          <w:color w:val="002060"/>
        </w:rPr>
      </w:pPr>
      <w:r w:rsidRPr="005E5ABC">
        <w:rPr>
          <w:color w:val="002060"/>
        </w:rPr>
        <w:t>Consideration of the robustness, reliability and sustainability of control and recovery measures.</w:t>
      </w:r>
    </w:p>
    <w:p w:rsidR="00FE5C07" w:rsidRPr="004042D8" w:rsidRDefault="00FE5C07" w:rsidP="00FE5C07">
      <w:pPr>
        <w:autoSpaceDE w:val="0"/>
        <w:autoSpaceDN w:val="0"/>
        <w:adjustRightInd w:val="0"/>
        <w:rPr>
          <w:rFonts w:ascii="Arial" w:hAnsi="Arial" w:cs="Arial"/>
          <w:b/>
          <w:bCs/>
          <w:color w:val="FF0000"/>
          <w:sz w:val="40"/>
          <w:szCs w:val="40"/>
        </w:rPr>
      </w:pPr>
      <w:r w:rsidRPr="004042D8">
        <w:rPr>
          <w:rFonts w:ascii="Arial" w:hAnsi="Arial" w:cs="Arial"/>
          <w:b/>
          <w:bCs/>
          <w:color w:val="FF0000"/>
          <w:sz w:val="40"/>
          <w:szCs w:val="40"/>
        </w:rPr>
        <w:lastRenderedPageBreak/>
        <w:t>Safe Working Procedures For:</w:t>
      </w:r>
    </w:p>
    <w:p w:rsidR="00FE5C07" w:rsidRPr="00CC6E0A" w:rsidRDefault="00FE5C07" w:rsidP="00FE5C07">
      <w:pPr>
        <w:autoSpaceDE w:val="0"/>
        <w:autoSpaceDN w:val="0"/>
        <w:adjustRightInd w:val="0"/>
        <w:rPr>
          <w:rFonts w:ascii="Arial" w:hAnsi="Arial" w:cs="Arial"/>
          <w:b/>
          <w:bCs/>
        </w:rPr>
      </w:pPr>
    </w:p>
    <w:p w:rsidR="00FE5C07" w:rsidRPr="004042D8" w:rsidRDefault="00021315" w:rsidP="00FE5C07">
      <w:pPr>
        <w:autoSpaceDE w:val="0"/>
        <w:autoSpaceDN w:val="0"/>
        <w:adjustRightInd w:val="0"/>
        <w:rPr>
          <w:rFonts w:ascii="Arial" w:hAnsi="Arial" w:cs="Arial"/>
          <w:b/>
          <w:bCs/>
          <w:color w:val="FF0000"/>
          <w:sz w:val="40"/>
          <w:szCs w:val="40"/>
        </w:rPr>
      </w:pPr>
      <w:r w:rsidRPr="004042D8">
        <w:rPr>
          <w:rFonts w:ascii="Arial" w:hAnsi="Arial" w:cs="Arial"/>
          <w:b/>
          <w:bCs/>
          <w:color w:val="FF0000"/>
          <w:sz w:val="40"/>
          <w:szCs w:val="40"/>
        </w:rPr>
        <w:t>Drill</w:t>
      </w:r>
      <w:r w:rsidR="00AD341F" w:rsidRPr="004042D8">
        <w:rPr>
          <w:rFonts w:ascii="Arial" w:hAnsi="Arial" w:cs="Arial"/>
          <w:b/>
          <w:bCs/>
          <w:color w:val="FF0000"/>
          <w:sz w:val="40"/>
          <w:szCs w:val="40"/>
        </w:rPr>
        <w:t>s</w:t>
      </w:r>
      <w:r w:rsidRPr="004042D8">
        <w:rPr>
          <w:rFonts w:ascii="Arial" w:hAnsi="Arial" w:cs="Arial"/>
          <w:b/>
          <w:bCs/>
          <w:color w:val="FF0000"/>
          <w:sz w:val="40"/>
          <w:szCs w:val="40"/>
        </w:rPr>
        <w:t xml:space="preserve"> </w:t>
      </w:r>
    </w:p>
    <w:p w:rsidR="00FE5C07" w:rsidRPr="009E44AA" w:rsidRDefault="00FE5C07" w:rsidP="00FE5C07">
      <w:pPr>
        <w:autoSpaceDE w:val="0"/>
        <w:autoSpaceDN w:val="0"/>
        <w:adjustRightInd w:val="0"/>
        <w:rPr>
          <w:rFonts w:ascii="Arial" w:hAnsi="Arial" w:cs="Arial"/>
          <w:b/>
          <w:bCs/>
        </w:rPr>
      </w:pP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1. General safety - Safe Operations:</w:t>
      </w:r>
    </w:p>
    <w:p w:rsidR="00FE5C07" w:rsidRPr="00036CFC" w:rsidRDefault="00FE5C07" w:rsidP="00773680">
      <w:pPr>
        <w:pStyle w:val="ListParagraph"/>
        <w:numPr>
          <w:ilvl w:val="0"/>
          <w:numId w:val="57"/>
        </w:numPr>
        <w:autoSpaceDE w:val="0"/>
        <w:autoSpaceDN w:val="0"/>
        <w:adjustRightInd w:val="0"/>
        <w:rPr>
          <w:rFonts w:ascii="Arial" w:hAnsi="Arial" w:cs="Arial"/>
          <w:color w:val="002060"/>
        </w:rPr>
      </w:pPr>
      <w:r w:rsidRPr="00036CFC">
        <w:rPr>
          <w:rFonts w:ascii="Arial" w:hAnsi="Arial" w:cs="Arial"/>
          <w:color w:val="002060"/>
        </w:rPr>
        <w:t>Read All Instructions - failure to follow the safety rules listed below and other basic safety precautions may result in serious personal injury.</w:t>
      </w:r>
    </w:p>
    <w:p w:rsidR="00FE5C07" w:rsidRPr="00036CFC" w:rsidRDefault="00FE5C07" w:rsidP="00FE5C07">
      <w:pPr>
        <w:autoSpaceDE w:val="0"/>
        <w:autoSpaceDN w:val="0"/>
        <w:adjustRightInd w:val="0"/>
        <w:rPr>
          <w:rFonts w:ascii="Arial" w:hAnsi="Arial" w:cs="Arial"/>
          <w:color w:val="002060"/>
        </w:rPr>
      </w:pP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2. Work Area</w:t>
      </w:r>
    </w:p>
    <w:p w:rsidR="00FE5C07" w:rsidRPr="00036CFC" w:rsidRDefault="00FE5C07" w:rsidP="00773680">
      <w:pPr>
        <w:pStyle w:val="ListParagraph"/>
        <w:numPr>
          <w:ilvl w:val="0"/>
          <w:numId w:val="58"/>
        </w:numPr>
        <w:autoSpaceDE w:val="0"/>
        <w:autoSpaceDN w:val="0"/>
        <w:adjustRightInd w:val="0"/>
        <w:rPr>
          <w:rFonts w:ascii="Arial" w:hAnsi="Arial" w:cs="Arial"/>
          <w:color w:val="002060"/>
        </w:rPr>
      </w:pPr>
      <w:r w:rsidRPr="00036CFC">
        <w:rPr>
          <w:rFonts w:ascii="Arial" w:hAnsi="Arial" w:cs="Arial"/>
          <w:color w:val="002060"/>
        </w:rPr>
        <w:t>Keep children away</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Do not let visitors contact tool or extension cord. All visitors shall be kept away from work area.</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Do not use power tools in damp or wet locations.</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Keep work area well lit.</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Do not expose power tools to rain.</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Do not use the tool in the presence of flammable fluids or gases.</w:t>
      </w:r>
    </w:p>
    <w:p w:rsidR="00FE5C07" w:rsidRPr="00036CFC" w:rsidRDefault="00FE5C07" w:rsidP="00FE5C07">
      <w:pPr>
        <w:autoSpaceDE w:val="0"/>
        <w:autoSpaceDN w:val="0"/>
        <w:adjustRightInd w:val="0"/>
        <w:rPr>
          <w:rFonts w:ascii="Arial" w:hAnsi="Arial" w:cs="Arial"/>
          <w:color w:val="002060"/>
        </w:rPr>
      </w:pP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3. Personal safety</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Now your power tool - Read and understand the owner's manual and labels affixed to the tool. Learn its application and limitations as well as the specific potential hazards peculiar to this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Don't overreach - Keep proper footing and balance at all times.</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Watch what you are at all times doing.</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 xml:space="preserve">Dress properly -do not wear loose clothing or </w:t>
      </w:r>
      <w:r w:rsidR="00042914" w:rsidRPr="00036CFC">
        <w:rPr>
          <w:rFonts w:ascii="Arial" w:hAnsi="Arial" w:cs="Arial"/>
          <w:color w:val="002060"/>
        </w:rPr>
        <w:t>jewellery</w:t>
      </w:r>
      <w:r w:rsidRPr="00036CFC">
        <w:rPr>
          <w:rFonts w:ascii="Arial" w:hAnsi="Arial" w:cs="Arial"/>
          <w:color w:val="002060"/>
        </w:rPr>
        <w:t>; they can be caught in moving parts. Rubber gloves and non-skid footwear are recommended when working outdoors. Wear protective hair covering to contain long hair.</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Disconnect tools from power source when not in use, before servicing, when changing wheels etc.</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Keep guards in place, in working order, and in proper adjustment and alignment.</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Remove adjusting keys and wrenches when not in use, before servicing, and when changing wheels.</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Ensure the switch is in the "off" position before plugging in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Never stand on tool or its stand.</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Check damaged parts for damaged parts before operating the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Only trained repairmen should attempt all repairs, electrical or mechanical.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Don't leave tool until it comes to a complete stop.</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Do not operate electric tools in gaseous or explosive atmosphere.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Keep handles dry, clean and free from oil and grease.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Before connecting the tool to a power source (receptacle, outlet), be sure voltage</w:t>
      </w:r>
      <w:r w:rsidR="009644A9" w:rsidRPr="00036CFC">
        <w:rPr>
          <w:rFonts w:ascii="Arial" w:hAnsi="Arial" w:cs="Arial"/>
          <w:color w:val="002060"/>
        </w:rPr>
        <w:t xml:space="preserve"> </w:t>
      </w:r>
      <w:r w:rsidRPr="00036CFC">
        <w:rPr>
          <w:rFonts w:ascii="Arial" w:hAnsi="Arial" w:cs="Arial"/>
          <w:color w:val="002060"/>
        </w:rPr>
        <w:t>supplied is the same as that specified on the nameplate of the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Use the drill press in a well-lit area and on a level face, clean and smooth enough to reduce the risk of trips and falls.</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lastRenderedPageBreak/>
        <w:t>Never place your fingers in a position where they could contact the drill bit or other Cutting tool parts.</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Always support work piece so it won't shift or bind on the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Always position backup material underneath the work piece.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Whenever possible, position the work piece to contact the left side of the column.</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 xml:space="preserve">When using a drill press </w:t>
      </w:r>
      <w:proofErr w:type="spellStart"/>
      <w:r w:rsidRPr="00036CFC">
        <w:rPr>
          <w:rFonts w:ascii="Arial" w:hAnsi="Arial" w:cs="Arial"/>
          <w:color w:val="002060"/>
        </w:rPr>
        <w:t>vise</w:t>
      </w:r>
      <w:proofErr w:type="spellEnd"/>
      <w:r w:rsidRPr="00036CFC">
        <w:rPr>
          <w:rFonts w:ascii="Arial" w:hAnsi="Arial" w:cs="Arial"/>
          <w:color w:val="002060"/>
        </w:rPr>
        <w:t>, always fasten to the table.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Never do any work "free hand". (Hand holding a work piece rather than supporting it on the table)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Never move the head or table support while the tool is running.</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Before starting the operation, jog the motor switch to make sure the drill bit or other cutting tools do not wobble or cause vibration.</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If a work piece overhangs the table such that it will fall or tip if not held, clamp it to the table or provide auxiliary support.</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Use fixtures for unusual operations to adequately hold</w:t>
      </w:r>
      <w:r w:rsidRPr="00036CFC">
        <w:rPr>
          <w:rFonts w:ascii="Arial" w:hAnsi="Arial" w:cs="Arial"/>
          <w:b/>
          <w:bCs/>
          <w:color w:val="002060"/>
        </w:rPr>
        <w:t xml:space="preserve">, </w:t>
      </w:r>
      <w:r w:rsidRPr="00036CFC">
        <w:rPr>
          <w:rFonts w:ascii="Arial" w:hAnsi="Arial" w:cs="Arial"/>
          <w:color w:val="002060"/>
        </w:rPr>
        <w:t>guide and position the work piece.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Use the spindle speed recommended for the specific operation and work piece material.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Never climb on the drill press table; it could break or pull the entire drill press down on you.</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Turn the motor switch off and unplug from the power source when not in operation.</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To avoid injury from thrown work or tool contact, do not perform layout, assembly, or setup work on the table while the cutting tool is rotating.</w:t>
      </w:r>
    </w:p>
    <w:p w:rsidR="00FE5C07" w:rsidRPr="00036CFC" w:rsidRDefault="00FE5C07" w:rsidP="00FE5C07">
      <w:pPr>
        <w:rPr>
          <w:rFonts w:ascii="Arial" w:hAnsi="Arial" w:cs="Arial"/>
          <w:color w:val="002060"/>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F72B7A" w:rsidRDefault="00F72B7A" w:rsidP="00F72B7A">
      <w:pPr>
        <w:spacing w:before="100" w:beforeAutospacing="1" w:after="100" w:afterAutospacing="1"/>
        <w:outlineLvl w:val="0"/>
        <w:rPr>
          <w:rFonts w:ascii="Arial" w:hAnsi="Arial" w:cs="Arial"/>
        </w:rPr>
      </w:pPr>
    </w:p>
    <w:p w:rsidR="00FE5C07" w:rsidRPr="004042D8" w:rsidRDefault="00FE5C07" w:rsidP="00F72B7A">
      <w:pPr>
        <w:spacing w:before="100" w:beforeAutospacing="1" w:after="100" w:afterAutospacing="1"/>
        <w:jc w:val="center"/>
        <w:outlineLvl w:val="0"/>
        <w:rPr>
          <w:rFonts w:ascii="Arial" w:hAnsi="Arial" w:cs="Arial"/>
          <w:b/>
          <w:bCs/>
          <w:color w:val="FF0000"/>
          <w:kern w:val="36"/>
          <w:sz w:val="40"/>
          <w:szCs w:val="40"/>
        </w:rPr>
      </w:pPr>
      <w:r w:rsidRPr="004042D8">
        <w:rPr>
          <w:rFonts w:ascii="Arial" w:hAnsi="Arial" w:cs="Arial"/>
          <w:b/>
          <w:bCs/>
          <w:color w:val="FF0000"/>
          <w:kern w:val="36"/>
          <w:sz w:val="40"/>
          <w:szCs w:val="40"/>
        </w:rPr>
        <w:lastRenderedPageBreak/>
        <w:t>Angle Grinder</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color w:val="002060"/>
        </w:rPr>
        <w:t xml:space="preserve">Part 1: Preparation and safety </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b/>
          <w:bCs/>
          <w:color w:val="002060"/>
        </w:rPr>
        <w:t>Objective</w:t>
      </w:r>
    </w:p>
    <w:p w:rsidR="00FE5C07" w:rsidRPr="00F72B7A" w:rsidRDefault="00FE5C07" w:rsidP="00F72B7A">
      <w:pPr>
        <w:numPr>
          <w:ilvl w:val="0"/>
          <w:numId w:val="61"/>
        </w:numPr>
        <w:spacing w:before="100" w:beforeAutospacing="1" w:after="100" w:afterAutospacing="1"/>
        <w:rPr>
          <w:rFonts w:ascii="Arial" w:hAnsi="Arial" w:cs="Arial"/>
          <w:color w:val="002060"/>
        </w:rPr>
      </w:pPr>
      <w:r w:rsidRPr="00036CFC">
        <w:rPr>
          <w:rFonts w:ascii="Arial" w:hAnsi="Arial" w:cs="Arial"/>
          <w:color w:val="002060"/>
        </w:rPr>
        <w:t>Show the correct operating procedure for using an angle grinder.</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b/>
          <w:bCs/>
          <w:color w:val="002060"/>
        </w:rPr>
        <w:t>Personal safety</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color w:val="002060"/>
        </w:rPr>
        <w:t>Whenever you perform a task in the workshop you must use personal protective clothing and equipment that is appropriate for the task and which conforms to your local safety regulations and policies. Among other items, this may include:</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Work clothing - such as coveralls and steel-capped footwear</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Eye protection - such as safety glasses and face masks</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Ear protection - such as earmuffs and earplugs</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Hand protection – such as rubber gloves and barrier cream</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Respiratory equipment – such as face masks and valve respirators</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color w:val="002060"/>
        </w:rPr>
        <w:t>If you are not certain what are appropriate or required, ask your supervisor.</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b/>
          <w:bCs/>
          <w:color w:val="002060"/>
        </w:rPr>
        <w:t>Safety check</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Always wear impact-resistant protective glasses, ear protection and a full-face shield when using an angle grinder.</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Disconnect the power supply when changing any grinding attachments or discs.</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Wear safety shoes, leather gloves and an apron to protect your body from flying metal chips. Make sure the blade guard is firmly secured.</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Use the correct type of disc.</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Make sure the guard handles are secure.</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Use the correct flange or spindle nut for the type of disc being used. If you don't, the disc can shatter at high speed and injure you.</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Angle grinders, like all portable grinding tools, need to be equipped with safety guards to protect you from flying fragments in case the disc breaks apart.</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Always follow the manufacturer's recommendations to make sure the spindle wheel does not exceed the abrasive wheel specifications.</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Make sure there are no obvious defects or damage to the disc before you install it.</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Everyone who uses an angle grinder must receive training and instruction in safe work procedures.</w:t>
      </w:r>
    </w:p>
    <w:p w:rsidR="00FE5C07" w:rsidRPr="00F72B7A" w:rsidRDefault="00FE5C07" w:rsidP="00FE5C07">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 xml:space="preserve">Make sure that you understand and observe all legislative and personal safety procedures when carrying out the following tasks. If you are unsure of what these are, ask your supervisor. </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b/>
          <w:bCs/>
          <w:color w:val="002060"/>
        </w:rPr>
        <w:lastRenderedPageBreak/>
        <w:t>Points to note</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angle grinder uses an electric motor to drive an abrasive disc at high speed.</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grinder disc is turned at speeds that range from 5,000 rpm to 12,000 rpm.</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turning disc is used to grind or cut metal.</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grinder size relates to the diameter of the cutting disc. This can range from 100 mm to 230 mm (4 inches to 9 inches). The size of grinder you use depends on the type of job you are doing.</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smaller the grinder, the higher the speed it turns.</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 xml:space="preserve">Sanding discs and wire wheels can be fitted on the grinder, making it a versatile electric tool. </w:t>
      </w:r>
    </w:p>
    <w:p w:rsidR="00FE5C07" w:rsidRPr="00036CFC" w:rsidRDefault="00FE5C07" w:rsidP="00773680">
      <w:pPr>
        <w:numPr>
          <w:ilvl w:val="0"/>
          <w:numId w:val="65"/>
        </w:numPr>
        <w:spacing w:before="100" w:beforeAutospacing="1" w:after="100" w:afterAutospacing="1"/>
        <w:rPr>
          <w:rFonts w:ascii="Arial" w:hAnsi="Arial" w:cs="Arial"/>
          <w:color w:val="002060"/>
        </w:rPr>
      </w:pPr>
      <w:r w:rsidRPr="00036CFC">
        <w:rPr>
          <w:rFonts w:ascii="Arial" w:hAnsi="Arial" w:cs="Arial"/>
          <w:color w:val="002060"/>
        </w:rPr>
        <w:t>An extra handle is provided that is attached to the grinder head. This can be fitted to the left, right or top of the head to make it easy to use for left-handed as well as right-handed people.</w:t>
      </w:r>
    </w:p>
    <w:p w:rsidR="00FE5C07" w:rsidRPr="00036CFC" w:rsidRDefault="00FE5C07" w:rsidP="00773680">
      <w:pPr>
        <w:numPr>
          <w:ilvl w:val="0"/>
          <w:numId w:val="65"/>
        </w:numPr>
        <w:spacing w:before="100" w:beforeAutospacing="1" w:after="100" w:afterAutospacing="1"/>
        <w:rPr>
          <w:rFonts w:ascii="Arial" w:hAnsi="Arial" w:cs="Arial"/>
          <w:color w:val="002060"/>
        </w:rPr>
      </w:pPr>
      <w:r w:rsidRPr="00036CFC">
        <w:rPr>
          <w:rFonts w:ascii="Arial" w:hAnsi="Arial" w:cs="Arial"/>
          <w:color w:val="002060"/>
        </w:rPr>
        <w:t xml:space="preserve">The abrasive disc or cutting wheel is attached to the grinder by a flange and nut. The nut is specially designed to fit in a recess in the </w:t>
      </w:r>
      <w:proofErr w:type="spellStart"/>
      <w:r w:rsidRPr="00036CFC">
        <w:rPr>
          <w:rFonts w:ascii="Arial" w:hAnsi="Arial" w:cs="Arial"/>
          <w:color w:val="002060"/>
        </w:rPr>
        <w:t>center</w:t>
      </w:r>
      <w:proofErr w:type="spellEnd"/>
      <w:r w:rsidRPr="00036CFC">
        <w:rPr>
          <w:rFonts w:ascii="Arial" w:hAnsi="Arial" w:cs="Arial"/>
          <w:color w:val="002060"/>
        </w:rPr>
        <w:t xml:space="preserve"> of the pad or wheel. It is tightened by a spanner that is provided with the grinder when purchased. Do not lose this wrench because it is the only tool that can tighten the nut properly.</w:t>
      </w:r>
    </w:p>
    <w:p w:rsidR="00FE5C07" w:rsidRPr="00036CFC" w:rsidRDefault="00FE5C07" w:rsidP="00773680">
      <w:pPr>
        <w:numPr>
          <w:ilvl w:val="0"/>
          <w:numId w:val="65"/>
        </w:numPr>
        <w:spacing w:before="100" w:beforeAutospacing="1" w:after="100" w:afterAutospacing="1"/>
        <w:rPr>
          <w:rFonts w:ascii="Arial" w:hAnsi="Arial" w:cs="Arial"/>
          <w:color w:val="002060"/>
        </w:rPr>
      </w:pPr>
      <w:r w:rsidRPr="00036CFC">
        <w:rPr>
          <w:rFonts w:ascii="Arial" w:hAnsi="Arial" w:cs="Arial"/>
          <w:color w:val="002060"/>
        </w:rPr>
        <w:t xml:space="preserve">When using cutting discs you should always use the edge of the disc rather than the face. </w:t>
      </w:r>
    </w:p>
    <w:p w:rsidR="00FE5C07" w:rsidRPr="00036CFC" w:rsidRDefault="00FE5C07" w:rsidP="00773680">
      <w:pPr>
        <w:numPr>
          <w:ilvl w:val="0"/>
          <w:numId w:val="65"/>
        </w:numPr>
        <w:spacing w:before="100" w:beforeAutospacing="1" w:after="100" w:afterAutospacing="1"/>
        <w:rPr>
          <w:rFonts w:ascii="Arial" w:hAnsi="Arial" w:cs="Arial"/>
          <w:color w:val="002060"/>
        </w:rPr>
      </w:pPr>
      <w:r w:rsidRPr="00036CFC">
        <w:rPr>
          <w:rFonts w:ascii="Arial" w:hAnsi="Arial" w:cs="Arial"/>
          <w:color w:val="002060"/>
        </w:rPr>
        <w:t xml:space="preserve">Do not confuse a grinder with a sander/polisher. The sander/polisher turns at lower speeds, typically 600 to 3,000 rpm. They are commonly used to sand and polish paint. The pads these tools use cannot be turned at high speed. If the polish pad were attached to an angle grinder, the higher rotational speed would cause the polishing pad to burn the paint and cause the polish pad to fly apart. </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color w:val="002060"/>
        </w:rPr>
        <w:t xml:space="preserve">Part 2: Step-by-step instruction </w:t>
      </w:r>
    </w:p>
    <w:p w:rsidR="00FE5C07" w:rsidRPr="00036CFC" w:rsidRDefault="00FE5C07" w:rsidP="00773680">
      <w:pPr>
        <w:numPr>
          <w:ilvl w:val="0"/>
          <w:numId w:val="66"/>
        </w:numPr>
        <w:spacing w:before="100" w:beforeAutospacing="1" w:after="100" w:afterAutospacing="1"/>
        <w:rPr>
          <w:rFonts w:ascii="Arial" w:hAnsi="Arial" w:cs="Arial"/>
          <w:color w:val="002060"/>
        </w:rPr>
      </w:pPr>
      <w:r w:rsidRPr="00036CFC">
        <w:rPr>
          <w:rFonts w:ascii="Arial" w:hAnsi="Arial" w:cs="Arial"/>
          <w:b/>
          <w:bCs/>
          <w:color w:val="002060"/>
        </w:rPr>
        <w:t>Position the disc</w:t>
      </w:r>
      <w:r w:rsidRPr="00036CFC">
        <w:rPr>
          <w:rFonts w:ascii="Arial" w:hAnsi="Arial" w:cs="Arial"/>
          <w:color w:val="002060"/>
        </w:rPr>
        <w:br/>
        <w:t>Hold the face of the disc against the work, not the edge.</w:t>
      </w:r>
    </w:p>
    <w:p w:rsidR="00FE5C07" w:rsidRPr="00036CFC" w:rsidRDefault="00FE5C07" w:rsidP="00773680">
      <w:pPr>
        <w:numPr>
          <w:ilvl w:val="0"/>
          <w:numId w:val="66"/>
        </w:numPr>
        <w:spacing w:before="100" w:beforeAutospacing="1" w:after="100" w:afterAutospacing="1"/>
        <w:rPr>
          <w:rFonts w:ascii="Arial" w:hAnsi="Arial" w:cs="Arial"/>
          <w:color w:val="002060"/>
        </w:rPr>
      </w:pPr>
      <w:r w:rsidRPr="00036CFC">
        <w:rPr>
          <w:rFonts w:ascii="Arial" w:hAnsi="Arial" w:cs="Arial"/>
          <w:b/>
          <w:bCs/>
          <w:color w:val="002060"/>
        </w:rPr>
        <w:t>Work carefully</w:t>
      </w:r>
      <w:r w:rsidRPr="00036CFC">
        <w:rPr>
          <w:rFonts w:ascii="Arial" w:hAnsi="Arial" w:cs="Arial"/>
          <w:color w:val="002060"/>
        </w:rPr>
        <w:br/>
      </w:r>
      <w:proofErr w:type="gramStart"/>
      <w:r w:rsidRPr="00036CFC">
        <w:rPr>
          <w:rFonts w:ascii="Arial" w:hAnsi="Arial" w:cs="Arial"/>
          <w:color w:val="002060"/>
        </w:rPr>
        <w:t>Be</w:t>
      </w:r>
      <w:proofErr w:type="gramEnd"/>
      <w:r w:rsidRPr="00036CFC">
        <w:rPr>
          <w:rFonts w:ascii="Arial" w:hAnsi="Arial" w:cs="Arial"/>
          <w:color w:val="002060"/>
        </w:rPr>
        <w:t xml:space="preserve"> careful that the motor’s torque does not cause the grinder to slip out of your hand. Do not press too hard. Let the grinder do the work.</w:t>
      </w:r>
    </w:p>
    <w:p w:rsidR="00FE5C07" w:rsidRPr="00036CFC" w:rsidRDefault="00FE5C07" w:rsidP="00773680">
      <w:pPr>
        <w:numPr>
          <w:ilvl w:val="0"/>
          <w:numId w:val="66"/>
        </w:numPr>
        <w:spacing w:before="100" w:beforeAutospacing="1" w:after="100" w:afterAutospacing="1"/>
        <w:rPr>
          <w:rFonts w:ascii="Arial" w:hAnsi="Arial" w:cs="Arial"/>
          <w:color w:val="002060"/>
        </w:rPr>
      </w:pPr>
      <w:r w:rsidRPr="00036CFC">
        <w:rPr>
          <w:rFonts w:ascii="Arial" w:hAnsi="Arial" w:cs="Arial"/>
          <w:b/>
          <w:bCs/>
          <w:color w:val="002060"/>
        </w:rPr>
        <w:t>Select the correct disc</w:t>
      </w:r>
      <w:r w:rsidRPr="00036CFC">
        <w:rPr>
          <w:rFonts w:ascii="Arial" w:hAnsi="Arial" w:cs="Arial"/>
          <w:color w:val="002060"/>
        </w:rPr>
        <w:br/>
        <w:t>Use special discs for cutting, in places where a hacksaw can’t be used. With cutting discs, use the edge of the wheel, not the face</w:t>
      </w:r>
    </w:p>
    <w:p w:rsidR="00F72B7A" w:rsidRDefault="00F72B7A" w:rsidP="00FE5C07">
      <w:pPr>
        <w:jc w:val="center"/>
        <w:rPr>
          <w:rFonts w:ascii="Arial" w:hAnsi="Arial" w:cs="Arial"/>
          <w:b/>
          <w:color w:val="FF0000"/>
          <w:sz w:val="40"/>
          <w:szCs w:val="40"/>
        </w:rPr>
      </w:pPr>
    </w:p>
    <w:p w:rsidR="00F72B7A" w:rsidRDefault="00F72B7A" w:rsidP="00FE5C07">
      <w:pPr>
        <w:jc w:val="center"/>
        <w:rPr>
          <w:rFonts w:ascii="Arial" w:hAnsi="Arial" w:cs="Arial"/>
          <w:b/>
          <w:color w:val="FF0000"/>
          <w:sz w:val="40"/>
          <w:szCs w:val="40"/>
        </w:rPr>
      </w:pPr>
    </w:p>
    <w:p w:rsidR="00FE5C07" w:rsidRPr="004042D8" w:rsidRDefault="00FE5C07" w:rsidP="00FE5C07">
      <w:pPr>
        <w:jc w:val="center"/>
        <w:rPr>
          <w:rFonts w:ascii="Arial" w:hAnsi="Arial" w:cs="Arial"/>
          <w:b/>
          <w:color w:val="FF0000"/>
          <w:sz w:val="40"/>
          <w:szCs w:val="40"/>
        </w:rPr>
      </w:pPr>
      <w:r w:rsidRPr="004042D8">
        <w:rPr>
          <w:rFonts w:ascii="Arial" w:hAnsi="Arial" w:cs="Arial"/>
          <w:b/>
          <w:color w:val="FF0000"/>
          <w:sz w:val="40"/>
          <w:szCs w:val="40"/>
        </w:rPr>
        <w:lastRenderedPageBreak/>
        <w:t>Jig Saw</w:t>
      </w:r>
    </w:p>
    <w:p w:rsidR="00FE5C07" w:rsidRPr="00036CFC" w:rsidRDefault="00FE5C07" w:rsidP="00FE5C07">
      <w:pPr>
        <w:spacing w:before="100" w:beforeAutospacing="1" w:after="100" w:afterAutospacing="1"/>
        <w:rPr>
          <w:rFonts w:ascii="Arial" w:hAnsi="Arial" w:cs="Arial"/>
          <w:color w:val="002060"/>
          <w:sz w:val="28"/>
          <w:szCs w:val="28"/>
        </w:rPr>
      </w:pPr>
      <w:r w:rsidRPr="00036CFC">
        <w:rPr>
          <w:rFonts w:ascii="Arial" w:hAnsi="Arial" w:cs="Arial"/>
          <w:b/>
          <w:bCs/>
          <w:color w:val="002060"/>
          <w:sz w:val="28"/>
          <w:szCs w:val="28"/>
        </w:rPr>
        <w:t xml:space="preserve">The Safety Procedure includes: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Personal Qualifications and Experience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Preparation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Pre-Start Checks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Blade Replacement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Operation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On Completion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General Maintenance </w:t>
      </w:r>
    </w:p>
    <w:p w:rsidR="00FE5C07" w:rsidRPr="00036CFC" w:rsidRDefault="00FE5C07" w:rsidP="00FE5C07">
      <w:pPr>
        <w:spacing w:before="100" w:beforeAutospacing="1" w:after="100" w:afterAutospacing="1"/>
        <w:rPr>
          <w:rFonts w:ascii="Arial" w:hAnsi="Arial" w:cs="Arial"/>
          <w:color w:val="002060"/>
          <w:sz w:val="28"/>
          <w:szCs w:val="28"/>
        </w:rPr>
      </w:pPr>
      <w:r w:rsidRPr="00036CFC">
        <w:rPr>
          <w:rFonts w:ascii="Arial" w:hAnsi="Arial" w:cs="Arial"/>
          <w:b/>
          <w:bCs/>
          <w:color w:val="002060"/>
          <w:sz w:val="28"/>
          <w:szCs w:val="28"/>
        </w:rPr>
        <w:t xml:space="preserve">Jigsaw Safety Notes </w:t>
      </w:r>
      <w:r w:rsidRPr="00036CFC">
        <w:rPr>
          <w:rFonts w:ascii="Arial" w:hAnsi="Arial" w:cs="Arial"/>
          <w:b/>
          <w:bCs/>
          <w:color w:val="002060"/>
          <w:sz w:val="28"/>
          <w:szCs w:val="28"/>
        </w:rPr>
        <w:br/>
      </w:r>
      <w:r w:rsidRPr="00036CFC">
        <w:rPr>
          <w:rFonts w:ascii="Arial" w:hAnsi="Arial" w:cs="Arial"/>
          <w:b/>
          <w:bCs/>
          <w:color w:val="002060"/>
          <w:sz w:val="28"/>
          <w:szCs w:val="28"/>
        </w:rPr>
        <w:br/>
        <w:t xml:space="preserve">Before Operating A Jigsaw: </w:t>
      </w:r>
    </w:p>
    <w:p w:rsidR="00FE5C07" w:rsidRPr="00036CFC" w:rsidRDefault="00FE5C07" w:rsidP="00773680">
      <w:pPr>
        <w:numPr>
          <w:ilvl w:val="0"/>
          <w:numId w:val="56"/>
        </w:numPr>
        <w:spacing w:before="100" w:beforeAutospacing="1" w:after="100" w:afterAutospacing="1"/>
        <w:rPr>
          <w:rFonts w:ascii="Arial" w:hAnsi="Arial" w:cs="Arial"/>
          <w:color w:val="002060"/>
        </w:rPr>
      </w:pPr>
      <w:r w:rsidRPr="00036CFC">
        <w:rPr>
          <w:rFonts w:ascii="Arial" w:hAnsi="Arial" w:cs="Arial"/>
          <w:color w:val="002060"/>
        </w:rPr>
        <w:t>Jig saws should always be used with a safety switch.</w:t>
      </w:r>
    </w:p>
    <w:p w:rsidR="00FE5C07" w:rsidRPr="00036CFC" w:rsidRDefault="00FE5C07" w:rsidP="00773680">
      <w:pPr>
        <w:numPr>
          <w:ilvl w:val="0"/>
          <w:numId w:val="56"/>
        </w:numPr>
        <w:spacing w:before="100" w:beforeAutospacing="1" w:after="100" w:afterAutospacing="1"/>
        <w:rPr>
          <w:rFonts w:ascii="Arial" w:hAnsi="Arial" w:cs="Arial"/>
          <w:color w:val="002060"/>
        </w:rPr>
      </w:pPr>
      <w:r w:rsidRPr="00036CFC">
        <w:rPr>
          <w:rFonts w:ascii="Arial" w:hAnsi="Arial" w:cs="Arial"/>
          <w:color w:val="002060"/>
        </w:rPr>
        <w:t xml:space="preserve">Ensure the work area is clear of debris. Example – Previous off cuts have been moved to a safe position. </w:t>
      </w:r>
    </w:p>
    <w:p w:rsidR="00FE5C07" w:rsidRPr="00036CFC" w:rsidRDefault="00FE5C07" w:rsidP="00773680">
      <w:pPr>
        <w:numPr>
          <w:ilvl w:val="0"/>
          <w:numId w:val="56"/>
        </w:numPr>
        <w:spacing w:before="100" w:beforeAutospacing="1" w:after="100" w:afterAutospacing="1"/>
        <w:rPr>
          <w:rFonts w:ascii="Arial" w:hAnsi="Arial" w:cs="Arial"/>
          <w:color w:val="002060"/>
        </w:rPr>
      </w:pPr>
      <w:r w:rsidRPr="00036CFC">
        <w:rPr>
          <w:rFonts w:ascii="Arial" w:hAnsi="Arial" w:cs="Arial"/>
          <w:color w:val="002060"/>
        </w:rPr>
        <w:t>Check the trigger switch and Lock-On button operates correctly and does not stick.</w:t>
      </w:r>
    </w:p>
    <w:p w:rsidR="00FE5C07" w:rsidRPr="00036CFC" w:rsidRDefault="00FE5C07" w:rsidP="00773680">
      <w:pPr>
        <w:numPr>
          <w:ilvl w:val="0"/>
          <w:numId w:val="56"/>
        </w:numPr>
        <w:spacing w:before="100" w:beforeAutospacing="1" w:after="100" w:afterAutospacing="1"/>
        <w:rPr>
          <w:rFonts w:ascii="Arial" w:hAnsi="Arial" w:cs="Arial"/>
          <w:color w:val="002060"/>
        </w:rPr>
      </w:pPr>
      <w:r w:rsidRPr="00036CFC">
        <w:rPr>
          <w:rFonts w:ascii="Arial" w:hAnsi="Arial" w:cs="Arial"/>
          <w:color w:val="002060"/>
        </w:rPr>
        <w:t>Check the blade roller guide is adjusted so that it is in slight contact with the rear of the blade.</w:t>
      </w:r>
    </w:p>
    <w:p w:rsidR="009644A9" w:rsidRPr="00036CFC" w:rsidRDefault="009644A9" w:rsidP="009644A9">
      <w:pPr>
        <w:rPr>
          <w:rFonts w:ascii="Arial" w:hAnsi="Arial" w:cs="Arial"/>
          <w:b/>
          <w:color w:val="002060"/>
        </w:rPr>
      </w:pPr>
      <w:r w:rsidRPr="00036CFC">
        <w:rPr>
          <w:rFonts w:ascii="Arial" w:hAnsi="Arial" w:cs="Arial"/>
          <w:b/>
          <w:color w:val="002060"/>
        </w:rPr>
        <w:t>Identify Risks and Hazards</w:t>
      </w:r>
    </w:p>
    <w:p w:rsidR="009644A9" w:rsidRPr="00036CFC" w:rsidRDefault="009644A9" w:rsidP="009644A9">
      <w:pPr>
        <w:rPr>
          <w:rFonts w:ascii="Arial" w:hAnsi="Arial" w:cs="Arial"/>
          <w:color w:val="002060"/>
        </w:rPr>
      </w:pPr>
      <w:r w:rsidRPr="00036CFC">
        <w:rPr>
          <w:rFonts w:ascii="Arial" w:hAnsi="Arial" w:cs="Arial"/>
          <w:color w:val="002060"/>
        </w:rPr>
        <w:t>Hazards that arise when operating portable electrical power equipment include:</w:t>
      </w:r>
    </w:p>
    <w:p w:rsidR="009644A9"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Moving and rotating parts (blades and bits, tool disintegration)</w:t>
      </w:r>
    </w:p>
    <w:p w:rsidR="009644A9"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Movement of the work piece.</w:t>
      </w:r>
    </w:p>
    <w:p w:rsidR="009644A9"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 xml:space="preserve">Inhalation of fumes and dust particles </w:t>
      </w:r>
    </w:p>
    <w:p w:rsidR="009644A9"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Electrocution from power faults, faulty equipment or incorrect use</w:t>
      </w:r>
    </w:p>
    <w:p w:rsidR="009644A9"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Ejection of waste materials from cutting blades</w:t>
      </w:r>
    </w:p>
    <w:p w:rsidR="00F63FB3"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Burns from hot material or friction</w:t>
      </w:r>
    </w:p>
    <w:p w:rsidR="00F63FB3" w:rsidRPr="00036CFC" w:rsidRDefault="00F63FB3" w:rsidP="00F63FB3">
      <w:pPr>
        <w:spacing w:before="100" w:beforeAutospacing="1" w:after="100" w:afterAutospacing="1"/>
        <w:rPr>
          <w:rFonts w:ascii="Arial" w:hAnsi="Arial" w:cs="Arial"/>
          <w:b/>
          <w:color w:val="002060"/>
        </w:rPr>
      </w:pPr>
      <w:r w:rsidRPr="00036CFC">
        <w:rPr>
          <w:rFonts w:ascii="Arial" w:hAnsi="Arial" w:cs="Arial"/>
          <w:b/>
          <w:color w:val="002060"/>
        </w:rPr>
        <w:t>General Safety Precautions</w:t>
      </w:r>
    </w:p>
    <w:p w:rsidR="009644A9"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Always obtain permission from the teacher before using the jigsaw</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Obtain training and instructions in the safe and proper use of the jigsaw</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 xml:space="preserve">Never operate jigsaws in wet o damp conditions </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Switch off and remove the plug from the power outlet before fitting attachments.</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Never connect a portable jigsaw to a damaged power outlet</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Wear appropriate Personal Protective Equipment such a safety glasses</w:t>
      </w:r>
    </w:p>
    <w:p w:rsidR="00FE5C07" w:rsidRPr="00F72B7A" w:rsidRDefault="00F63FB3" w:rsidP="00FE5C07">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Long hair must be contained with a suitable cap or net.</w:t>
      </w:r>
    </w:p>
    <w:p w:rsidR="00FE5C07" w:rsidRPr="004042D8" w:rsidRDefault="00FE5C07" w:rsidP="00FE5C07">
      <w:pPr>
        <w:jc w:val="center"/>
        <w:rPr>
          <w:rFonts w:ascii="Arial" w:hAnsi="Arial" w:cs="Arial"/>
          <w:b/>
          <w:color w:val="FF0000"/>
          <w:sz w:val="40"/>
          <w:szCs w:val="40"/>
        </w:rPr>
      </w:pPr>
      <w:r w:rsidRPr="004042D8">
        <w:rPr>
          <w:rFonts w:ascii="Arial" w:hAnsi="Arial" w:cs="Arial"/>
          <w:b/>
          <w:color w:val="FF0000"/>
          <w:sz w:val="40"/>
          <w:szCs w:val="40"/>
        </w:rPr>
        <w:lastRenderedPageBreak/>
        <w:t>Skill Saw</w:t>
      </w:r>
    </w:p>
    <w:p w:rsidR="00FE5C07" w:rsidRPr="00036CFC" w:rsidRDefault="00FE5C07" w:rsidP="00FE5C07">
      <w:pPr>
        <w:pStyle w:val="Heading3"/>
        <w:rPr>
          <w:rFonts w:ascii="Arial" w:hAnsi="Arial" w:cs="Arial"/>
          <w:b/>
          <w:color w:val="002060"/>
          <w:sz w:val="24"/>
          <w:szCs w:val="24"/>
        </w:rPr>
      </w:pPr>
      <w:r w:rsidRPr="00036CFC">
        <w:rPr>
          <w:rFonts w:ascii="Arial" w:hAnsi="Arial" w:cs="Arial"/>
          <w:b/>
          <w:color w:val="002060"/>
          <w:sz w:val="24"/>
          <w:szCs w:val="24"/>
        </w:rPr>
        <w:t>PRE-OPERATIONAL SAFETY CHECKS</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Check workspaces and walkways to ensure that no slip/trip-hazards are present.</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Check that all safety guards are in position and are set to the minimum clearance from the work piece being cut.</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Locate and ensure you are familiar with the operation of the ON/OFF starter and E-Stop (if fitted).</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Ensure all locks are securely tightened.</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Ensure table and work area is clear of all tools, off-cut timber and sawdust.</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Start the dust extraction unit before using the machine.</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Faulty equipment must not be used. Immediately report suspect equipment.</w:t>
      </w:r>
    </w:p>
    <w:p w:rsidR="00FE5C07" w:rsidRPr="00036CFC" w:rsidRDefault="00FE5C07" w:rsidP="00FE5C07">
      <w:pPr>
        <w:rPr>
          <w:rFonts w:ascii="Arial" w:hAnsi="Arial" w:cs="Arial"/>
          <w:color w:val="002060"/>
        </w:rPr>
      </w:pPr>
    </w:p>
    <w:p w:rsidR="00FE5C07" w:rsidRPr="00036CFC" w:rsidRDefault="00FE5C07" w:rsidP="00FE5C07">
      <w:pPr>
        <w:pStyle w:val="Heading2"/>
        <w:rPr>
          <w:rFonts w:ascii="Arial" w:hAnsi="Arial" w:cs="Arial"/>
          <w:color w:val="002060"/>
          <w:sz w:val="24"/>
          <w:szCs w:val="24"/>
        </w:rPr>
      </w:pPr>
      <w:r w:rsidRPr="00036CFC">
        <w:rPr>
          <w:rFonts w:ascii="Arial" w:hAnsi="Arial" w:cs="Arial"/>
          <w:color w:val="002060"/>
          <w:sz w:val="24"/>
          <w:szCs w:val="24"/>
        </w:rPr>
        <w:t>OPERATIONAL SAFETY CHECKS</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Do not cut freehand.</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Allow the saw blade to obtain maximum speed before making a cut.</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Use push stick (at least 400 mm long) to guide timber through saw.</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Always stand to one side of the line of cut.</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Never remove off cuts or sawdust from the saw table while the saw is running.</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Before making adjustments switch off and bring the machine to a complete standstill.</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Never leave the machine running unattended.</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Remove the rip fence when using the mitre gauge.</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Make sure someone “tails out” when cutting long material.</w:t>
      </w:r>
    </w:p>
    <w:p w:rsidR="00FE5C07" w:rsidRPr="00036CFC" w:rsidRDefault="00FE5C07" w:rsidP="00FE5C07">
      <w:pPr>
        <w:rPr>
          <w:rFonts w:ascii="Arial" w:hAnsi="Arial" w:cs="Arial"/>
          <w:bCs/>
          <w:color w:val="002060"/>
        </w:rPr>
      </w:pPr>
    </w:p>
    <w:p w:rsidR="00FE5C07" w:rsidRPr="00036CFC" w:rsidRDefault="00FE5C07" w:rsidP="00FE5C07">
      <w:pPr>
        <w:pStyle w:val="Heading8"/>
        <w:rPr>
          <w:rFonts w:ascii="Arial" w:hAnsi="Arial" w:cs="Arial"/>
          <w:b/>
          <w:color w:val="002060"/>
          <w:sz w:val="24"/>
          <w:szCs w:val="24"/>
        </w:rPr>
      </w:pPr>
      <w:r w:rsidRPr="00036CFC">
        <w:rPr>
          <w:rFonts w:ascii="Arial" w:hAnsi="Arial" w:cs="Arial"/>
          <w:b/>
          <w:color w:val="002060"/>
          <w:sz w:val="24"/>
          <w:szCs w:val="24"/>
        </w:rPr>
        <w:t>HOUSEKEEPING</w:t>
      </w:r>
    </w:p>
    <w:p w:rsidR="00FE5C07" w:rsidRPr="00036CFC" w:rsidRDefault="00FE5C07" w:rsidP="00773680">
      <w:pPr>
        <w:pStyle w:val="Heading5"/>
        <w:numPr>
          <w:ilvl w:val="0"/>
          <w:numId w:val="73"/>
        </w:numPr>
        <w:rPr>
          <w:rFonts w:ascii="Arial" w:hAnsi="Arial" w:cs="Arial"/>
          <w:b w:val="0"/>
          <w:bCs w:val="0"/>
          <w:color w:val="002060"/>
          <w:u w:val="none"/>
        </w:rPr>
      </w:pPr>
      <w:r w:rsidRPr="00036CFC">
        <w:rPr>
          <w:rFonts w:ascii="Arial" w:hAnsi="Arial" w:cs="Arial"/>
          <w:b w:val="0"/>
          <w:color w:val="002060"/>
          <w:u w:val="none"/>
        </w:rPr>
        <w:t>Switch off the machine.</w:t>
      </w:r>
    </w:p>
    <w:p w:rsidR="00FE5C07" w:rsidRPr="00036CFC" w:rsidRDefault="00FE5C07" w:rsidP="00773680">
      <w:pPr>
        <w:pStyle w:val="Heading5"/>
        <w:numPr>
          <w:ilvl w:val="0"/>
          <w:numId w:val="73"/>
        </w:numPr>
        <w:rPr>
          <w:rFonts w:ascii="Arial" w:hAnsi="Arial" w:cs="Arial"/>
          <w:b w:val="0"/>
          <w:bCs w:val="0"/>
          <w:color w:val="002060"/>
          <w:u w:val="none"/>
        </w:rPr>
      </w:pPr>
      <w:r w:rsidRPr="00036CFC">
        <w:rPr>
          <w:rFonts w:ascii="Arial" w:hAnsi="Arial" w:cs="Arial"/>
          <w:b w:val="0"/>
          <w:color w:val="002060"/>
          <w:u w:val="none"/>
        </w:rPr>
        <w:t>Leave the machine in a safe, clean and tidy state.</w:t>
      </w:r>
    </w:p>
    <w:p w:rsidR="00FE5C07" w:rsidRPr="00036CFC" w:rsidRDefault="00FE5C07" w:rsidP="00FE5C07">
      <w:pPr>
        <w:rPr>
          <w:rFonts w:ascii="Arial" w:hAnsi="Arial" w:cs="Arial"/>
          <w:color w:val="002060"/>
        </w:rPr>
      </w:pPr>
    </w:p>
    <w:p w:rsidR="00FE5C07" w:rsidRPr="00036CFC" w:rsidRDefault="00FE5C07" w:rsidP="00FE5C07">
      <w:pPr>
        <w:pStyle w:val="Heading8"/>
        <w:rPr>
          <w:rFonts w:ascii="Arial" w:hAnsi="Arial" w:cs="Arial"/>
          <w:b/>
          <w:color w:val="002060"/>
          <w:sz w:val="24"/>
          <w:szCs w:val="24"/>
        </w:rPr>
      </w:pPr>
      <w:r w:rsidRPr="00036CFC">
        <w:rPr>
          <w:rFonts w:ascii="Arial" w:hAnsi="Arial" w:cs="Arial"/>
          <w:b/>
          <w:color w:val="002060"/>
          <w:sz w:val="24"/>
          <w:szCs w:val="24"/>
        </w:rPr>
        <w:t>POTENTIAL HAZARDS</w:t>
      </w:r>
    </w:p>
    <w:p w:rsidR="00FE5C07" w:rsidRPr="00036CFC" w:rsidRDefault="00FE5C07" w:rsidP="00FE5C07">
      <w:pPr>
        <w:rPr>
          <w:rFonts w:ascii="Arial" w:hAnsi="Arial" w:cs="Arial"/>
          <w:color w:val="002060"/>
        </w:rPr>
      </w:pPr>
      <w:r w:rsidRPr="00036CFC">
        <w:rPr>
          <w:rFonts w:ascii="Arial" w:hAnsi="Arial" w:cs="Arial"/>
          <w:color w:val="002060"/>
        </w:rPr>
        <w:t>1. Kickback - wood may catch or jam and be flung back violently</w:t>
      </w:r>
    </w:p>
    <w:p w:rsidR="00FE5C07" w:rsidRPr="00036CFC" w:rsidRDefault="00FE5C07" w:rsidP="00FE5C07">
      <w:pPr>
        <w:rPr>
          <w:rFonts w:ascii="Arial" w:hAnsi="Arial" w:cs="Arial"/>
          <w:bCs/>
          <w:color w:val="002060"/>
        </w:rPr>
      </w:pPr>
      <w:r w:rsidRPr="00036CFC">
        <w:rPr>
          <w:rFonts w:ascii="Arial" w:hAnsi="Arial" w:cs="Arial"/>
          <w:bCs/>
          <w:color w:val="002060"/>
        </w:rPr>
        <w:t>2. Airborne dust</w:t>
      </w:r>
      <w:r w:rsidRPr="00036CFC">
        <w:rPr>
          <w:rFonts w:ascii="Arial" w:hAnsi="Arial" w:cs="Arial"/>
          <w:bCs/>
          <w:color w:val="002060"/>
        </w:rPr>
        <w:tab/>
      </w:r>
      <w:r w:rsidRPr="00036CFC">
        <w:rPr>
          <w:rFonts w:ascii="Arial" w:hAnsi="Arial" w:cs="Arial"/>
          <w:bCs/>
          <w:color w:val="002060"/>
        </w:rPr>
        <w:tab/>
      </w:r>
    </w:p>
    <w:p w:rsidR="00FE5C07" w:rsidRPr="00036CFC" w:rsidRDefault="00FE5C07" w:rsidP="00FE5C07">
      <w:pPr>
        <w:rPr>
          <w:rFonts w:ascii="Arial" w:hAnsi="Arial" w:cs="Arial"/>
          <w:bCs/>
          <w:color w:val="002060"/>
        </w:rPr>
      </w:pPr>
      <w:r w:rsidRPr="00036CFC">
        <w:rPr>
          <w:rFonts w:ascii="Arial" w:hAnsi="Arial" w:cs="Arial"/>
          <w:bCs/>
          <w:color w:val="002060"/>
        </w:rPr>
        <w:t>3. Eye injuries</w:t>
      </w:r>
      <w:r w:rsidRPr="00036CFC">
        <w:rPr>
          <w:rFonts w:ascii="Arial" w:hAnsi="Arial" w:cs="Arial"/>
          <w:bCs/>
          <w:color w:val="002060"/>
        </w:rPr>
        <w:tab/>
      </w:r>
    </w:p>
    <w:p w:rsidR="00FE5C07" w:rsidRPr="00036CFC" w:rsidRDefault="00FE5C07" w:rsidP="00FE5C07">
      <w:pPr>
        <w:rPr>
          <w:rFonts w:ascii="Arial" w:hAnsi="Arial" w:cs="Arial"/>
          <w:color w:val="002060"/>
        </w:rPr>
      </w:pPr>
      <w:r w:rsidRPr="00036CFC">
        <w:rPr>
          <w:rFonts w:ascii="Arial" w:hAnsi="Arial" w:cs="Arial"/>
          <w:bCs/>
          <w:color w:val="002060"/>
        </w:rPr>
        <w:t>4. Contact with blade at point of operation</w:t>
      </w:r>
    </w:p>
    <w:p w:rsidR="00FE5C07" w:rsidRPr="00036CFC" w:rsidRDefault="00FE5C07" w:rsidP="00FE5C07">
      <w:pPr>
        <w:rPr>
          <w:rFonts w:ascii="Arial" w:hAnsi="Arial" w:cs="Arial"/>
          <w:color w:val="002060"/>
        </w:rPr>
      </w:pPr>
    </w:p>
    <w:p w:rsidR="00FE5C07" w:rsidRPr="00036CFC" w:rsidRDefault="00FE5C07" w:rsidP="00FE5C07">
      <w:pPr>
        <w:pStyle w:val="Header"/>
        <w:rPr>
          <w:rFonts w:ascii="Arial" w:hAnsi="Arial" w:cs="Arial"/>
          <w:b/>
          <w:color w:val="002060"/>
        </w:rPr>
      </w:pPr>
      <w:r w:rsidRPr="00036CFC">
        <w:rPr>
          <w:rFonts w:ascii="Arial" w:hAnsi="Arial" w:cs="Arial"/>
          <w:b/>
          <w:color w:val="002060"/>
        </w:rPr>
        <w:t>FORBIDDEN</w:t>
      </w:r>
    </w:p>
    <w:p w:rsidR="00FE5C07" w:rsidRPr="00036CFC" w:rsidRDefault="00FE5C07" w:rsidP="00FE5C07">
      <w:pPr>
        <w:pStyle w:val="Header"/>
        <w:rPr>
          <w:rFonts w:ascii="Arial" w:hAnsi="Arial" w:cs="Arial"/>
          <w:color w:val="002060"/>
        </w:rPr>
      </w:pPr>
      <w:r w:rsidRPr="00036CFC">
        <w:rPr>
          <w:rFonts w:ascii="Arial" w:hAnsi="Arial" w:cs="Arial"/>
          <w:color w:val="002060"/>
        </w:rPr>
        <w:t>1. Cutting irregular stock, branches or wood with embedded nails or screws</w:t>
      </w:r>
    </w:p>
    <w:p w:rsidR="00FE5C07" w:rsidRPr="00036CFC" w:rsidRDefault="00FE5C07" w:rsidP="00FE5C07">
      <w:pPr>
        <w:rPr>
          <w:rFonts w:ascii="Arial" w:hAnsi="Arial" w:cs="Arial"/>
          <w:color w:val="002060"/>
        </w:rPr>
      </w:pPr>
    </w:p>
    <w:p w:rsidR="00FE5C07" w:rsidRDefault="00FE5C07" w:rsidP="00FE5C07">
      <w:pPr>
        <w:rPr>
          <w:rFonts w:ascii="Arial" w:hAnsi="Arial" w:cs="Arial"/>
        </w:rPr>
      </w:pPr>
    </w:p>
    <w:p w:rsidR="00C0106D" w:rsidRDefault="00C0106D" w:rsidP="00F72B7A">
      <w:pPr>
        <w:autoSpaceDE w:val="0"/>
        <w:autoSpaceDN w:val="0"/>
        <w:adjustRightInd w:val="0"/>
        <w:rPr>
          <w:rFonts w:ascii="Arial" w:hAnsi="Arial" w:cs="Arial"/>
          <w:b/>
          <w:bCs/>
          <w:sz w:val="40"/>
          <w:szCs w:val="40"/>
        </w:rPr>
      </w:pPr>
    </w:p>
    <w:p w:rsidR="00FE5C07" w:rsidRPr="004042D8" w:rsidRDefault="00FE5C07" w:rsidP="00FE5C07">
      <w:pPr>
        <w:autoSpaceDE w:val="0"/>
        <w:autoSpaceDN w:val="0"/>
        <w:adjustRightInd w:val="0"/>
        <w:jc w:val="center"/>
        <w:rPr>
          <w:rFonts w:ascii="Arial" w:hAnsi="Arial" w:cs="Arial"/>
          <w:b/>
          <w:bCs/>
          <w:color w:val="FF0000"/>
          <w:sz w:val="40"/>
          <w:szCs w:val="40"/>
        </w:rPr>
      </w:pPr>
      <w:r w:rsidRPr="004042D8">
        <w:rPr>
          <w:rFonts w:ascii="Arial" w:hAnsi="Arial" w:cs="Arial"/>
          <w:b/>
          <w:bCs/>
          <w:color w:val="FF0000"/>
          <w:sz w:val="40"/>
          <w:szCs w:val="40"/>
        </w:rPr>
        <w:lastRenderedPageBreak/>
        <w:t>Extension Cords</w:t>
      </w:r>
    </w:p>
    <w:p w:rsidR="00C0106D" w:rsidRDefault="00C0106D" w:rsidP="00FE5C07">
      <w:pPr>
        <w:autoSpaceDE w:val="0"/>
        <w:autoSpaceDN w:val="0"/>
        <w:adjustRightInd w:val="0"/>
        <w:jc w:val="center"/>
        <w:rPr>
          <w:rFonts w:ascii="Arial" w:hAnsi="Arial" w:cs="Arial"/>
          <w:b/>
          <w:bCs/>
          <w:sz w:val="40"/>
          <w:szCs w:val="40"/>
        </w:rPr>
      </w:pPr>
    </w:p>
    <w:p w:rsidR="00C0106D" w:rsidRPr="005F629F" w:rsidRDefault="00C0106D" w:rsidP="00FE5C07">
      <w:pPr>
        <w:autoSpaceDE w:val="0"/>
        <w:autoSpaceDN w:val="0"/>
        <w:adjustRightInd w:val="0"/>
        <w:jc w:val="center"/>
        <w:rPr>
          <w:rFonts w:ascii="Arial" w:hAnsi="Arial" w:cs="Arial"/>
          <w:b/>
          <w:bCs/>
          <w:sz w:val="40"/>
          <w:szCs w:val="40"/>
        </w:rPr>
      </w:pP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1. Use extension cords only when necessary and only on a temporary basis.</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2. Look for a certification label from an independent testing lab such as UL</w:t>
      </w:r>
    </w:p>
    <w:p w:rsidR="00FE5C07" w:rsidRPr="00036CFC" w:rsidRDefault="00FE5C07" w:rsidP="004042D8">
      <w:pPr>
        <w:autoSpaceDE w:val="0"/>
        <w:autoSpaceDN w:val="0"/>
        <w:adjustRightInd w:val="0"/>
        <w:ind w:left="284"/>
        <w:rPr>
          <w:rFonts w:ascii="Arial" w:hAnsi="Arial" w:cs="Arial"/>
          <w:color w:val="002060"/>
        </w:rPr>
      </w:pPr>
      <w:proofErr w:type="gramStart"/>
      <w:r w:rsidRPr="00036CFC">
        <w:rPr>
          <w:rFonts w:ascii="Arial" w:hAnsi="Arial" w:cs="Arial"/>
          <w:color w:val="002060"/>
        </w:rPr>
        <w:t>(Underwriters Laboratories) or ETL (Electrical Testing Laboratories) on the package and on the product.</w:t>
      </w:r>
      <w:proofErr w:type="gramEnd"/>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3. Use cords with polarized plugs or grounded three-pronged plugs.</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4. High wattage appliances need special, heavy-duty extension cords.</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5. Extension cords used outside should be specifically designed for outdoor use.</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6. Always insert plugs fully so that no parts of the prongs are exposed.</w:t>
      </w:r>
    </w:p>
    <w:p w:rsidR="00FE5C07" w:rsidRPr="00036CFC" w:rsidRDefault="00FE5C07" w:rsidP="004042D8">
      <w:pPr>
        <w:autoSpaceDE w:val="0"/>
        <w:autoSpaceDN w:val="0"/>
        <w:adjustRightInd w:val="0"/>
        <w:ind w:left="284" w:hanging="284"/>
        <w:rPr>
          <w:rFonts w:ascii="Arial" w:hAnsi="Arial" w:cs="Arial"/>
          <w:color w:val="002060"/>
        </w:rPr>
      </w:pPr>
      <w:r w:rsidRPr="00036CFC">
        <w:rPr>
          <w:rFonts w:ascii="Arial" w:hAnsi="Arial" w:cs="Arial"/>
          <w:color w:val="002060"/>
        </w:rPr>
        <w:t>7. Never cover cords with rugs or other objects because trapped heat may result in a fire.</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8. Don’t overload cords with too many appliances.</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9. If a cord feels hot to the touch, stop using it and throw it away.</w:t>
      </w:r>
    </w:p>
    <w:p w:rsidR="00FE5C07" w:rsidRPr="00036CFC" w:rsidRDefault="00FE5C07" w:rsidP="00FE5C07">
      <w:pPr>
        <w:rPr>
          <w:rFonts w:ascii="Arial" w:hAnsi="Arial" w:cs="Arial"/>
          <w:color w:val="002060"/>
        </w:rPr>
      </w:pPr>
      <w:r w:rsidRPr="00036CFC">
        <w:rPr>
          <w:rFonts w:ascii="Arial" w:hAnsi="Arial" w:cs="Arial"/>
          <w:color w:val="002060"/>
        </w:rPr>
        <w:t>10. Don’t drive over, or roll equipment over a cord.</w:t>
      </w:r>
    </w:p>
    <w:p w:rsidR="00FE5C07" w:rsidRPr="00036CFC" w:rsidRDefault="00FE5C07" w:rsidP="00FE5C07">
      <w:pPr>
        <w:rPr>
          <w:rFonts w:ascii="Arial" w:hAnsi="Arial" w:cs="Arial"/>
          <w:color w:val="002060"/>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Pr="004042D8" w:rsidRDefault="00FE5C07" w:rsidP="00FE5C07">
      <w:pPr>
        <w:autoSpaceDE w:val="0"/>
        <w:autoSpaceDN w:val="0"/>
        <w:adjustRightInd w:val="0"/>
        <w:jc w:val="center"/>
        <w:rPr>
          <w:rFonts w:ascii="Arial" w:hAnsi="Arial" w:cs="Arial"/>
          <w:color w:val="FF0000"/>
          <w:sz w:val="40"/>
          <w:szCs w:val="40"/>
        </w:rPr>
      </w:pPr>
      <w:r w:rsidRPr="004042D8">
        <w:rPr>
          <w:rFonts w:ascii="Arial" w:hAnsi="Arial" w:cs="Arial"/>
          <w:b/>
          <w:bCs/>
          <w:color w:val="FF0000"/>
          <w:sz w:val="40"/>
          <w:szCs w:val="40"/>
        </w:rPr>
        <w:lastRenderedPageBreak/>
        <w:t xml:space="preserve">Ladders / Step Ladders </w:t>
      </w:r>
    </w:p>
    <w:p w:rsidR="00FE5C07" w:rsidRDefault="00FE5C07" w:rsidP="00FE5C07">
      <w:pPr>
        <w:autoSpaceDE w:val="0"/>
        <w:autoSpaceDN w:val="0"/>
        <w:adjustRightInd w:val="0"/>
        <w:rPr>
          <w:rFonts w:ascii="Arial" w:hAnsi="Arial" w:cs="Arial"/>
          <w:b/>
          <w:bCs/>
          <w:color w:val="000000"/>
          <w:sz w:val="40"/>
          <w:szCs w:val="40"/>
        </w:rPr>
      </w:pPr>
      <w:r w:rsidRPr="005F629F">
        <w:rPr>
          <w:rFonts w:ascii="Arial" w:hAnsi="Arial" w:cs="Arial"/>
          <w:b/>
          <w:bCs/>
          <w:color w:val="000000"/>
          <w:sz w:val="40"/>
          <w:szCs w:val="40"/>
        </w:rPr>
        <w:t xml:space="preserve"> </w:t>
      </w:r>
    </w:p>
    <w:p w:rsidR="00C0106D" w:rsidRPr="005F629F" w:rsidRDefault="00C0106D" w:rsidP="00FE5C07">
      <w:pPr>
        <w:autoSpaceDE w:val="0"/>
        <w:autoSpaceDN w:val="0"/>
        <w:adjustRightInd w:val="0"/>
        <w:rPr>
          <w:rFonts w:ascii="Arial" w:hAnsi="Arial" w:cs="Arial"/>
          <w:color w:val="000000"/>
          <w:sz w:val="40"/>
          <w:szCs w:val="40"/>
        </w:rPr>
      </w:pPr>
    </w:p>
    <w:p w:rsidR="00FE5C07" w:rsidRPr="00036CFC" w:rsidRDefault="00FE5C07" w:rsidP="00FE5C07">
      <w:pPr>
        <w:autoSpaceDE w:val="0"/>
        <w:autoSpaceDN w:val="0"/>
        <w:adjustRightInd w:val="0"/>
        <w:jc w:val="both"/>
        <w:rPr>
          <w:rFonts w:ascii="Arial" w:hAnsi="Arial" w:cs="Arial"/>
          <w:color w:val="002060"/>
        </w:rPr>
      </w:pPr>
      <w:r w:rsidRPr="00036CFC">
        <w:rPr>
          <w:rFonts w:ascii="Arial" w:hAnsi="Arial" w:cs="Arial"/>
          <w:color w:val="002060"/>
        </w:rPr>
        <w:t xml:space="preserve">To enable the Council to </w:t>
      </w:r>
      <w:r w:rsidR="00AD341F" w:rsidRPr="00036CFC">
        <w:rPr>
          <w:rFonts w:ascii="Arial" w:hAnsi="Arial" w:cs="Arial"/>
          <w:color w:val="002060"/>
        </w:rPr>
        <w:t>fulfil</w:t>
      </w:r>
      <w:r w:rsidRPr="00036CFC">
        <w:rPr>
          <w:rFonts w:ascii="Arial" w:hAnsi="Arial" w:cs="Arial"/>
          <w:color w:val="002060"/>
        </w:rPr>
        <w:t xml:space="preserve"> its legal obligations under the existing Health and Safety legislation the following instructions should be strictly observed:</w:t>
      </w:r>
    </w:p>
    <w:p w:rsidR="00FE5C07" w:rsidRPr="00036CFC" w:rsidRDefault="00FE5C07" w:rsidP="00FE5C07">
      <w:pPr>
        <w:autoSpaceDE w:val="0"/>
        <w:autoSpaceDN w:val="0"/>
        <w:adjustRightInd w:val="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1. All reasonable precautions should be taken when using ladders/step ladders to safeguard the health and safety of yourself and other persons who may affected by your acts or omissions at work.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2. All ladders/step ladders should conform to British and European Standards.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3. Ladders/step ladders should be inspected before use to ensure that they are sound and free from defects. Be on the look-out for split stiles and treads, broken or loose rungs and missing tie bars. Loose hinges to back flap of step ladders and defective ropes must be replaced.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4. Never paint ladders/step ladders as this could cover up defects. Clear varnish may be used to protect timber ladders.</w:t>
      </w: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 </w:t>
      </w: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5. Use the correct height of ladder/step ladder for the job in hand. Do not improvise by standing ladders on top of bricks, blocks, boxes, chairs, etc., to gain extra height. Never lash two ladders together to make a longer one.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6. Ensure that ladder/step ladders are placed on a firm, level base.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7. Wherever possible, the tops of ladders should be firmly secure, particularly with heights of 3 metres and over. If this is impracticable then see that a fixing is made at the base but remember that this will not prevent side slipping.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8. When ladder is erected in a position where traffic has access a man should be placed on guard at the base. Alternatively, a space around the ladder should be fenced off for protection.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9. If a ladder/step ladder is erected close to a door then the door should be shut and locked in the opening position with a man on guard to prevent people walking through the door opening.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10. Ensure always that ladders are set at a safe angle. A useful rule to bear in mind is ‘4 up - 1 out’. This means the base should be positioned 1ft. (0.13m) out from the wall for every 4ft. (1.2m) of height. </w:t>
      </w:r>
    </w:p>
    <w:p w:rsidR="00FE5C07" w:rsidRDefault="00FE5C07" w:rsidP="00FE5C07">
      <w:pPr>
        <w:rPr>
          <w:rFonts w:ascii="Arial" w:hAnsi="Arial" w:cs="Arial"/>
          <w:color w:val="002060"/>
        </w:rPr>
      </w:pPr>
    </w:p>
    <w:p w:rsidR="00F72B7A" w:rsidRDefault="00F72B7A" w:rsidP="00FE5C07">
      <w:pPr>
        <w:rPr>
          <w:rFonts w:ascii="Arial" w:hAnsi="Arial" w:cs="Arial"/>
        </w:rPr>
      </w:pPr>
    </w:p>
    <w:p w:rsidR="00FE5C07" w:rsidRDefault="00FE5C07" w:rsidP="00FE5C07">
      <w:pPr>
        <w:rPr>
          <w:rFonts w:ascii="Arial" w:hAnsi="Arial" w:cs="Arial"/>
        </w:rPr>
      </w:pPr>
    </w:p>
    <w:p w:rsidR="00FE5C07" w:rsidRPr="004042D8" w:rsidRDefault="00FE5C07" w:rsidP="00FE5C07">
      <w:pPr>
        <w:jc w:val="center"/>
        <w:rPr>
          <w:rFonts w:ascii="Arial" w:hAnsi="Arial" w:cs="Arial"/>
          <w:b/>
          <w:color w:val="FF0000"/>
          <w:sz w:val="40"/>
          <w:szCs w:val="40"/>
        </w:rPr>
      </w:pPr>
      <w:r w:rsidRPr="004042D8">
        <w:rPr>
          <w:rFonts w:ascii="Arial" w:hAnsi="Arial" w:cs="Arial"/>
          <w:b/>
          <w:color w:val="FF0000"/>
          <w:sz w:val="40"/>
          <w:szCs w:val="40"/>
        </w:rPr>
        <w:lastRenderedPageBreak/>
        <w:t>Welding Machines</w:t>
      </w:r>
    </w:p>
    <w:p w:rsidR="00FE5C07" w:rsidRPr="00B405C9" w:rsidRDefault="00FE5C07" w:rsidP="00FE5C07">
      <w:pPr>
        <w:jc w:val="center"/>
        <w:rPr>
          <w:rFonts w:ascii="Arial" w:hAnsi="Arial" w:cs="Arial"/>
          <w:b/>
          <w:sz w:val="40"/>
          <w:szCs w:val="40"/>
        </w:rPr>
      </w:pPr>
    </w:p>
    <w:p w:rsidR="00FE5C07" w:rsidRPr="00036CFC" w:rsidRDefault="00FE5C07" w:rsidP="00FE5C07">
      <w:pPr>
        <w:rPr>
          <w:rFonts w:ascii="Arial" w:hAnsi="Arial" w:cs="Arial"/>
          <w:b/>
          <w:color w:val="002060"/>
        </w:rPr>
      </w:pPr>
      <w:r w:rsidRPr="00036CFC">
        <w:rPr>
          <w:rFonts w:ascii="Arial" w:hAnsi="Arial" w:cs="Arial"/>
          <w:b/>
          <w:color w:val="002060"/>
        </w:rPr>
        <w:t>Do not use this machine unless a teacher has instructed you in its safe use and operation and has given permission.</w:t>
      </w:r>
    </w:p>
    <w:p w:rsidR="00FE5C07" w:rsidRPr="00036CFC" w:rsidRDefault="00FE5C07" w:rsidP="00FE5C07">
      <w:pPr>
        <w:rPr>
          <w:rFonts w:ascii="Arial" w:hAnsi="Arial" w:cs="Arial"/>
          <w:b/>
          <w:color w:val="002060"/>
        </w:rPr>
      </w:pPr>
    </w:p>
    <w:p w:rsidR="00FE5C07" w:rsidRPr="00036CFC" w:rsidRDefault="00FE5C07" w:rsidP="00773680">
      <w:pPr>
        <w:pStyle w:val="ListParagraph"/>
        <w:numPr>
          <w:ilvl w:val="0"/>
          <w:numId w:val="70"/>
        </w:numPr>
        <w:spacing w:line="276" w:lineRule="auto"/>
        <w:rPr>
          <w:rFonts w:ascii="Arial" w:hAnsi="Arial" w:cs="Arial"/>
          <w:bCs/>
          <w:color w:val="002060"/>
        </w:rPr>
      </w:pPr>
      <w:r w:rsidRPr="00036CFC">
        <w:rPr>
          <w:rFonts w:ascii="Arial" w:hAnsi="Arial" w:cs="Arial"/>
          <w:bCs/>
          <w:color w:val="002060"/>
        </w:rPr>
        <w:t>Safety glasses must be worn at all times in addition to welding mask.</w:t>
      </w:r>
    </w:p>
    <w:p w:rsidR="00FE5C07" w:rsidRPr="00036CFC" w:rsidRDefault="00FE5C07" w:rsidP="00773680">
      <w:pPr>
        <w:pStyle w:val="ListParagraph"/>
        <w:numPr>
          <w:ilvl w:val="0"/>
          <w:numId w:val="70"/>
        </w:numPr>
        <w:spacing w:line="276" w:lineRule="auto"/>
        <w:rPr>
          <w:rFonts w:ascii="Arial" w:hAnsi="Arial" w:cs="Arial"/>
          <w:bCs/>
          <w:color w:val="002060"/>
        </w:rPr>
      </w:pPr>
      <w:r w:rsidRPr="00036CFC">
        <w:rPr>
          <w:rFonts w:ascii="Arial" w:hAnsi="Arial" w:cs="Arial"/>
          <w:color w:val="002060"/>
        </w:rPr>
        <w:t>Appropriate footwear with substantial uppers must be worn</w:t>
      </w:r>
      <w:r w:rsidRPr="00036CFC">
        <w:rPr>
          <w:rFonts w:ascii="Arial" w:hAnsi="Arial" w:cs="Arial"/>
          <w:bCs/>
          <w:color w:val="002060"/>
        </w:rPr>
        <w:t>.</w:t>
      </w:r>
    </w:p>
    <w:p w:rsidR="00FE5C07" w:rsidRPr="00036CFC" w:rsidRDefault="00FE5C07" w:rsidP="00773680">
      <w:pPr>
        <w:pStyle w:val="ListParagraph"/>
        <w:numPr>
          <w:ilvl w:val="0"/>
          <w:numId w:val="70"/>
        </w:numPr>
        <w:spacing w:line="276" w:lineRule="auto"/>
        <w:rPr>
          <w:rFonts w:ascii="Arial" w:hAnsi="Arial" w:cs="Arial"/>
          <w:bCs/>
          <w:color w:val="002060"/>
        </w:rPr>
      </w:pPr>
      <w:r w:rsidRPr="00036CFC">
        <w:rPr>
          <w:rFonts w:ascii="Arial" w:hAnsi="Arial" w:cs="Arial"/>
          <w:color w:val="002060"/>
        </w:rPr>
        <w:t>Respiratory protection devices</w:t>
      </w:r>
      <w:r w:rsidRPr="00036CFC">
        <w:rPr>
          <w:rFonts w:ascii="Arial" w:hAnsi="Arial" w:cs="Arial"/>
          <w:bCs/>
          <w:color w:val="002060"/>
        </w:rPr>
        <w:t xml:space="preserve"> may be required for some operations.</w:t>
      </w:r>
    </w:p>
    <w:p w:rsidR="00FE5C07" w:rsidRPr="00036CFC" w:rsidRDefault="00FE5C07" w:rsidP="00773680">
      <w:pPr>
        <w:pStyle w:val="ListParagraph"/>
        <w:numPr>
          <w:ilvl w:val="0"/>
          <w:numId w:val="70"/>
        </w:numPr>
        <w:spacing w:line="276" w:lineRule="auto"/>
        <w:rPr>
          <w:rFonts w:ascii="Arial" w:hAnsi="Arial" w:cs="Arial"/>
          <w:bCs/>
          <w:color w:val="002060"/>
        </w:rPr>
      </w:pPr>
      <w:r w:rsidRPr="00036CFC">
        <w:rPr>
          <w:rFonts w:ascii="Arial" w:hAnsi="Arial" w:cs="Arial"/>
          <w:bCs/>
          <w:color w:val="002060"/>
        </w:rPr>
        <w:t>Rings and jewellery must not be worn.</w:t>
      </w:r>
    </w:p>
    <w:p w:rsidR="00FE5C07" w:rsidRPr="00036CFC" w:rsidRDefault="00FE5C07" w:rsidP="00773680">
      <w:pPr>
        <w:pStyle w:val="ListParagraph"/>
        <w:numPr>
          <w:ilvl w:val="0"/>
          <w:numId w:val="70"/>
        </w:numPr>
        <w:spacing w:line="276" w:lineRule="auto"/>
        <w:rPr>
          <w:rFonts w:ascii="Arial" w:hAnsi="Arial" w:cs="Arial"/>
          <w:color w:val="002060"/>
        </w:rPr>
      </w:pPr>
      <w:r w:rsidRPr="00036CFC">
        <w:rPr>
          <w:rFonts w:ascii="Arial" w:hAnsi="Arial" w:cs="Arial"/>
          <w:color w:val="002060"/>
        </w:rPr>
        <w:t>Long and loose hair must be contained.</w:t>
      </w:r>
    </w:p>
    <w:p w:rsidR="00FE5C07" w:rsidRPr="00036CFC" w:rsidRDefault="00FE5C07" w:rsidP="00773680">
      <w:pPr>
        <w:pStyle w:val="ListParagraph"/>
        <w:numPr>
          <w:ilvl w:val="0"/>
          <w:numId w:val="70"/>
        </w:numPr>
        <w:spacing w:line="276" w:lineRule="auto"/>
        <w:rPr>
          <w:rFonts w:ascii="Arial" w:hAnsi="Arial" w:cs="Arial"/>
          <w:color w:val="002060"/>
        </w:rPr>
      </w:pPr>
      <w:r w:rsidRPr="00036CFC">
        <w:rPr>
          <w:rFonts w:ascii="Arial" w:hAnsi="Arial" w:cs="Arial"/>
          <w:color w:val="002060"/>
        </w:rPr>
        <w:t>Close fitting/protective clothing to cover arms and legs must be worn.</w:t>
      </w:r>
    </w:p>
    <w:p w:rsidR="00FE5C07" w:rsidRPr="00036CFC" w:rsidRDefault="00FE5C07" w:rsidP="00773680">
      <w:pPr>
        <w:pStyle w:val="ListParagraph"/>
        <w:numPr>
          <w:ilvl w:val="0"/>
          <w:numId w:val="70"/>
        </w:numPr>
        <w:spacing w:line="276" w:lineRule="auto"/>
        <w:rPr>
          <w:rFonts w:ascii="Arial" w:hAnsi="Arial" w:cs="Arial"/>
          <w:color w:val="002060"/>
        </w:rPr>
      </w:pPr>
      <w:r w:rsidRPr="00036CFC">
        <w:rPr>
          <w:rFonts w:ascii="Arial" w:hAnsi="Arial" w:cs="Arial"/>
          <w:color w:val="002060"/>
        </w:rPr>
        <w:t>Oil free leather gloves and spats must be worn when welding.</w:t>
      </w:r>
    </w:p>
    <w:p w:rsidR="00FE5C07" w:rsidRPr="00036CFC" w:rsidRDefault="00FE5C07" w:rsidP="00773680">
      <w:pPr>
        <w:pStyle w:val="BodyText2"/>
        <w:numPr>
          <w:ilvl w:val="0"/>
          <w:numId w:val="70"/>
        </w:numPr>
        <w:spacing w:after="0" w:line="240" w:lineRule="auto"/>
        <w:rPr>
          <w:rFonts w:ascii="Arial" w:hAnsi="Arial" w:cs="Arial"/>
          <w:color w:val="002060"/>
          <w:sz w:val="24"/>
        </w:rPr>
      </w:pPr>
      <w:r w:rsidRPr="00036CFC">
        <w:rPr>
          <w:rFonts w:ascii="Arial" w:hAnsi="Arial" w:cs="Arial"/>
          <w:color w:val="002060"/>
          <w:sz w:val="24"/>
        </w:rPr>
        <w:t>A welding mask with correct grade lens for GMAW must be worn.</w:t>
      </w:r>
    </w:p>
    <w:p w:rsidR="00FE5C07" w:rsidRPr="00036CFC" w:rsidRDefault="00FE5C07" w:rsidP="00FE5C07">
      <w:pPr>
        <w:rPr>
          <w:rFonts w:ascii="Arial" w:hAnsi="Arial" w:cs="Arial"/>
          <w:color w:val="002060"/>
        </w:rPr>
      </w:pPr>
    </w:p>
    <w:p w:rsidR="00FE5C07" w:rsidRPr="00036CFC" w:rsidRDefault="00FE5C07" w:rsidP="00FE5C07">
      <w:pPr>
        <w:pStyle w:val="Heading3"/>
        <w:rPr>
          <w:rFonts w:ascii="Arial" w:hAnsi="Arial" w:cs="Arial"/>
          <w:b/>
          <w:color w:val="002060"/>
          <w:sz w:val="24"/>
          <w:szCs w:val="24"/>
        </w:rPr>
      </w:pPr>
      <w:r w:rsidRPr="00036CFC">
        <w:rPr>
          <w:rFonts w:ascii="Arial" w:hAnsi="Arial" w:cs="Arial"/>
          <w:b/>
          <w:color w:val="002060"/>
          <w:sz w:val="24"/>
          <w:szCs w:val="24"/>
        </w:rPr>
        <w:t>PRE-OPERATIONAL SAFETY CHECKS</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 xml:space="preserve">Ensure no slip/trip hazards are present in workspaces and walkways. </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the work area is clean and clear of grease, oil, and any flammable materials.</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Keep the welding equipment, work area and gloves dry to avoid electric shocks.</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the gloves, welding gun and work leads are in good condition.</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other people are protected from flashes by closing curtain to welding bay or erecting screens.</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fume extraction unit is on before beginning welding operation.</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the work leads do not create a tripping hazard.</w:t>
      </w:r>
    </w:p>
    <w:p w:rsidR="00FE5C07" w:rsidRPr="00036CFC" w:rsidRDefault="00FE5C07" w:rsidP="00FE5C07">
      <w:pPr>
        <w:pStyle w:val="Heading4"/>
        <w:rPr>
          <w:rFonts w:ascii="Arial" w:hAnsi="Arial" w:cs="Arial"/>
          <w:i/>
          <w:color w:val="002060"/>
          <w:sz w:val="24"/>
          <w:szCs w:val="24"/>
        </w:rPr>
      </w:pPr>
      <w:r w:rsidRPr="00036CFC">
        <w:rPr>
          <w:rFonts w:ascii="Arial" w:hAnsi="Arial" w:cs="Arial"/>
          <w:color w:val="002060"/>
          <w:sz w:val="24"/>
          <w:szCs w:val="24"/>
        </w:rPr>
        <w:t>OPERATIONAL SAFETY CHECKS</w:t>
      </w:r>
    </w:p>
    <w:p w:rsidR="00FE5C07" w:rsidRPr="00036CFC" w:rsidRDefault="00FE5C07" w:rsidP="00773680">
      <w:pPr>
        <w:numPr>
          <w:ilvl w:val="0"/>
          <w:numId w:val="68"/>
        </w:numPr>
        <w:rPr>
          <w:rFonts w:ascii="Arial" w:hAnsi="Arial" w:cs="Arial"/>
          <w:color w:val="002060"/>
        </w:rPr>
      </w:pPr>
      <w:r w:rsidRPr="00036CFC">
        <w:rPr>
          <w:rFonts w:ascii="Arial" w:hAnsi="Arial" w:cs="Arial"/>
          <w:color w:val="002060"/>
        </w:rPr>
        <w:t>Ensure machine is correctly set up for curr</w:t>
      </w:r>
      <w:r w:rsidR="00F72B7A">
        <w:rPr>
          <w:rFonts w:ascii="Arial" w:hAnsi="Arial" w:cs="Arial"/>
          <w:color w:val="002060"/>
        </w:rPr>
        <w:t>ent, voltage, wire feed and gas flow</w:t>
      </w:r>
    </w:p>
    <w:p w:rsidR="00FE5C07" w:rsidRPr="00036CFC" w:rsidRDefault="00FE5C07" w:rsidP="00773680">
      <w:pPr>
        <w:numPr>
          <w:ilvl w:val="0"/>
          <w:numId w:val="68"/>
        </w:numPr>
        <w:rPr>
          <w:rFonts w:ascii="Arial" w:hAnsi="Arial" w:cs="Arial"/>
          <w:color w:val="002060"/>
        </w:rPr>
      </w:pPr>
      <w:r w:rsidRPr="00036CFC">
        <w:rPr>
          <w:rFonts w:ascii="Arial" w:hAnsi="Arial" w:cs="Arial"/>
          <w:color w:val="002060"/>
        </w:rPr>
        <w:t>Ensure work return cables make firm contact to provide a good electrical connection.</w:t>
      </w:r>
    </w:p>
    <w:p w:rsidR="00FE5C07" w:rsidRPr="00036CFC" w:rsidRDefault="00FE5C07" w:rsidP="00773680">
      <w:pPr>
        <w:numPr>
          <w:ilvl w:val="0"/>
          <w:numId w:val="68"/>
        </w:numPr>
        <w:rPr>
          <w:rFonts w:ascii="Arial" w:hAnsi="Arial" w:cs="Arial"/>
          <w:color w:val="002060"/>
        </w:rPr>
      </w:pPr>
      <w:r w:rsidRPr="00036CFC">
        <w:rPr>
          <w:rFonts w:ascii="Arial" w:hAnsi="Arial" w:cs="Arial"/>
          <w:color w:val="002060"/>
        </w:rPr>
        <w:t>Never leave the welder running unattended.</w:t>
      </w:r>
    </w:p>
    <w:p w:rsidR="00FE5C07" w:rsidRPr="00036CFC" w:rsidRDefault="00FE5C07" w:rsidP="00773680">
      <w:pPr>
        <w:numPr>
          <w:ilvl w:val="0"/>
          <w:numId w:val="68"/>
        </w:numPr>
        <w:rPr>
          <w:rFonts w:ascii="Arial" w:hAnsi="Arial" w:cs="Arial"/>
          <w:color w:val="002060"/>
        </w:rPr>
      </w:pPr>
      <w:r w:rsidRPr="00036CFC">
        <w:rPr>
          <w:rFonts w:ascii="Arial" w:hAnsi="Arial" w:cs="Arial"/>
          <w:color w:val="002060"/>
        </w:rPr>
        <w:t>Take care to avoid flashes.</w:t>
      </w:r>
    </w:p>
    <w:p w:rsidR="00FE5C07" w:rsidRPr="00036CFC" w:rsidRDefault="00FE5C07" w:rsidP="00FE5C07">
      <w:pPr>
        <w:pStyle w:val="Heading4"/>
        <w:rPr>
          <w:rFonts w:ascii="Arial" w:hAnsi="Arial" w:cs="Arial"/>
          <w:i/>
          <w:color w:val="002060"/>
          <w:sz w:val="24"/>
          <w:szCs w:val="24"/>
        </w:rPr>
      </w:pPr>
      <w:r w:rsidRPr="00036CFC">
        <w:rPr>
          <w:rFonts w:ascii="Arial" w:hAnsi="Arial" w:cs="Arial"/>
          <w:color w:val="002060"/>
          <w:sz w:val="24"/>
          <w:szCs w:val="24"/>
        </w:rPr>
        <w:t>HOUSEKEEPING</w:t>
      </w:r>
    </w:p>
    <w:p w:rsidR="00FE5C07" w:rsidRPr="00036CFC" w:rsidRDefault="00FE5C07" w:rsidP="00773680">
      <w:pPr>
        <w:numPr>
          <w:ilvl w:val="0"/>
          <w:numId w:val="69"/>
        </w:numPr>
        <w:rPr>
          <w:rFonts w:ascii="Arial" w:hAnsi="Arial" w:cs="Arial"/>
          <w:color w:val="002060"/>
        </w:rPr>
      </w:pPr>
      <w:r w:rsidRPr="00036CFC">
        <w:rPr>
          <w:rFonts w:ascii="Arial" w:hAnsi="Arial" w:cs="Arial"/>
          <w:color w:val="002060"/>
        </w:rPr>
        <w:t>Switch off the machine and fume extraction.</w:t>
      </w:r>
    </w:p>
    <w:p w:rsidR="00FE5C07" w:rsidRPr="00036CFC" w:rsidRDefault="00FE5C07" w:rsidP="00773680">
      <w:pPr>
        <w:numPr>
          <w:ilvl w:val="0"/>
          <w:numId w:val="69"/>
        </w:numPr>
        <w:rPr>
          <w:rFonts w:ascii="Arial" w:hAnsi="Arial" w:cs="Arial"/>
          <w:color w:val="002060"/>
        </w:rPr>
      </w:pPr>
      <w:r w:rsidRPr="00036CFC">
        <w:rPr>
          <w:rFonts w:ascii="Arial" w:hAnsi="Arial" w:cs="Arial"/>
          <w:color w:val="002060"/>
        </w:rPr>
        <w:t>Close gas cylinder valve.</w:t>
      </w:r>
    </w:p>
    <w:p w:rsidR="00FE5C07" w:rsidRPr="00036CFC" w:rsidRDefault="00FE5C07" w:rsidP="00773680">
      <w:pPr>
        <w:numPr>
          <w:ilvl w:val="0"/>
          <w:numId w:val="69"/>
        </w:numPr>
        <w:rPr>
          <w:rFonts w:ascii="Arial" w:hAnsi="Arial" w:cs="Arial"/>
          <w:color w:val="002060"/>
        </w:rPr>
      </w:pPr>
      <w:r w:rsidRPr="00036CFC">
        <w:rPr>
          <w:rFonts w:ascii="Arial" w:hAnsi="Arial" w:cs="Arial"/>
          <w:color w:val="002060"/>
        </w:rPr>
        <w:t>Hang up welding gun and welding cables.</w:t>
      </w:r>
    </w:p>
    <w:p w:rsidR="00FE5C07" w:rsidRPr="00036CFC" w:rsidRDefault="00FE5C07" w:rsidP="00773680">
      <w:pPr>
        <w:numPr>
          <w:ilvl w:val="0"/>
          <w:numId w:val="69"/>
        </w:numPr>
        <w:rPr>
          <w:rFonts w:ascii="Arial" w:hAnsi="Arial" w:cs="Arial"/>
          <w:color w:val="002060"/>
        </w:rPr>
      </w:pPr>
      <w:r w:rsidRPr="00036CFC">
        <w:rPr>
          <w:rFonts w:ascii="Arial" w:hAnsi="Arial" w:cs="Arial"/>
          <w:color w:val="002060"/>
        </w:rPr>
        <w:t>Leave the work area in a safe, clean and tidy state.</w:t>
      </w:r>
    </w:p>
    <w:p w:rsidR="00FE5C07" w:rsidRPr="00036CFC" w:rsidRDefault="00FE5C07" w:rsidP="00FE5C07">
      <w:pPr>
        <w:pStyle w:val="Heading2"/>
        <w:rPr>
          <w:rFonts w:ascii="Arial" w:hAnsi="Arial" w:cs="Arial"/>
          <w:color w:val="002060"/>
          <w:sz w:val="24"/>
          <w:szCs w:val="24"/>
        </w:rPr>
      </w:pPr>
      <w:r w:rsidRPr="00036CFC">
        <w:rPr>
          <w:rFonts w:ascii="Arial" w:hAnsi="Arial" w:cs="Arial"/>
          <w:color w:val="002060"/>
          <w:sz w:val="24"/>
          <w:szCs w:val="24"/>
        </w:rPr>
        <w:t>POTENTIAL HAZARDS</w:t>
      </w:r>
    </w:p>
    <w:p w:rsidR="00FE5C07" w:rsidRPr="00036CFC" w:rsidRDefault="00FE5C07" w:rsidP="00FE5C07">
      <w:pPr>
        <w:rPr>
          <w:rFonts w:ascii="Arial" w:hAnsi="Arial" w:cs="Arial"/>
          <w:color w:val="002060"/>
        </w:rPr>
      </w:pPr>
      <w:r w:rsidRPr="00036CFC">
        <w:rPr>
          <w:rFonts w:ascii="Arial" w:hAnsi="Arial" w:cs="Arial"/>
          <w:color w:val="002060"/>
        </w:rPr>
        <w:t>1.</w:t>
      </w:r>
      <w:r w:rsidRPr="00036CFC">
        <w:rPr>
          <w:rFonts w:ascii="Arial" w:hAnsi="Arial" w:cs="Arial"/>
          <w:color w:val="002060"/>
        </w:rPr>
        <w:tab/>
        <w:t>Electric shock</w:t>
      </w:r>
      <w:r w:rsidRPr="00036CFC">
        <w:rPr>
          <w:rFonts w:ascii="Arial" w:hAnsi="Arial" w:cs="Arial"/>
          <w:color w:val="002060"/>
        </w:rPr>
        <w:tab/>
      </w:r>
    </w:p>
    <w:p w:rsidR="00FE5C07" w:rsidRPr="00036CFC" w:rsidRDefault="00FE5C07" w:rsidP="00FE5C07">
      <w:pPr>
        <w:rPr>
          <w:rFonts w:ascii="Arial" w:hAnsi="Arial" w:cs="Arial"/>
          <w:color w:val="002060"/>
        </w:rPr>
      </w:pPr>
      <w:r w:rsidRPr="00036CFC">
        <w:rPr>
          <w:rFonts w:ascii="Arial" w:hAnsi="Arial" w:cs="Arial"/>
          <w:color w:val="002060"/>
        </w:rPr>
        <w:t>2.</w:t>
      </w:r>
      <w:r w:rsidRPr="00036CFC">
        <w:rPr>
          <w:rFonts w:ascii="Arial" w:hAnsi="Arial" w:cs="Arial"/>
          <w:color w:val="002060"/>
        </w:rPr>
        <w:tab/>
        <w:t>Fume</w:t>
      </w:r>
      <w:r w:rsidRPr="00036CFC">
        <w:rPr>
          <w:rFonts w:ascii="Arial" w:hAnsi="Arial" w:cs="Arial"/>
          <w:color w:val="002060"/>
        </w:rPr>
        <w:tab/>
      </w:r>
    </w:p>
    <w:p w:rsidR="00FE5C07" w:rsidRPr="00036CFC" w:rsidRDefault="00FE5C07" w:rsidP="00FE5C07">
      <w:pPr>
        <w:rPr>
          <w:rFonts w:ascii="Arial" w:hAnsi="Arial" w:cs="Arial"/>
          <w:color w:val="002060"/>
        </w:rPr>
      </w:pPr>
      <w:r w:rsidRPr="00036CFC">
        <w:rPr>
          <w:rFonts w:ascii="Arial" w:hAnsi="Arial" w:cs="Arial"/>
          <w:color w:val="002060"/>
        </w:rPr>
        <w:t>3.</w:t>
      </w:r>
      <w:r w:rsidRPr="00036CFC">
        <w:rPr>
          <w:rFonts w:ascii="Arial" w:hAnsi="Arial" w:cs="Arial"/>
          <w:color w:val="002060"/>
        </w:rPr>
        <w:tab/>
        <w:t>Radiation burns to eyes or body</w:t>
      </w:r>
    </w:p>
    <w:p w:rsidR="00FE5C07" w:rsidRPr="00036CFC" w:rsidRDefault="00FE5C07" w:rsidP="00FE5C07">
      <w:pPr>
        <w:rPr>
          <w:rFonts w:ascii="Arial" w:hAnsi="Arial" w:cs="Arial"/>
          <w:color w:val="002060"/>
        </w:rPr>
      </w:pPr>
      <w:r w:rsidRPr="00036CFC">
        <w:rPr>
          <w:rFonts w:ascii="Arial" w:hAnsi="Arial" w:cs="Arial"/>
          <w:color w:val="002060"/>
        </w:rPr>
        <w:t>4.</w:t>
      </w:r>
      <w:r w:rsidRPr="00036CFC">
        <w:rPr>
          <w:rFonts w:ascii="Arial" w:hAnsi="Arial" w:cs="Arial"/>
          <w:color w:val="002060"/>
        </w:rPr>
        <w:tab/>
        <w:t>Body burns due to hot or molten materials</w:t>
      </w:r>
      <w:r w:rsidRPr="00036CFC">
        <w:rPr>
          <w:rFonts w:ascii="Arial" w:hAnsi="Arial" w:cs="Arial"/>
          <w:color w:val="002060"/>
        </w:rPr>
        <w:tab/>
      </w:r>
      <w:r w:rsidRPr="00036CFC">
        <w:rPr>
          <w:rFonts w:ascii="Arial" w:hAnsi="Arial" w:cs="Arial"/>
          <w:color w:val="002060"/>
        </w:rPr>
        <w:tab/>
      </w:r>
    </w:p>
    <w:p w:rsidR="00AD341F" w:rsidRPr="00F72B7A" w:rsidRDefault="00FE5C07" w:rsidP="00F72B7A">
      <w:pPr>
        <w:rPr>
          <w:rFonts w:ascii="Arial" w:hAnsi="Arial" w:cs="Arial"/>
          <w:color w:val="002060"/>
        </w:rPr>
      </w:pPr>
      <w:r w:rsidRPr="00036CFC">
        <w:rPr>
          <w:rFonts w:ascii="Arial" w:hAnsi="Arial" w:cs="Arial"/>
          <w:color w:val="002060"/>
        </w:rPr>
        <w:t>5.</w:t>
      </w:r>
      <w:r w:rsidRPr="00036CFC">
        <w:rPr>
          <w:rFonts w:ascii="Arial" w:hAnsi="Arial" w:cs="Arial"/>
          <w:color w:val="002060"/>
        </w:rPr>
        <w:tab/>
        <w:t>Flying sparks</w:t>
      </w:r>
      <w:r w:rsidRPr="00036CFC">
        <w:rPr>
          <w:rFonts w:ascii="Arial" w:hAnsi="Arial" w:cs="Arial"/>
          <w:color w:val="002060"/>
        </w:rPr>
        <w:tab/>
      </w:r>
    </w:p>
    <w:p w:rsidR="00AD341F" w:rsidRPr="004042D8" w:rsidRDefault="00AD341F" w:rsidP="00AD341F">
      <w:pPr>
        <w:tabs>
          <w:tab w:val="left" w:pos="3900"/>
        </w:tabs>
        <w:jc w:val="center"/>
        <w:rPr>
          <w:rFonts w:ascii="Arial" w:hAnsi="Arial" w:cs="Arial"/>
          <w:b/>
          <w:bCs/>
          <w:color w:val="FF0000"/>
          <w:sz w:val="40"/>
          <w:szCs w:val="40"/>
        </w:rPr>
      </w:pPr>
      <w:r w:rsidRPr="004042D8">
        <w:rPr>
          <w:rFonts w:ascii="Arial" w:hAnsi="Arial" w:cs="Arial"/>
          <w:b/>
          <w:bCs/>
          <w:color w:val="FF0000"/>
          <w:sz w:val="40"/>
          <w:szCs w:val="40"/>
        </w:rPr>
        <w:lastRenderedPageBreak/>
        <w:t>Barricades</w:t>
      </w:r>
    </w:p>
    <w:p w:rsidR="00AD341F" w:rsidRPr="00AD341F" w:rsidRDefault="00AD341F" w:rsidP="00AD341F">
      <w:pPr>
        <w:tabs>
          <w:tab w:val="left" w:pos="3900"/>
        </w:tabs>
        <w:jc w:val="center"/>
        <w:rPr>
          <w:rFonts w:ascii="Arial" w:hAnsi="Arial" w:cs="Arial"/>
          <w:bCs/>
          <w:sz w:val="40"/>
          <w:szCs w:val="40"/>
        </w:rPr>
      </w:pPr>
    </w:p>
    <w:p w:rsidR="0046547A" w:rsidRPr="00036CFC" w:rsidRDefault="0046547A" w:rsidP="0046547A">
      <w:pPr>
        <w:pStyle w:val="Default"/>
        <w:rPr>
          <w:color w:val="002060"/>
        </w:rPr>
      </w:pPr>
      <w:r w:rsidRPr="00036CFC">
        <w:rPr>
          <w:b/>
          <w:bCs/>
          <w:color w:val="002060"/>
        </w:rPr>
        <w:t xml:space="preserve">Barricades PPE Required: </w:t>
      </w:r>
      <w:r w:rsidRPr="00036CFC">
        <w:rPr>
          <w:color w:val="002060"/>
        </w:rPr>
        <w:t xml:space="preserve">Reflective safety vest, steel-toe boots, gloves, hard hat </w:t>
      </w:r>
    </w:p>
    <w:p w:rsidR="0046547A" w:rsidRPr="00036CFC" w:rsidRDefault="0046547A" w:rsidP="0046547A">
      <w:pPr>
        <w:pStyle w:val="Default"/>
        <w:rPr>
          <w:color w:val="002060"/>
        </w:rPr>
      </w:pPr>
    </w:p>
    <w:p w:rsidR="0046547A" w:rsidRPr="00036CFC" w:rsidRDefault="0046547A" w:rsidP="0046547A">
      <w:pPr>
        <w:pStyle w:val="Default"/>
        <w:rPr>
          <w:b/>
          <w:bCs/>
          <w:color w:val="002060"/>
        </w:rPr>
      </w:pPr>
      <w:r w:rsidRPr="00036CFC">
        <w:rPr>
          <w:b/>
          <w:bCs/>
          <w:color w:val="002060"/>
        </w:rPr>
        <w:t xml:space="preserve">Steps: </w:t>
      </w:r>
    </w:p>
    <w:p w:rsidR="0046547A" w:rsidRPr="00036CFC" w:rsidRDefault="0046547A" w:rsidP="0046547A">
      <w:pPr>
        <w:pStyle w:val="Default"/>
        <w:rPr>
          <w:color w:val="002060"/>
        </w:rPr>
      </w:pPr>
    </w:p>
    <w:p w:rsidR="0046547A" w:rsidRPr="00036CFC" w:rsidRDefault="0046547A" w:rsidP="00036FD9">
      <w:pPr>
        <w:pStyle w:val="Default"/>
        <w:numPr>
          <w:ilvl w:val="0"/>
          <w:numId w:val="74"/>
        </w:numPr>
        <w:rPr>
          <w:color w:val="002060"/>
        </w:rPr>
      </w:pPr>
      <w:r w:rsidRPr="00036CFC">
        <w:rPr>
          <w:color w:val="002060"/>
        </w:rPr>
        <w:t xml:space="preserve">Load the truck with signs and barricades required for the job </w:t>
      </w:r>
    </w:p>
    <w:p w:rsidR="0046547A" w:rsidRPr="00036CFC" w:rsidRDefault="0046547A" w:rsidP="0046547A">
      <w:pPr>
        <w:pStyle w:val="Default"/>
        <w:ind w:left="720"/>
        <w:rPr>
          <w:color w:val="002060"/>
        </w:rPr>
      </w:pPr>
    </w:p>
    <w:p w:rsidR="0046547A" w:rsidRPr="00036CFC" w:rsidRDefault="0046547A" w:rsidP="00036FD9">
      <w:pPr>
        <w:pStyle w:val="Default"/>
        <w:numPr>
          <w:ilvl w:val="0"/>
          <w:numId w:val="74"/>
        </w:numPr>
        <w:rPr>
          <w:color w:val="002060"/>
        </w:rPr>
      </w:pPr>
      <w:r w:rsidRPr="00036CFC">
        <w:rPr>
          <w:color w:val="002060"/>
        </w:rPr>
        <w:t xml:space="preserve">Block off the street with a closed sign in order to install the proper barricades. </w:t>
      </w:r>
    </w:p>
    <w:p w:rsidR="0046547A" w:rsidRPr="00036CFC" w:rsidRDefault="0046547A" w:rsidP="0046547A">
      <w:pPr>
        <w:pStyle w:val="Default"/>
        <w:rPr>
          <w:color w:val="002060"/>
        </w:rPr>
      </w:pPr>
    </w:p>
    <w:p w:rsidR="0046547A" w:rsidRPr="00036CFC" w:rsidRDefault="0046547A" w:rsidP="00036FD9">
      <w:pPr>
        <w:pStyle w:val="Default"/>
        <w:numPr>
          <w:ilvl w:val="0"/>
          <w:numId w:val="74"/>
        </w:numPr>
        <w:rPr>
          <w:color w:val="002060"/>
        </w:rPr>
      </w:pPr>
      <w:r w:rsidRPr="00036CFC">
        <w:rPr>
          <w:color w:val="002060"/>
        </w:rPr>
        <w:t xml:space="preserve">Install barricades and signs to protect workers and the public from injury. </w:t>
      </w:r>
    </w:p>
    <w:p w:rsidR="0046547A" w:rsidRPr="00036CFC" w:rsidRDefault="0046547A" w:rsidP="0046547A">
      <w:pPr>
        <w:pStyle w:val="Default"/>
        <w:rPr>
          <w:color w:val="002060"/>
        </w:rPr>
      </w:pPr>
    </w:p>
    <w:p w:rsidR="0046547A" w:rsidRPr="00036CFC" w:rsidRDefault="0046547A" w:rsidP="0046547A">
      <w:pPr>
        <w:pStyle w:val="Default"/>
        <w:tabs>
          <w:tab w:val="left" w:pos="630"/>
        </w:tabs>
        <w:ind w:left="630" w:hanging="270"/>
        <w:rPr>
          <w:color w:val="002060"/>
        </w:rPr>
      </w:pPr>
      <w:r w:rsidRPr="00036CFC">
        <w:rPr>
          <w:color w:val="002060"/>
        </w:rPr>
        <w:t xml:space="preserve">4. Barricades should be removed in reverse order. In some instances, a flag person may be required to assist access and egress from the construction zone. </w:t>
      </w:r>
    </w:p>
    <w:p w:rsidR="0046547A" w:rsidRPr="00036CFC" w:rsidRDefault="0046547A" w:rsidP="0046547A">
      <w:pPr>
        <w:pStyle w:val="Default"/>
        <w:rPr>
          <w:color w:val="002060"/>
        </w:rPr>
      </w:pPr>
    </w:p>
    <w:p w:rsidR="0046547A" w:rsidRPr="00036CFC" w:rsidRDefault="0046547A" w:rsidP="0046547A">
      <w:pPr>
        <w:pStyle w:val="Default"/>
        <w:ind w:left="720" w:hanging="360"/>
        <w:rPr>
          <w:color w:val="002060"/>
        </w:rPr>
      </w:pPr>
      <w:r w:rsidRPr="00036CFC">
        <w:rPr>
          <w:color w:val="002060"/>
        </w:rPr>
        <w:t xml:space="preserve">5. The barricades are to be inspected daily by the barricade personnel. </w:t>
      </w:r>
    </w:p>
    <w:p w:rsidR="0046547A" w:rsidRPr="00036CFC" w:rsidRDefault="0046547A" w:rsidP="0046547A">
      <w:pPr>
        <w:pStyle w:val="Default"/>
        <w:ind w:left="720"/>
        <w:rPr>
          <w:color w:val="002060"/>
        </w:rPr>
      </w:pPr>
    </w:p>
    <w:p w:rsidR="0046547A" w:rsidRPr="00036CFC" w:rsidRDefault="006405E2" w:rsidP="00AD341F">
      <w:pPr>
        <w:pStyle w:val="Default"/>
        <w:ind w:firstLine="360"/>
        <w:rPr>
          <w:color w:val="002060"/>
        </w:rPr>
      </w:pPr>
      <w:r w:rsidRPr="00036CFC">
        <w:rPr>
          <w:color w:val="002060"/>
        </w:rPr>
        <w:t xml:space="preserve">6. </w:t>
      </w:r>
      <w:r w:rsidR="0046547A" w:rsidRPr="00036CFC">
        <w:rPr>
          <w:color w:val="002060"/>
        </w:rPr>
        <w:t xml:space="preserve">If barricades are damaged, they are to be repaired or replaced immediately. </w:t>
      </w:r>
    </w:p>
    <w:p w:rsidR="0046547A" w:rsidRPr="00036CFC" w:rsidRDefault="0046547A" w:rsidP="0046547A">
      <w:pPr>
        <w:pStyle w:val="Default"/>
        <w:rPr>
          <w:color w:val="002060"/>
        </w:rPr>
      </w:pPr>
    </w:p>
    <w:p w:rsidR="0046547A" w:rsidRPr="00036CFC" w:rsidRDefault="0046547A" w:rsidP="0046547A">
      <w:pPr>
        <w:pStyle w:val="Default"/>
        <w:rPr>
          <w:color w:val="002060"/>
        </w:rPr>
      </w:pPr>
    </w:p>
    <w:p w:rsidR="0046547A" w:rsidRPr="00036CFC" w:rsidRDefault="0046547A" w:rsidP="0046547A">
      <w:pPr>
        <w:pStyle w:val="Default"/>
        <w:rPr>
          <w:color w:val="002060"/>
        </w:rPr>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387793" w:rsidRDefault="00387793" w:rsidP="006419D1">
      <w:pPr>
        <w:tabs>
          <w:tab w:val="left" w:pos="3900"/>
        </w:tabs>
        <w:rPr>
          <w:rFonts w:ascii="Arial" w:hAnsi="Arial" w:cs="Arial"/>
          <w:bCs/>
        </w:rPr>
      </w:pPr>
    </w:p>
    <w:p w:rsidR="002A6EEB" w:rsidRPr="004042D8" w:rsidRDefault="002A6EEB" w:rsidP="002A6EEB">
      <w:pPr>
        <w:autoSpaceDE w:val="0"/>
        <w:autoSpaceDN w:val="0"/>
        <w:adjustRightInd w:val="0"/>
        <w:jc w:val="center"/>
        <w:rPr>
          <w:rFonts w:ascii="Arial" w:hAnsi="Arial" w:cs="Arial"/>
          <w:b/>
          <w:color w:val="FF0000"/>
          <w:sz w:val="40"/>
          <w:szCs w:val="40"/>
        </w:rPr>
      </w:pPr>
      <w:r w:rsidRPr="004042D8">
        <w:rPr>
          <w:rFonts w:ascii="Arial" w:hAnsi="Arial" w:cs="Arial"/>
          <w:b/>
          <w:color w:val="FF0000"/>
          <w:sz w:val="40"/>
          <w:szCs w:val="40"/>
        </w:rPr>
        <w:lastRenderedPageBreak/>
        <w:t>LOCKOUT PROCEDURE</w:t>
      </w:r>
    </w:p>
    <w:p w:rsidR="002A6EEB" w:rsidRPr="001819C6" w:rsidRDefault="002A6EEB" w:rsidP="002A6EEB">
      <w:pPr>
        <w:autoSpaceDE w:val="0"/>
        <w:autoSpaceDN w:val="0"/>
        <w:adjustRightInd w:val="0"/>
        <w:jc w:val="center"/>
        <w:rPr>
          <w:rFonts w:ascii="Arial" w:hAnsi="Arial" w:cs="Arial"/>
          <w:color w:val="000000"/>
        </w:rPr>
      </w:pP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Often power sources are inadvertently turned on, or valves opened mistakenly before the work is completed, resulting in serious injuries and fatalities. Therefore, it is important not only to ensure that all energies are properly locked out, but also that they remain locked out until the work is completed.</w:t>
      </w:r>
    </w:p>
    <w:p w:rsidR="002A6EEB" w:rsidRPr="00036CFC" w:rsidRDefault="002A6EEB" w:rsidP="002A6EEB">
      <w:pPr>
        <w:autoSpaceDE w:val="0"/>
        <w:autoSpaceDN w:val="0"/>
        <w:adjustRightInd w:val="0"/>
        <w:rPr>
          <w:rFonts w:ascii="Arial" w:hAnsi="Arial" w:cs="Arial"/>
          <w:b/>
          <w:bCs/>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What is Lockout?</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“Lockout” means to physically neutralize all energies in a piece of equipment before beginning any maintenance or repair work. Lockouts generally involve:</w:t>
      </w:r>
    </w:p>
    <w:p w:rsidR="002A6EEB" w:rsidRPr="00036CFC" w:rsidRDefault="002A6EEB" w:rsidP="00036FD9">
      <w:pPr>
        <w:numPr>
          <w:ilvl w:val="0"/>
          <w:numId w:val="86"/>
        </w:numPr>
        <w:autoSpaceDE w:val="0"/>
        <w:autoSpaceDN w:val="0"/>
        <w:adjustRightInd w:val="0"/>
        <w:rPr>
          <w:rFonts w:ascii="Arial" w:hAnsi="Arial" w:cs="Arial"/>
          <w:color w:val="002060"/>
        </w:rPr>
      </w:pPr>
      <w:r w:rsidRPr="00036CFC">
        <w:rPr>
          <w:rFonts w:ascii="Arial" w:hAnsi="Arial" w:cs="Arial"/>
          <w:color w:val="002060"/>
        </w:rPr>
        <w:t xml:space="preserve"> stopping all energy flows (for example, by turning off switches, or valves on supply lines)</w:t>
      </w:r>
    </w:p>
    <w:p w:rsidR="002A6EEB" w:rsidRPr="00036CFC" w:rsidRDefault="002A6EEB" w:rsidP="00036FD9">
      <w:pPr>
        <w:numPr>
          <w:ilvl w:val="0"/>
          <w:numId w:val="86"/>
        </w:numPr>
        <w:autoSpaceDE w:val="0"/>
        <w:autoSpaceDN w:val="0"/>
        <w:adjustRightInd w:val="0"/>
        <w:rPr>
          <w:rFonts w:ascii="Arial" w:hAnsi="Arial" w:cs="Arial"/>
          <w:color w:val="002060"/>
        </w:rPr>
      </w:pPr>
      <w:r w:rsidRPr="00036CFC">
        <w:rPr>
          <w:rFonts w:ascii="Arial" w:hAnsi="Arial" w:cs="Arial"/>
          <w:color w:val="002060"/>
        </w:rPr>
        <w:t xml:space="preserve"> locking switches and valves</w:t>
      </w:r>
    </w:p>
    <w:p w:rsidR="002A6EEB" w:rsidRPr="00036CFC" w:rsidRDefault="002A6EEB" w:rsidP="00036FD9">
      <w:pPr>
        <w:numPr>
          <w:ilvl w:val="0"/>
          <w:numId w:val="86"/>
        </w:numPr>
        <w:autoSpaceDE w:val="0"/>
        <w:autoSpaceDN w:val="0"/>
        <w:adjustRightInd w:val="0"/>
        <w:rPr>
          <w:rFonts w:ascii="Arial" w:hAnsi="Arial" w:cs="Arial"/>
          <w:color w:val="002060"/>
        </w:rPr>
      </w:pPr>
      <w:r w:rsidRPr="00036CFC">
        <w:rPr>
          <w:rFonts w:ascii="Arial" w:hAnsi="Arial" w:cs="Arial"/>
          <w:color w:val="002060"/>
        </w:rPr>
        <w:t xml:space="preserve"> securing the machine, device, or power transmission line in a de-energized state (for example, by applying blocks or blanks, or bleeding hydraulic or pneumatic pressure from lines)</w:t>
      </w:r>
    </w:p>
    <w:p w:rsidR="002A6EEB" w:rsidRPr="00036CFC" w:rsidRDefault="002A6EEB"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Why is a Lockout Necessary?</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If a lockout is not performed, uncontrolled energies could cause:</w:t>
      </w:r>
    </w:p>
    <w:p w:rsidR="002A6EEB" w:rsidRPr="00036CFC" w:rsidRDefault="002A6EEB" w:rsidP="00036FD9">
      <w:pPr>
        <w:numPr>
          <w:ilvl w:val="0"/>
          <w:numId w:val="87"/>
        </w:numPr>
        <w:autoSpaceDE w:val="0"/>
        <w:autoSpaceDN w:val="0"/>
        <w:adjustRightInd w:val="0"/>
        <w:rPr>
          <w:rFonts w:ascii="Arial" w:hAnsi="Arial" w:cs="Arial"/>
          <w:color w:val="002060"/>
        </w:rPr>
      </w:pPr>
      <w:r w:rsidRPr="00036CFC">
        <w:rPr>
          <w:rFonts w:ascii="Arial" w:hAnsi="Arial" w:cs="Arial"/>
          <w:color w:val="002060"/>
        </w:rPr>
        <w:t>electrocution (contact with live circuits)</w:t>
      </w:r>
    </w:p>
    <w:p w:rsidR="002A6EEB" w:rsidRPr="00036CFC" w:rsidRDefault="002A6EEB" w:rsidP="00036FD9">
      <w:pPr>
        <w:numPr>
          <w:ilvl w:val="0"/>
          <w:numId w:val="87"/>
        </w:numPr>
        <w:autoSpaceDE w:val="0"/>
        <w:autoSpaceDN w:val="0"/>
        <w:adjustRightInd w:val="0"/>
        <w:rPr>
          <w:rFonts w:ascii="Arial" w:hAnsi="Arial" w:cs="Arial"/>
          <w:color w:val="002060"/>
        </w:rPr>
      </w:pPr>
      <w:r w:rsidRPr="00036CFC">
        <w:rPr>
          <w:rFonts w:ascii="Arial" w:hAnsi="Arial" w:cs="Arial"/>
          <w:color w:val="002060"/>
        </w:rPr>
        <w:t>cuts, bruises, crushing, amputations, death, resulting from:</w:t>
      </w:r>
    </w:p>
    <w:p w:rsidR="002A6EEB" w:rsidRPr="00036CFC" w:rsidRDefault="002A6EEB" w:rsidP="002A6EEB">
      <w:pPr>
        <w:autoSpaceDE w:val="0"/>
        <w:autoSpaceDN w:val="0"/>
        <w:adjustRightInd w:val="0"/>
        <w:ind w:left="900"/>
        <w:rPr>
          <w:rFonts w:ascii="Arial" w:hAnsi="Arial" w:cs="Arial"/>
          <w:color w:val="002060"/>
        </w:rPr>
      </w:pPr>
      <w:r w:rsidRPr="00036CFC">
        <w:rPr>
          <w:rFonts w:ascii="Arial" w:hAnsi="Arial" w:cs="Arial"/>
          <w:color w:val="002060"/>
        </w:rPr>
        <w:t>- Entanglement with belts, chains, conveyors, rollers, shafts, impellers</w:t>
      </w:r>
    </w:p>
    <w:p w:rsidR="002A6EEB" w:rsidRPr="00036CFC" w:rsidRDefault="002A6EEB" w:rsidP="002A6EEB">
      <w:pPr>
        <w:autoSpaceDE w:val="0"/>
        <w:autoSpaceDN w:val="0"/>
        <w:adjustRightInd w:val="0"/>
        <w:ind w:left="900"/>
        <w:rPr>
          <w:rFonts w:ascii="Arial" w:hAnsi="Arial" w:cs="Arial"/>
          <w:color w:val="002060"/>
        </w:rPr>
      </w:pPr>
      <w:r w:rsidRPr="00036CFC">
        <w:rPr>
          <w:rFonts w:ascii="Arial" w:hAnsi="Arial" w:cs="Arial"/>
          <w:color w:val="002060"/>
        </w:rPr>
        <w:t>- Entrapment by bulk materials from bins silos or hoppers</w:t>
      </w:r>
    </w:p>
    <w:p w:rsidR="002A6EEB" w:rsidRPr="00036CFC" w:rsidRDefault="002A6EEB" w:rsidP="002A6EEB">
      <w:pPr>
        <w:autoSpaceDE w:val="0"/>
        <w:autoSpaceDN w:val="0"/>
        <w:adjustRightInd w:val="0"/>
        <w:ind w:left="900"/>
        <w:rPr>
          <w:rFonts w:ascii="Arial" w:hAnsi="Arial" w:cs="Arial"/>
          <w:color w:val="002060"/>
        </w:rPr>
      </w:pPr>
      <w:r w:rsidRPr="00036CFC">
        <w:rPr>
          <w:rFonts w:ascii="Arial" w:hAnsi="Arial" w:cs="Arial"/>
          <w:color w:val="002060"/>
        </w:rPr>
        <w:t>- Drowning in liquids in vats or tanks</w:t>
      </w:r>
    </w:p>
    <w:p w:rsidR="002A6EEB" w:rsidRPr="00036CFC" w:rsidRDefault="002A6EEB" w:rsidP="00036FD9">
      <w:pPr>
        <w:numPr>
          <w:ilvl w:val="0"/>
          <w:numId w:val="88"/>
        </w:numPr>
        <w:autoSpaceDE w:val="0"/>
        <w:autoSpaceDN w:val="0"/>
        <w:adjustRightInd w:val="0"/>
        <w:rPr>
          <w:rFonts w:ascii="Arial" w:hAnsi="Arial" w:cs="Arial"/>
          <w:color w:val="002060"/>
        </w:rPr>
      </w:pPr>
      <w:r w:rsidRPr="00036CFC">
        <w:rPr>
          <w:rFonts w:ascii="Arial" w:hAnsi="Arial" w:cs="Arial"/>
          <w:color w:val="002060"/>
        </w:rPr>
        <w:t>burns (contact with hot parts, materials, or equipment such as furnaces)</w:t>
      </w:r>
    </w:p>
    <w:p w:rsidR="002A6EEB" w:rsidRPr="00036CFC" w:rsidRDefault="002A6EEB" w:rsidP="00036FD9">
      <w:pPr>
        <w:numPr>
          <w:ilvl w:val="0"/>
          <w:numId w:val="88"/>
        </w:numPr>
        <w:autoSpaceDE w:val="0"/>
        <w:autoSpaceDN w:val="0"/>
        <w:adjustRightInd w:val="0"/>
        <w:rPr>
          <w:rFonts w:ascii="Arial" w:hAnsi="Arial" w:cs="Arial"/>
          <w:color w:val="002060"/>
        </w:rPr>
      </w:pPr>
      <w:r w:rsidRPr="00036CFC">
        <w:rPr>
          <w:rFonts w:ascii="Arial" w:hAnsi="Arial" w:cs="Arial"/>
          <w:color w:val="002060"/>
        </w:rPr>
        <w:t>fires and explosions chemical exposures (gases or liquids released from pipelines)</w:t>
      </w:r>
    </w:p>
    <w:p w:rsidR="002A6EEB" w:rsidRPr="00036CFC" w:rsidRDefault="002A6EEB" w:rsidP="002A6EEB">
      <w:pPr>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How is a Lockout Done?</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For lockouts to be effective, a clear, well-defined lockout policy supported by administrative and control procedures and proper training, is essential.</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A systematic approach would be to:</w:t>
      </w:r>
    </w:p>
    <w:p w:rsidR="002A6EEB" w:rsidRPr="00036CFC" w:rsidRDefault="002A6EEB" w:rsidP="00036FD9">
      <w:pPr>
        <w:numPr>
          <w:ilvl w:val="0"/>
          <w:numId w:val="89"/>
        </w:numPr>
        <w:autoSpaceDE w:val="0"/>
        <w:autoSpaceDN w:val="0"/>
        <w:adjustRightInd w:val="0"/>
        <w:rPr>
          <w:rFonts w:ascii="Arial" w:hAnsi="Arial" w:cs="Arial"/>
          <w:color w:val="002060"/>
        </w:rPr>
      </w:pPr>
      <w:r w:rsidRPr="00036CFC">
        <w:rPr>
          <w:rFonts w:ascii="Arial" w:hAnsi="Arial" w:cs="Arial"/>
          <w:color w:val="002060"/>
        </w:rPr>
        <w:t>develop a lockout policy</w:t>
      </w:r>
    </w:p>
    <w:p w:rsidR="002A6EEB" w:rsidRPr="00036CFC" w:rsidRDefault="002A6EEB" w:rsidP="00036FD9">
      <w:pPr>
        <w:numPr>
          <w:ilvl w:val="0"/>
          <w:numId w:val="89"/>
        </w:numPr>
        <w:autoSpaceDE w:val="0"/>
        <w:autoSpaceDN w:val="0"/>
        <w:adjustRightInd w:val="0"/>
        <w:rPr>
          <w:rFonts w:ascii="Arial" w:hAnsi="Arial" w:cs="Arial"/>
          <w:color w:val="002060"/>
        </w:rPr>
      </w:pPr>
      <w:r w:rsidRPr="00036CFC">
        <w:rPr>
          <w:rFonts w:ascii="Arial" w:hAnsi="Arial" w:cs="Arial"/>
          <w:color w:val="002060"/>
        </w:rPr>
        <w:t>identify lockout situations</w:t>
      </w:r>
    </w:p>
    <w:p w:rsidR="002A6EEB" w:rsidRPr="00036CFC" w:rsidRDefault="002A6EEB" w:rsidP="00036FD9">
      <w:pPr>
        <w:numPr>
          <w:ilvl w:val="0"/>
          <w:numId w:val="89"/>
        </w:numPr>
        <w:autoSpaceDE w:val="0"/>
        <w:autoSpaceDN w:val="0"/>
        <w:adjustRightInd w:val="0"/>
        <w:rPr>
          <w:rFonts w:ascii="Arial" w:hAnsi="Arial" w:cs="Arial"/>
          <w:color w:val="002060"/>
        </w:rPr>
      </w:pPr>
      <w:r w:rsidRPr="00036CFC">
        <w:rPr>
          <w:rFonts w:ascii="Arial" w:hAnsi="Arial" w:cs="Arial"/>
          <w:color w:val="002060"/>
        </w:rPr>
        <w:t>develop procedures</w:t>
      </w:r>
    </w:p>
    <w:p w:rsidR="002A6EEB" w:rsidRPr="00036CFC" w:rsidRDefault="002A6EEB" w:rsidP="00036FD9">
      <w:pPr>
        <w:numPr>
          <w:ilvl w:val="0"/>
          <w:numId w:val="89"/>
        </w:numPr>
        <w:autoSpaceDE w:val="0"/>
        <w:autoSpaceDN w:val="0"/>
        <w:adjustRightInd w:val="0"/>
        <w:rPr>
          <w:rFonts w:ascii="Arial" w:hAnsi="Arial" w:cs="Arial"/>
          <w:color w:val="002060"/>
        </w:rPr>
      </w:pPr>
      <w:r w:rsidRPr="00036CFC">
        <w:rPr>
          <w:rFonts w:ascii="Arial" w:hAnsi="Arial" w:cs="Arial"/>
          <w:color w:val="002060"/>
        </w:rPr>
        <w:t>train workers</w:t>
      </w:r>
    </w:p>
    <w:p w:rsidR="002A6EEB" w:rsidRPr="00036CFC" w:rsidRDefault="002A6EEB" w:rsidP="00036FD9">
      <w:pPr>
        <w:numPr>
          <w:ilvl w:val="0"/>
          <w:numId w:val="89"/>
        </w:numPr>
        <w:autoSpaceDE w:val="0"/>
        <w:autoSpaceDN w:val="0"/>
        <w:adjustRightInd w:val="0"/>
        <w:rPr>
          <w:rFonts w:ascii="Arial" w:hAnsi="Arial" w:cs="Arial"/>
          <w:color w:val="002060"/>
        </w:rPr>
      </w:pPr>
      <w:r w:rsidRPr="00036CFC">
        <w:rPr>
          <w:rFonts w:ascii="Arial" w:hAnsi="Arial" w:cs="Arial"/>
          <w:color w:val="002060"/>
        </w:rPr>
        <w:t>enforce and update your policy</w:t>
      </w:r>
    </w:p>
    <w:p w:rsidR="002A6EEB" w:rsidRPr="00036CFC" w:rsidRDefault="002A6EEB"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Develop a Lockout Policy</w:t>
      </w:r>
    </w:p>
    <w:p w:rsidR="00F72B7A" w:rsidRDefault="002A6EEB" w:rsidP="00F72B7A">
      <w:pPr>
        <w:autoSpaceDE w:val="0"/>
        <w:autoSpaceDN w:val="0"/>
        <w:adjustRightInd w:val="0"/>
        <w:rPr>
          <w:rFonts w:ascii="Arial" w:hAnsi="Arial" w:cs="Arial"/>
          <w:color w:val="002060"/>
        </w:rPr>
      </w:pPr>
      <w:r w:rsidRPr="00036CFC">
        <w:rPr>
          <w:rFonts w:ascii="Arial" w:hAnsi="Arial" w:cs="Arial"/>
          <w:color w:val="002060"/>
        </w:rPr>
        <w:t>Your written lockout policy should make reference to your company’s general occupational health and safety policy. It should clearly outline responsibilities, and refer to procedures to be followed. It should state your company’s intent to protect all employees by:</w:t>
      </w:r>
      <w:r w:rsidR="00F72B7A">
        <w:rPr>
          <w:rFonts w:ascii="Arial" w:hAnsi="Arial" w:cs="Arial"/>
          <w:color w:val="002060"/>
        </w:rPr>
        <w:t xml:space="preserve"> </w:t>
      </w:r>
    </w:p>
    <w:p w:rsidR="002A6EEB" w:rsidRPr="00036CFC" w:rsidRDefault="002A6EEB" w:rsidP="00F72B7A">
      <w:pPr>
        <w:autoSpaceDE w:val="0"/>
        <w:autoSpaceDN w:val="0"/>
        <w:adjustRightInd w:val="0"/>
        <w:rPr>
          <w:rFonts w:ascii="Arial" w:hAnsi="Arial" w:cs="Arial"/>
          <w:color w:val="002060"/>
        </w:rPr>
      </w:pPr>
      <w:proofErr w:type="gramStart"/>
      <w:r w:rsidRPr="00036CFC">
        <w:rPr>
          <w:rFonts w:ascii="Arial" w:hAnsi="Arial" w:cs="Arial"/>
          <w:color w:val="002060"/>
        </w:rPr>
        <w:lastRenderedPageBreak/>
        <w:t>identifying</w:t>
      </w:r>
      <w:proofErr w:type="gramEnd"/>
      <w:r w:rsidRPr="00036CFC">
        <w:rPr>
          <w:rFonts w:ascii="Arial" w:hAnsi="Arial" w:cs="Arial"/>
          <w:color w:val="002060"/>
        </w:rPr>
        <w:t xml:space="preserve"> all activities and machines, equipment, and processes which require lockouts (for example, repairs, maintenance, and cleaning of pipelines, tanks, and machines)</w:t>
      </w: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Equipment Operator</w:t>
      </w:r>
    </w:p>
    <w:p w:rsidR="002A6EEB" w:rsidRPr="00036CFC" w:rsidRDefault="002A6EEB" w:rsidP="00036FD9">
      <w:pPr>
        <w:numPr>
          <w:ilvl w:val="0"/>
          <w:numId w:val="90"/>
        </w:numPr>
        <w:autoSpaceDE w:val="0"/>
        <w:autoSpaceDN w:val="0"/>
        <w:adjustRightInd w:val="0"/>
        <w:rPr>
          <w:rFonts w:ascii="Arial" w:hAnsi="Arial" w:cs="Arial"/>
          <w:color w:val="002060"/>
        </w:rPr>
      </w:pPr>
      <w:r w:rsidRPr="00036CFC">
        <w:rPr>
          <w:rFonts w:ascii="Arial" w:hAnsi="Arial" w:cs="Arial"/>
          <w:color w:val="002060"/>
        </w:rPr>
        <w:t>When assigned to operate equipment that had been locked out for any reason, review the condition of that equipment to ensure that all guards are in place and that the equipment is ready to begin operations</w:t>
      </w:r>
    </w:p>
    <w:p w:rsidR="002A6EEB" w:rsidRPr="00036CFC" w:rsidRDefault="002A6EEB" w:rsidP="00036FD9">
      <w:pPr>
        <w:numPr>
          <w:ilvl w:val="0"/>
          <w:numId w:val="90"/>
        </w:numPr>
        <w:autoSpaceDE w:val="0"/>
        <w:autoSpaceDN w:val="0"/>
        <w:adjustRightInd w:val="0"/>
        <w:rPr>
          <w:rFonts w:ascii="Arial" w:hAnsi="Arial" w:cs="Arial"/>
          <w:color w:val="002060"/>
        </w:rPr>
      </w:pPr>
      <w:r w:rsidRPr="00036CFC">
        <w:rPr>
          <w:rFonts w:ascii="Arial" w:hAnsi="Arial" w:cs="Arial"/>
          <w:color w:val="002060"/>
        </w:rPr>
        <w:t>If equipment is unsafe, report the condition to your supervisor. If you must leave the equipment to make this report and there is a possibility that someone else may operate it, lock the equipment out with your operator lock and tag before leaving the equipment.</w:t>
      </w:r>
    </w:p>
    <w:p w:rsidR="002A6EEB" w:rsidRPr="00036CFC" w:rsidRDefault="002A6EEB" w:rsidP="002A6EEB">
      <w:pPr>
        <w:autoSpaceDE w:val="0"/>
        <w:autoSpaceDN w:val="0"/>
        <w:adjustRightInd w:val="0"/>
        <w:ind w:left="36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Person Installing Lock</w:t>
      </w:r>
    </w:p>
    <w:p w:rsidR="002A6EEB" w:rsidRPr="00036CFC" w:rsidRDefault="002A6EEB" w:rsidP="00036FD9">
      <w:pPr>
        <w:numPr>
          <w:ilvl w:val="0"/>
          <w:numId w:val="91"/>
        </w:numPr>
        <w:autoSpaceDE w:val="0"/>
        <w:autoSpaceDN w:val="0"/>
        <w:adjustRightInd w:val="0"/>
        <w:rPr>
          <w:rFonts w:ascii="Arial" w:hAnsi="Arial" w:cs="Arial"/>
          <w:color w:val="002060"/>
        </w:rPr>
      </w:pPr>
      <w:r w:rsidRPr="00036CFC">
        <w:rPr>
          <w:rFonts w:ascii="Arial" w:hAnsi="Arial" w:cs="Arial"/>
          <w:color w:val="002060"/>
        </w:rPr>
        <w:t>Recognize that lock out is needed. If in doubt, ask your supervisor. Ensure that all energy sources are locked out and that ram blocks, etc., are used</w:t>
      </w:r>
    </w:p>
    <w:p w:rsidR="002A6EEB" w:rsidRPr="00036CFC" w:rsidRDefault="002A6EEB" w:rsidP="00036FD9">
      <w:pPr>
        <w:numPr>
          <w:ilvl w:val="0"/>
          <w:numId w:val="91"/>
        </w:numPr>
        <w:autoSpaceDE w:val="0"/>
        <w:autoSpaceDN w:val="0"/>
        <w:adjustRightInd w:val="0"/>
        <w:rPr>
          <w:rFonts w:ascii="Arial" w:hAnsi="Arial" w:cs="Arial"/>
          <w:color w:val="002060"/>
        </w:rPr>
      </w:pPr>
      <w:r w:rsidRPr="00036CFC">
        <w:rPr>
          <w:rFonts w:ascii="Arial" w:hAnsi="Arial" w:cs="Arial"/>
          <w:color w:val="002060"/>
        </w:rPr>
        <w:t>Attach the lock using the required attachments as appropriate. Test operating controls to see that the lockout has been effective</w:t>
      </w:r>
    </w:p>
    <w:p w:rsidR="002A6EEB" w:rsidRPr="00036CFC" w:rsidRDefault="002A6EEB" w:rsidP="00036FD9">
      <w:pPr>
        <w:numPr>
          <w:ilvl w:val="0"/>
          <w:numId w:val="91"/>
        </w:numPr>
        <w:autoSpaceDE w:val="0"/>
        <w:autoSpaceDN w:val="0"/>
        <w:adjustRightInd w:val="0"/>
        <w:rPr>
          <w:rFonts w:ascii="Arial" w:hAnsi="Arial" w:cs="Arial"/>
          <w:color w:val="002060"/>
        </w:rPr>
      </w:pPr>
      <w:r w:rsidRPr="00036CFC">
        <w:rPr>
          <w:rFonts w:ascii="Arial" w:hAnsi="Arial" w:cs="Arial"/>
          <w:color w:val="002060"/>
        </w:rPr>
        <w:t>Attach a tag to the lock or to equipment as required</w:t>
      </w:r>
    </w:p>
    <w:p w:rsidR="002A6EEB" w:rsidRPr="00036CFC" w:rsidRDefault="002A6EEB" w:rsidP="00036FD9">
      <w:pPr>
        <w:numPr>
          <w:ilvl w:val="0"/>
          <w:numId w:val="91"/>
        </w:numPr>
        <w:autoSpaceDE w:val="0"/>
        <w:autoSpaceDN w:val="0"/>
        <w:adjustRightInd w:val="0"/>
        <w:rPr>
          <w:rFonts w:ascii="Arial" w:hAnsi="Arial" w:cs="Arial"/>
          <w:color w:val="002060"/>
        </w:rPr>
      </w:pPr>
      <w:r w:rsidRPr="00036CFC">
        <w:rPr>
          <w:rFonts w:ascii="Arial" w:hAnsi="Arial" w:cs="Arial"/>
          <w:color w:val="002060"/>
        </w:rPr>
        <w:t>Remove lock and tag when your work is finished</w:t>
      </w:r>
    </w:p>
    <w:p w:rsidR="002A6EEB" w:rsidRPr="00036CFC" w:rsidRDefault="002A6EEB"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Develop Procedures</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Procedures should be in writing and communicated to all employees and departments. Administrative procedures for lockouts in general should include the following:</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supervisors to be notified of lockouts in their areas</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all lockouts to be authorized by a work permit</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lockout to stay in effect if work is not completed at the end of the shift</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completed work to be reported to the person in charge for signing off the work permit</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making the appropriate persons responsible for lockouts</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ensuring that lockouts are performed by authorized persons only</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developing procedures for each specific lockout situation</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training those who will perform lockouts</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verifying the effectiveness of such training</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reviewing, updating, and enforcing the lockout policy</w:t>
      </w:r>
    </w:p>
    <w:p w:rsidR="002A6EEB" w:rsidRPr="00036CFC" w:rsidRDefault="002A6EEB" w:rsidP="002A6EEB">
      <w:pPr>
        <w:autoSpaceDE w:val="0"/>
        <w:autoSpaceDN w:val="0"/>
        <w:adjustRightInd w:val="0"/>
        <w:ind w:left="36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Identify Lockout Situations</w:t>
      </w:r>
    </w:p>
    <w:p w:rsidR="002A6EEB" w:rsidRDefault="002A6EEB" w:rsidP="002A6EEB">
      <w:pPr>
        <w:autoSpaceDE w:val="0"/>
        <w:autoSpaceDN w:val="0"/>
        <w:adjustRightInd w:val="0"/>
        <w:rPr>
          <w:rFonts w:ascii="Arial" w:hAnsi="Arial" w:cs="Arial"/>
          <w:color w:val="002060"/>
        </w:rPr>
      </w:pPr>
      <w:r w:rsidRPr="00036CFC">
        <w:rPr>
          <w:rFonts w:ascii="Arial" w:hAnsi="Arial" w:cs="Arial"/>
          <w:color w:val="002060"/>
        </w:rPr>
        <w:t>Assess all processes, machinery, energies, and work activities to identify where and when lockouts are needed. Maintenance work will probably be the major focus of lockout needs. A useful source of information may be workplace inspections, and recommendations from your joint health and safety committee or health and safety representative. List every machine, devise, or process that will require a lockout. Against each, list the energy forms involved. Different energy forms will require different procedures. More than one lockout may be required for a single machine or system.</w:t>
      </w:r>
    </w:p>
    <w:p w:rsidR="00F72B7A" w:rsidRPr="00F72B7A" w:rsidRDefault="00F72B7A"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lastRenderedPageBreak/>
        <w:t>Safety Coordinator</w:t>
      </w:r>
    </w:p>
    <w:p w:rsidR="002A6EEB" w:rsidRPr="00036CFC" w:rsidRDefault="002A6EEB" w:rsidP="00036FD9">
      <w:pPr>
        <w:numPr>
          <w:ilvl w:val="0"/>
          <w:numId w:val="93"/>
        </w:numPr>
        <w:autoSpaceDE w:val="0"/>
        <w:autoSpaceDN w:val="0"/>
        <w:adjustRightInd w:val="0"/>
        <w:rPr>
          <w:rFonts w:ascii="Arial" w:hAnsi="Arial" w:cs="Arial"/>
          <w:color w:val="002060"/>
        </w:rPr>
      </w:pPr>
      <w:r w:rsidRPr="00036CFC">
        <w:rPr>
          <w:rFonts w:ascii="Arial" w:hAnsi="Arial" w:cs="Arial"/>
          <w:color w:val="002060"/>
        </w:rPr>
        <w:t xml:space="preserve"> Train all staff in lock out procedures and maintain records of this training</w:t>
      </w:r>
    </w:p>
    <w:p w:rsidR="002A6EEB" w:rsidRPr="00036CFC" w:rsidRDefault="002A6EEB" w:rsidP="00036FD9">
      <w:pPr>
        <w:numPr>
          <w:ilvl w:val="0"/>
          <w:numId w:val="93"/>
        </w:numPr>
        <w:autoSpaceDE w:val="0"/>
        <w:autoSpaceDN w:val="0"/>
        <w:adjustRightInd w:val="0"/>
        <w:rPr>
          <w:rFonts w:ascii="Arial" w:hAnsi="Arial" w:cs="Arial"/>
          <w:color w:val="002060"/>
        </w:rPr>
      </w:pPr>
      <w:r w:rsidRPr="00036CFC">
        <w:rPr>
          <w:rFonts w:ascii="Arial" w:hAnsi="Arial" w:cs="Arial"/>
          <w:color w:val="002060"/>
        </w:rPr>
        <w:t xml:space="preserve"> Receive reports of locks being cut or removed because of lost keys, etc. and report to the General Manager any recommendations as needed</w:t>
      </w:r>
    </w:p>
    <w:p w:rsidR="002A6EEB" w:rsidRPr="00036CFC" w:rsidRDefault="002A6EEB" w:rsidP="002A6EEB">
      <w:pPr>
        <w:autoSpaceDE w:val="0"/>
        <w:autoSpaceDN w:val="0"/>
        <w:adjustRightInd w:val="0"/>
        <w:ind w:left="36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Supervisor</w:t>
      </w:r>
    </w:p>
    <w:p w:rsidR="002A6EEB" w:rsidRPr="00036CFC" w:rsidRDefault="002A6EEB" w:rsidP="00036FD9">
      <w:pPr>
        <w:numPr>
          <w:ilvl w:val="0"/>
          <w:numId w:val="94"/>
        </w:numPr>
        <w:autoSpaceDE w:val="0"/>
        <w:autoSpaceDN w:val="0"/>
        <w:adjustRightInd w:val="0"/>
        <w:rPr>
          <w:rFonts w:ascii="Arial" w:hAnsi="Arial" w:cs="Arial"/>
          <w:color w:val="002060"/>
        </w:rPr>
      </w:pPr>
      <w:r w:rsidRPr="00036CFC">
        <w:rPr>
          <w:rFonts w:ascii="Arial" w:hAnsi="Arial" w:cs="Arial"/>
          <w:color w:val="002060"/>
        </w:rPr>
        <w:t>Ensure that lockout procedures are understood and followed by all employees as required</w:t>
      </w:r>
    </w:p>
    <w:p w:rsidR="002A6EEB" w:rsidRPr="00036CFC" w:rsidRDefault="002A6EEB" w:rsidP="00036FD9">
      <w:pPr>
        <w:numPr>
          <w:ilvl w:val="0"/>
          <w:numId w:val="94"/>
        </w:numPr>
        <w:autoSpaceDE w:val="0"/>
        <w:autoSpaceDN w:val="0"/>
        <w:adjustRightInd w:val="0"/>
        <w:rPr>
          <w:rFonts w:ascii="Arial" w:hAnsi="Arial" w:cs="Arial"/>
          <w:color w:val="002060"/>
        </w:rPr>
      </w:pPr>
      <w:r w:rsidRPr="00036CFC">
        <w:rPr>
          <w:rFonts w:ascii="Arial" w:hAnsi="Arial" w:cs="Arial"/>
          <w:color w:val="002060"/>
        </w:rPr>
        <w:t>Co-ordinate work beyond shift with other supervisors as appropriate</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Control procedures involve developing separate, detailed, written lockout procedures for each identified machine, device or process that may require to be locked out at some time. The procedure should identify:</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person responsible for performing the lockout (for example, operator, millwright, electrician)</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person responsible for ensuring that the lockout is properly performed (for example, maintenance supervisor and/or site supervisor)</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energy sources to be controlled by the lockout</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location of control panels, power sources (including electrical power boxes), switches, interlocks, valves, blocking points, relief valves and/or blanking and bleeding points (review schematics)</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special hazards (for example, a flywheel that spins for minutes after power is removed, electrical capacitors)</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personal protective equipment that must be used or worn (for example, eye protection, electrically insulated foot protection)</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step by step lockout procedure (that is, who does what, and when)</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testing procedure to ensure that all energy sources are controlled</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step by step procedure for removing the lockout</w:t>
      </w:r>
    </w:p>
    <w:p w:rsidR="002A6EEB" w:rsidRPr="00036CFC" w:rsidRDefault="002A6EEB" w:rsidP="002A6EEB">
      <w:pPr>
        <w:autoSpaceDE w:val="0"/>
        <w:autoSpaceDN w:val="0"/>
        <w:adjustRightInd w:val="0"/>
        <w:ind w:left="36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Electrical Lockout</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Shut down machine using normal operational shutdown procedure and controls. This should be done by, or in consultation with the machine operator.</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 xml:space="preserve">After ensuring that the machinery has been completely shut down, and all controls in the “off” position, </w:t>
      </w:r>
      <w:proofErr w:type="gramStart"/>
      <w:r w:rsidRPr="00036CFC">
        <w:rPr>
          <w:rFonts w:ascii="Arial" w:hAnsi="Arial" w:cs="Arial"/>
          <w:color w:val="002060"/>
        </w:rPr>
        <w:t>open</w:t>
      </w:r>
      <w:proofErr w:type="gramEnd"/>
      <w:r w:rsidRPr="00036CFC">
        <w:rPr>
          <w:rFonts w:ascii="Arial" w:hAnsi="Arial" w:cs="Arial"/>
          <w:color w:val="002060"/>
        </w:rPr>
        <w:t xml:space="preserve"> the main disconnect switch located in the field. Some AC or DC drive units are located in a switch room, normally operated by electricians. In the case of DC drive units, a motor blower switch and a field switch must also be switched off which are located inside of the cabinet. If training has been conducted to allow other persons to operate this switchgear, a record should be made of the training duration and dates. If racking out is required in a MCC, a qualified electrician must be contacted. If fuses are to be removed, qualified personnel must use fuse pullers due to the proximity of the bus bar that is still energized. </w:t>
      </w:r>
      <w:r w:rsidRPr="00036CFC">
        <w:rPr>
          <w:rFonts w:ascii="Arial" w:hAnsi="Arial" w:cs="Arial"/>
          <w:b/>
          <w:bCs/>
          <w:color w:val="002060"/>
        </w:rPr>
        <w:t>Removal of fuses only does not</w:t>
      </w:r>
      <w:r w:rsidRPr="00036CFC">
        <w:rPr>
          <w:rFonts w:ascii="Arial" w:hAnsi="Arial" w:cs="Arial"/>
          <w:color w:val="002060"/>
        </w:rPr>
        <w:t xml:space="preserve"> </w:t>
      </w:r>
      <w:r w:rsidRPr="00036CFC">
        <w:rPr>
          <w:rFonts w:ascii="Arial" w:hAnsi="Arial" w:cs="Arial"/>
          <w:b/>
          <w:bCs/>
          <w:color w:val="002060"/>
        </w:rPr>
        <w:t>constitute a lockout</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 xml:space="preserve">Using your own personal padlock, or one assigned by your supervisor, lock the disconnect switch in the off position. Do not lock only the box. Remove the key and retain. Complete a locko1ut tag and affix to the </w:t>
      </w:r>
      <w:r w:rsidRPr="00036CFC">
        <w:rPr>
          <w:rFonts w:ascii="Arial" w:hAnsi="Arial" w:cs="Arial"/>
          <w:color w:val="002060"/>
        </w:rPr>
        <w:lastRenderedPageBreak/>
        <w:t>disconnect switch. Each person working on the equipment must follow this step. The lock of the person doing the work or in charge must be installed first, remain throughout and be removed last</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Test the main disconnect switch and make sure it cannot be moved to the “on” position</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Try to turn start the machine using the normal operation controls and point of operation switches to make sure that the power has been disconnected</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Other sources of energy that could create a hazard while working on the equipment must also be de-energized and appropriately “locked-out” This can include flywheels, gravity, springs, capacitors, compressed air, hydraulics, steam and other pressurized or hazardous liquids and gases (see figure 1)</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When the work is completed, prior to removing the last lock, make sure the operational controls are in the “off” position so that the main disconnect switching is done under “no load”. Ensure all blocks, tools and other foreign materials are removed from machine. Also ensure that all personnel that may be affected are informed that the lock(s) will be removed</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Remove lock and tag, and close the main disconnect switch if permission has been given</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 xml:space="preserve">When the work has not been completed on the first shift, the next operator should install a personal lock and tag before the first operator removes the original lock and tag. If the next operator is delayed, a lock and tag could be installed by the next supervisor. </w:t>
      </w:r>
    </w:p>
    <w:p w:rsidR="002A6EEB" w:rsidRPr="00036CFC" w:rsidRDefault="002A6EEB" w:rsidP="002A6EEB">
      <w:pPr>
        <w:autoSpaceDE w:val="0"/>
        <w:autoSpaceDN w:val="0"/>
        <w:adjustRightInd w:val="0"/>
        <w:rPr>
          <w:rFonts w:ascii="Arial" w:hAnsi="Arial" w:cs="Arial"/>
          <w:b/>
          <w:bCs/>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A locked out and tagged disconnect switch</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The existence of this procedure will be communicated to all employees through orientation.</w:t>
      </w:r>
    </w:p>
    <w:p w:rsidR="002A6EEB" w:rsidRPr="00036CFC" w:rsidRDefault="002A6EEB"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Train Your Workers</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All workers performing lockouts and their supervisors must receive training. The training should address:</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importance of lockouts</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legal requirements for lockouts</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company policy on lockouts</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the energy forms, hazards and procedures (administrative and work-related) that must be followed</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the importance of following procedures</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lockout errors to be avoided (for example, assuming the equipment is inoperable or that the job is too small to warrant a lockout)</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the use and care of personal protective equipment</w:t>
      </w:r>
    </w:p>
    <w:p w:rsidR="002A6EEB" w:rsidRPr="00F72B7A" w:rsidRDefault="002A6EEB" w:rsidP="00F72B7A">
      <w:pPr>
        <w:numPr>
          <w:ilvl w:val="0"/>
          <w:numId w:val="97"/>
        </w:numPr>
        <w:autoSpaceDE w:val="0"/>
        <w:autoSpaceDN w:val="0"/>
        <w:adjustRightInd w:val="0"/>
        <w:rPr>
          <w:rFonts w:ascii="Arial" w:hAnsi="Arial" w:cs="Arial"/>
          <w:color w:val="002060"/>
        </w:rPr>
      </w:pPr>
      <w:r w:rsidRPr="00036CFC">
        <w:rPr>
          <w:rFonts w:ascii="Arial" w:hAnsi="Arial" w:cs="Arial"/>
          <w:color w:val="002060"/>
        </w:rPr>
        <w:t>proper use of all tools</w:t>
      </w:r>
    </w:p>
    <w:p w:rsidR="002A6EEB" w:rsidRPr="00036CFC" w:rsidRDefault="00B0310E" w:rsidP="00CD74CB">
      <w:pPr>
        <w:autoSpaceDE w:val="0"/>
        <w:autoSpaceDN w:val="0"/>
        <w:adjustRightInd w:val="0"/>
        <w:jc w:val="center"/>
        <w:rPr>
          <w:rFonts w:ascii="Arial" w:hAnsi="Arial" w:cs="Arial"/>
          <w:b/>
          <w:color w:val="002060"/>
        </w:rPr>
      </w:pPr>
      <w:r w:rsidRPr="00036CFC">
        <w:rPr>
          <w:rFonts w:ascii="Arial" w:hAnsi="Arial" w:cs="Arial"/>
          <w:b/>
          <w:color w:val="002060"/>
        </w:rPr>
        <w:t>We are not elec</w:t>
      </w:r>
      <w:r w:rsidR="0065171A" w:rsidRPr="00036CFC">
        <w:rPr>
          <w:rFonts w:ascii="Arial" w:hAnsi="Arial" w:cs="Arial"/>
          <w:b/>
          <w:color w:val="002060"/>
        </w:rPr>
        <w:t>trical contractors therefore no</w:t>
      </w:r>
      <w:r w:rsidRPr="00036CFC">
        <w:rPr>
          <w:rFonts w:ascii="Arial" w:hAnsi="Arial" w:cs="Arial"/>
          <w:b/>
          <w:color w:val="002060"/>
        </w:rPr>
        <w:t xml:space="preserve"> el</w:t>
      </w:r>
      <w:r w:rsidR="00532C08" w:rsidRPr="00036CFC">
        <w:rPr>
          <w:rFonts w:ascii="Arial" w:hAnsi="Arial" w:cs="Arial"/>
          <w:b/>
          <w:color w:val="002060"/>
        </w:rPr>
        <w:t>ectrical work is to be carried out on site. The above procedure is to identify and make employees aware of a lock out procedure.</w:t>
      </w:r>
    </w:p>
    <w:p w:rsidR="00BB0FE6" w:rsidRPr="00F72B7A" w:rsidRDefault="00BB0FE6" w:rsidP="00BB0FE6">
      <w:pPr>
        <w:widowControl w:val="0"/>
        <w:autoSpaceDE w:val="0"/>
        <w:autoSpaceDN w:val="0"/>
        <w:adjustRightInd w:val="0"/>
        <w:jc w:val="center"/>
        <w:rPr>
          <w:color w:val="FF0000"/>
        </w:rPr>
      </w:pPr>
      <w:r w:rsidRPr="00F72B7A">
        <w:rPr>
          <w:rFonts w:ascii="Verdana" w:hAnsi="Verdana" w:cs="Verdana"/>
          <w:b/>
          <w:bCs/>
          <w:color w:val="FF0000"/>
          <w:sz w:val="40"/>
          <w:szCs w:val="40"/>
        </w:rPr>
        <w:lastRenderedPageBreak/>
        <w:t>Stop Work Authority Procedure</w:t>
      </w:r>
    </w:p>
    <w:p w:rsidR="00BB0FE6" w:rsidRDefault="00BB0FE6" w:rsidP="00BB0FE6">
      <w:pPr>
        <w:widowControl w:val="0"/>
        <w:autoSpaceDE w:val="0"/>
        <w:autoSpaceDN w:val="0"/>
        <w:adjustRightInd w:val="0"/>
        <w:rPr>
          <w:rFonts w:ascii="Verdana" w:hAnsi="Verdana" w:cs="Verdana"/>
          <w:b/>
          <w:bCs/>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Introduction</w:t>
      </w:r>
    </w:p>
    <w:p w:rsidR="00BB0FE6" w:rsidRPr="00F72B7A" w:rsidRDefault="00BB0FE6" w:rsidP="00BB0FE6">
      <w:pPr>
        <w:widowControl w:val="0"/>
        <w:autoSpaceDE w:val="0"/>
        <w:autoSpaceDN w:val="0"/>
        <w:adjustRightInd w:val="0"/>
        <w:spacing w:line="178" w:lineRule="exact"/>
        <w:rPr>
          <w:color w:val="002060"/>
        </w:rPr>
      </w:pPr>
    </w:p>
    <w:p w:rsidR="00BB0FE6" w:rsidRPr="00F72B7A" w:rsidRDefault="00BB0FE6" w:rsidP="00BB0FE6">
      <w:pPr>
        <w:rPr>
          <w:color w:val="002060"/>
        </w:rPr>
      </w:pPr>
      <w:r w:rsidRPr="00F72B7A">
        <w:rPr>
          <w:color w:val="002060"/>
        </w:rPr>
        <w:t>Stop Work Authority (SWA) establishes the responsibility and authority of any individual to stop work when an unsafe condition or act could result in an undesirable event. In general terms, the SWA process involves a stop, notify, correct, and resume approach for the resolution</w:t>
      </w:r>
    </w:p>
    <w:p w:rsidR="00BB0FE6" w:rsidRPr="00F72B7A" w:rsidRDefault="00BB0FE6" w:rsidP="00BB0FE6">
      <w:pPr>
        <w:rPr>
          <w:color w:val="002060"/>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Roles and Responsibilities</w:t>
      </w:r>
    </w:p>
    <w:p w:rsidR="00BB0FE6" w:rsidRPr="00F72B7A" w:rsidRDefault="00BB0FE6" w:rsidP="00BB0FE6">
      <w:pPr>
        <w:widowControl w:val="0"/>
        <w:autoSpaceDE w:val="0"/>
        <w:autoSpaceDN w:val="0"/>
        <w:adjustRightInd w:val="0"/>
        <w:spacing w:line="195" w:lineRule="exact"/>
        <w:rPr>
          <w:color w:val="002060"/>
        </w:rPr>
      </w:pPr>
    </w:p>
    <w:p w:rsidR="00BB0FE6" w:rsidRPr="00F72B7A" w:rsidRDefault="00BB0FE6" w:rsidP="00CF6D00">
      <w:pPr>
        <w:widowControl w:val="0"/>
        <w:numPr>
          <w:ilvl w:val="0"/>
          <w:numId w:val="135"/>
        </w:numPr>
        <w:tabs>
          <w:tab w:val="clear" w:pos="720"/>
          <w:tab w:val="num" w:pos="580"/>
        </w:tabs>
        <w:overflowPunct w:val="0"/>
        <w:autoSpaceDE w:val="0"/>
        <w:autoSpaceDN w:val="0"/>
        <w:adjustRightInd w:val="0"/>
        <w:spacing w:line="239" w:lineRule="auto"/>
        <w:ind w:left="580" w:right="20" w:hanging="292"/>
        <w:rPr>
          <w:rFonts w:ascii="Symbol" w:hAnsi="Symbol" w:cs="Symbol"/>
          <w:color w:val="002060"/>
        </w:rPr>
      </w:pPr>
      <w:r w:rsidRPr="00F72B7A">
        <w:rPr>
          <w:color w:val="002060"/>
        </w:rPr>
        <w:t xml:space="preserve">Senior Leadership: Establish clear expectations and accountability, and create the culture necessary to promote SWA. Model SWA behaviour and ensure that there is support, </w:t>
      </w:r>
      <w:r w:rsidRPr="00F72B7A">
        <w:rPr>
          <w:i/>
          <w:iCs/>
          <w:color w:val="002060"/>
        </w:rPr>
        <w:t>not</w:t>
      </w:r>
      <w:r w:rsidRPr="00F72B7A">
        <w:rPr>
          <w:color w:val="002060"/>
        </w:rPr>
        <w:t xml:space="preserve"> reprisal, for using Stop Work Authority. </w:t>
      </w:r>
    </w:p>
    <w:p w:rsidR="00BB0FE6" w:rsidRPr="00F72B7A" w:rsidRDefault="00BB0FE6" w:rsidP="00BB0FE6">
      <w:pPr>
        <w:widowControl w:val="0"/>
        <w:autoSpaceDE w:val="0"/>
        <w:autoSpaceDN w:val="0"/>
        <w:adjustRightInd w:val="0"/>
        <w:spacing w:line="2" w:lineRule="exact"/>
        <w:rPr>
          <w:rFonts w:ascii="Symbol" w:hAnsi="Symbol" w:cs="Symbol"/>
          <w:color w:val="002060"/>
        </w:rPr>
      </w:pPr>
    </w:p>
    <w:p w:rsidR="00BB0FE6" w:rsidRPr="00F72B7A" w:rsidRDefault="00BB0FE6" w:rsidP="00CF6D00">
      <w:pPr>
        <w:widowControl w:val="0"/>
        <w:numPr>
          <w:ilvl w:val="0"/>
          <w:numId w:val="135"/>
        </w:numPr>
        <w:tabs>
          <w:tab w:val="clear" w:pos="720"/>
          <w:tab w:val="num" w:pos="580"/>
        </w:tabs>
        <w:overflowPunct w:val="0"/>
        <w:autoSpaceDE w:val="0"/>
        <w:autoSpaceDN w:val="0"/>
        <w:adjustRightInd w:val="0"/>
        <w:spacing w:line="239" w:lineRule="auto"/>
        <w:ind w:left="580" w:right="300" w:hanging="292"/>
        <w:jc w:val="both"/>
        <w:rPr>
          <w:rFonts w:ascii="Symbol" w:hAnsi="Symbol" w:cs="Symbol"/>
          <w:color w:val="002060"/>
        </w:rPr>
      </w:pPr>
      <w:r w:rsidRPr="00F72B7A">
        <w:rPr>
          <w:color w:val="002060"/>
        </w:rPr>
        <w:t xml:space="preserve">Line Supervisors: Create a culture where SWA is exercised freely, </w:t>
      </w:r>
      <w:proofErr w:type="spellStart"/>
      <w:r w:rsidRPr="00F72B7A">
        <w:rPr>
          <w:color w:val="002060"/>
        </w:rPr>
        <w:t>honor</w:t>
      </w:r>
      <w:proofErr w:type="spellEnd"/>
      <w:r w:rsidRPr="00F72B7A">
        <w:rPr>
          <w:color w:val="002060"/>
        </w:rPr>
        <w:t xml:space="preserve"> SWA requests, resolve issues before operations resume and recognize proactive participation. </w:t>
      </w:r>
    </w:p>
    <w:p w:rsidR="00BB0FE6" w:rsidRPr="00F72B7A" w:rsidRDefault="00BB0FE6" w:rsidP="00CF6D00">
      <w:pPr>
        <w:widowControl w:val="0"/>
        <w:numPr>
          <w:ilvl w:val="0"/>
          <w:numId w:val="135"/>
        </w:numPr>
        <w:tabs>
          <w:tab w:val="clear" w:pos="720"/>
          <w:tab w:val="num" w:pos="580"/>
        </w:tabs>
        <w:overflowPunct w:val="0"/>
        <w:autoSpaceDE w:val="0"/>
        <w:autoSpaceDN w:val="0"/>
        <w:adjustRightInd w:val="0"/>
        <w:ind w:left="580" w:hanging="292"/>
        <w:jc w:val="both"/>
        <w:rPr>
          <w:rFonts w:ascii="Symbol" w:hAnsi="Symbol" w:cs="Symbol"/>
          <w:color w:val="002060"/>
        </w:rPr>
      </w:pPr>
      <w:r w:rsidRPr="00F72B7A">
        <w:rPr>
          <w:color w:val="002060"/>
        </w:rPr>
        <w:t xml:space="preserve">Company employees/contractors: Initiate Stop Work and support interventions of others. </w:t>
      </w:r>
    </w:p>
    <w:p w:rsidR="00BB0FE6" w:rsidRPr="00F72B7A" w:rsidRDefault="00BB0FE6" w:rsidP="00BB0FE6">
      <w:pPr>
        <w:widowControl w:val="0"/>
        <w:autoSpaceDE w:val="0"/>
        <w:autoSpaceDN w:val="0"/>
        <w:adjustRightInd w:val="0"/>
        <w:spacing w:line="18" w:lineRule="exact"/>
        <w:rPr>
          <w:rFonts w:ascii="Symbol" w:hAnsi="Symbol" w:cs="Symbol"/>
          <w:color w:val="002060"/>
        </w:rPr>
      </w:pPr>
    </w:p>
    <w:p w:rsidR="00BB0FE6" w:rsidRPr="00F72B7A" w:rsidRDefault="00BB0FE6" w:rsidP="00CF6D00">
      <w:pPr>
        <w:widowControl w:val="0"/>
        <w:numPr>
          <w:ilvl w:val="0"/>
          <w:numId w:val="135"/>
        </w:numPr>
        <w:tabs>
          <w:tab w:val="clear" w:pos="720"/>
          <w:tab w:val="num" w:pos="580"/>
        </w:tabs>
        <w:overflowPunct w:val="0"/>
        <w:autoSpaceDE w:val="0"/>
        <w:autoSpaceDN w:val="0"/>
        <w:adjustRightInd w:val="0"/>
        <w:spacing w:line="237" w:lineRule="auto"/>
        <w:ind w:left="580" w:hanging="292"/>
        <w:jc w:val="both"/>
        <w:rPr>
          <w:rFonts w:ascii="Symbol" w:hAnsi="Symbol" w:cs="Symbol"/>
          <w:color w:val="002060"/>
        </w:rPr>
      </w:pPr>
      <w:r w:rsidRPr="00F72B7A">
        <w:rPr>
          <w:color w:val="002060"/>
        </w:rPr>
        <w:t xml:space="preserve">HES: Training, documentation, compliance and support of the Stop Work Authority program. </w:t>
      </w:r>
    </w:p>
    <w:p w:rsidR="00BB0FE6" w:rsidRPr="00F72B7A" w:rsidRDefault="00BB0FE6" w:rsidP="00BB0FE6">
      <w:pPr>
        <w:pStyle w:val="ListParagraph"/>
        <w:rPr>
          <w:rFonts w:ascii="Symbol" w:hAnsi="Symbol" w:cs="Symbol"/>
          <w:color w:val="002060"/>
        </w:rPr>
      </w:pPr>
    </w:p>
    <w:p w:rsidR="00BB0FE6" w:rsidRPr="00F72B7A" w:rsidRDefault="00BB0FE6" w:rsidP="00BB0FE6">
      <w:pPr>
        <w:widowControl w:val="0"/>
        <w:overflowPunct w:val="0"/>
        <w:autoSpaceDE w:val="0"/>
        <w:autoSpaceDN w:val="0"/>
        <w:adjustRightInd w:val="0"/>
        <w:spacing w:line="237" w:lineRule="auto"/>
        <w:ind w:left="580"/>
        <w:jc w:val="both"/>
        <w:rPr>
          <w:rFonts w:ascii="Symbol" w:hAnsi="Symbol" w:cs="Symbol"/>
          <w:color w:val="002060"/>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Situations that Initiate the Use of Stop Work</w:t>
      </w:r>
    </w:p>
    <w:p w:rsidR="00BB0FE6" w:rsidRPr="00F72B7A" w:rsidRDefault="00BB0FE6" w:rsidP="00BB0FE6">
      <w:pPr>
        <w:widowControl w:val="0"/>
        <w:autoSpaceDE w:val="0"/>
        <w:autoSpaceDN w:val="0"/>
        <w:adjustRightInd w:val="0"/>
        <w:spacing w:line="192" w:lineRule="exact"/>
        <w:rPr>
          <w:color w:val="002060"/>
        </w:rPr>
      </w:pPr>
    </w:p>
    <w:p w:rsidR="00BB0FE6" w:rsidRPr="00F72B7A" w:rsidRDefault="00BB0FE6" w:rsidP="00CF6D00">
      <w:pPr>
        <w:widowControl w:val="0"/>
        <w:numPr>
          <w:ilvl w:val="0"/>
          <w:numId w:val="136"/>
        </w:numPr>
        <w:tabs>
          <w:tab w:val="clear" w:pos="720"/>
          <w:tab w:val="num" w:pos="580"/>
        </w:tabs>
        <w:overflowPunct w:val="0"/>
        <w:autoSpaceDE w:val="0"/>
        <w:autoSpaceDN w:val="0"/>
        <w:adjustRightInd w:val="0"/>
        <w:ind w:left="580" w:hanging="292"/>
        <w:jc w:val="both"/>
        <w:rPr>
          <w:rFonts w:ascii="Symbol" w:hAnsi="Symbol" w:cs="Symbol"/>
          <w:color w:val="002060"/>
        </w:rPr>
      </w:pPr>
      <w:r w:rsidRPr="00F72B7A">
        <w:rPr>
          <w:color w:val="002060"/>
        </w:rPr>
        <w:t xml:space="preserve">Unsafe conditions </w:t>
      </w:r>
    </w:p>
    <w:p w:rsidR="00BB0FE6" w:rsidRPr="00F72B7A" w:rsidRDefault="00BB0FE6" w:rsidP="00CF6D00">
      <w:pPr>
        <w:widowControl w:val="0"/>
        <w:numPr>
          <w:ilvl w:val="0"/>
          <w:numId w:val="136"/>
        </w:numPr>
        <w:tabs>
          <w:tab w:val="clear" w:pos="720"/>
          <w:tab w:val="num" w:pos="580"/>
        </w:tabs>
        <w:overflowPunct w:val="0"/>
        <w:autoSpaceDE w:val="0"/>
        <w:autoSpaceDN w:val="0"/>
        <w:adjustRightInd w:val="0"/>
        <w:spacing w:line="239" w:lineRule="auto"/>
        <w:ind w:left="580" w:hanging="292"/>
        <w:jc w:val="both"/>
        <w:rPr>
          <w:rFonts w:ascii="Symbol" w:hAnsi="Symbol" w:cs="Symbol"/>
          <w:color w:val="002060"/>
        </w:rPr>
      </w:pPr>
      <w:r w:rsidRPr="00F72B7A">
        <w:rPr>
          <w:color w:val="002060"/>
        </w:rPr>
        <w:t xml:space="preserve">Incident occurs </w:t>
      </w:r>
    </w:p>
    <w:p w:rsidR="00BB0FE6" w:rsidRPr="00F72B7A" w:rsidRDefault="00BB0FE6" w:rsidP="00CF6D00">
      <w:pPr>
        <w:widowControl w:val="0"/>
        <w:numPr>
          <w:ilvl w:val="0"/>
          <w:numId w:val="136"/>
        </w:numPr>
        <w:tabs>
          <w:tab w:val="clear" w:pos="720"/>
          <w:tab w:val="num" w:pos="580"/>
        </w:tabs>
        <w:overflowPunct w:val="0"/>
        <w:autoSpaceDE w:val="0"/>
        <w:autoSpaceDN w:val="0"/>
        <w:adjustRightInd w:val="0"/>
        <w:spacing w:line="239" w:lineRule="auto"/>
        <w:ind w:left="580" w:hanging="292"/>
        <w:jc w:val="both"/>
        <w:rPr>
          <w:rFonts w:ascii="Symbol" w:hAnsi="Symbol" w:cs="Symbol"/>
          <w:color w:val="002060"/>
        </w:rPr>
      </w:pPr>
      <w:r w:rsidRPr="00F72B7A">
        <w:rPr>
          <w:color w:val="002060"/>
        </w:rPr>
        <w:t xml:space="preserve">Significant near-loss </w:t>
      </w:r>
    </w:p>
    <w:p w:rsidR="00BB0FE6" w:rsidRPr="00F72B7A" w:rsidRDefault="00BB0FE6" w:rsidP="00CF6D00">
      <w:pPr>
        <w:widowControl w:val="0"/>
        <w:numPr>
          <w:ilvl w:val="0"/>
          <w:numId w:val="136"/>
        </w:numPr>
        <w:tabs>
          <w:tab w:val="clear" w:pos="720"/>
          <w:tab w:val="num" w:pos="580"/>
        </w:tabs>
        <w:overflowPunct w:val="0"/>
        <w:autoSpaceDE w:val="0"/>
        <w:autoSpaceDN w:val="0"/>
        <w:adjustRightInd w:val="0"/>
        <w:spacing w:line="237" w:lineRule="auto"/>
        <w:ind w:left="580" w:hanging="292"/>
        <w:jc w:val="both"/>
        <w:rPr>
          <w:rFonts w:ascii="Symbol" w:hAnsi="Symbol" w:cs="Symbol"/>
          <w:color w:val="002060"/>
        </w:rPr>
      </w:pPr>
      <w:r w:rsidRPr="00F72B7A">
        <w:rPr>
          <w:color w:val="002060"/>
        </w:rPr>
        <w:t xml:space="preserve">Emergency situation </w:t>
      </w:r>
    </w:p>
    <w:p w:rsidR="00BB0FE6" w:rsidRPr="00F72B7A" w:rsidRDefault="00BB0FE6" w:rsidP="00CF6D00">
      <w:pPr>
        <w:widowControl w:val="0"/>
        <w:numPr>
          <w:ilvl w:val="0"/>
          <w:numId w:val="136"/>
        </w:numPr>
        <w:tabs>
          <w:tab w:val="clear" w:pos="720"/>
          <w:tab w:val="num" w:pos="580"/>
        </w:tabs>
        <w:overflowPunct w:val="0"/>
        <w:autoSpaceDE w:val="0"/>
        <w:autoSpaceDN w:val="0"/>
        <w:adjustRightInd w:val="0"/>
        <w:spacing w:line="239" w:lineRule="auto"/>
        <w:ind w:left="580" w:hanging="292"/>
        <w:jc w:val="both"/>
        <w:rPr>
          <w:rFonts w:ascii="Symbol" w:hAnsi="Symbol" w:cs="Symbol"/>
          <w:color w:val="002060"/>
        </w:rPr>
      </w:pPr>
      <w:r w:rsidRPr="00F72B7A">
        <w:rPr>
          <w:color w:val="002060"/>
        </w:rPr>
        <w:t xml:space="preserve">Alarm sounds </w:t>
      </w:r>
    </w:p>
    <w:p w:rsidR="00BB0FE6" w:rsidRPr="00F72B7A" w:rsidRDefault="00BB0FE6" w:rsidP="00CF6D00">
      <w:pPr>
        <w:widowControl w:val="0"/>
        <w:numPr>
          <w:ilvl w:val="0"/>
          <w:numId w:val="136"/>
        </w:numPr>
        <w:tabs>
          <w:tab w:val="clear" w:pos="720"/>
          <w:tab w:val="num" w:pos="580"/>
        </w:tabs>
        <w:overflowPunct w:val="0"/>
        <w:autoSpaceDE w:val="0"/>
        <w:autoSpaceDN w:val="0"/>
        <w:adjustRightInd w:val="0"/>
        <w:spacing w:line="239" w:lineRule="auto"/>
        <w:ind w:left="580" w:hanging="292"/>
        <w:jc w:val="both"/>
        <w:rPr>
          <w:rFonts w:ascii="Symbol" w:hAnsi="Symbol" w:cs="Symbol"/>
          <w:color w:val="002060"/>
        </w:rPr>
      </w:pPr>
      <w:r w:rsidRPr="00F72B7A">
        <w:rPr>
          <w:color w:val="002060"/>
        </w:rPr>
        <w:t xml:space="preserve">Change in conditions </w:t>
      </w:r>
    </w:p>
    <w:p w:rsidR="00BB0FE6" w:rsidRPr="00F72B7A" w:rsidRDefault="00BB0FE6" w:rsidP="00CF6D00">
      <w:pPr>
        <w:widowControl w:val="0"/>
        <w:numPr>
          <w:ilvl w:val="0"/>
          <w:numId w:val="136"/>
        </w:numPr>
        <w:tabs>
          <w:tab w:val="clear" w:pos="720"/>
          <w:tab w:val="num" w:pos="580"/>
        </w:tabs>
        <w:overflowPunct w:val="0"/>
        <w:autoSpaceDE w:val="0"/>
        <w:autoSpaceDN w:val="0"/>
        <w:adjustRightInd w:val="0"/>
        <w:spacing w:line="239" w:lineRule="auto"/>
        <w:ind w:left="580" w:hanging="292"/>
        <w:jc w:val="both"/>
        <w:rPr>
          <w:rFonts w:ascii="Symbol" w:hAnsi="Symbol" w:cs="Symbol"/>
          <w:color w:val="002060"/>
        </w:rPr>
      </w:pPr>
      <w:r w:rsidRPr="00F72B7A">
        <w:rPr>
          <w:color w:val="002060"/>
        </w:rPr>
        <w:t xml:space="preserve">Change in scope of work </w:t>
      </w:r>
    </w:p>
    <w:p w:rsidR="00BB0FE6" w:rsidRPr="00F72B7A" w:rsidRDefault="00BB0FE6" w:rsidP="00CF6D00">
      <w:pPr>
        <w:widowControl w:val="0"/>
        <w:numPr>
          <w:ilvl w:val="0"/>
          <w:numId w:val="136"/>
        </w:numPr>
        <w:tabs>
          <w:tab w:val="clear" w:pos="720"/>
          <w:tab w:val="num" w:pos="580"/>
        </w:tabs>
        <w:overflowPunct w:val="0"/>
        <w:autoSpaceDE w:val="0"/>
        <w:autoSpaceDN w:val="0"/>
        <w:adjustRightInd w:val="0"/>
        <w:spacing w:line="239" w:lineRule="auto"/>
        <w:ind w:left="580" w:hanging="292"/>
        <w:jc w:val="both"/>
        <w:rPr>
          <w:rFonts w:ascii="Symbol" w:hAnsi="Symbol" w:cs="Symbol"/>
          <w:color w:val="002060"/>
        </w:rPr>
      </w:pPr>
      <w:r w:rsidRPr="00F72B7A">
        <w:rPr>
          <w:color w:val="002060"/>
        </w:rPr>
        <w:t xml:space="preserve">Change in work plan </w:t>
      </w:r>
    </w:p>
    <w:p w:rsidR="00BB0FE6" w:rsidRPr="00F72B7A" w:rsidRDefault="00BB0FE6" w:rsidP="00CF6D00">
      <w:pPr>
        <w:widowControl w:val="0"/>
        <w:numPr>
          <w:ilvl w:val="0"/>
          <w:numId w:val="136"/>
        </w:numPr>
        <w:tabs>
          <w:tab w:val="clear" w:pos="720"/>
          <w:tab w:val="num" w:pos="580"/>
        </w:tabs>
        <w:overflowPunct w:val="0"/>
        <w:autoSpaceDE w:val="0"/>
        <w:autoSpaceDN w:val="0"/>
        <w:adjustRightInd w:val="0"/>
        <w:ind w:left="580" w:hanging="292"/>
        <w:jc w:val="both"/>
        <w:rPr>
          <w:rFonts w:ascii="Symbol" w:hAnsi="Symbol" w:cs="Symbol"/>
          <w:color w:val="002060"/>
        </w:rPr>
      </w:pPr>
      <w:r w:rsidRPr="00F72B7A">
        <w:rPr>
          <w:color w:val="002060"/>
        </w:rPr>
        <w:t xml:space="preserve">Anytime anyone feels that personnel, the environment, or equipment is at risk </w:t>
      </w:r>
    </w:p>
    <w:p w:rsidR="00BB0FE6" w:rsidRPr="00F72B7A" w:rsidRDefault="00BB0FE6" w:rsidP="00BB0FE6">
      <w:pPr>
        <w:rPr>
          <w:rFonts w:ascii="Arial" w:hAnsi="Arial" w:cs="Arial"/>
          <w:b/>
          <w:color w:val="002060"/>
          <w:sz w:val="40"/>
          <w:szCs w:val="40"/>
          <w:u w:val="single"/>
          <w:lang w:val="en-US"/>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How to Stop Work</w:t>
      </w:r>
    </w:p>
    <w:p w:rsidR="00BB0FE6" w:rsidRPr="00F72B7A" w:rsidRDefault="00BB0FE6" w:rsidP="00BB0FE6">
      <w:pPr>
        <w:widowControl w:val="0"/>
        <w:autoSpaceDE w:val="0"/>
        <w:autoSpaceDN w:val="0"/>
        <w:adjustRightInd w:val="0"/>
        <w:spacing w:line="104" w:lineRule="exact"/>
        <w:rPr>
          <w:color w:val="002060"/>
        </w:rPr>
      </w:pPr>
    </w:p>
    <w:p w:rsidR="00BB0FE6" w:rsidRPr="00F72B7A" w:rsidRDefault="00BB0FE6" w:rsidP="00CF6D00">
      <w:pPr>
        <w:widowControl w:val="0"/>
        <w:numPr>
          <w:ilvl w:val="0"/>
          <w:numId w:val="137"/>
        </w:numPr>
        <w:tabs>
          <w:tab w:val="clear" w:pos="720"/>
          <w:tab w:val="num" w:pos="851"/>
        </w:tabs>
        <w:overflowPunct w:val="0"/>
        <w:autoSpaceDE w:val="0"/>
        <w:autoSpaceDN w:val="0"/>
        <w:adjustRightInd w:val="0"/>
        <w:spacing w:line="239" w:lineRule="auto"/>
        <w:ind w:left="851" w:right="380" w:hanging="425"/>
        <w:rPr>
          <w:color w:val="002060"/>
        </w:rPr>
      </w:pPr>
      <w:r w:rsidRPr="00F72B7A">
        <w:rPr>
          <w:color w:val="002060"/>
        </w:rPr>
        <w:t xml:space="preserve">When a person identifies a perceived unsafe condition, act, error, omission, or lack of understanding that could result in an undesirable event, they must immediately initiate a stop work intervention with the person(s) potentially at risk. </w:t>
      </w:r>
    </w:p>
    <w:p w:rsidR="00BB0FE6" w:rsidRPr="00F72B7A" w:rsidRDefault="00BB0FE6" w:rsidP="00BB0FE6">
      <w:pPr>
        <w:widowControl w:val="0"/>
        <w:autoSpaceDE w:val="0"/>
        <w:autoSpaceDN w:val="0"/>
        <w:adjustRightInd w:val="0"/>
        <w:spacing w:line="2" w:lineRule="exact"/>
        <w:rPr>
          <w:color w:val="002060"/>
        </w:rPr>
      </w:pPr>
    </w:p>
    <w:p w:rsidR="00BB0FE6" w:rsidRPr="00F72B7A" w:rsidRDefault="00BB0FE6" w:rsidP="00CF6D00">
      <w:pPr>
        <w:widowControl w:val="0"/>
        <w:numPr>
          <w:ilvl w:val="0"/>
          <w:numId w:val="137"/>
        </w:numPr>
        <w:tabs>
          <w:tab w:val="clear" w:pos="720"/>
          <w:tab w:val="num" w:pos="851"/>
        </w:tabs>
        <w:overflowPunct w:val="0"/>
        <w:autoSpaceDE w:val="0"/>
        <w:autoSpaceDN w:val="0"/>
        <w:adjustRightInd w:val="0"/>
        <w:ind w:left="851" w:hanging="425"/>
        <w:rPr>
          <w:color w:val="002060"/>
        </w:rPr>
      </w:pPr>
      <w:r w:rsidRPr="00F72B7A">
        <w:rPr>
          <w:color w:val="002060"/>
        </w:rPr>
        <w:t xml:space="preserve">If the affected person(s) are not in immediate risk and the supervisor is readily available, the stop work action should be coordinated through the supervisor. If the supervisor is not readily available or the affected person(s) are at immediate risk, the stop work intervention should be initiated directly with those at risk. </w:t>
      </w:r>
    </w:p>
    <w:p w:rsidR="00BB0FE6" w:rsidRPr="00F72B7A" w:rsidRDefault="00BB0FE6" w:rsidP="00CF6D00">
      <w:pPr>
        <w:widowControl w:val="0"/>
        <w:numPr>
          <w:ilvl w:val="0"/>
          <w:numId w:val="137"/>
        </w:numPr>
        <w:tabs>
          <w:tab w:val="clear" w:pos="720"/>
          <w:tab w:val="num" w:pos="851"/>
        </w:tabs>
        <w:overflowPunct w:val="0"/>
        <w:autoSpaceDE w:val="0"/>
        <w:autoSpaceDN w:val="0"/>
        <w:adjustRightInd w:val="0"/>
        <w:spacing w:line="239" w:lineRule="auto"/>
        <w:ind w:left="851" w:right="220" w:hanging="425"/>
        <w:rPr>
          <w:color w:val="002060"/>
        </w:rPr>
      </w:pPr>
      <w:r w:rsidRPr="00F72B7A">
        <w:rPr>
          <w:color w:val="002060"/>
        </w:rPr>
        <w:lastRenderedPageBreak/>
        <w:t xml:space="preserve">Stop work interventions should be initiated in a positive manner by briefly introducing yourself and starting a conversation with, “I am using my stop work authority because…” Using this phrase will clarify the user’s intent and set proper expectations. </w:t>
      </w:r>
    </w:p>
    <w:p w:rsidR="00BB0FE6" w:rsidRPr="00F72B7A" w:rsidRDefault="00BB0FE6" w:rsidP="00BB0FE6">
      <w:pPr>
        <w:widowControl w:val="0"/>
        <w:autoSpaceDE w:val="0"/>
        <w:autoSpaceDN w:val="0"/>
        <w:adjustRightInd w:val="0"/>
        <w:spacing w:line="2" w:lineRule="exact"/>
        <w:rPr>
          <w:color w:val="002060"/>
        </w:rPr>
      </w:pPr>
    </w:p>
    <w:p w:rsidR="00BB0FE6" w:rsidRPr="00F72B7A" w:rsidRDefault="00BB0FE6" w:rsidP="00CF6D00">
      <w:pPr>
        <w:widowControl w:val="0"/>
        <w:numPr>
          <w:ilvl w:val="0"/>
          <w:numId w:val="137"/>
        </w:numPr>
        <w:tabs>
          <w:tab w:val="clear" w:pos="720"/>
          <w:tab w:val="num" w:pos="851"/>
        </w:tabs>
        <w:overflowPunct w:val="0"/>
        <w:autoSpaceDE w:val="0"/>
        <w:autoSpaceDN w:val="0"/>
        <w:adjustRightInd w:val="0"/>
        <w:spacing w:line="239" w:lineRule="auto"/>
        <w:ind w:left="851" w:right="60" w:hanging="425"/>
        <w:rPr>
          <w:color w:val="002060"/>
        </w:rPr>
      </w:pPr>
      <w:r w:rsidRPr="00F72B7A">
        <w:rPr>
          <w:color w:val="002060"/>
        </w:rPr>
        <w:t xml:space="preserve">Notify affected personnel and supervision of the stop work issue. If necessary, stop associated work activities, remove person(s) from the area, stabilize the situation, and make the area as safe as possible. </w:t>
      </w:r>
    </w:p>
    <w:p w:rsidR="00BB0FE6" w:rsidRPr="00F72B7A" w:rsidRDefault="00BB0FE6" w:rsidP="00BB0FE6">
      <w:pPr>
        <w:widowControl w:val="0"/>
        <w:autoSpaceDE w:val="0"/>
        <w:autoSpaceDN w:val="0"/>
        <w:adjustRightInd w:val="0"/>
        <w:spacing w:line="2" w:lineRule="exact"/>
        <w:rPr>
          <w:color w:val="002060"/>
        </w:rPr>
      </w:pPr>
    </w:p>
    <w:p w:rsidR="00BB0FE6" w:rsidRPr="00F72B7A" w:rsidRDefault="00BB0FE6" w:rsidP="00CF6D00">
      <w:pPr>
        <w:widowControl w:val="0"/>
        <w:numPr>
          <w:ilvl w:val="0"/>
          <w:numId w:val="137"/>
        </w:numPr>
        <w:tabs>
          <w:tab w:val="clear" w:pos="720"/>
          <w:tab w:val="num" w:pos="851"/>
        </w:tabs>
        <w:overflowPunct w:val="0"/>
        <w:autoSpaceDE w:val="0"/>
        <w:autoSpaceDN w:val="0"/>
        <w:adjustRightInd w:val="0"/>
        <w:ind w:left="851" w:hanging="425"/>
        <w:jc w:val="both"/>
        <w:rPr>
          <w:color w:val="002060"/>
        </w:rPr>
      </w:pPr>
      <w:r w:rsidRPr="00F72B7A">
        <w:rPr>
          <w:color w:val="002060"/>
        </w:rPr>
        <w:t xml:space="preserve">Affected parties shall discuss and gain agreement on the stop work issue. </w:t>
      </w:r>
    </w:p>
    <w:p w:rsidR="00BB0FE6" w:rsidRPr="00F72B7A" w:rsidRDefault="00BB0FE6" w:rsidP="00BB0FE6">
      <w:pPr>
        <w:widowControl w:val="0"/>
        <w:autoSpaceDE w:val="0"/>
        <w:autoSpaceDN w:val="0"/>
        <w:adjustRightInd w:val="0"/>
        <w:spacing w:line="1" w:lineRule="exact"/>
        <w:rPr>
          <w:color w:val="002060"/>
        </w:rPr>
      </w:pPr>
    </w:p>
    <w:p w:rsidR="00BB0FE6" w:rsidRPr="00F72B7A" w:rsidRDefault="00BB0FE6" w:rsidP="00CF6D00">
      <w:pPr>
        <w:widowControl w:val="0"/>
        <w:numPr>
          <w:ilvl w:val="0"/>
          <w:numId w:val="137"/>
        </w:numPr>
        <w:tabs>
          <w:tab w:val="clear" w:pos="720"/>
          <w:tab w:val="num" w:pos="851"/>
        </w:tabs>
        <w:overflowPunct w:val="0"/>
        <w:autoSpaceDE w:val="0"/>
        <w:autoSpaceDN w:val="0"/>
        <w:adjustRightInd w:val="0"/>
        <w:spacing w:line="239" w:lineRule="auto"/>
        <w:ind w:left="851" w:right="380" w:hanging="425"/>
        <w:rPr>
          <w:color w:val="002060"/>
        </w:rPr>
      </w:pPr>
      <w:r w:rsidRPr="00F72B7A">
        <w:rPr>
          <w:color w:val="002060"/>
        </w:rPr>
        <w:t xml:space="preserve">If determined and agreed that the task or operation is okay to proceed as is (i.e., the stop work initiator was unaware of certain facts or procedures), the affected persons should thank the initiator for their concern and proceed with the work. </w:t>
      </w:r>
    </w:p>
    <w:p w:rsidR="00BB0FE6" w:rsidRPr="00F72B7A" w:rsidRDefault="00BB0FE6" w:rsidP="00BB0FE6">
      <w:pPr>
        <w:widowControl w:val="0"/>
        <w:autoSpaceDE w:val="0"/>
        <w:autoSpaceDN w:val="0"/>
        <w:adjustRightInd w:val="0"/>
        <w:spacing w:line="2" w:lineRule="exact"/>
        <w:rPr>
          <w:color w:val="002060"/>
        </w:rPr>
      </w:pPr>
    </w:p>
    <w:p w:rsidR="00BB0FE6" w:rsidRPr="00F72B7A" w:rsidRDefault="00BB0FE6" w:rsidP="00CF6D00">
      <w:pPr>
        <w:widowControl w:val="0"/>
        <w:numPr>
          <w:ilvl w:val="0"/>
          <w:numId w:val="137"/>
        </w:numPr>
        <w:tabs>
          <w:tab w:val="clear" w:pos="720"/>
          <w:tab w:val="num" w:pos="1134"/>
        </w:tabs>
        <w:overflowPunct w:val="0"/>
        <w:autoSpaceDE w:val="0"/>
        <w:autoSpaceDN w:val="0"/>
        <w:adjustRightInd w:val="0"/>
        <w:spacing w:line="274" w:lineRule="auto"/>
        <w:ind w:left="851" w:right="440" w:hanging="425"/>
        <w:jc w:val="both"/>
        <w:rPr>
          <w:color w:val="002060"/>
        </w:rPr>
      </w:pPr>
      <w:r w:rsidRPr="00F72B7A">
        <w:rPr>
          <w:color w:val="002060"/>
        </w:rPr>
        <w:t xml:space="preserve">If determined and agreed that the stop work issue is valid, then every attempt should be made to resolve the issue to affected persons’ satisfaction prior to starting work. </w:t>
      </w:r>
    </w:p>
    <w:p w:rsidR="00BB0FE6" w:rsidRPr="00F72B7A" w:rsidRDefault="00BB0FE6" w:rsidP="00CF6D00">
      <w:pPr>
        <w:widowControl w:val="0"/>
        <w:numPr>
          <w:ilvl w:val="0"/>
          <w:numId w:val="137"/>
        </w:numPr>
        <w:tabs>
          <w:tab w:val="clear" w:pos="720"/>
          <w:tab w:val="num" w:pos="851"/>
        </w:tabs>
        <w:overflowPunct w:val="0"/>
        <w:autoSpaceDE w:val="0"/>
        <w:autoSpaceDN w:val="0"/>
        <w:adjustRightInd w:val="0"/>
        <w:spacing w:line="239" w:lineRule="auto"/>
        <w:ind w:left="851" w:right="20" w:hanging="425"/>
        <w:rPr>
          <w:color w:val="002060"/>
        </w:rPr>
      </w:pPr>
      <w:r w:rsidRPr="00F72B7A">
        <w:rPr>
          <w:color w:val="002060"/>
        </w:rPr>
        <w:t xml:space="preserve">If the stop work issue cannot be resolved immediately, work shall be suspended until proper resolution is achieved. When opinions differ regarding the validity of the stop work issue or adequacy of the resolution actions, the person in charge at the location shall make the final determination. Details regarding differences of opinion and resolution actions should be included in the documented report. </w:t>
      </w:r>
    </w:p>
    <w:p w:rsidR="00BB0FE6" w:rsidRPr="00F72B7A" w:rsidRDefault="00BB0FE6" w:rsidP="00BB0FE6">
      <w:pPr>
        <w:widowControl w:val="0"/>
        <w:autoSpaceDE w:val="0"/>
        <w:autoSpaceDN w:val="0"/>
        <w:adjustRightInd w:val="0"/>
        <w:spacing w:line="4" w:lineRule="exact"/>
        <w:rPr>
          <w:color w:val="002060"/>
        </w:rPr>
      </w:pPr>
    </w:p>
    <w:p w:rsidR="00BB0FE6" w:rsidRPr="00F72B7A" w:rsidRDefault="00BB0FE6" w:rsidP="00CF6D00">
      <w:pPr>
        <w:widowControl w:val="0"/>
        <w:numPr>
          <w:ilvl w:val="0"/>
          <w:numId w:val="137"/>
        </w:numPr>
        <w:tabs>
          <w:tab w:val="clear" w:pos="720"/>
          <w:tab w:val="num" w:pos="851"/>
        </w:tabs>
        <w:overflowPunct w:val="0"/>
        <w:autoSpaceDE w:val="0"/>
        <w:autoSpaceDN w:val="0"/>
        <w:adjustRightInd w:val="0"/>
        <w:spacing w:line="256" w:lineRule="auto"/>
        <w:ind w:left="851" w:right="400"/>
        <w:jc w:val="both"/>
        <w:rPr>
          <w:color w:val="002060"/>
        </w:rPr>
      </w:pPr>
      <w:r w:rsidRPr="00F72B7A">
        <w:rPr>
          <w:color w:val="002060"/>
        </w:rPr>
        <w:t xml:space="preserve">Positive feedback should be given to affected personnel regarding resolution of the stop work issue. Under no circumstances should retribution be directed at any person(s) who exercise in good faith their stop work authority as detailed in this program. </w:t>
      </w:r>
    </w:p>
    <w:p w:rsidR="00BB0FE6" w:rsidRPr="00F72B7A" w:rsidRDefault="00BB0FE6" w:rsidP="00BB0FE6">
      <w:pPr>
        <w:rPr>
          <w:rFonts w:ascii="Arial" w:hAnsi="Arial" w:cs="Arial"/>
          <w:b/>
          <w:color w:val="002060"/>
          <w:sz w:val="40"/>
          <w:szCs w:val="40"/>
          <w:u w:val="single"/>
          <w:lang w:val="en-US"/>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Contractors and Stop Work Authority</w:t>
      </w:r>
    </w:p>
    <w:p w:rsidR="00BB0FE6" w:rsidRPr="00F72B7A" w:rsidRDefault="00BB0FE6" w:rsidP="00BB0FE6">
      <w:pPr>
        <w:widowControl w:val="0"/>
        <w:autoSpaceDE w:val="0"/>
        <w:autoSpaceDN w:val="0"/>
        <w:adjustRightInd w:val="0"/>
        <w:spacing w:line="178" w:lineRule="exact"/>
        <w:rPr>
          <w:color w:val="002060"/>
        </w:rPr>
      </w:pPr>
    </w:p>
    <w:p w:rsidR="00BB0FE6" w:rsidRPr="00F72B7A" w:rsidRDefault="00BB0FE6" w:rsidP="00BB0FE6">
      <w:pPr>
        <w:widowControl w:val="0"/>
        <w:overflowPunct w:val="0"/>
        <w:autoSpaceDE w:val="0"/>
        <w:autoSpaceDN w:val="0"/>
        <w:adjustRightInd w:val="0"/>
        <w:spacing w:line="246" w:lineRule="auto"/>
        <w:ind w:right="300"/>
        <w:rPr>
          <w:color w:val="002060"/>
        </w:rPr>
      </w:pPr>
      <w:r w:rsidRPr="00F72B7A">
        <w:rPr>
          <w:color w:val="002060"/>
        </w:rPr>
        <w:t>Contractors have the same responsibility and authority as company employees to stop work when an imminent hazard to persons, property or the environment is identified. In addition, contractors shall immediately notify a company representative that work has stopped, the reasons for stopping the work, work with the company representative to resolve any issues, and reach consensus to resume work. Appropriate measures shall be taken to abate the imminent hazard and coordinate efforts with the company representative to mitigate the potential for recurrence.</w:t>
      </w:r>
    </w:p>
    <w:p w:rsidR="00BB0FE6" w:rsidRPr="00F72B7A" w:rsidRDefault="00BB0FE6" w:rsidP="00BB0FE6">
      <w:pPr>
        <w:widowControl w:val="0"/>
        <w:overflowPunct w:val="0"/>
        <w:autoSpaceDE w:val="0"/>
        <w:autoSpaceDN w:val="0"/>
        <w:adjustRightInd w:val="0"/>
        <w:spacing w:line="246" w:lineRule="auto"/>
        <w:ind w:right="300"/>
        <w:rPr>
          <w:color w:val="002060"/>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SWA Conflict Resolution</w:t>
      </w:r>
    </w:p>
    <w:p w:rsidR="00BB0FE6" w:rsidRPr="00F72B7A" w:rsidRDefault="00BB0FE6" w:rsidP="00BB0FE6">
      <w:pPr>
        <w:widowControl w:val="0"/>
        <w:autoSpaceDE w:val="0"/>
        <w:autoSpaceDN w:val="0"/>
        <w:adjustRightInd w:val="0"/>
        <w:spacing w:line="178" w:lineRule="exact"/>
        <w:rPr>
          <w:color w:val="002060"/>
        </w:rPr>
      </w:pPr>
    </w:p>
    <w:p w:rsidR="00BB0FE6" w:rsidRPr="00F72B7A" w:rsidRDefault="00BB0FE6" w:rsidP="00BB0FE6">
      <w:pPr>
        <w:widowControl w:val="0"/>
        <w:overflowPunct w:val="0"/>
        <w:autoSpaceDE w:val="0"/>
        <w:autoSpaceDN w:val="0"/>
        <w:adjustRightInd w:val="0"/>
        <w:spacing w:line="251" w:lineRule="auto"/>
        <w:jc w:val="both"/>
        <w:rPr>
          <w:color w:val="002060"/>
        </w:rPr>
      </w:pPr>
      <w:r w:rsidRPr="00F72B7A">
        <w:rPr>
          <w:color w:val="002060"/>
        </w:rPr>
        <w:t>When opinions differ regarding the validity of a stop work intervention or the decision to resume work, a clear protocol must be established to properly resolve the conflict. Persons with proper authority (e.g. next level of management, HES manager) who are not party to the conflict should be identified to resolve such issues. This proper authority may not reside at the location where the conflict occurred.</w:t>
      </w:r>
    </w:p>
    <w:p w:rsidR="00BB0FE6" w:rsidRPr="00F72B7A" w:rsidRDefault="00BB0FE6" w:rsidP="00A22500">
      <w:pPr>
        <w:jc w:val="center"/>
        <w:rPr>
          <w:rFonts w:ascii="Arial" w:hAnsi="Arial" w:cs="Arial"/>
          <w:b/>
          <w:color w:val="002060"/>
          <w:sz w:val="40"/>
          <w:szCs w:val="40"/>
          <w:u w:val="single"/>
          <w:lang w:val="en-US"/>
        </w:rPr>
      </w:pPr>
    </w:p>
    <w:p w:rsidR="00BB0FE6" w:rsidRPr="00F72B7A" w:rsidRDefault="00BB0FE6" w:rsidP="00A22500">
      <w:pPr>
        <w:jc w:val="center"/>
        <w:rPr>
          <w:rFonts w:ascii="Arial" w:hAnsi="Arial" w:cs="Arial"/>
          <w:b/>
          <w:color w:val="002060"/>
          <w:sz w:val="40"/>
          <w:szCs w:val="40"/>
          <w:u w:val="single"/>
          <w:lang w:val="en-US"/>
        </w:rPr>
      </w:pPr>
    </w:p>
    <w:p w:rsidR="00BB0FE6" w:rsidRPr="00F72B7A" w:rsidRDefault="00BB0FE6" w:rsidP="00BB0FE6">
      <w:pPr>
        <w:widowControl w:val="0"/>
        <w:autoSpaceDE w:val="0"/>
        <w:autoSpaceDN w:val="0"/>
        <w:adjustRightInd w:val="0"/>
        <w:rPr>
          <w:rFonts w:ascii="Verdana" w:hAnsi="Verdana" w:cs="Verdana"/>
          <w:b/>
          <w:bCs/>
          <w:color w:val="002060"/>
        </w:rPr>
      </w:pPr>
    </w:p>
    <w:p w:rsidR="00BB0FE6" w:rsidRPr="00F72B7A" w:rsidRDefault="00BB0FE6" w:rsidP="00BB0FE6">
      <w:pPr>
        <w:widowControl w:val="0"/>
        <w:autoSpaceDE w:val="0"/>
        <w:autoSpaceDN w:val="0"/>
        <w:adjustRightInd w:val="0"/>
        <w:rPr>
          <w:rFonts w:ascii="Verdana" w:hAnsi="Verdana" w:cs="Verdana"/>
          <w:b/>
          <w:bCs/>
          <w:color w:val="002060"/>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Reporting</w:t>
      </w:r>
    </w:p>
    <w:p w:rsidR="00BB0FE6" w:rsidRPr="00F72B7A" w:rsidRDefault="00BB0FE6" w:rsidP="00BB0FE6">
      <w:pPr>
        <w:widowControl w:val="0"/>
        <w:autoSpaceDE w:val="0"/>
        <w:autoSpaceDN w:val="0"/>
        <w:adjustRightInd w:val="0"/>
        <w:spacing w:line="181" w:lineRule="exact"/>
        <w:rPr>
          <w:color w:val="002060"/>
        </w:rPr>
      </w:pPr>
    </w:p>
    <w:p w:rsidR="00BB0FE6" w:rsidRPr="00F72B7A" w:rsidRDefault="00BB0FE6" w:rsidP="00BB0FE6">
      <w:pPr>
        <w:widowControl w:val="0"/>
        <w:autoSpaceDE w:val="0"/>
        <w:autoSpaceDN w:val="0"/>
        <w:adjustRightInd w:val="0"/>
        <w:rPr>
          <w:color w:val="002060"/>
        </w:rPr>
      </w:pPr>
      <w:r w:rsidRPr="00F72B7A">
        <w:rPr>
          <w:color w:val="002060"/>
        </w:rPr>
        <w:t>Stop work interventions should be formally documented and reported in order to:</w:t>
      </w:r>
    </w:p>
    <w:p w:rsidR="00BB0FE6" w:rsidRPr="00F72B7A" w:rsidRDefault="00BB0FE6" w:rsidP="00BB0FE6">
      <w:pPr>
        <w:widowControl w:val="0"/>
        <w:autoSpaceDE w:val="0"/>
        <w:autoSpaceDN w:val="0"/>
        <w:adjustRightInd w:val="0"/>
        <w:spacing w:line="120" w:lineRule="exact"/>
        <w:rPr>
          <w:color w:val="002060"/>
        </w:rPr>
      </w:pPr>
    </w:p>
    <w:p w:rsidR="00BB0FE6" w:rsidRPr="00F72B7A" w:rsidRDefault="00BB0FE6" w:rsidP="00CF6D00">
      <w:pPr>
        <w:widowControl w:val="0"/>
        <w:numPr>
          <w:ilvl w:val="0"/>
          <w:numId w:val="138"/>
        </w:numPr>
        <w:tabs>
          <w:tab w:val="clear" w:pos="720"/>
          <w:tab w:val="num" w:pos="1220"/>
        </w:tabs>
        <w:overflowPunct w:val="0"/>
        <w:autoSpaceDE w:val="0"/>
        <w:autoSpaceDN w:val="0"/>
        <w:adjustRightInd w:val="0"/>
        <w:spacing w:line="239" w:lineRule="auto"/>
        <w:ind w:left="1220" w:hanging="356"/>
        <w:jc w:val="both"/>
        <w:rPr>
          <w:color w:val="002060"/>
        </w:rPr>
      </w:pPr>
      <w:r w:rsidRPr="00F72B7A">
        <w:rPr>
          <w:color w:val="002060"/>
        </w:rPr>
        <w:t xml:space="preserve">Measure participation </w:t>
      </w:r>
    </w:p>
    <w:p w:rsidR="00BB0FE6" w:rsidRPr="00F72B7A" w:rsidRDefault="00BB0FE6" w:rsidP="00BB0FE6">
      <w:pPr>
        <w:widowControl w:val="0"/>
        <w:autoSpaceDE w:val="0"/>
        <w:autoSpaceDN w:val="0"/>
        <w:adjustRightInd w:val="0"/>
        <w:spacing w:line="1" w:lineRule="exact"/>
        <w:rPr>
          <w:color w:val="002060"/>
        </w:rPr>
      </w:pPr>
    </w:p>
    <w:p w:rsidR="00BB0FE6" w:rsidRPr="00F72B7A" w:rsidRDefault="00BB0FE6" w:rsidP="00CF6D00">
      <w:pPr>
        <w:widowControl w:val="0"/>
        <w:numPr>
          <w:ilvl w:val="0"/>
          <w:numId w:val="138"/>
        </w:numPr>
        <w:tabs>
          <w:tab w:val="clear" w:pos="720"/>
          <w:tab w:val="num" w:pos="1220"/>
        </w:tabs>
        <w:overflowPunct w:val="0"/>
        <w:autoSpaceDE w:val="0"/>
        <w:autoSpaceDN w:val="0"/>
        <w:adjustRightInd w:val="0"/>
        <w:spacing w:line="239" w:lineRule="auto"/>
        <w:ind w:left="1220" w:hanging="356"/>
        <w:jc w:val="both"/>
        <w:rPr>
          <w:color w:val="002060"/>
        </w:rPr>
      </w:pPr>
      <w:r w:rsidRPr="00F72B7A">
        <w:rPr>
          <w:color w:val="002060"/>
        </w:rPr>
        <w:t xml:space="preserve">Determine quality of interventions and follow up </w:t>
      </w:r>
    </w:p>
    <w:p w:rsidR="00BB0FE6" w:rsidRPr="00F72B7A" w:rsidRDefault="00BB0FE6" w:rsidP="00CF6D00">
      <w:pPr>
        <w:widowControl w:val="0"/>
        <w:numPr>
          <w:ilvl w:val="0"/>
          <w:numId w:val="138"/>
        </w:numPr>
        <w:tabs>
          <w:tab w:val="clear" w:pos="720"/>
          <w:tab w:val="num" w:pos="1220"/>
        </w:tabs>
        <w:overflowPunct w:val="0"/>
        <w:autoSpaceDE w:val="0"/>
        <w:autoSpaceDN w:val="0"/>
        <w:adjustRightInd w:val="0"/>
        <w:spacing w:line="239" w:lineRule="auto"/>
        <w:ind w:left="1220" w:hanging="356"/>
        <w:jc w:val="both"/>
        <w:rPr>
          <w:color w:val="002060"/>
        </w:rPr>
      </w:pPr>
      <w:r w:rsidRPr="00F72B7A">
        <w:rPr>
          <w:color w:val="002060"/>
        </w:rPr>
        <w:t xml:space="preserve">Trend common issues and identify opportunities for improvement </w:t>
      </w:r>
    </w:p>
    <w:p w:rsidR="00BB0FE6" w:rsidRPr="00F72B7A" w:rsidRDefault="00BB0FE6" w:rsidP="00CF6D00">
      <w:pPr>
        <w:widowControl w:val="0"/>
        <w:numPr>
          <w:ilvl w:val="0"/>
          <w:numId w:val="138"/>
        </w:numPr>
        <w:tabs>
          <w:tab w:val="clear" w:pos="720"/>
          <w:tab w:val="num" w:pos="1220"/>
        </w:tabs>
        <w:overflowPunct w:val="0"/>
        <w:autoSpaceDE w:val="0"/>
        <w:autoSpaceDN w:val="0"/>
        <w:adjustRightInd w:val="0"/>
        <w:ind w:left="1220" w:hanging="356"/>
        <w:jc w:val="both"/>
        <w:rPr>
          <w:color w:val="002060"/>
        </w:rPr>
      </w:pPr>
      <w:r w:rsidRPr="00F72B7A">
        <w:rPr>
          <w:color w:val="002060"/>
        </w:rPr>
        <w:t xml:space="preserve">Facilitate sharing of </w:t>
      </w:r>
      <w:proofErr w:type="spellStart"/>
      <w:r w:rsidRPr="00F72B7A">
        <w:rPr>
          <w:color w:val="002060"/>
        </w:rPr>
        <w:t>learnings</w:t>
      </w:r>
      <w:proofErr w:type="spellEnd"/>
      <w:r w:rsidRPr="00F72B7A">
        <w:rPr>
          <w:color w:val="002060"/>
        </w:rPr>
        <w:t xml:space="preserve"> </w:t>
      </w:r>
    </w:p>
    <w:p w:rsidR="00BB0FE6" w:rsidRPr="00F72B7A" w:rsidRDefault="00BB0FE6" w:rsidP="00BB0FE6">
      <w:pPr>
        <w:widowControl w:val="0"/>
        <w:autoSpaceDE w:val="0"/>
        <w:autoSpaceDN w:val="0"/>
        <w:adjustRightInd w:val="0"/>
        <w:spacing w:line="1" w:lineRule="exact"/>
        <w:rPr>
          <w:color w:val="002060"/>
        </w:rPr>
      </w:pPr>
    </w:p>
    <w:p w:rsidR="00BB0FE6" w:rsidRPr="00F72B7A" w:rsidRDefault="00BB0FE6" w:rsidP="00CF6D00">
      <w:pPr>
        <w:widowControl w:val="0"/>
        <w:numPr>
          <w:ilvl w:val="0"/>
          <w:numId w:val="138"/>
        </w:numPr>
        <w:tabs>
          <w:tab w:val="clear" w:pos="720"/>
          <w:tab w:val="num" w:pos="1220"/>
        </w:tabs>
        <w:overflowPunct w:val="0"/>
        <w:autoSpaceDE w:val="0"/>
        <w:autoSpaceDN w:val="0"/>
        <w:adjustRightInd w:val="0"/>
        <w:ind w:left="1220" w:hanging="357"/>
        <w:jc w:val="both"/>
        <w:rPr>
          <w:color w:val="002060"/>
        </w:rPr>
      </w:pPr>
      <w:r w:rsidRPr="00F72B7A">
        <w:rPr>
          <w:color w:val="002060"/>
        </w:rPr>
        <w:t xml:space="preserve">Contribute to recognition schemes </w:t>
      </w:r>
    </w:p>
    <w:p w:rsidR="00BB0FE6" w:rsidRPr="00F72B7A" w:rsidRDefault="00BB0FE6" w:rsidP="00BB0FE6">
      <w:pPr>
        <w:widowControl w:val="0"/>
        <w:autoSpaceDE w:val="0"/>
        <w:autoSpaceDN w:val="0"/>
        <w:adjustRightInd w:val="0"/>
        <w:spacing w:line="119" w:lineRule="exact"/>
        <w:rPr>
          <w:color w:val="002060"/>
        </w:rPr>
      </w:pPr>
    </w:p>
    <w:p w:rsidR="00BB0FE6" w:rsidRPr="00F72B7A" w:rsidRDefault="00BB0FE6" w:rsidP="00BB0FE6">
      <w:pPr>
        <w:widowControl w:val="0"/>
        <w:overflowPunct w:val="0"/>
        <w:autoSpaceDE w:val="0"/>
        <w:autoSpaceDN w:val="0"/>
        <w:adjustRightInd w:val="0"/>
        <w:spacing w:line="256" w:lineRule="auto"/>
        <w:ind w:right="500"/>
        <w:jc w:val="both"/>
        <w:rPr>
          <w:color w:val="002060"/>
        </w:rPr>
      </w:pPr>
      <w:r w:rsidRPr="00F72B7A">
        <w:rPr>
          <w:color w:val="002060"/>
        </w:rPr>
        <w:t>Reporting can be achieved either by developing a stand-alone reporting process or using the incident reporting processes. Whatever method is selected, separate detail regarding stop work interventions should be maintained as a demonstration of process maturity and value.</w:t>
      </w:r>
    </w:p>
    <w:p w:rsidR="00BB0FE6" w:rsidRPr="00F72B7A" w:rsidRDefault="00BB0FE6" w:rsidP="00BB0FE6">
      <w:pPr>
        <w:widowControl w:val="0"/>
        <w:autoSpaceDE w:val="0"/>
        <w:autoSpaceDN w:val="0"/>
        <w:adjustRightInd w:val="0"/>
        <w:spacing w:line="71" w:lineRule="exact"/>
        <w:rPr>
          <w:color w:val="002060"/>
        </w:rPr>
      </w:pPr>
    </w:p>
    <w:p w:rsidR="00BB0FE6" w:rsidRPr="00F72B7A" w:rsidRDefault="00BB0FE6" w:rsidP="00BB0FE6">
      <w:pPr>
        <w:widowControl w:val="0"/>
        <w:autoSpaceDE w:val="0"/>
        <w:autoSpaceDN w:val="0"/>
        <w:adjustRightInd w:val="0"/>
        <w:rPr>
          <w:color w:val="002060"/>
        </w:rPr>
      </w:pPr>
      <w:r w:rsidRPr="00F72B7A">
        <w:rPr>
          <w:color w:val="002060"/>
        </w:rPr>
        <w:t>Observers are encouraged to document when Stop Work Authority is exercised during an observation.</w:t>
      </w:r>
    </w:p>
    <w:p w:rsidR="00BB0FE6" w:rsidRPr="00F72B7A" w:rsidRDefault="00BB0FE6" w:rsidP="00BB0FE6">
      <w:pPr>
        <w:widowControl w:val="0"/>
        <w:autoSpaceDE w:val="0"/>
        <w:autoSpaceDN w:val="0"/>
        <w:adjustRightInd w:val="0"/>
        <w:spacing w:line="251" w:lineRule="exact"/>
        <w:rPr>
          <w:color w:val="002060"/>
        </w:rPr>
      </w:pPr>
    </w:p>
    <w:p w:rsidR="00BB0FE6" w:rsidRPr="00F72B7A" w:rsidRDefault="00BB0FE6" w:rsidP="00BB0FE6">
      <w:pPr>
        <w:widowControl w:val="0"/>
        <w:overflowPunct w:val="0"/>
        <w:autoSpaceDE w:val="0"/>
        <w:autoSpaceDN w:val="0"/>
        <w:adjustRightInd w:val="0"/>
        <w:spacing w:line="274" w:lineRule="auto"/>
        <w:ind w:right="180"/>
        <w:rPr>
          <w:color w:val="002060"/>
        </w:rPr>
      </w:pPr>
      <w:r w:rsidRPr="00F72B7A">
        <w:rPr>
          <w:color w:val="002060"/>
        </w:rPr>
        <w:t>When opinions differ regarding the validity of the stop work issue or adequacy of the resolution actions, the person in charge at the location shall make the final determination.</w:t>
      </w:r>
    </w:p>
    <w:p w:rsidR="00BB0FE6" w:rsidRPr="00F72B7A" w:rsidRDefault="00BB0FE6" w:rsidP="00A22500">
      <w:pPr>
        <w:jc w:val="center"/>
        <w:rPr>
          <w:rFonts w:ascii="Arial" w:hAnsi="Arial" w:cs="Arial"/>
          <w:b/>
          <w:color w:val="002060"/>
          <w:sz w:val="40"/>
          <w:szCs w:val="40"/>
          <w:u w:val="single"/>
          <w:lang w:val="en-US"/>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Follow-up</w:t>
      </w:r>
    </w:p>
    <w:p w:rsidR="00BB0FE6" w:rsidRPr="00F72B7A" w:rsidRDefault="00BB0FE6" w:rsidP="00BB0FE6">
      <w:pPr>
        <w:widowControl w:val="0"/>
        <w:autoSpaceDE w:val="0"/>
        <w:autoSpaceDN w:val="0"/>
        <w:adjustRightInd w:val="0"/>
        <w:spacing w:line="178" w:lineRule="exact"/>
        <w:rPr>
          <w:color w:val="002060"/>
        </w:rPr>
      </w:pPr>
    </w:p>
    <w:p w:rsidR="00BB0FE6" w:rsidRPr="00F72B7A" w:rsidRDefault="00BB0FE6" w:rsidP="00BB0FE6">
      <w:pPr>
        <w:widowControl w:val="0"/>
        <w:overflowPunct w:val="0"/>
        <w:autoSpaceDE w:val="0"/>
        <w:autoSpaceDN w:val="0"/>
        <w:adjustRightInd w:val="0"/>
        <w:spacing w:line="274" w:lineRule="auto"/>
        <w:ind w:right="20"/>
        <w:rPr>
          <w:color w:val="002060"/>
        </w:rPr>
      </w:pPr>
      <w:r w:rsidRPr="00F72B7A">
        <w:rPr>
          <w:color w:val="002060"/>
          <w:sz w:val="21"/>
          <w:szCs w:val="21"/>
        </w:rPr>
        <w:t>Stop work interventions that identified Health, Environment and Safety concerns should be addressed to the satisfaction of all involved persons prior to the resumption of work. Although most issues can be adequately resolved in a timely manner at the job site, occasionally additional investigation and corrective</w:t>
      </w:r>
      <w:r w:rsidRPr="00F72B7A">
        <w:rPr>
          <w:color w:val="002060"/>
        </w:rPr>
        <w:t xml:space="preserve"> actions may be required to identify and address root causes. Corrective actions should be addressed and followed through to completion.</w:t>
      </w:r>
    </w:p>
    <w:p w:rsidR="00BB0FE6" w:rsidRPr="00F72B7A" w:rsidRDefault="00BB0FE6" w:rsidP="00BB0FE6">
      <w:pPr>
        <w:widowControl w:val="0"/>
        <w:overflowPunct w:val="0"/>
        <w:autoSpaceDE w:val="0"/>
        <w:autoSpaceDN w:val="0"/>
        <w:adjustRightInd w:val="0"/>
        <w:spacing w:line="274" w:lineRule="auto"/>
        <w:ind w:right="20"/>
        <w:rPr>
          <w:color w:val="002060"/>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Reward and Recognition</w:t>
      </w:r>
    </w:p>
    <w:p w:rsidR="00BB0FE6" w:rsidRPr="00F72B7A" w:rsidRDefault="00BB0FE6" w:rsidP="00BB0FE6">
      <w:pPr>
        <w:widowControl w:val="0"/>
        <w:autoSpaceDE w:val="0"/>
        <w:autoSpaceDN w:val="0"/>
        <w:adjustRightInd w:val="0"/>
        <w:spacing w:line="181" w:lineRule="exact"/>
        <w:rPr>
          <w:color w:val="002060"/>
        </w:rPr>
      </w:pPr>
    </w:p>
    <w:p w:rsidR="00BB0FE6" w:rsidRPr="00F72B7A" w:rsidRDefault="00BB0FE6" w:rsidP="00BB0FE6">
      <w:pPr>
        <w:widowControl w:val="0"/>
        <w:overflowPunct w:val="0"/>
        <w:autoSpaceDE w:val="0"/>
        <w:autoSpaceDN w:val="0"/>
        <w:adjustRightInd w:val="0"/>
        <w:spacing w:line="250" w:lineRule="auto"/>
        <w:ind w:right="60"/>
        <w:rPr>
          <w:color w:val="002060"/>
        </w:rPr>
      </w:pPr>
      <w:r w:rsidRPr="00F72B7A">
        <w:rPr>
          <w:color w:val="002060"/>
        </w:rPr>
        <w:t xml:space="preserve">Consistent with our reward and recognition culture, a recognition scheme should be developed to positively reinforce desired </w:t>
      </w:r>
      <w:proofErr w:type="spellStart"/>
      <w:r w:rsidRPr="00F72B7A">
        <w:rPr>
          <w:color w:val="002060"/>
        </w:rPr>
        <w:t>behaviors</w:t>
      </w:r>
      <w:proofErr w:type="spellEnd"/>
      <w:r w:rsidRPr="00F72B7A">
        <w:rPr>
          <w:color w:val="002060"/>
        </w:rPr>
        <w:t xml:space="preserve"> (i.e., the timely execution and response to stop work interventions). Conscious effort should be given to recognize individuals or work groups that exercise their authority to stop work in a manner consistent with company policy.</w:t>
      </w:r>
    </w:p>
    <w:p w:rsidR="00BB0FE6" w:rsidRPr="00F72B7A" w:rsidRDefault="00BB0FE6" w:rsidP="00BB0FE6">
      <w:pPr>
        <w:widowControl w:val="0"/>
        <w:autoSpaceDE w:val="0"/>
        <w:autoSpaceDN w:val="0"/>
        <w:adjustRightInd w:val="0"/>
        <w:spacing w:line="35" w:lineRule="exact"/>
        <w:rPr>
          <w:color w:val="002060"/>
        </w:rPr>
      </w:pPr>
    </w:p>
    <w:p w:rsidR="00BB0FE6" w:rsidRPr="00F72B7A" w:rsidRDefault="00BB0FE6" w:rsidP="00BB0FE6">
      <w:pPr>
        <w:widowControl w:val="0"/>
        <w:autoSpaceDE w:val="0"/>
        <w:autoSpaceDN w:val="0"/>
        <w:adjustRightInd w:val="0"/>
        <w:rPr>
          <w:color w:val="002060"/>
        </w:rPr>
      </w:pPr>
      <w:r w:rsidRPr="00F72B7A">
        <w:rPr>
          <w:color w:val="002060"/>
        </w:rPr>
        <w:t>Many opportunities exist to provide such recognition as:</w:t>
      </w:r>
    </w:p>
    <w:p w:rsidR="00BB0FE6" w:rsidRPr="00F72B7A" w:rsidRDefault="00BB0FE6" w:rsidP="00BB0FE6">
      <w:pPr>
        <w:widowControl w:val="0"/>
        <w:autoSpaceDE w:val="0"/>
        <w:autoSpaceDN w:val="0"/>
        <w:adjustRightInd w:val="0"/>
        <w:spacing w:line="135" w:lineRule="exact"/>
        <w:rPr>
          <w:color w:val="002060"/>
        </w:rPr>
      </w:pPr>
    </w:p>
    <w:p w:rsidR="00BB0FE6" w:rsidRPr="00F72B7A" w:rsidRDefault="00BB0FE6" w:rsidP="00CF6D00">
      <w:pPr>
        <w:widowControl w:val="0"/>
        <w:numPr>
          <w:ilvl w:val="0"/>
          <w:numId w:val="139"/>
        </w:numPr>
        <w:tabs>
          <w:tab w:val="clear" w:pos="720"/>
          <w:tab w:val="num" w:pos="580"/>
        </w:tabs>
        <w:overflowPunct w:val="0"/>
        <w:autoSpaceDE w:val="0"/>
        <w:autoSpaceDN w:val="0"/>
        <w:adjustRightInd w:val="0"/>
        <w:spacing w:line="239" w:lineRule="auto"/>
        <w:ind w:left="580" w:hanging="292"/>
        <w:jc w:val="both"/>
        <w:rPr>
          <w:rFonts w:ascii="Symbol" w:hAnsi="Symbol" w:cs="Symbol"/>
          <w:color w:val="002060"/>
        </w:rPr>
      </w:pPr>
      <w:r w:rsidRPr="00F72B7A">
        <w:rPr>
          <w:color w:val="002060"/>
        </w:rPr>
        <w:t xml:space="preserve">Individual recognition by supervisor for each intervention </w:t>
      </w:r>
    </w:p>
    <w:p w:rsidR="00BB0FE6" w:rsidRPr="00F72B7A" w:rsidRDefault="00BB0FE6" w:rsidP="00BB0FE6">
      <w:pPr>
        <w:widowControl w:val="0"/>
        <w:autoSpaceDE w:val="0"/>
        <w:autoSpaceDN w:val="0"/>
        <w:adjustRightInd w:val="0"/>
        <w:spacing w:line="1" w:lineRule="exact"/>
        <w:rPr>
          <w:rFonts w:ascii="Symbol" w:hAnsi="Symbol" w:cs="Symbol"/>
          <w:color w:val="002060"/>
        </w:rPr>
      </w:pPr>
    </w:p>
    <w:p w:rsidR="00BB0FE6" w:rsidRPr="00F72B7A" w:rsidRDefault="00BB0FE6" w:rsidP="00CF6D00">
      <w:pPr>
        <w:widowControl w:val="0"/>
        <w:numPr>
          <w:ilvl w:val="0"/>
          <w:numId w:val="139"/>
        </w:numPr>
        <w:tabs>
          <w:tab w:val="clear" w:pos="720"/>
          <w:tab w:val="num" w:pos="580"/>
        </w:tabs>
        <w:overflowPunct w:val="0"/>
        <w:autoSpaceDE w:val="0"/>
        <w:autoSpaceDN w:val="0"/>
        <w:adjustRightInd w:val="0"/>
        <w:spacing w:line="239" w:lineRule="auto"/>
        <w:ind w:left="580" w:hanging="292"/>
        <w:jc w:val="both"/>
        <w:rPr>
          <w:rFonts w:ascii="Symbol" w:hAnsi="Symbol" w:cs="Symbol"/>
          <w:color w:val="002060"/>
        </w:rPr>
      </w:pPr>
      <w:r w:rsidRPr="00F72B7A">
        <w:rPr>
          <w:color w:val="002060"/>
        </w:rPr>
        <w:t xml:space="preserve">Regular peer recognition of “good stops” in safety meetings </w:t>
      </w:r>
    </w:p>
    <w:p w:rsidR="00BB0FE6" w:rsidRPr="00F72B7A" w:rsidRDefault="00BB0FE6" w:rsidP="00CF6D00">
      <w:pPr>
        <w:widowControl w:val="0"/>
        <w:numPr>
          <w:ilvl w:val="0"/>
          <w:numId w:val="139"/>
        </w:numPr>
        <w:tabs>
          <w:tab w:val="clear" w:pos="720"/>
          <w:tab w:val="num" w:pos="580"/>
        </w:tabs>
        <w:overflowPunct w:val="0"/>
        <w:autoSpaceDE w:val="0"/>
        <w:autoSpaceDN w:val="0"/>
        <w:adjustRightInd w:val="0"/>
        <w:spacing w:line="239" w:lineRule="auto"/>
        <w:ind w:left="580" w:right="640" w:hanging="292"/>
        <w:jc w:val="both"/>
        <w:rPr>
          <w:rFonts w:ascii="Symbol" w:hAnsi="Symbol" w:cs="Symbol"/>
          <w:color w:val="002060"/>
        </w:rPr>
      </w:pPr>
      <w:r w:rsidRPr="00F72B7A">
        <w:rPr>
          <w:color w:val="002060"/>
        </w:rPr>
        <w:t xml:space="preserve">Periodic public recognition of company-wide good stops published on company newsletters, bulletins or other such communications </w:t>
      </w:r>
    </w:p>
    <w:p w:rsidR="00BB0FE6" w:rsidRPr="00F72B7A" w:rsidRDefault="00BB0FE6" w:rsidP="00CF6D00">
      <w:pPr>
        <w:widowControl w:val="0"/>
        <w:numPr>
          <w:ilvl w:val="0"/>
          <w:numId w:val="139"/>
        </w:numPr>
        <w:tabs>
          <w:tab w:val="clear" w:pos="720"/>
          <w:tab w:val="num" w:pos="580"/>
        </w:tabs>
        <w:overflowPunct w:val="0"/>
        <w:autoSpaceDE w:val="0"/>
        <w:autoSpaceDN w:val="0"/>
        <w:adjustRightInd w:val="0"/>
        <w:ind w:left="580" w:hanging="292"/>
        <w:jc w:val="both"/>
        <w:rPr>
          <w:rFonts w:ascii="Symbol" w:hAnsi="Symbol" w:cs="Symbol"/>
          <w:color w:val="002060"/>
        </w:rPr>
      </w:pPr>
      <w:r w:rsidRPr="00F72B7A">
        <w:rPr>
          <w:color w:val="002060"/>
        </w:rPr>
        <w:t xml:space="preserve">Award of nominal prizes for proactive participation </w:t>
      </w:r>
    </w:p>
    <w:p w:rsidR="00BB0FE6" w:rsidRPr="00F72B7A" w:rsidRDefault="00BB0FE6" w:rsidP="00BB0FE6">
      <w:pPr>
        <w:widowControl w:val="0"/>
        <w:autoSpaceDE w:val="0"/>
        <w:autoSpaceDN w:val="0"/>
        <w:adjustRightInd w:val="0"/>
        <w:spacing w:line="105" w:lineRule="exact"/>
        <w:rPr>
          <w:color w:val="002060"/>
        </w:rPr>
      </w:pPr>
    </w:p>
    <w:p w:rsidR="00BB0FE6" w:rsidRPr="00F72B7A" w:rsidRDefault="00BB0FE6" w:rsidP="00BB0FE6">
      <w:pPr>
        <w:widowControl w:val="0"/>
        <w:overflowPunct w:val="0"/>
        <w:autoSpaceDE w:val="0"/>
        <w:autoSpaceDN w:val="0"/>
        <w:adjustRightInd w:val="0"/>
        <w:spacing w:line="256" w:lineRule="auto"/>
        <w:ind w:right="180"/>
        <w:rPr>
          <w:color w:val="002060"/>
        </w:rPr>
      </w:pPr>
      <w:r w:rsidRPr="00F72B7A">
        <w:rPr>
          <w:color w:val="002060"/>
        </w:rPr>
        <w:t xml:space="preserve">On occasions where there was a missed stop work opportunity, recognizing and </w:t>
      </w:r>
      <w:r w:rsidRPr="00F72B7A">
        <w:rPr>
          <w:color w:val="002060"/>
        </w:rPr>
        <w:lastRenderedPageBreak/>
        <w:t>providing feedback will ensure that everyone in the workforce understands its importance and the role it plays in preventing recurrence.</w:t>
      </w:r>
    </w:p>
    <w:p w:rsidR="00BB0FE6" w:rsidRPr="00F72B7A" w:rsidRDefault="00BB0FE6" w:rsidP="00BB0FE6">
      <w:pPr>
        <w:widowControl w:val="0"/>
        <w:autoSpaceDE w:val="0"/>
        <w:autoSpaceDN w:val="0"/>
        <w:adjustRightInd w:val="0"/>
        <w:spacing w:line="30" w:lineRule="exact"/>
        <w:rPr>
          <w:color w:val="002060"/>
        </w:rPr>
      </w:pPr>
    </w:p>
    <w:p w:rsidR="00BB0FE6" w:rsidRPr="00F72B7A" w:rsidRDefault="00BB0FE6" w:rsidP="00BB0FE6">
      <w:pPr>
        <w:widowControl w:val="0"/>
        <w:overflowPunct w:val="0"/>
        <w:autoSpaceDE w:val="0"/>
        <w:autoSpaceDN w:val="0"/>
        <w:adjustRightInd w:val="0"/>
        <w:spacing w:line="256" w:lineRule="auto"/>
        <w:ind w:right="60"/>
        <w:rPr>
          <w:color w:val="002060"/>
        </w:rPr>
      </w:pPr>
      <w:r w:rsidRPr="00F72B7A">
        <w:rPr>
          <w:color w:val="002060"/>
        </w:rPr>
        <w:t>Recognizing things done right, saying thanks for a job well done and letting employees know their efforts are appreciated goes a long way toward promoting and encouraging repeated outstanding efforts and fostering a positive work environment.</w:t>
      </w:r>
    </w:p>
    <w:p w:rsidR="00BB0FE6" w:rsidRPr="00F72B7A" w:rsidRDefault="00BB0FE6" w:rsidP="00BB0FE6">
      <w:pPr>
        <w:widowControl w:val="0"/>
        <w:autoSpaceDE w:val="0"/>
        <w:autoSpaceDN w:val="0"/>
        <w:adjustRightInd w:val="0"/>
        <w:rPr>
          <w:rFonts w:ascii="Verdana" w:hAnsi="Verdana" w:cs="Verdana"/>
          <w:b/>
          <w:bCs/>
          <w:color w:val="002060"/>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Training</w:t>
      </w:r>
    </w:p>
    <w:p w:rsidR="00BB0FE6" w:rsidRPr="00F72B7A" w:rsidRDefault="00BB0FE6" w:rsidP="00BB0FE6">
      <w:pPr>
        <w:widowControl w:val="0"/>
        <w:autoSpaceDE w:val="0"/>
        <w:autoSpaceDN w:val="0"/>
        <w:adjustRightInd w:val="0"/>
        <w:spacing w:line="181" w:lineRule="exact"/>
        <w:rPr>
          <w:color w:val="002060"/>
        </w:rPr>
      </w:pPr>
    </w:p>
    <w:p w:rsidR="00BB0FE6" w:rsidRPr="00F72B7A" w:rsidRDefault="00BB0FE6" w:rsidP="00BB0FE6">
      <w:pPr>
        <w:widowControl w:val="0"/>
        <w:overflowPunct w:val="0"/>
        <w:autoSpaceDE w:val="0"/>
        <w:autoSpaceDN w:val="0"/>
        <w:adjustRightInd w:val="0"/>
        <w:spacing w:line="272" w:lineRule="auto"/>
        <w:ind w:right="440"/>
        <w:rPr>
          <w:color w:val="002060"/>
        </w:rPr>
      </w:pPr>
      <w:r w:rsidRPr="00F72B7A">
        <w:rPr>
          <w:color w:val="002060"/>
        </w:rPr>
        <w:t>Awareness training with regard to SWA policy, expectations, and processes should be developed and administered at a frequency required to maintain competency.</w:t>
      </w:r>
    </w:p>
    <w:p w:rsidR="00BB0FE6" w:rsidRPr="00F72B7A" w:rsidRDefault="00BB0FE6" w:rsidP="00BB0FE6">
      <w:pPr>
        <w:widowControl w:val="0"/>
        <w:autoSpaceDE w:val="0"/>
        <w:autoSpaceDN w:val="0"/>
        <w:adjustRightInd w:val="0"/>
        <w:spacing w:line="12" w:lineRule="exact"/>
        <w:rPr>
          <w:color w:val="002060"/>
        </w:rPr>
      </w:pPr>
    </w:p>
    <w:p w:rsidR="00BB0FE6" w:rsidRPr="00F72B7A" w:rsidRDefault="00BB0FE6" w:rsidP="00BB0FE6">
      <w:pPr>
        <w:widowControl w:val="0"/>
        <w:overflowPunct w:val="0"/>
        <w:autoSpaceDE w:val="0"/>
        <w:autoSpaceDN w:val="0"/>
        <w:adjustRightInd w:val="0"/>
        <w:spacing w:line="256" w:lineRule="auto"/>
        <w:ind w:right="60"/>
        <w:rPr>
          <w:color w:val="002060"/>
        </w:rPr>
      </w:pPr>
      <w:r w:rsidRPr="00F72B7A">
        <w:rPr>
          <w:color w:val="002060"/>
        </w:rPr>
        <w:t>SWA training is covered at HES Super Session, in-house training, and during Incident Free Operations (IFO) meetings for all employees and contractors.</w:t>
      </w:r>
    </w:p>
    <w:p w:rsidR="00BB0FE6" w:rsidRPr="00F72B7A" w:rsidRDefault="00BB0FE6" w:rsidP="00BB0FE6">
      <w:pPr>
        <w:widowControl w:val="0"/>
        <w:overflowPunct w:val="0"/>
        <w:autoSpaceDE w:val="0"/>
        <w:autoSpaceDN w:val="0"/>
        <w:adjustRightInd w:val="0"/>
        <w:spacing w:line="256" w:lineRule="auto"/>
        <w:ind w:right="60"/>
        <w:rPr>
          <w:color w:val="002060"/>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SWA Drills</w:t>
      </w:r>
    </w:p>
    <w:p w:rsidR="00BB0FE6" w:rsidRPr="00F72B7A" w:rsidRDefault="00BB0FE6" w:rsidP="00BB0FE6">
      <w:pPr>
        <w:widowControl w:val="0"/>
        <w:autoSpaceDE w:val="0"/>
        <w:autoSpaceDN w:val="0"/>
        <w:adjustRightInd w:val="0"/>
        <w:spacing w:line="101" w:lineRule="exact"/>
        <w:rPr>
          <w:color w:val="002060"/>
        </w:rPr>
      </w:pPr>
    </w:p>
    <w:p w:rsidR="00BB0FE6" w:rsidRPr="00F72B7A" w:rsidRDefault="00BB0FE6" w:rsidP="00BB0FE6">
      <w:pPr>
        <w:widowControl w:val="0"/>
        <w:overflowPunct w:val="0"/>
        <w:autoSpaceDE w:val="0"/>
        <w:autoSpaceDN w:val="0"/>
        <w:adjustRightInd w:val="0"/>
        <w:spacing w:line="272" w:lineRule="auto"/>
        <w:ind w:left="280" w:right="20"/>
        <w:rPr>
          <w:color w:val="002060"/>
        </w:rPr>
      </w:pPr>
      <w:r w:rsidRPr="00F72B7A">
        <w:rPr>
          <w:color w:val="002060"/>
        </w:rPr>
        <w:t xml:space="preserve">SWA drills provide the opportunity to reinforce the use of stop work and exercise the </w:t>
      </w:r>
      <w:proofErr w:type="spellStart"/>
      <w:r w:rsidRPr="00F72B7A">
        <w:rPr>
          <w:color w:val="002060"/>
        </w:rPr>
        <w:t>behaviors</w:t>
      </w:r>
      <w:proofErr w:type="spellEnd"/>
      <w:r w:rsidRPr="00F72B7A">
        <w:rPr>
          <w:color w:val="002060"/>
        </w:rPr>
        <w:t xml:space="preserve"> associated with this action. The SWA Drill Protocol example lists suggested steps for this type of drill.</w:t>
      </w:r>
    </w:p>
    <w:p w:rsidR="00BB0FE6" w:rsidRPr="00F72B7A" w:rsidRDefault="00BB0FE6" w:rsidP="00BB0FE6">
      <w:pPr>
        <w:widowControl w:val="0"/>
        <w:overflowPunct w:val="0"/>
        <w:autoSpaceDE w:val="0"/>
        <w:autoSpaceDN w:val="0"/>
        <w:adjustRightInd w:val="0"/>
        <w:spacing w:line="272" w:lineRule="auto"/>
        <w:ind w:left="280" w:right="20"/>
        <w:rPr>
          <w:color w:val="002060"/>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Communications and Training</w:t>
      </w:r>
    </w:p>
    <w:p w:rsidR="00BB0FE6" w:rsidRPr="00F72B7A" w:rsidRDefault="00BB0FE6" w:rsidP="00BB0FE6">
      <w:pPr>
        <w:widowControl w:val="0"/>
        <w:autoSpaceDE w:val="0"/>
        <w:autoSpaceDN w:val="0"/>
        <w:adjustRightInd w:val="0"/>
        <w:spacing w:line="181" w:lineRule="exact"/>
        <w:rPr>
          <w:color w:val="002060"/>
        </w:rPr>
      </w:pPr>
    </w:p>
    <w:p w:rsidR="00BB0FE6" w:rsidRPr="00F72B7A" w:rsidRDefault="00BB0FE6" w:rsidP="00BB0FE6">
      <w:pPr>
        <w:widowControl w:val="0"/>
        <w:overflowPunct w:val="0"/>
        <w:autoSpaceDE w:val="0"/>
        <w:autoSpaceDN w:val="0"/>
        <w:adjustRightInd w:val="0"/>
        <w:spacing w:line="251" w:lineRule="auto"/>
        <w:ind w:left="280" w:right="60"/>
        <w:rPr>
          <w:color w:val="002060"/>
        </w:rPr>
      </w:pPr>
      <w:r w:rsidRPr="00F72B7A">
        <w:rPr>
          <w:color w:val="002060"/>
        </w:rPr>
        <w:t>The ability to effectively stop work when necessary is a critical component in our journey to Incident-Free Operations (IFO). In addition, an effective stop work program includes the written and verbal reinforcement of these expectations. This can be accomplished through many means including tailgate meeting, SWA posters in the workplace, SWA pocket cards, as well as SWA drills.</w:t>
      </w:r>
    </w:p>
    <w:p w:rsidR="00BB0FE6" w:rsidRDefault="00BB0FE6" w:rsidP="00BB0FE6">
      <w:pPr>
        <w:widowControl w:val="0"/>
        <w:overflowPunct w:val="0"/>
        <w:autoSpaceDE w:val="0"/>
        <w:autoSpaceDN w:val="0"/>
        <w:adjustRightInd w:val="0"/>
        <w:spacing w:line="274" w:lineRule="auto"/>
        <w:ind w:right="20"/>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BB0FE6">
      <w:pPr>
        <w:rPr>
          <w:rFonts w:ascii="Arial" w:hAnsi="Arial" w:cs="Arial"/>
          <w:b/>
          <w:color w:val="FF0000"/>
          <w:sz w:val="40"/>
          <w:szCs w:val="40"/>
          <w:u w:val="single"/>
          <w:lang w:val="en-US"/>
        </w:rPr>
      </w:pPr>
    </w:p>
    <w:p w:rsidR="00925923" w:rsidRPr="004042D8" w:rsidRDefault="00925923" w:rsidP="00A22500">
      <w:pPr>
        <w:jc w:val="center"/>
        <w:rPr>
          <w:rFonts w:ascii="Arial" w:hAnsi="Arial" w:cs="Arial"/>
          <w:color w:val="FF0000"/>
          <w:sz w:val="40"/>
          <w:szCs w:val="40"/>
          <w:lang w:val="en-US"/>
        </w:rPr>
      </w:pPr>
      <w:r w:rsidRPr="004042D8">
        <w:rPr>
          <w:rFonts w:ascii="Arial" w:hAnsi="Arial" w:cs="Arial"/>
          <w:b/>
          <w:color w:val="FF0000"/>
          <w:sz w:val="40"/>
          <w:szCs w:val="40"/>
          <w:u w:val="single"/>
          <w:lang w:val="en-US"/>
        </w:rPr>
        <w:lastRenderedPageBreak/>
        <w:t>WORKING AT HEIGHTS</w:t>
      </w:r>
      <w:r w:rsidR="00BA1DBC" w:rsidRPr="004042D8">
        <w:rPr>
          <w:rFonts w:ascii="Arial" w:hAnsi="Arial" w:cs="Arial"/>
          <w:b/>
          <w:color w:val="FF0000"/>
          <w:sz w:val="40"/>
          <w:szCs w:val="40"/>
          <w:u w:val="single"/>
          <w:lang w:val="en-US"/>
        </w:rPr>
        <w:t>/SCAFFOLD</w:t>
      </w:r>
    </w:p>
    <w:p w:rsidR="00925923" w:rsidRDefault="00925923" w:rsidP="00925923">
      <w:pPr>
        <w:rPr>
          <w:rFonts w:ascii="Arial" w:hAnsi="Arial" w:cs="Arial"/>
          <w:sz w:val="28"/>
          <w:szCs w:val="28"/>
          <w:lang w:val="en-US"/>
        </w:rPr>
      </w:pPr>
    </w:p>
    <w:p w:rsidR="00670C97" w:rsidRPr="00036CFC" w:rsidRDefault="00670C97" w:rsidP="00925923">
      <w:pPr>
        <w:rPr>
          <w:rFonts w:ascii="Arial" w:hAnsi="Arial" w:cs="Arial"/>
          <w:color w:val="002060"/>
          <w:sz w:val="28"/>
          <w:szCs w:val="28"/>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Working at heights entails any work that is undertaken where the fall height of a worker would be equal to or greater than </w:t>
      </w:r>
      <w:r w:rsidRPr="00036CFC">
        <w:rPr>
          <w:rFonts w:ascii="Arial" w:hAnsi="Arial" w:cs="Arial"/>
          <w:i/>
          <w:color w:val="002060"/>
          <w:lang w:val="en-US"/>
        </w:rPr>
        <w:t xml:space="preserve">2 meters </w:t>
      </w:r>
      <w:r w:rsidRPr="00036CFC">
        <w:rPr>
          <w:rFonts w:ascii="Arial" w:hAnsi="Arial" w:cs="Arial"/>
          <w:color w:val="002060"/>
          <w:lang w:val="en-US"/>
        </w:rPr>
        <w:t>above the ground level at that point.</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No worker will be performed from a ladder for any work undertaken at a height greater than </w:t>
      </w:r>
      <w:r w:rsidRPr="00036CFC">
        <w:rPr>
          <w:rFonts w:ascii="Arial" w:hAnsi="Arial" w:cs="Arial"/>
          <w:i/>
          <w:color w:val="002060"/>
          <w:lang w:val="en-US"/>
        </w:rPr>
        <w:t>2 meters</w:t>
      </w:r>
      <w:r w:rsidRPr="00036CFC">
        <w:rPr>
          <w:rFonts w:ascii="Arial" w:hAnsi="Arial" w:cs="Arial"/>
          <w:color w:val="002060"/>
          <w:lang w:val="en-US"/>
        </w:rPr>
        <w:t xml:space="preserve"> in which case a scaffold will be erected.</w:t>
      </w:r>
    </w:p>
    <w:p w:rsidR="00BA1DBC" w:rsidRPr="00036CFC" w:rsidRDefault="00BA1DBC" w:rsidP="00925923">
      <w:pPr>
        <w:rPr>
          <w:rFonts w:ascii="Arial" w:hAnsi="Arial" w:cs="Arial"/>
          <w:i/>
          <w:color w:val="002060"/>
          <w:lang w:val="en-US"/>
        </w:rPr>
      </w:pPr>
    </w:p>
    <w:p w:rsidR="00925923" w:rsidRPr="00036CFC" w:rsidRDefault="00925923" w:rsidP="00925923">
      <w:pPr>
        <w:rPr>
          <w:rFonts w:ascii="Arial" w:hAnsi="Arial" w:cs="Arial"/>
          <w:i/>
          <w:color w:val="002060"/>
          <w:lang w:val="en-US"/>
        </w:rPr>
      </w:pPr>
      <w:r w:rsidRPr="00036CFC">
        <w:rPr>
          <w:rFonts w:ascii="Arial" w:hAnsi="Arial" w:cs="Arial"/>
          <w:i/>
          <w:color w:val="002060"/>
          <w:lang w:val="en-US"/>
        </w:rPr>
        <w:t>Scaffolds are to have access ladders, platforms, handrails, toe-boards and to be suitably braced back to a fixed structure.</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Approved standard mobile free standing scaffolds are allowable where a risk assessment indicates suitability of use.</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All scaffolds are to be erected under the supervision of a formally authorized and competent scaffold supervisor who is required to sign-off the completed structure before use. Signs indicating- scaffold safe/unsafe for work, to be displayed on the structure at ground level. </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All workers are required to </w:t>
      </w:r>
      <w:r w:rsidR="00983BCD" w:rsidRPr="00036CFC">
        <w:rPr>
          <w:rFonts w:ascii="Arial" w:hAnsi="Arial" w:cs="Arial"/>
          <w:color w:val="002060"/>
          <w:lang w:val="en-US"/>
        </w:rPr>
        <w:t>wear</w:t>
      </w:r>
      <w:r w:rsidRPr="00036CFC">
        <w:rPr>
          <w:rFonts w:ascii="Arial" w:hAnsi="Arial" w:cs="Arial"/>
          <w:color w:val="002060"/>
          <w:lang w:val="en-US"/>
        </w:rPr>
        <w:t xml:space="preserve"> full body harness with the lanyard fixed to a rigid secure point when working on a scaffold.</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No working platform higher than 500 mm is allowed to be placed on any scaffold in order to increase a workers reach.</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No person is to be upon the scaffold whilst in the process of moving a mobile scaffold.</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The work area surrounding the base of the scaffold is to be clearly demarcated with safety cones or hazard tape.</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Pumping positions on the forecourt where the movement of vehicles could jeopardize the safety of the workers must be temporarily closed.</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When work is done whilst workers are on top of a roof or canopy, a safety harness must be worn and the lanyard secured when there is any risk of falling.</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The use of approved mechanical working platforms (i.e. cherry-picker) is acceptable in extreme cases to access the top of high light masts (safety harness to be worn). The risk from working at height is falling resulting in possible death.</w:t>
      </w: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Default="00925923" w:rsidP="00925923">
      <w:pPr>
        <w:rPr>
          <w:rFonts w:ascii="Arial" w:hAnsi="Arial" w:cs="Arial"/>
          <w:b/>
          <w:sz w:val="28"/>
          <w:szCs w:val="28"/>
          <w:u w:val="single"/>
          <w:lang w:val="en-US"/>
        </w:rPr>
      </w:pPr>
    </w:p>
    <w:p w:rsidR="004042D8" w:rsidRPr="00BA5006" w:rsidRDefault="004042D8" w:rsidP="00925923">
      <w:pPr>
        <w:rPr>
          <w:rFonts w:ascii="Arial" w:hAnsi="Arial" w:cs="Arial"/>
          <w:b/>
          <w:sz w:val="28"/>
          <w:szCs w:val="28"/>
          <w:u w:val="single"/>
          <w:lang w:val="en-US"/>
        </w:rPr>
      </w:pPr>
    </w:p>
    <w:p w:rsidR="00925923" w:rsidRPr="004042D8" w:rsidRDefault="00925923" w:rsidP="00925923">
      <w:pPr>
        <w:rPr>
          <w:rFonts w:ascii="Arial" w:hAnsi="Arial" w:cs="Arial"/>
          <w:color w:val="FF0000"/>
          <w:sz w:val="28"/>
          <w:szCs w:val="28"/>
          <w:lang w:val="en-US"/>
        </w:rPr>
      </w:pPr>
      <w:r w:rsidRPr="004042D8">
        <w:rPr>
          <w:rFonts w:ascii="Arial" w:hAnsi="Arial" w:cs="Arial"/>
          <w:b/>
          <w:color w:val="FF0000"/>
          <w:sz w:val="28"/>
          <w:szCs w:val="28"/>
          <w:u w:val="single"/>
          <w:lang w:val="en-US"/>
        </w:rPr>
        <w:t>TYPICAL TYPES OF WORK COULD ENTAIL:</w:t>
      </w:r>
    </w:p>
    <w:p w:rsidR="00925923" w:rsidRPr="00BA5006" w:rsidRDefault="00925923" w:rsidP="00925923">
      <w:pPr>
        <w:rPr>
          <w:rFonts w:ascii="Arial" w:hAnsi="Arial" w:cs="Arial"/>
          <w:sz w:val="28"/>
          <w:szCs w:val="28"/>
          <w:lang w:val="en-US"/>
        </w:rPr>
      </w:pPr>
    </w:p>
    <w:p w:rsidR="00925923" w:rsidRPr="00036CFC" w:rsidRDefault="00925923" w:rsidP="00507769">
      <w:pPr>
        <w:numPr>
          <w:ilvl w:val="0"/>
          <w:numId w:val="9"/>
        </w:numPr>
        <w:tabs>
          <w:tab w:val="clear" w:pos="1440"/>
          <w:tab w:val="num" w:pos="720"/>
        </w:tabs>
        <w:ind w:hanging="1080"/>
        <w:rPr>
          <w:rFonts w:ascii="Arial" w:hAnsi="Arial" w:cs="Arial"/>
          <w:color w:val="002060"/>
          <w:lang w:val="en-US"/>
        </w:rPr>
      </w:pPr>
      <w:r w:rsidRPr="00036CFC">
        <w:rPr>
          <w:rFonts w:ascii="Arial" w:hAnsi="Arial" w:cs="Arial"/>
          <w:color w:val="002060"/>
          <w:lang w:val="en-US"/>
        </w:rPr>
        <w:t>Bricklaying and plastering of</w:t>
      </w:r>
      <w:r w:rsidR="00571232" w:rsidRPr="00036CFC">
        <w:rPr>
          <w:rFonts w:ascii="Arial" w:hAnsi="Arial" w:cs="Arial"/>
          <w:color w:val="002060"/>
          <w:lang w:val="en-US"/>
        </w:rPr>
        <w:t xml:space="preserve"> high walls</w:t>
      </w:r>
    </w:p>
    <w:p w:rsidR="00925923" w:rsidRPr="00036CFC" w:rsidRDefault="00925923" w:rsidP="00507769">
      <w:pPr>
        <w:numPr>
          <w:ilvl w:val="0"/>
          <w:numId w:val="9"/>
        </w:numPr>
        <w:tabs>
          <w:tab w:val="clear" w:pos="1440"/>
          <w:tab w:val="num" w:pos="720"/>
        </w:tabs>
        <w:ind w:hanging="1080"/>
        <w:rPr>
          <w:rFonts w:ascii="Arial" w:hAnsi="Arial" w:cs="Arial"/>
          <w:color w:val="002060"/>
          <w:lang w:val="en-US"/>
        </w:rPr>
      </w:pPr>
      <w:r w:rsidRPr="00036CFC">
        <w:rPr>
          <w:rFonts w:ascii="Arial" w:hAnsi="Arial" w:cs="Arial"/>
          <w:color w:val="002060"/>
          <w:lang w:val="en-US"/>
        </w:rPr>
        <w:t>Scraping, cleaning and painting of</w:t>
      </w:r>
      <w:r w:rsidR="00571232" w:rsidRPr="00036CFC">
        <w:rPr>
          <w:rFonts w:ascii="Arial" w:hAnsi="Arial" w:cs="Arial"/>
          <w:color w:val="002060"/>
          <w:lang w:val="en-US"/>
        </w:rPr>
        <w:t xml:space="preserve"> high walls</w:t>
      </w:r>
      <w:r w:rsidRPr="00036CFC">
        <w:rPr>
          <w:rFonts w:ascii="Arial" w:hAnsi="Arial" w:cs="Arial"/>
          <w:color w:val="002060"/>
          <w:lang w:val="en-US"/>
        </w:rPr>
        <w:t xml:space="preserve"> </w:t>
      </w:r>
    </w:p>
    <w:p w:rsidR="00925923" w:rsidRPr="00036CFC" w:rsidRDefault="00925923" w:rsidP="00507769">
      <w:pPr>
        <w:numPr>
          <w:ilvl w:val="0"/>
          <w:numId w:val="9"/>
        </w:numPr>
        <w:tabs>
          <w:tab w:val="clear" w:pos="1440"/>
          <w:tab w:val="num" w:pos="720"/>
        </w:tabs>
        <w:ind w:hanging="1080"/>
        <w:rPr>
          <w:rFonts w:ascii="Arial" w:hAnsi="Arial" w:cs="Arial"/>
          <w:color w:val="002060"/>
          <w:lang w:val="en-US"/>
        </w:rPr>
      </w:pPr>
      <w:r w:rsidRPr="00036CFC">
        <w:rPr>
          <w:rFonts w:ascii="Arial" w:hAnsi="Arial" w:cs="Arial"/>
          <w:color w:val="002060"/>
          <w:lang w:val="en-US"/>
        </w:rPr>
        <w:t>Erecting (includes bolting, cutting and welding) of canopy structure</w:t>
      </w:r>
    </w:p>
    <w:p w:rsidR="00925923" w:rsidRPr="00036CFC" w:rsidRDefault="00925923" w:rsidP="00507769">
      <w:pPr>
        <w:numPr>
          <w:ilvl w:val="0"/>
          <w:numId w:val="9"/>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Installation of canopy sheeting </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Installation of canopy light fittings, electrical connections and lamp replacement</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Scraping, cleani</w:t>
      </w:r>
      <w:r w:rsidR="00571232" w:rsidRPr="00036CFC">
        <w:rPr>
          <w:rFonts w:ascii="Arial" w:hAnsi="Arial" w:cs="Arial"/>
          <w:color w:val="002060"/>
          <w:lang w:val="en-US"/>
        </w:rPr>
        <w:t xml:space="preserve">ng and painting of canopy </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Installation and maintenance of canopy fascia light-lin</w:t>
      </w:r>
      <w:r w:rsidR="00571232" w:rsidRPr="00036CFC">
        <w:rPr>
          <w:rFonts w:ascii="Arial" w:hAnsi="Arial" w:cs="Arial"/>
          <w:color w:val="002060"/>
          <w:lang w:val="en-US"/>
        </w:rPr>
        <w:t>e and electrical connections</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Scraping, cleaning and painting of canopy fascia</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Erection and installation of panels to monolith signage </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Installation of electrical fittings and wiring etc. to monolith signage </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Installation and painting of vent pipes</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Maintenance / cleaning of fittings at the top of vent pipes</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Maintenance of electrics and lights on high light masts</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Any work on Ultra City towers</w:t>
      </w:r>
    </w:p>
    <w:p w:rsidR="00BA1DBC" w:rsidRPr="00036CFC" w:rsidRDefault="00BA1DBC" w:rsidP="00BA1DBC">
      <w:pPr>
        <w:rPr>
          <w:rFonts w:ascii="Arial" w:hAnsi="Arial" w:cs="Arial"/>
          <w:color w:val="002060"/>
          <w:lang w:val="en-US"/>
        </w:rPr>
      </w:pPr>
    </w:p>
    <w:p w:rsidR="00BA1DBC" w:rsidRDefault="00BA1DBC" w:rsidP="00BA1DBC">
      <w:pPr>
        <w:rPr>
          <w:rFonts w:ascii="Arial" w:hAnsi="Arial" w:cs="Arial"/>
          <w:lang w:val="en-US"/>
        </w:rPr>
      </w:pPr>
    </w:p>
    <w:p w:rsidR="00BA1DBC" w:rsidRDefault="00BA1DBC" w:rsidP="00BA1DBC">
      <w:pPr>
        <w:rPr>
          <w:rFonts w:ascii="Arial" w:hAnsi="Arial" w:cs="Arial"/>
          <w:lang w:val="en-US"/>
        </w:rPr>
      </w:pPr>
    </w:p>
    <w:p w:rsidR="00BA1DBC" w:rsidRPr="004042D8" w:rsidRDefault="00BA1DBC" w:rsidP="00BA1DBC">
      <w:pPr>
        <w:rPr>
          <w:rFonts w:ascii="Arial" w:hAnsi="Arial" w:cs="Arial"/>
          <w:b/>
          <w:color w:val="FF0000"/>
          <w:sz w:val="40"/>
          <w:szCs w:val="40"/>
          <w:u w:val="single"/>
          <w:lang w:val="en-US"/>
        </w:rPr>
      </w:pPr>
      <w:r w:rsidRPr="004042D8">
        <w:rPr>
          <w:rFonts w:ascii="Arial" w:hAnsi="Arial" w:cs="Arial"/>
          <w:b/>
          <w:color w:val="FF0000"/>
          <w:sz w:val="40"/>
          <w:szCs w:val="40"/>
          <w:u w:val="single"/>
          <w:lang w:val="en-US"/>
        </w:rPr>
        <w:t>Scaffold</w:t>
      </w:r>
    </w:p>
    <w:p w:rsidR="00BA1DBC" w:rsidRPr="00954528" w:rsidRDefault="00BA1DBC" w:rsidP="00BA1DBC">
      <w:pPr>
        <w:rPr>
          <w:rFonts w:ascii="Arial" w:hAnsi="Arial" w:cs="Arial"/>
          <w:lang w:val="en-US"/>
        </w:rPr>
      </w:pPr>
    </w:p>
    <w:p w:rsidR="00BA1DBC" w:rsidRPr="00036CFC" w:rsidRDefault="00BA1DBC" w:rsidP="00BA1DBC">
      <w:pPr>
        <w:pStyle w:val="Default"/>
        <w:rPr>
          <w:b/>
          <w:color w:val="002060"/>
          <w:sz w:val="28"/>
          <w:szCs w:val="28"/>
        </w:rPr>
      </w:pPr>
      <w:r w:rsidRPr="00036CFC">
        <w:rPr>
          <w:b/>
          <w:color w:val="002060"/>
          <w:sz w:val="28"/>
          <w:szCs w:val="28"/>
        </w:rPr>
        <w:t>General</w:t>
      </w:r>
    </w:p>
    <w:p w:rsidR="00BA1DBC" w:rsidRPr="00036CFC" w:rsidRDefault="00BA1DBC" w:rsidP="00BA1DBC">
      <w:pPr>
        <w:rPr>
          <w:rFonts w:ascii="Arial" w:hAnsi="Arial" w:cs="Arial"/>
          <w:color w:val="002060"/>
        </w:rPr>
      </w:pPr>
      <w:r w:rsidRPr="00036CFC">
        <w:rPr>
          <w:rFonts w:ascii="Arial" w:hAnsi="Arial" w:cs="Arial"/>
          <w:color w:val="002060"/>
        </w:rPr>
        <w:t>Protecting workers from injuries associated with erecting and working with scaffolding</w:t>
      </w:r>
    </w:p>
    <w:p w:rsidR="00BA1DBC" w:rsidRPr="00036CFC" w:rsidRDefault="00BA1DBC" w:rsidP="00BA1DBC">
      <w:pPr>
        <w:rPr>
          <w:rFonts w:ascii="Arial" w:hAnsi="Arial" w:cs="Arial"/>
          <w:color w:val="002060"/>
        </w:rPr>
      </w:pPr>
    </w:p>
    <w:p w:rsidR="00BA1DBC" w:rsidRPr="00036CFC" w:rsidRDefault="00BA1DBC" w:rsidP="00BA1DBC">
      <w:pPr>
        <w:rPr>
          <w:rFonts w:ascii="Arial" w:hAnsi="Arial" w:cs="Arial"/>
          <w:b/>
          <w:color w:val="002060"/>
          <w:sz w:val="28"/>
          <w:szCs w:val="28"/>
        </w:rPr>
      </w:pPr>
      <w:r w:rsidRPr="00036CFC">
        <w:rPr>
          <w:rFonts w:ascii="Arial" w:hAnsi="Arial" w:cs="Arial"/>
          <w:b/>
          <w:color w:val="002060"/>
          <w:sz w:val="28"/>
          <w:szCs w:val="28"/>
        </w:rPr>
        <w:t xml:space="preserve">Application </w:t>
      </w:r>
    </w:p>
    <w:p w:rsidR="00BA1DBC" w:rsidRPr="00036CFC" w:rsidRDefault="00BA1DBC" w:rsidP="00BA1DBC">
      <w:pPr>
        <w:rPr>
          <w:rFonts w:ascii="Arial" w:hAnsi="Arial" w:cs="Arial"/>
          <w:color w:val="002060"/>
        </w:rPr>
      </w:pPr>
      <w:r w:rsidRPr="00036CFC">
        <w:rPr>
          <w:rFonts w:ascii="Arial" w:hAnsi="Arial" w:cs="Arial"/>
          <w:color w:val="002060"/>
        </w:rPr>
        <w:t>All scaffolding used shall be erected, maintained and dismantled by a competent worker, in accordance with manufactures specifications and legislation.</w:t>
      </w:r>
    </w:p>
    <w:p w:rsidR="00BA1DBC" w:rsidRPr="00036CFC" w:rsidRDefault="00BA1DBC" w:rsidP="00BA1DBC">
      <w:pPr>
        <w:rPr>
          <w:rFonts w:ascii="Arial" w:hAnsi="Arial" w:cs="Arial"/>
          <w:color w:val="002060"/>
        </w:rPr>
      </w:pPr>
    </w:p>
    <w:p w:rsidR="00BA1DBC" w:rsidRPr="00036CFC" w:rsidRDefault="00BA1DBC" w:rsidP="00BA1DBC">
      <w:pPr>
        <w:rPr>
          <w:rFonts w:ascii="Arial" w:hAnsi="Arial" w:cs="Arial"/>
          <w:b/>
          <w:color w:val="002060"/>
          <w:sz w:val="28"/>
          <w:szCs w:val="28"/>
        </w:rPr>
      </w:pPr>
      <w:r w:rsidRPr="00036CFC">
        <w:rPr>
          <w:rFonts w:ascii="Arial" w:hAnsi="Arial" w:cs="Arial"/>
          <w:b/>
          <w:color w:val="002060"/>
          <w:sz w:val="28"/>
          <w:szCs w:val="28"/>
        </w:rPr>
        <w:t>Protective Mechanisms</w:t>
      </w:r>
    </w:p>
    <w:tbl>
      <w:tblPr>
        <w:tblW w:w="0" w:type="auto"/>
        <w:tblBorders>
          <w:top w:val="nil"/>
          <w:left w:val="nil"/>
          <w:bottom w:val="nil"/>
          <w:right w:val="nil"/>
        </w:tblBorders>
        <w:tblLayout w:type="fixed"/>
        <w:tblLook w:val="0000"/>
      </w:tblPr>
      <w:tblGrid>
        <w:gridCol w:w="8568"/>
      </w:tblGrid>
      <w:tr w:rsidR="00BA1DBC" w:rsidRPr="00036CFC" w:rsidTr="00562963">
        <w:trPr>
          <w:trHeight w:val="802"/>
        </w:trPr>
        <w:tc>
          <w:tcPr>
            <w:tcW w:w="8568" w:type="dxa"/>
          </w:tcPr>
          <w:p w:rsidR="00BA1DBC" w:rsidRPr="00036CFC" w:rsidRDefault="00BA1DBC" w:rsidP="00562963">
            <w:pPr>
              <w:pStyle w:val="Default"/>
              <w:rPr>
                <w:color w:val="002060"/>
              </w:rPr>
            </w:pPr>
            <w:r w:rsidRPr="00036CFC">
              <w:rPr>
                <w:color w:val="002060"/>
              </w:rPr>
              <w:t xml:space="preserve">1. Permit system </w:t>
            </w:r>
          </w:p>
          <w:p w:rsidR="00BA1DBC" w:rsidRPr="00036CFC" w:rsidRDefault="00BA1DBC" w:rsidP="00562963">
            <w:pPr>
              <w:pStyle w:val="Default"/>
              <w:rPr>
                <w:color w:val="002060"/>
              </w:rPr>
            </w:pPr>
            <w:r w:rsidRPr="00036CFC">
              <w:rPr>
                <w:color w:val="002060"/>
              </w:rPr>
              <w:t>2. Manufacturers specifications</w:t>
            </w:r>
          </w:p>
          <w:p w:rsidR="00BA1DBC" w:rsidRPr="00036CFC" w:rsidRDefault="00BA1DBC" w:rsidP="00562963">
            <w:pPr>
              <w:pStyle w:val="Default"/>
              <w:rPr>
                <w:color w:val="002060"/>
              </w:rPr>
            </w:pPr>
            <w:r w:rsidRPr="00036CFC">
              <w:rPr>
                <w:color w:val="002060"/>
              </w:rPr>
              <w:t>3. Fall protection devices</w:t>
            </w:r>
          </w:p>
          <w:p w:rsidR="00BA1DBC" w:rsidRPr="00036CFC" w:rsidRDefault="00BA1DBC" w:rsidP="00562963">
            <w:pPr>
              <w:pStyle w:val="Default"/>
              <w:rPr>
                <w:color w:val="002060"/>
              </w:rPr>
            </w:pPr>
            <w:r w:rsidRPr="00036CFC">
              <w:rPr>
                <w:color w:val="002060"/>
              </w:rPr>
              <w:t xml:space="preserve">4. Safe work procedure PPE </w:t>
            </w:r>
          </w:p>
          <w:p w:rsidR="00BA1DBC" w:rsidRPr="00036CFC" w:rsidRDefault="00BA1DBC" w:rsidP="00562963">
            <w:pPr>
              <w:pStyle w:val="Default"/>
              <w:rPr>
                <w:color w:val="002060"/>
              </w:rPr>
            </w:pPr>
            <w:r w:rsidRPr="00036CFC">
              <w:rPr>
                <w:color w:val="002060"/>
              </w:rPr>
              <w:t xml:space="preserve">5. ERP (Emergency Response Plan) </w:t>
            </w:r>
          </w:p>
        </w:tc>
      </w:tr>
    </w:tbl>
    <w:p w:rsidR="00BA1DBC" w:rsidRPr="00036CFC" w:rsidRDefault="00BA1DBC" w:rsidP="00BA1DBC">
      <w:pPr>
        <w:rPr>
          <w:rFonts w:ascii="Arial" w:hAnsi="Arial" w:cs="Arial"/>
          <w:color w:val="002060"/>
          <w:lang w:val="en-US"/>
        </w:rPr>
      </w:pPr>
    </w:p>
    <w:p w:rsidR="00BA1DBC" w:rsidRPr="00036CFC" w:rsidRDefault="00BA1DBC" w:rsidP="00BA1DBC">
      <w:pPr>
        <w:rPr>
          <w:rFonts w:ascii="Arial" w:hAnsi="Arial" w:cs="Arial"/>
          <w:b/>
          <w:color w:val="002060"/>
          <w:sz w:val="28"/>
          <w:szCs w:val="28"/>
          <w:lang w:val="en-US"/>
        </w:rPr>
      </w:pPr>
      <w:r w:rsidRPr="00036CFC">
        <w:rPr>
          <w:rFonts w:ascii="Arial" w:hAnsi="Arial" w:cs="Arial"/>
          <w:b/>
          <w:color w:val="002060"/>
          <w:sz w:val="28"/>
          <w:szCs w:val="28"/>
          <w:lang w:val="en-US"/>
        </w:rPr>
        <w:t xml:space="preserve">Supervisor Responsibility </w:t>
      </w:r>
    </w:p>
    <w:p w:rsidR="00BA1DBC" w:rsidRPr="00036CFC" w:rsidRDefault="00BA1DBC" w:rsidP="00BA1DBC">
      <w:pPr>
        <w:rPr>
          <w:rFonts w:ascii="Arial" w:hAnsi="Arial" w:cs="Arial"/>
          <w:color w:val="002060"/>
        </w:rPr>
      </w:pPr>
      <w:r w:rsidRPr="00036CFC">
        <w:rPr>
          <w:rFonts w:ascii="Arial" w:hAnsi="Arial" w:cs="Arial"/>
          <w:color w:val="002060"/>
        </w:rPr>
        <w:t>Supervisors are responsible to facilitate and/or provide proper instruction to their workers on protection requirements and training Determine the type of scaffold required</w:t>
      </w:r>
    </w:p>
    <w:p w:rsidR="00BA1DBC" w:rsidRPr="00036CFC" w:rsidRDefault="00BA1DBC" w:rsidP="00BA1DBC">
      <w:pPr>
        <w:rPr>
          <w:rFonts w:ascii="Arial" w:hAnsi="Arial" w:cs="Arial"/>
          <w:color w:val="002060"/>
        </w:rPr>
      </w:pPr>
    </w:p>
    <w:p w:rsidR="00BA1DBC" w:rsidRPr="00036CFC" w:rsidRDefault="00BA1DBC" w:rsidP="00BA1DBC">
      <w:pPr>
        <w:rPr>
          <w:rFonts w:ascii="Arial" w:hAnsi="Arial" w:cs="Arial"/>
          <w:b/>
          <w:color w:val="002060"/>
          <w:sz w:val="28"/>
          <w:szCs w:val="28"/>
        </w:rPr>
      </w:pPr>
    </w:p>
    <w:p w:rsidR="00BA1DBC" w:rsidRPr="00036CFC" w:rsidRDefault="00BA1DBC" w:rsidP="00BA1DBC">
      <w:pPr>
        <w:rPr>
          <w:rFonts w:ascii="Arial" w:hAnsi="Arial" w:cs="Arial"/>
          <w:b/>
          <w:color w:val="002060"/>
          <w:sz w:val="28"/>
          <w:szCs w:val="28"/>
        </w:rPr>
      </w:pPr>
    </w:p>
    <w:p w:rsidR="00BA1DBC" w:rsidRPr="00036CFC" w:rsidRDefault="00BA1DBC" w:rsidP="00BA1DBC">
      <w:pPr>
        <w:rPr>
          <w:rFonts w:ascii="Arial" w:hAnsi="Arial" w:cs="Arial"/>
          <w:b/>
          <w:color w:val="002060"/>
          <w:sz w:val="28"/>
          <w:szCs w:val="28"/>
        </w:rPr>
      </w:pPr>
      <w:r w:rsidRPr="00036CFC">
        <w:rPr>
          <w:rFonts w:ascii="Arial" w:hAnsi="Arial" w:cs="Arial"/>
          <w:b/>
          <w:color w:val="002060"/>
          <w:sz w:val="28"/>
          <w:szCs w:val="28"/>
        </w:rPr>
        <w:t xml:space="preserve">Worker Responsibility </w:t>
      </w:r>
    </w:p>
    <w:p w:rsidR="00BA1DBC" w:rsidRPr="00036CFC" w:rsidRDefault="00BA1DBC" w:rsidP="00BA1DBC">
      <w:pPr>
        <w:pStyle w:val="Default"/>
        <w:rPr>
          <w:color w:val="002060"/>
        </w:rPr>
      </w:pPr>
      <w:r w:rsidRPr="00036CFC">
        <w:rPr>
          <w:color w:val="002060"/>
        </w:rPr>
        <w:t xml:space="preserve">1. Ensure grounding on a firm and level base. </w:t>
      </w:r>
    </w:p>
    <w:p w:rsidR="00BA1DBC" w:rsidRPr="00036CFC" w:rsidRDefault="00BA1DBC" w:rsidP="00BA1DBC">
      <w:pPr>
        <w:pStyle w:val="Default"/>
        <w:rPr>
          <w:color w:val="002060"/>
        </w:rPr>
      </w:pPr>
      <w:r w:rsidRPr="00036CFC">
        <w:rPr>
          <w:color w:val="002060"/>
        </w:rPr>
        <w:t xml:space="preserve">2. Maintain the established minimum clearances from all power lines. </w:t>
      </w:r>
    </w:p>
    <w:p w:rsidR="00BA1DBC" w:rsidRPr="00036CFC" w:rsidRDefault="00BA1DBC" w:rsidP="00BA1DBC">
      <w:pPr>
        <w:pStyle w:val="Default"/>
        <w:rPr>
          <w:color w:val="002060"/>
        </w:rPr>
      </w:pPr>
      <w:r w:rsidRPr="00036CFC">
        <w:rPr>
          <w:color w:val="002060"/>
        </w:rPr>
        <w:t xml:space="preserve">3. Provide a safe access ladder. </w:t>
      </w:r>
    </w:p>
    <w:p w:rsidR="00BA1DBC" w:rsidRPr="00036CFC" w:rsidRDefault="00BA1DBC" w:rsidP="00BA1DBC">
      <w:pPr>
        <w:pStyle w:val="Default"/>
        <w:rPr>
          <w:color w:val="002060"/>
        </w:rPr>
      </w:pPr>
      <w:r w:rsidRPr="00036CFC">
        <w:rPr>
          <w:color w:val="002060"/>
        </w:rPr>
        <w:t xml:space="preserve">4. Ensure scaffold has a platform perimeter handrail. </w:t>
      </w:r>
    </w:p>
    <w:p w:rsidR="00BA1DBC" w:rsidRPr="00036CFC" w:rsidRDefault="00BA1DBC" w:rsidP="00BA1DBC">
      <w:pPr>
        <w:pStyle w:val="Default"/>
        <w:rPr>
          <w:color w:val="002060"/>
        </w:rPr>
      </w:pPr>
      <w:r w:rsidRPr="00036CFC">
        <w:rPr>
          <w:color w:val="002060"/>
        </w:rPr>
        <w:t xml:space="preserve">5. Anchor or tie a </w:t>
      </w:r>
      <w:r w:rsidRPr="00036CFC">
        <w:rPr>
          <w:i/>
          <w:iCs/>
          <w:color w:val="002060"/>
        </w:rPr>
        <w:t xml:space="preserve">free standing </w:t>
      </w:r>
      <w:r w:rsidRPr="00036CFC">
        <w:rPr>
          <w:color w:val="002060"/>
        </w:rPr>
        <w:t xml:space="preserve">scaffold according to legislation. </w:t>
      </w:r>
    </w:p>
    <w:p w:rsidR="00BA1DBC" w:rsidRPr="00036CFC" w:rsidRDefault="00BA1DBC" w:rsidP="00BA1DBC">
      <w:pPr>
        <w:pStyle w:val="Default"/>
        <w:rPr>
          <w:color w:val="002060"/>
        </w:rPr>
      </w:pPr>
      <w:r w:rsidRPr="00036CFC">
        <w:rPr>
          <w:color w:val="002060"/>
        </w:rPr>
        <w:t xml:space="preserve">6. Do not use a ladder sloped against the side of a scaffold at any time. </w:t>
      </w:r>
    </w:p>
    <w:p w:rsidR="00BA1DBC" w:rsidRPr="00036CFC" w:rsidRDefault="00BA1DBC" w:rsidP="00BA1DBC">
      <w:pPr>
        <w:pStyle w:val="Default"/>
        <w:rPr>
          <w:color w:val="002060"/>
        </w:rPr>
      </w:pPr>
      <w:r w:rsidRPr="00036CFC">
        <w:rPr>
          <w:color w:val="002060"/>
        </w:rPr>
        <w:t xml:space="preserve">7. A toe board is required on all platforms. </w:t>
      </w:r>
    </w:p>
    <w:p w:rsidR="00BA1DBC" w:rsidRPr="00036CFC" w:rsidRDefault="00BA1DBC" w:rsidP="00BA1DBC">
      <w:pPr>
        <w:pStyle w:val="Default"/>
        <w:rPr>
          <w:color w:val="002060"/>
        </w:rPr>
      </w:pPr>
      <w:r w:rsidRPr="00036CFC">
        <w:rPr>
          <w:color w:val="002060"/>
        </w:rPr>
        <w:t xml:space="preserve">8. Ensure tube and clamp modular construction is utilized. Wood construction is to be used only when absolutely necessary. </w:t>
      </w:r>
    </w:p>
    <w:p w:rsidR="00BA1DBC" w:rsidRPr="00036CFC" w:rsidRDefault="00BA1DBC" w:rsidP="00BA1DBC">
      <w:pPr>
        <w:pStyle w:val="Default"/>
        <w:rPr>
          <w:color w:val="002060"/>
        </w:rPr>
      </w:pPr>
      <w:r w:rsidRPr="00036CFC">
        <w:rPr>
          <w:color w:val="002060"/>
        </w:rPr>
        <w:t xml:space="preserve">9. Ensure proper safe scaffold tags are installed. </w:t>
      </w:r>
    </w:p>
    <w:p w:rsidR="00BA1DBC" w:rsidRPr="00036CFC" w:rsidRDefault="00BA1DBC" w:rsidP="00BA1DBC">
      <w:pPr>
        <w:pStyle w:val="Default"/>
        <w:rPr>
          <w:color w:val="002060"/>
        </w:rPr>
      </w:pPr>
      <w:r w:rsidRPr="00036CFC">
        <w:rPr>
          <w:color w:val="002060"/>
        </w:rPr>
        <w:t xml:space="preserve">10. Utilize a tag line when hoisting material. </w:t>
      </w:r>
    </w:p>
    <w:p w:rsidR="00BA1DBC" w:rsidRPr="00036CFC" w:rsidRDefault="00BA1DBC" w:rsidP="00BA1DBC">
      <w:pPr>
        <w:pStyle w:val="Default"/>
        <w:rPr>
          <w:color w:val="002060"/>
        </w:rPr>
      </w:pPr>
      <w:r w:rsidRPr="00036CFC">
        <w:rPr>
          <w:color w:val="002060"/>
        </w:rPr>
        <w:t xml:space="preserve">11. Minimize tools, material and debris on the platform. </w:t>
      </w:r>
    </w:p>
    <w:p w:rsidR="00BA1DBC" w:rsidRPr="00036CFC" w:rsidRDefault="00BA1DBC" w:rsidP="00BA1DBC">
      <w:pPr>
        <w:pStyle w:val="Default"/>
        <w:rPr>
          <w:color w:val="002060"/>
        </w:rPr>
      </w:pPr>
      <w:r w:rsidRPr="00036CFC">
        <w:rPr>
          <w:color w:val="002060"/>
        </w:rPr>
        <w:t xml:space="preserve">12. Ensure a hand line with a tool bag for tools is utilized. </w:t>
      </w:r>
    </w:p>
    <w:p w:rsidR="00BA1DBC" w:rsidRPr="00036CFC" w:rsidRDefault="00BA1DBC" w:rsidP="00BA1DBC">
      <w:pPr>
        <w:pStyle w:val="Default"/>
        <w:rPr>
          <w:color w:val="002060"/>
        </w:rPr>
      </w:pPr>
      <w:r w:rsidRPr="00036CFC">
        <w:rPr>
          <w:color w:val="002060"/>
        </w:rPr>
        <w:t xml:space="preserve">13. When working at 2m fall protection system must be used. </w:t>
      </w:r>
    </w:p>
    <w:p w:rsidR="00BA1DBC" w:rsidRPr="00036CFC" w:rsidRDefault="00BA1DBC" w:rsidP="00BA1DBC">
      <w:pPr>
        <w:rPr>
          <w:rFonts w:ascii="Arial" w:hAnsi="Arial" w:cs="Arial"/>
          <w:color w:val="002060"/>
          <w:lang w:val="en-US"/>
        </w:rPr>
      </w:pPr>
      <w:r w:rsidRPr="00036CFC">
        <w:rPr>
          <w:rFonts w:ascii="Arial" w:hAnsi="Arial" w:cs="Arial"/>
          <w:color w:val="002060"/>
        </w:rPr>
        <w:t>14. Follow scaffold safe work procedure step by step.</w:t>
      </w:r>
    </w:p>
    <w:p w:rsidR="00BA1DBC" w:rsidRPr="00036CFC" w:rsidRDefault="00BA1DBC" w:rsidP="00BA1DBC">
      <w:pPr>
        <w:rPr>
          <w:rFonts w:ascii="Arial" w:hAnsi="Arial" w:cs="Arial"/>
          <w:color w:val="002060"/>
          <w:lang w:val="en-US"/>
        </w:rPr>
      </w:pPr>
    </w:p>
    <w:p w:rsidR="00925923" w:rsidRPr="00036CFC" w:rsidRDefault="00925923" w:rsidP="00925923">
      <w:pPr>
        <w:rPr>
          <w:rFonts w:ascii="Arial" w:hAnsi="Arial" w:cs="Arial"/>
          <w:color w:val="002060"/>
          <w:sz w:val="28"/>
          <w:szCs w:val="28"/>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FE5C07" w:rsidRPr="004042D8" w:rsidRDefault="00FE5C07" w:rsidP="00BA1DBC">
      <w:pPr>
        <w:tabs>
          <w:tab w:val="left" w:pos="3084"/>
          <w:tab w:val="center" w:pos="4500"/>
        </w:tabs>
        <w:spacing w:before="100" w:beforeAutospacing="1" w:after="100" w:afterAutospacing="1"/>
        <w:jc w:val="center"/>
        <w:outlineLvl w:val="0"/>
        <w:rPr>
          <w:rFonts w:ascii="Arial" w:hAnsi="Arial" w:cs="Arial"/>
          <w:b/>
          <w:bCs/>
          <w:color w:val="FF0000"/>
          <w:kern w:val="36"/>
          <w:sz w:val="40"/>
          <w:szCs w:val="40"/>
          <w:lang w:val="en-US" w:eastAsia="en-ZA"/>
        </w:rPr>
      </w:pPr>
      <w:r w:rsidRPr="004042D8">
        <w:rPr>
          <w:rFonts w:ascii="Arial" w:hAnsi="Arial" w:cs="Arial"/>
          <w:b/>
          <w:bCs/>
          <w:color w:val="FF0000"/>
          <w:kern w:val="36"/>
          <w:sz w:val="40"/>
          <w:szCs w:val="40"/>
          <w:lang w:val="en-US" w:eastAsia="en-ZA"/>
        </w:rPr>
        <w:lastRenderedPageBreak/>
        <w:t>Hot Wor</w:t>
      </w:r>
      <w:bookmarkStart w:id="11" w:name="HotWorkProgramManual-HotWorkOperations"/>
      <w:bookmarkStart w:id="12" w:name="HotWorkProgramManual-Introduction"/>
      <w:bookmarkStart w:id="13" w:name="HotWorkProgramManual-Contents"/>
      <w:bookmarkStart w:id="14" w:name="HotWorkProgramManual-Definitions"/>
      <w:bookmarkEnd w:id="11"/>
      <w:bookmarkEnd w:id="12"/>
      <w:bookmarkEnd w:id="13"/>
      <w:bookmarkEnd w:id="14"/>
      <w:r w:rsidRPr="004042D8">
        <w:rPr>
          <w:rFonts w:ascii="Arial" w:hAnsi="Arial" w:cs="Arial"/>
          <w:b/>
          <w:bCs/>
          <w:color w:val="FF0000"/>
          <w:kern w:val="36"/>
          <w:sz w:val="40"/>
          <w:szCs w:val="40"/>
          <w:lang w:val="en-US" w:eastAsia="en-ZA"/>
        </w:rPr>
        <w:t>k</w:t>
      </w:r>
    </w:p>
    <w:p w:rsidR="00ED22F5" w:rsidRPr="004042D8" w:rsidRDefault="00ED22F5" w:rsidP="00ED22F5">
      <w:pPr>
        <w:spacing w:before="100" w:beforeAutospacing="1" w:after="100" w:afterAutospacing="1"/>
        <w:outlineLvl w:val="1"/>
        <w:rPr>
          <w:rFonts w:ascii="Arial" w:hAnsi="Arial" w:cs="Arial"/>
          <w:b/>
          <w:bCs/>
          <w:color w:val="FF0000"/>
          <w:sz w:val="36"/>
          <w:szCs w:val="36"/>
          <w:lang w:val="en-US" w:eastAsia="en-ZA"/>
        </w:rPr>
      </w:pPr>
      <w:r w:rsidRPr="004042D8">
        <w:rPr>
          <w:rFonts w:ascii="Arial" w:hAnsi="Arial" w:cs="Arial"/>
          <w:b/>
          <w:bCs/>
          <w:color w:val="FF0000"/>
          <w:sz w:val="36"/>
          <w:szCs w:val="36"/>
          <w:lang w:val="en-US" w:eastAsia="en-ZA"/>
        </w:rPr>
        <w:t>Definitions</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proofErr w:type="gramStart"/>
      <w:r w:rsidRPr="00036CFC">
        <w:rPr>
          <w:rFonts w:ascii="Arial" w:eastAsiaTheme="minorEastAsia" w:hAnsi="Arial" w:cs="Arial"/>
          <w:b/>
          <w:bCs/>
          <w:color w:val="002060"/>
          <w:lang w:val="en-US" w:eastAsia="en-ZA"/>
        </w:rPr>
        <w:t>Designated Safe Hot Work Area:</w:t>
      </w:r>
      <w:r w:rsidRPr="00036CFC">
        <w:rPr>
          <w:rFonts w:ascii="Arial" w:eastAsiaTheme="minorEastAsia" w:hAnsi="Arial" w:cs="Arial"/>
          <w:color w:val="002060"/>
          <w:lang w:val="en-US" w:eastAsia="en-ZA"/>
        </w:rPr>
        <w:t xml:space="preserve"> Areas that have been designated and constructed for performing open flame or spark producing work.</w:t>
      </w:r>
      <w:proofErr w:type="gramEnd"/>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proofErr w:type="gramStart"/>
      <w:r w:rsidRPr="00036CFC">
        <w:rPr>
          <w:rFonts w:ascii="Arial" w:eastAsiaTheme="minorEastAsia" w:hAnsi="Arial" w:cs="Arial"/>
          <w:b/>
          <w:bCs/>
          <w:color w:val="002060"/>
          <w:lang w:val="en-US" w:eastAsia="en-ZA"/>
        </w:rPr>
        <w:t>Fire Watch:</w:t>
      </w:r>
      <w:r w:rsidRPr="00036CFC">
        <w:rPr>
          <w:rFonts w:ascii="Arial" w:eastAsiaTheme="minorEastAsia" w:hAnsi="Arial" w:cs="Arial"/>
          <w:color w:val="002060"/>
          <w:lang w:val="en-US" w:eastAsia="en-ZA"/>
        </w:rPr>
        <w:t xml:space="preserve"> Trained personnel who are in attendance during the entire hot work operation and are immediately available to extinguish a fire or take other effective action if needed.</w:t>
      </w:r>
      <w:proofErr w:type="gramEnd"/>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Hot Work:</w:t>
      </w:r>
      <w:r w:rsidRPr="00036CFC">
        <w:rPr>
          <w:rFonts w:ascii="Arial" w:eastAsiaTheme="minorEastAsia" w:hAnsi="Arial" w:cs="Arial"/>
          <w:color w:val="002060"/>
          <w:lang w:val="en-US" w:eastAsia="en-ZA"/>
        </w:rPr>
        <w:t xml:space="preserve"> Any work using an open flame or spark producing equipment. Hot work includes, but is not limited to welding, cutting, burning, grinding, and any related heat producing jobs that could ignite combustible materials or flammable atmospheres.</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Hot Work Operator:</w:t>
      </w:r>
      <w:r w:rsidRPr="00036CFC">
        <w:rPr>
          <w:rFonts w:ascii="Arial" w:eastAsiaTheme="minorEastAsia" w:hAnsi="Arial" w:cs="Arial"/>
          <w:color w:val="002060"/>
          <w:lang w:val="en-US" w:eastAsia="en-ZA"/>
        </w:rPr>
        <w:t xml:space="preserve"> Any employee or contractor who operates an open flame or spark producing equipment or performs any hot work.</w:t>
      </w:r>
    </w:p>
    <w:p w:rsidR="00ED22F5" w:rsidRPr="004042D8" w:rsidRDefault="00ED22F5" w:rsidP="00ED22F5">
      <w:pPr>
        <w:spacing w:before="100" w:beforeAutospacing="1" w:after="100" w:afterAutospacing="1"/>
        <w:outlineLvl w:val="1"/>
        <w:rPr>
          <w:rFonts w:ascii="Arial" w:hAnsi="Arial" w:cs="Arial"/>
          <w:b/>
          <w:bCs/>
          <w:color w:val="FF0000"/>
          <w:sz w:val="32"/>
          <w:szCs w:val="32"/>
          <w:lang w:val="en-US" w:eastAsia="en-ZA"/>
        </w:rPr>
      </w:pPr>
      <w:bookmarkStart w:id="15" w:name="HotWorkProgramManual-Responsibilitiesfor"/>
      <w:bookmarkEnd w:id="15"/>
      <w:r w:rsidRPr="004042D8">
        <w:rPr>
          <w:rFonts w:ascii="Arial" w:hAnsi="Arial" w:cs="Arial"/>
          <w:b/>
          <w:bCs/>
          <w:color w:val="FF0000"/>
          <w:sz w:val="32"/>
          <w:szCs w:val="32"/>
          <w:lang w:val="en-US" w:eastAsia="en-ZA"/>
        </w:rPr>
        <w:t>Responsibilities for Hot Work</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color w:val="002060"/>
          <w:lang w:val="en-US" w:eastAsia="en-ZA"/>
        </w:rPr>
        <w:t>Department heads are responsible for ensuring that the requirements of this operating procedure are understood and practiced by their employees. Any department that employs an outside contractor who will be performing any hot work, as defined, must comply with the requirements of this procedure. Specific responsibilities of the department conducting or coordinating any hot work operations include:</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Contact the facility manager or person responsible for that area in which the hot work is to take place, inform that person of the scope of work to be performed and determine if they have any specific concerns about the procedure.</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Determine the combustible materials and hazardous areas present or likely to be present in the work location.</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Protect combustibles in the work location by moving the work to a designated safe hot work area or a location free of combustibles.</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If the work cannot be moved, have the combustibles moved to a safe distance from the work or have the combustibles properly shielded against ignition.</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Ensure that workers are provided with and use proper safety equipment, including personal protective equipment and fire extinguishing equipment.</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When required, designate a responsible person to serve as a fire watch.</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Ensure that the work area is given a final inspection one half hour after completion of the job to detect and extinguish possible hot spots or smoldering fires. The fire watch shall be released after the final inspection.</w:t>
      </w:r>
      <w:r w:rsidRPr="00036CFC">
        <w:rPr>
          <w:rFonts w:ascii="Arial" w:eastAsiaTheme="minorEastAsia" w:hAnsi="Arial" w:cs="Arial"/>
          <w:color w:val="002060"/>
          <w:lang w:val="en-US" w:eastAsia="en-ZA"/>
        </w:rPr>
        <w:t xml:space="preserve"> </w:t>
      </w:r>
    </w:p>
    <w:p w:rsidR="005329B2" w:rsidRPr="00BA5006" w:rsidRDefault="005329B2" w:rsidP="005329B2">
      <w:pPr>
        <w:spacing w:before="100" w:beforeAutospacing="1" w:after="100" w:afterAutospacing="1"/>
        <w:ind w:left="720"/>
        <w:rPr>
          <w:rFonts w:ascii="Arial" w:hAnsi="Arial" w:cs="Arial"/>
          <w:lang w:val="en-US" w:eastAsia="en-ZA"/>
        </w:rPr>
      </w:pPr>
    </w:p>
    <w:p w:rsidR="00ED22F5" w:rsidRPr="004042D8" w:rsidRDefault="00ED22F5" w:rsidP="00ED22F5">
      <w:pPr>
        <w:outlineLvl w:val="2"/>
        <w:rPr>
          <w:rFonts w:ascii="Arial" w:hAnsi="Arial" w:cs="Arial"/>
          <w:b/>
          <w:bCs/>
          <w:color w:val="FF0000"/>
          <w:sz w:val="27"/>
          <w:szCs w:val="27"/>
          <w:lang w:val="en-US" w:eastAsia="en-ZA"/>
        </w:rPr>
      </w:pPr>
      <w:r w:rsidRPr="004042D8">
        <w:rPr>
          <w:rFonts w:ascii="Arial" w:hAnsi="Arial" w:cs="Arial"/>
          <w:b/>
          <w:bCs/>
          <w:color w:val="FF0000"/>
          <w:sz w:val="27"/>
          <w:szCs w:val="27"/>
          <w:lang w:val="en-US" w:eastAsia="en-ZA"/>
        </w:rPr>
        <w:t>Hot Work Requirements</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Permissible Areas</w:t>
      </w:r>
      <w:r w:rsidRPr="00036CFC">
        <w:rPr>
          <w:rFonts w:ascii="Arial" w:eastAsiaTheme="minorEastAsia" w:hAnsi="Arial" w:cs="Arial"/>
          <w:color w:val="002060"/>
          <w:lang w:val="en-US" w:eastAsia="en-ZA"/>
        </w:rPr>
        <w:t xml:space="preserve"> – routine hot work operations shall be allowed without the requirements of a permit, only in areas that have been designated as a Safe Hot Work Area. </w:t>
      </w:r>
    </w:p>
    <w:p w:rsidR="00ED22F5" w:rsidRPr="00036CFC" w:rsidRDefault="00ED22F5" w:rsidP="00ED22F5">
      <w:pPr>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Permit Required Areas</w:t>
      </w:r>
      <w:r w:rsidRPr="00036CFC">
        <w:rPr>
          <w:rFonts w:ascii="Arial" w:eastAsiaTheme="minorEastAsia" w:hAnsi="Arial" w:cs="Arial"/>
          <w:color w:val="002060"/>
          <w:lang w:val="en-US" w:eastAsia="en-ZA"/>
        </w:rPr>
        <w:t xml:space="preserve"> – in areas where it is not practical to move the work to a designated safe hot work area, hot work shall only be permitted once the area is made fire safe by removing combustibles or protecting combustibles from ignition sources. Hot work operations are strictly prohibited under the following conditions:</w:t>
      </w:r>
    </w:p>
    <w:p w:rsidR="00ED22F5" w:rsidRPr="00036CFC" w:rsidRDefault="00ED22F5" w:rsidP="00773680">
      <w:pPr>
        <w:numPr>
          <w:ilvl w:val="0"/>
          <w:numId w:val="52"/>
        </w:numPr>
        <w:rPr>
          <w:rFonts w:ascii="Arial" w:hAnsi="Arial" w:cs="Arial"/>
          <w:color w:val="002060"/>
          <w:lang w:val="en-US" w:eastAsia="en-ZA"/>
        </w:rPr>
      </w:pPr>
      <w:r w:rsidRPr="00036CFC">
        <w:rPr>
          <w:rFonts w:ascii="Arial" w:hAnsi="Arial" w:cs="Arial"/>
          <w:color w:val="002060"/>
          <w:lang w:val="en-US" w:eastAsia="en-ZA"/>
        </w:rPr>
        <w:t>In areas not designated safe hot work areas where a proper hot work permit has not been obtained.</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2"/>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 xml:space="preserve">In </w:t>
      </w:r>
      <w:proofErr w:type="spellStart"/>
      <w:r w:rsidRPr="00036CFC">
        <w:rPr>
          <w:rFonts w:ascii="Arial" w:hAnsi="Arial" w:cs="Arial"/>
          <w:color w:val="002060"/>
          <w:lang w:val="en-US" w:eastAsia="en-ZA"/>
        </w:rPr>
        <w:t>sprinklered</w:t>
      </w:r>
      <w:proofErr w:type="spellEnd"/>
      <w:r w:rsidRPr="00036CFC">
        <w:rPr>
          <w:rFonts w:ascii="Arial" w:hAnsi="Arial" w:cs="Arial"/>
          <w:color w:val="002060"/>
          <w:lang w:val="en-US" w:eastAsia="en-ZA"/>
        </w:rPr>
        <w:t xml:space="preserve"> buildings while such protection is impaired.</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2"/>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In the presents of explosive atmospheres, such as mixtures of flammable gases, vapors, liquids, or dust with air.</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2"/>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On or in any drum, container or vessel that has not been properly cleaned to remove any possible explosive atmospheres that can develop inside from residual contents.</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2"/>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In areas near the storage of large quantities of flammable or combustible materials that can readily ignite.</w:t>
      </w:r>
      <w:r w:rsidRPr="00036CFC">
        <w:rPr>
          <w:rFonts w:ascii="Arial" w:eastAsiaTheme="minorEastAsia" w:hAnsi="Arial" w:cs="Arial"/>
          <w:color w:val="002060"/>
          <w:lang w:val="en-US" w:eastAsia="en-ZA"/>
        </w:rPr>
        <w:t xml:space="preserve"> </w:t>
      </w:r>
    </w:p>
    <w:p w:rsidR="00ED22F5" w:rsidRPr="00036CFC" w:rsidRDefault="00ED22F5" w:rsidP="00ED22F5">
      <w:pPr>
        <w:spacing w:before="100" w:beforeAutospacing="1" w:after="100" w:afterAutospacing="1"/>
        <w:outlineLvl w:val="2"/>
        <w:rPr>
          <w:rFonts w:ascii="Arial" w:hAnsi="Arial" w:cs="Arial"/>
          <w:b/>
          <w:bCs/>
          <w:color w:val="002060"/>
          <w:sz w:val="27"/>
          <w:szCs w:val="27"/>
          <w:lang w:val="en-US" w:eastAsia="en-ZA"/>
        </w:rPr>
      </w:pPr>
      <w:bookmarkStart w:id="16" w:name="HotWorkProgramManual-HotWorkPermitProced"/>
      <w:bookmarkEnd w:id="16"/>
      <w:r w:rsidRPr="00036CFC">
        <w:rPr>
          <w:rFonts w:ascii="Arial" w:hAnsi="Arial" w:cs="Arial"/>
          <w:b/>
          <w:bCs/>
          <w:color w:val="002060"/>
          <w:sz w:val="27"/>
          <w:szCs w:val="27"/>
          <w:lang w:val="en-US" w:eastAsia="en-ZA"/>
        </w:rPr>
        <w:t>Hot Work Permit Procedures</w:t>
      </w:r>
    </w:p>
    <w:p w:rsidR="00ED22F5" w:rsidRPr="00036CFC" w:rsidRDefault="00ED22F5" w:rsidP="00ED22F5">
      <w:pPr>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Preparation of work area</w:t>
      </w:r>
      <w:r w:rsidRPr="00036CFC">
        <w:rPr>
          <w:rFonts w:ascii="Arial" w:eastAsiaTheme="minorEastAsia" w:hAnsi="Arial" w:cs="Arial"/>
          <w:color w:val="002060"/>
          <w:lang w:val="en-US" w:eastAsia="en-ZA"/>
        </w:rPr>
        <w:t xml:space="preserve"> – Before a hot work permit is approved and issued, the department or individual requesting the permit shall verify that:</w:t>
      </w:r>
    </w:p>
    <w:p w:rsidR="00ED22F5" w:rsidRPr="00036CFC" w:rsidRDefault="00ED22F5" w:rsidP="00773680">
      <w:pPr>
        <w:numPr>
          <w:ilvl w:val="0"/>
          <w:numId w:val="53"/>
        </w:numPr>
        <w:spacing w:after="100" w:afterAutospacing="1"/>
        <w:rPr>
          <w:rFonts w:ascii="Arial" w:hAnsi="Arial" w:cs="Arial"/>
          <w:color w:val="002060"/>
          <w:lang w:val="en-US" w:eastAsia="en-ZA"/>
        </w:rPr>
      </w:pPr>
      <w:r w:rsidRPr="00036CFC">
        <w:rPr>
          <w:rFonts w:ascii="Arial" w:hAnsi="Arial" w:cs="Arial"/>
          <w:color w:val="002060"/>
          <w:lang w:val="en-US" w:eastAsia="en-ZA"/>
        </w:rPr>
        <w:t>All hot work equipment to be used is in satisfactory condition and in good repair.</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Any combustible materials such as paper clippings, wood shavings, or textile fibers on the floor are swept clear for a radius of 35 feet.</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Floors constructed of combustible materials are properly protected by either wetting the surface or covered by fire resistant shields. Where floors have been wetted down, personnel operating arc welding or cutting equipment shall be protected from possible shock.</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All combustible materials are relocated at least 35 feet horizontally from the work area. Where relocation is not practical, the combustible materials shall be protected with flame proof covers or otherwise shielded with metal or fire resistant shields or tarps.</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Openings or cracks in walls, floors or ducts within 35 feet of the work area are tightly covered to prevent the passage of sparks to adjacent areas.</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Where hot work is done near walls, partitions, ceilings or roofs of combustible construction, fire resistant shields or guards are provided to prevent ignition.</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lastRenderedPageBreak/>
        <w:t xml:space="preserve">If hot work is to be done on a metal wall, partition, ceiling or roof, that precautions are taken to prevent ignition of combustibles materials on the other side, due to conduction or radiation, such as relocation or covering the materials. If the combustible materials </w:t>
      </w:r>
      <w:r w:rsidR="00E82BA9" w:rsidRPr="00036CFC">
        <w:rPr>
          <w:rFonts w:ascii="Arial" w:hAnsi="Arial" w:cs="Arial"/>
          <w:color w:val="002060"/>
          <w:lang w:val="en-US" w:eastAsia="en-ZA"/>
        </w:rPr>
        <w:t>cannot</w:t>
      </w:r>
      <w:r w:rsidRPr="00036CFC">
        <w:rPr>
          <w:rFonts w:ascii="Arial" w:hAnsi="Arial" w:cs="Arial"/>
          <w:color w:val="002060"/>
          <w:lang w:val="en-US" w:eastAsia="en-ZA"/>
        </w:rPr>
        <w:t xml:space="preserve"> be relocated or protected, a fire watch shall be provided on the opposite side of the wall where the work is being performed.</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 xml:space="preserve">No hot work is attempted on metal partition, wall, ceiling, or roof having a covering, </w:t>
      </w:r>
      <w:proofErr w:type="gramStart"/>
      <w:r w:rsidRPr="00036CFC">
        <w:rPr>
          <w:rFonts w:ascii="Arial" w:hAnsi="Arial" w:cs="Arial"/>
          <w:color w:val="002060"/>
          <w:lang w:val="en-US" w:eastAsia="en-ZA"/>
        </w:rPr>
        <w:t>nor</w:t>
      </w:r>
      <w:proofErr w:type="gramEnd"/>
      <w:r w:rsidRPr="00036CFC">
        <w:rPr>
          <w:rFonts w:ascii="Arial" w:hAnsi="Arial" w:cs="Arial"/>
          <w:color w:val="002060"/>
          <w:lang w:val="en-US" w:eastAsia="en-ZA"/>
        </w:rPr>
        <w:t xml:space="preserve"> on walls or partitions of combustible sandwich type panel construction.</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Hot work is not undertaken on pipes or other metals that are in contact with combustible walls, partitions, ceilings or roofs, if the work is close enough to cause ignition by conduction.</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Nearby personnel are suitably protected against heat, sparks, slag, etc.</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Where hot work is to be done in close proximity to a sprinkler head, that the head is covered by a wet cloth to prevent activation. The cloth must be removed immediately at the conclusion of the hot work.</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Where hot work is to be done in close proximity to a smoke detection system, Fire Systems must be notified to disable the system to prevent alarm activation.</w:t>
      </w:r>
      <w:r w:rsidRPr="00036CFC">
        <w:rPr>
          <w:rFonts w:ascii="Arial" w:eastAsiaTheme="minorEastAsia" w:hAnsi="Arial" w:cs="Arial"/>
          <w:color w:val="002060"/>
          <w:lang w:val="en-US" w:eastAsia="en-ZA"/>
        </w:rPr>
        <w:t xml:space="preserve"> </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Designation of Fire Watch</w:t>
      </w:r>
      <w:r w:rsidRPr="00036CFC">
        <w:rPr>
          <w:rFonts w:ascii="Arial" w:eastAsiaTheme="minorEastAsia" w:hAnsi="Arial" w:cs="Arial"/>
          <w:color w:val="002060"/>
          <w:lang w:val="en-US" w:eastAsia="en-ZA"/>
        </w:rPr>
        <w:t xml:space="preserve"> - The department or individual requesting the hot work permit is responsible for designating a fire watch. The fire watch shall:</w:t>
      </w:r>
    </w:p>
    <w:p w:rsidR="00ED22F5" w:rsidRPr="00036CFC" w:rsidRDefault="00ED22F5" w:rsidP="00773680">
      <w:pPr>
        <w:numPr>
          <w:ilvl w:val="0"/>
          <w:numId w:val="54"/>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Have fire extinguishing equipment readily available and be trained in its use.</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4"/>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Know how to activate the building's fire alarm system, if applicable, or who to notify in the event of a fire.</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4"/>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Watch for fires in all exposed areas and try to extinguish them first only when obviously within the capacity of the equipment available, or otherwise sound the alarm immediately.</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4"/>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Monitor the work area for at least 30 minutes after completion of the hot work to detect and extinguish any smoldering fires that may be identified.</w:t>
      </w:r>
      <w:r w:rsidRPr="00036CFC">
        <w:rPr>
          <w:rFonts w:ascii="Arial" w:eastAsiaTheme="minorEastAsia" w:hAnsi="Arial" w:cs="Arial"/>
          <w:color w:val="002060"/>
          <w:lang w:val="en-US" w:eastAsia="en-ZA"/>
        </w:rPr>
        <w:t xml:space="preserve"> </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color w:val="002060"/>
          <w:lang w:val="en-US" w:eastAsia="en-ZA"/>
        </w:rPr>
        <w:t>Verify that the buildings fire sprinkler system is operational, where applicable. Determine if the work area has any fire alarm detectors that need to be disabled to prevent false alarms, and appropriately disable only those devices that could be accidentally activated.</w:t>
      </w:r>
    </w:p>
    <w:p w:rsidR="00ED22F5"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color w:val="002060"/>
          <w:lang w:val="en-US" w:eastAsia="en-ZA"/>
        </w:rPr>
        <w:t xml:space="preserve">Verify the location, start time and duration of the hot work operation. A hot work shall only be valid for the time duration identified. No hot work permit shall exceed an 8-hour period. </w:t>
      </w:r>
    </w:p>
    <w:p w:rsidR="00F635E4" w:rsidRDefault="00F635E4" w:rsidP="00ED22F5">
      <w:pPr>
        <w:spacing w:before="100" w:beforeAutospacing="1" w:after="100" w:afterAutospacing="1"/>
        <w:rPr>
          <w:rFonts w:ascii="Arial" w:eastAsiaTheme="minorEastAsia" w:hAnsi="Arial" w:cs="Arial"/>
          <w:color w:val="002060"/>
          <w:lang w:val="en-US" w:eastAsia="en-ZA"/>
        </w:rPr>
      </w:pPr>
    </w:p>
    <w:p w:rsidR="00F635E4" w:rsidRPr="00036CFC" w:rsidRDefault="00F635E4" w:rsidP="00ED22F5">
      <w:pPr>
        <w:spacing w:before="100" w:beforeAutospacing="1" w:after="100" w:afterAutospacing="1"/>
        <w:rPr>
          <w:rFonts w:ascii="Arial" w:eastAsiaTheme="minorEastAsia" w:hAnsi="Arial" w:cs="Arial"/>
          <w:color w:val="002060"/>
          <w:lang w:val="en-US" w:eastAsia="en-ZA"/>
        </w:rPr>
      </w:pPr>
    </w:p>
    <w:p w:rsidR="00ED22F5" w:rsidRPr="004042D8" w:rsidRDefault="00ED22F5" w:rsidP="00ED22F5">
      <w:pPr>
        <w:spacing w:before="100" w:beforeAutospacing="1" w:after="100" w:afterAutospacing="1"/>
        <w:outlineLvl w:val="2"/>
        <w:rPr>
          <w:rFonts w:ascii="Arial" w:hAnsi="Arial" w:cs="Arial"/>
          <w:b/>
          <w:bCs/>
          <w:color w:val="FF0000"/>
          <w:sz w:val="27"/>
          <w:szCs w:val="27"/>
          <w:lang w:val="en-US" w:eastAsia="en-ZA"/>
        </w:rPr>
      </w:pPr>
      <w:bookmarkStart w:id="17" w:name="HotWorkProgramManual-SpecialPrecautions"/>
      <w:bookmarkEnd w:id="17"/>
      <w:r w:rsidRPr="004042D8">
        <w:rPr>
          <w:rFonts w:ascii="Arial" w:hAnsi="Arial" w:cs="Arial"/>
          <w:b/>
          <w:bCs/>
          <w:color w:val="FF0000"/>
          <w:sz w:val="27"/>
          <w:szCs w:val="27"/>
          <w:lang w:val="en-US" w:eastAsia="en-ZA"/>
        </w:rPr>
        <w:lastRenderedPageBreak/>
        <w:t>Special Precautions</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Confined Spaces</w:t>
      </w:r>
      <w:r w:rsidRPr="00036CFC">
        <w:rPr>
          <w:rFonts w:ascii="Arial" w:eastAsiaTheme="minorEastAsia" w:hAnsi="Arial" w:cs="Arial"/>
          <w:color w:val="002060"/>
          <w:lang w:val="en-US" w:eastAsia="en-ZA"/>
        </w:rPr>
        <w:t xml:space="preserve"> – Any hot work that is to be performed in a confined space shall be conducted in accordance with the University </w:t>
      </w:r>
      <w:r w:rsidRPr="00036CFC">
        <w:rPr>
          <w:rFonts w:ascii="Arial" w:eastAsiaTheme="minorEastAsia" w:hAnsi="Arial" w:cs="Arial"/>
          <w:i/>
          <w:iCs/>
          <w:color w:val="002060"/>
          <w:lang w:val="en-US" w:eastAsia="en-ZA"/>
        </w:rPr>
        <w:t>of</w:t>
      </w:r>
      <w:r w:rsidRPr="00036CFC">
        <w:rPr>
          <w:rFonts w:ascii="Arial" w:eastAsiaTheme="minorEastAsia" w:hAnsi="Arial" w:cs="Arial"/>
          <w:color w:val="002060"/>
          <w:lang w:val="en-US" w:eastAsia="en-ZA"/>
        </w:rPr>
        <w:t xml:space="preserve"> North Texas Confined Space Manual.</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Welding or Cutting on Containers</w:t>
      </w:r>
      <w:r w:rsidRPr="00036CFC">
        <w:rPr>
          <w:rFonts w:ascii="Arial" w:eastAsiaTheme="minorEastAsia" w:hAnsi="Arial" w:cs="Arial"/>
          <w:color w:val="002060"/>
          <w:lang w:val="en-US" w:eastAsia="en-ZA"/>
        </w:rPr>
        <w:t xml:space="preserve"> – No cutting, welding, or other hot work is to be performed on any drums, tanks, containers or any vessel that may have contained chemicals or materials that when heated may produce flammable, explosive or toxic atmospheres if the container has not been thoroughly cleaned and prepared.</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Hot Tapping</w:t>
      </w:r>
      <w:r w:rsidRPr="00036CFC">
        <w:rPr>
          <w:rFonts w:ascii="Arial" w:eastAsiaTheme="minorEastAsia" w:hAnsi="Arial" w:cs="Arial"/>
          <w:color w:val="002060"/>
          <w:lang w:val="en-US" w:eastAsia="en-ZA"/>
        </w:rPr>
        <w:t xml:space="preserve"> – Hot work that must be performed on any utility piping used for the transmission or distribution of flammable gases or liquids shall only be performed by a crew qualified to make hot taps.</w:t>
      </w:r>
    </w:p>
    <w:p w:rsidR="00ED22F5" w:rsidRPr="00036CFC" w:rsidRDefault="00ED22F5" w:rsidP="00C4093C">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Outside Contractors</w:t>
      </w:r>
      <w:r w:rsidRPr="00036CFC">
        <w:rPr>
          <w:rFonts w:ascii="Arial" w:eastAsiaTheme="minorEastAsia" w:hAnsi="Arial" w:cs="Arial"/>
          <w:color w:val="002060"/>
          <w:lang w:val="en-US" w:eastAsia="en-ZA"/>
        </w:rPr>
        <w:t xml:space="preserve"> – Contractors shall perform all hot work procedures in accordance with this operating procedure or be able to demonstrate that they have a comparable procedure that meets or exceeds the requirements of this operating procedure.</w:t>
      </w:r>
    </w:p>
    <w:p w:rsidR="00ED22F5" w:rsidRDefault="00ED22F5" w:rsidP="00ED22F5">
      <w:pPr>
        <w:spacing w:before="100" w:beforeAutospacing="1"/>
        <w:outlineLvl w:val="2"/>
        <w:rPr>
          <w:rFonts w:ascii="Arial" w:hAnsi="Arial" w:cs="Arial"/>
          <w:b/>
          <w:bCs/>
          <w:color w:val="FF0000"/>
          <w:sz w:val="27"/>
          <w:szCs w:val="27"/>
          <w:lang w:val="en-US" w:eastAsia="en-ZA"/>
        </w:rPr>
      </w:pPr>
      <w:bookmarkStart w:id="18" w:name="HotWorkProgramManual-PersonalProtectiveE"/>
      <w:bookmarkEnd w:id="18"/>
      <w:r w:rsidRPr="004042D8">
        <w:rPr>
          <w:rFonts w:ascii="Arial" w:hAnsi="Arial" w:cs="Arial"/>
          <w:b/>
          <w:bCs/>
          <w:color w:val="FF0000"/>
          <w:sz w:val="27"/>
          <w:szCs w:val="27"/>
          <w:lang w:val="en-US" w:eastAsia="en-ZA"/>
        </w:rPr>
        <w:t>Personal Protective Equipment</w:t>
      </w:r>
    </w:p>
    <w:p w:rsidR="004042D8" w:rsidRPr="004042D8" w:rsidRDefault="004042D8" w:rsidP="00ED22F5">
      <w:pPr>
        <w:outlineLvl w:val="2"/>
        <w:rPr>
          <w:rFonts w:ascii="Arial" w:hAnsi="Arial" w:cs="Arial"/>
          <w:b/>
          <w:bCs/>
          <w:color w:val="FF0000"/>
          <w:sz w:val="27"/>
          <w:szCs w:val="27"/>
          <w:lang w:val="en-US" w:eastAsia="en-ZA"/>
        </w:rPr>
      </w:pPr>
    </w:p>
    <w:p w:rsidR="00B708F9" w:rsidRPr="00036CFC" w:rsidRDefault="00ED22F5" w:rsidP="00ED22F5">
      <w:pPr>
        <w:rPr>
          <w:rFonts w:ascii="Arial" w:eastAsiaTheme="minorEastAsia" w:hAnsi="Arial" w:cs="Arial"/>
          <w:color w:val="002060"/>
          <w:lang w:val="en-US" w:eastAsia="en-ZA"/>
        </w:rPr>
      </w:pPr>
      <w:r w:rsidRPr="00036CFC">
        <w:rPr>
          <w:rFonts w:ascii="Arial" w:eastAsiaTheme="minorEastAsia" w:hAnsi="Arial" w:cs="Arial"/>
          <w:color w:val="002060"/>
          <w:lang w:val="en-US" w:eastAsia="en-ZA"/>
        </w:rPr>
        <w:t xml:space="preserve">Personal protective equipment for eyes, face, head, and extremities, respiratory protection and protective shields and barriers, shall be used and maintained in a sanitary and reliable condition. </w:t>
      </w:r>
    </w:p>
    <w:p w:rsidR="00461635" w:rsidRDefault="00461635" w:rsidP="00670C97">
      <w:pPr>
        <w:jc w:val="center"/>
        <w:rPr>
          <w:rFonts w:ascii="Arial" w:hAnsi="Arial" w:cs="Arial"/>
          <w:b/>
          <w:sz w:val="40"/>
          <w:szCs w:val="40"/>
          <w:u w:val="single"/>
          <w:lang w:val="en-US"/>
        </w:rPr>
      </w:pPr>
    </w:p>
    <w:p w:rsidR="00B270F8" w:rsidRDefault="00B270F8"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BC52B3" w:rsidRDefault="00BC52B3" w:rsidP="00036CFC">
      <w:pPr>
        <w:rPr>
          <w:rFonts w:ascii="Arial" w:hAnsi="Arial" w:cs="Arial"/>
          <w:b/>
          <w:sz w:val="40"/>
          <w:szCs w:val="40"/>
          <w:u w:val="single"/>
          <w:lang w:val="en-US"/>
        </w:rPr>
      </w:pPr>
    </w:p>
    <w:p w:rsidR="00925923" w:rsidRPr="004042D8" w:rsidRDefault="00925923" w:rsidP="00670C97">
      <w:pPr>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lastRenderedPageBreak/>
        <w:t>ELECTRICAL WORK</w:t>
      </w:r>
    </w:p>
    <w:p w:rsidR="00925923" w:rsidRPr="0063704F" w:rsidRDefault="00925923" w:rsidP="00925923">
      <w:pPr>
        <w:rPr>
          <w:rFonts w:ascii="Arial" w:hAnsi="Arial" w:cs="Arial"/>
          <w:sz w:val="40"/>
          <w:szCs w:val="4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Electrical work entails any work that is undertaken on electrical conductors, circuits, switches and fittings, components of electrical distribution boards as well as all electrical appliances.</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No work will commence before the appropriate circuit has had the electrical current isolated and locked-out.</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Only appropriately qualified electricians are allowed to undertake work on live electrical circuits and only in extreme cases where current cannot be isolated, i.e. fault-finding.</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PPE and insulated tools are to be used at all times.</w:t>
      </w:r>
    </w:p>
    <w:p w:rsidR="00925923" w:rsidRPr="00036CFC" w:rsidRDefault="00925923" w:rsidP="00925923">
      <w:pPr>
        <w:rPr>
          <w:rFonts w:ascii="Arial" w:hAnsi="Arial" w:cs="Arial"/>
          <w:color w:val="002060"/>
          <w:lang w:val="en-US"/>
        </w:rPr>
      </w:pPr>
      <w:r w:rsidRPr="00036CFC">
        <w:rPr>
          <w:rFonts w:ascii="Arial" w:hAnsi="Arial" w:cs="Arial"/>
          <w:color w:val="002060"/>
          <w:lang w:val="en-US"/>
        </w:rPr>
        <w:t>An “Electrical Isolation Certificate” is required to be completed before the commencement of work on conductors etc.</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The risk from electrical work is electrocution resulting in possible death.</w:t>
      </w: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Typical types of work could entail:</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Distribution boards </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Plug points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Light fittings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Electrical cables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proofErr w:type="spellStart"/>
      <w:r w:rsidRPr="00036CFC">
        <w:rPr>
          <w:rFonts w:ascii="Arial" w:hAnsi="Arial" w:cs="Arial"/>
          <w:color w:val="002060"/>
          <w:lang w:val="en-US"/>
        </w:rPr>
        <w:t>Busbars</w:t>
      </w:r>
      <w:proofErr w:type="spellEnd"/>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Switches and isolators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Relays, electrical motors etc.</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Fluorescent globes / bulbs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Neon lights </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Microwave ovens, electric kettles and urns, pie warmers, chip fryers etc.</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Etc.</w:t>
      </w:r>
    </w:p>
    <w:p w:rsidR="00925923" w:rsidRPr="00812C1B" w:rsidRDefault="00925923" w:rsidP="00925923">
      <w:pPr>
        <w:rPr>
          <w:rFonts w:ascii="Arial" w:hAnsi="Arial" w:cs="Arial"/>
          <w:lang w:val="en-US"/>
        </w:rPr>
      </w:pPr>
    </w:p>
    <w:p w:rsidR="00925923" w:rsidRPr="00812C1B" w:rsidRDefault="00925923" w:rsidP="00925923">
      <w:pPr>
        <w:rPr>
          <w:rFonts w:ascii="Arial" w:hAnsi="Arial" w:cs="Arial"/>
          <w:lang w:val="en-US"/>
        </w:rPr>
      </w:pPr>
    </w:p>
    <w:p w:rsidR="00925923" w:rsidRPr="004042D8" w:rsidRDefault="00925923" w:rsidP="00925923">
      <w:pPr>
        <w:rPr>
          <w:rFonts w:ascii="Arial" w:hAnsi="Arial" w:cs="Arial"/>
          <w:b/>
          <w:i/>
          <w:color w:val="FF0000"/>
          <w:lang w:val="en-US"/>
        </w:rPr>
      </w:pPr>
      <w:r w:rsidRPr="004042D8">
        <w:rPr>
          <w:rFonts w:ascii="Arial" w:hAnsi="Arial" w:cs="Arial"/>
          <w:b/>
          <w:i/>
          <w:color w:val="FF0000"/>
          <w:lang w:val="en-US"/>
        </w:rPr>
        <w:t>We are not electrical contractors. You are not allowed to carry out any electrical work at all!!!</w:t>
      </w:r>
    </w:p>
    <w:p w:rsidR="00925923" w:rsidRPr="00BA5006" w:rsidRDefault="00925923" w:rsidP="00925923">
      <w:pPr>
        <w:rPr>
          <w:rFonts w:ascii="Arial" w:hAnsi="Arial" w:cs="Arial"/>
          <w:i/>
          <w:sz w:val="32"/>
          <w:szCs w:val="32"/>
          <w:lang w:val="en-US"/>
        </w:rPr>
      </w:pPr>
    </w:p>
    <w:p w:rsidR="00925923" w:rsidRPr="00BA5006" w:rsidRDefault="00925923" w:rsidP="00925923">
      <w:pPr>
        <w:rPr>
          <w:rFonts w:ascii="Arial" w:hAnsi="Arial" w:cs="Arial"/>
          <w:i/>
          <w:sz w:val="32"/>
          <w:szCs w:val="32"/>
          <w:lang w:val="en-US"/>
        </w:rPr>
      </w:pPr>
    </w:p>
    <w:p w:rsidR="00925923" w:rsidRDefault="00925923" w:rsidP="00925923">
      <w:pPr>
        <w:rPr>
          <w:rFonts w:ascii="Arial" w:hAnsi="Arial" w:cs="Arial"/>
          <w:i/>
          <w:sz w:val="32"/>
          <w:szCs w:val="32"/>
          <w:lang w:val="en-US"/>
        </w:rPr>
      </w:pPr>
    </w:p>
    <w:p w:rsidR="00BC52B3" w:rsidRDefault="00BC52B3" w:rsidP="00925923">
      <w:pPr>
        <w:rPr>
          <w:rFonts w:ascii="Arial" w:hAnsi="Arial" w:cs="Arial"/>
          <w:i/>
          <w:sz w:val="32"/>
          <w:szCs w:val="32"/>
          <w:lang w:val="en-US"/>
        </w:rPr>
      </w:pPr>
    </w:p>
    <w:p w:rsidR="00BC52B3" w:rsidRDefault="00BC52B3" w:rsidP="00925923">
      <w:pPr>
        <w:rPr>
          <w:rFonts w:ascii="Arial" w:hAnsi="Arial" w:cs="Arial"/>
          <w:i/>
          <w:sz w:val="32"/>
          <w:szCs w:val="32"/>
          <w:lang w:val="en-US"/>
        </w:rPr>
      </w:pPr>
    </w:p>
    <w:p w:rsidR="00BC52B3" w:rsidRPr="00BA5006" w:rsidRDefault="00BC52B3" w:rsidP="00925923">
      <w:pPr>
        <w:rPr>
          <w:rFonts w:ascii="Arial" w:hAnsi="Arial" w:cs="Arial"/>
          <w:i/>
          <w:sz w:val="32"/>
          <w:szCs w:val="32"/>
          <w:lang w:val="en-US"/>
        </w:rPr>
      </w:pPr>
    </w:p>
    <w:p w:rsidR="00BC52B3" w:rsidRDefault="00BC52B3" w:rsidP="00F635E4">
      <w:pPr>
        <w:rPr>
          <w:rFonts w:ascii="Arial" w:hAnsi="Arial" w:cs="Arial"/>
          <w:b/>
          <w:sz w:val="40"/>
          <w:szCs w:val="40"/>
          <w:u w:val="single"/>
          <w:lang w:val="en-US"/>
        </w:rPr>
      </w:pPr>
    </w:p>
    <w:p w:rsidR="00925923" w:rsidRPr="004042D8" w:rsidRDefault="00925923" w:rsidP="00925923">
      <w:pPr>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lastRenderedPageBreak/>
        <w:t>CONFINED SPACE WORK</w:t>
      </w:r>
    </w:p>
    <w:p w:rsidR="00461635" w:rsidRPr="0063704F" w:rsidRDefault="00461635" w:rsidP="00925923">
      <w:pPr>
        <w:jc w:val="center"/>
        <w:rPr>
          <w:rFonts w:ascii="Arial" w:hAnsi="Arial" w:cs="Arial"/>
          <w:sz w:val="40"/>
          <w:szCs w:val="40"/>
          <w:lang w:val="en-US"/>
        </w:rPr>
      </w:pPr>
    </w:p>
    <w:p w:rsidR="00925923" w:rsidRPr="00BA5006" w:rsidRDefault="00925923" w:rsidP="00925923">
      <w:pPr>
        <w:rPr>
          <w:rFonts w:ascii="Arial" w:hAnsi="Arial" w:cs="Arial"/>
          <w:sz w:val="28"/>
          <w:szCs w:val="28"/>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Confined space work </w:t>
      </w:r>
      <w:r w:rsidR="00605EA6" w:rsidRPr="00036CFC">
        <w:rPr>
          <w:rFonts w:ascii="Arial" w:hAnsi="Arial" w:cs="Arial"/>
          <w:color w:val="002060"/>
          <w:lang w:val="en-US"/>
        </w:rPr>
        <w:t>is limited to</w:t>
      </w:r>
      <w:r w:rsidRPr="00036CFC">
        <w:rPr>
          <w:rFonts w:ascii="Arial" w:hAnsi="Arial" w:cs="Arial"/>
          <w:color w:val="002060"/>
          <w:lang w:val="en-US"/>
        </w:rPr>
        <w:t xml:space="preserve"> any park of a worker’s body is required to be within any space where there is a possibility of the “contained” atmosphere having accumulated volatile, toxic or dusty material or being unsuitable to support normal breathing.</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A confined space does not imply that the space is “sealed”.</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No work can be conducted in confined spaces unless it has been assessed through the PTW process as being safe to enter. At a </w:t>
      </w:r>
      <w:r w:rsidRPr="00036CFC">
        <w:rPr>
          <w:rFonts w:ascii="Arial" w:hAnsi="Arial" w:cs="Arial"/>
          <w:i/>
          <w:color w:val="002060"/>
          <w:lang w:val="en-US"/>
        </w:rPr>
        <w:t>minimum a gas-free test</w:t>
      </w:r>
      <w:r w:rsidRPr="00036CFC">
        <w:rPr>
          <w:rFonts w:ascii="Arial" w:hAnsi="Arial" w:cs="Arial"/>
          <w:color w:val="002060"/>
          <w:lang w:val="en-US"/>
        </w:rPr>
        <w:t xml:space="preserve"> must be conducted and certificated accordingly.</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It is important to remember that hydrocarbon </w:t>
      </w:r>
      <w:proofErr w:type="spellStart"/>
      <w:r w:rsidRPr="00036CFC">
        <w:rPr>
          <w:rFonts w:ascii="Arial" w:hAnsi="Arial" w:cs="Arial"/>
          <w:color w:val="002060"/>
          <w:lang w:val="en-US"/>
        </w:rPr>
        <w:t>vapours</w:t>
      </w:r>
      <w:proofErr w:type="spellEnd"/>
      <w:r w:rsidRPr="00036CFC">
        <w:rPr>
          <w:rFonts w:ascii="Arial" w:hAnsi="Arial" w:cs="Arial"/>
          <w:color w:val="002060"/>
          <w:lang w:val="en-US"/>
        </w:rPr>
        <w:t xml:space="preserve"> are heavier than air and will sink and accumulate at the lowest point in any confined space.</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Risks to be considered during the PTW process include fire, explosion, asphyxiation etc. resulting in death.</w:t>
      </w: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Typical confined space environments include:</w:t>
      </w:r>
    </w:p>
    <w:p w:rsidR="00925923" w:rsidRPr="00036CFC" w:rsidRDefault="00925923" w:rsidP="00925923">
      <w:pPr>
        <w:rPr>
          <w:rFonts w:ascii="Arial" w:hAnsi="Arial" w:cs="Arial"/>
          <w:color w:val="002060"/>
          <w:lang w:val="en-US"/>
        </w:rPr>
      </w:pPr>
    </w:p>
    <w:p w:rsidR="00925923" w:rsidRPr="00036CFC" w:rsidRDefault="00925923" w:rsidP="002367B1">
      <w:pPr>
        <w:numPr>
          <w:ilvl w:val="0"/>
          <w:numId w:val="11"/>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Inside of underground tanks </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Entrance chambers to underground tank fittings, i.e. the void below the forecourt manhole.</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Entrance chambers to underground tank fittings and manholes-even if the forecourt level manhole cover has been removed</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Service / lubrication pits</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Drain pits</w:t>
      </w:r>
    </w:p>
    <w:p w:rsidR="00DB2958" w:rsidRPr="00036CFC" w:rsidRDefault="00DB2958"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Inside ceiling</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Etc.</w:t>
      </w: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Default="00925923" w:rsidP="00925923">
      <w:pPr>
        <w:ind w:left="360"/>
        <w:rPr>
          <w:rFonts w:ascii="Arial" w:hAnsi="Arial" w:cs="Arial"/>
          <w:sz w:val="28"/>
          <w:szCs w:val="28"/>
          <w:lang w:val="en-US"/>
        </w:rPr>
      </w:pPr>
    </w:p>
    <w:p w:rsidR="00E72EEE" w:rsidRDefault="00E72EEE" w:rsidP="00925923">
      <w:pPr>
        <w:ind w:left="360"/>
        <w:rPr>
          <w:rFonts w:ascii="Arial" w:hAnsi="Arial" w:cs="Arial"/>
          <w:sz w:val="28"/>
          <w:szCs w:val="28"/>
          <w:lang w:val="en-US"/>
        </w:rPr>
      </w:pPr>
    </w:p>
    <w:p w:rsidR="00BC52B3" w:rsidRDefault="00BC52B3" w:rsidP="00F635E4">
      <w:pPr>
        <w:rPr>
          <w:rFonts w:ascii="Arial" w:hAnsi="Arial" w:cs="Arial"/>
          <w:b/>
          <w:sz w:val="40"/>
          <w:szCs w:val="40"/>
          <w:u w:val="single"/>
          <w:lang w:val="en-US"/>
        </w:rPr>
      </w:pPr>
    </w:p>
    <w:p w:rsidR="00925923" w:rsidRPr="004042D8" w:rsidRDefault="00925923" w:rsidP="00925923">
      <w:pPr>
        <w:ind w:left="360"/>
        <w:jc w:val="center"/>
        <w:rPr>
          <w:rFonts w:ascii="Arial" w:hAnsi="Arial" w:cs="Arial"/>
          <w:color w:val="FF0000"/>
          <w:sz w:val="40"/>
          <w:szCs w:val="40"/>
          <w:lang w:val="en-US"/>
        </w:rPr>
      </w:pPr>
      <w:r w:rsidRPr="004042D8">
        <w:rPr>
          <w:rFonts w:ascii="Arial" w:hAnsi="Arial" w:cs="Arial"/>
          <w:b/>
          <w:color w:val="FF0000"/>
          <w:sz w:val="40"/>
          <w:szCs w:val="40"/>
          <w:u w:val="single"/>
          <w:lang w:val="en-US"/>
        </w:rPr>
        <w:lastRenderedPageBreak/>
        <w:t>EXCAVATION</w:t>
      </w:r>
    </w:p>
    <w:p w:rsidR="00925923" w:rsidRDefault="00925923" w:rsidP="00925923">
      <w:pPr>
        <w:ind w:left="360"/>
        <w:rPr>
          <w:rFonts w:ascii="Arial" w:hAnsi="Arial" w:cs="Arial"/>
          <w:lang w:val="en-US"/>
        </w:rPr>
      </w:pPr>
    </w:p>
    <w:p w:rsidR="00461635" w:rsidRPr="00812C1B" w:rsidRDefault="00461635" w:rsidP="00925923">
      <w:pPr>
        <w:ind w:left="360"/>
        <w:rPr>
          <w:rFonts w:ascii="Arial" w:hAnsi="Arial" w:cs="Arial"/>
          <w:lang w:val="en-US"/>
        </w:rPr>
      </w:pPr>
    </w:p>
    <w:p w:rsidR="00925923" w:rsidRPr="00036CFC" w:rsidRDefault="00925923" w:rsidP="00925923">
      <w:pPr>
        <w:ind w:left="360"/>
        <w:rPr>
          <w:rFonts w:ascii="Arial" w:hAnsi="Arial" w:cs="Arial"/>
          <w:color w:val="002060"/>
          <w:lang w:val="en-US"/>
        </w:rPr>
      </w:pPr>
      <w:r w:rsidRPr="00036CFC">
        <w:rPr>
          <w:rFonts w:ascii="Arial" w:hAnsi="Arial" w:cs="Arial"/>
          <w:color w:val="002060"/>
          <w:lang w:val="en-US"/>
        </w:rPr>
        <w:t>Excavation work entails any work where excavations are done by hand or mechanically and where the excavation reaches a</w:t>
      </w:r>
      <w:r w:rsidR="00BA1DBC" w:rsidRPr="00036CFC">
        <w:rPr>
          <w:rFonts w:ascii="Arial" w:hAnsi="Arial" w:cs="Arial"/>
          <w:color w:val="002060"/>
          <w:lang w:val="en-US"/>
        </w:rPr>
        <w:t xml:space="preserve"> depth of greater than 300mm</w:t>
      </w:r>
      <w:r w:rsidRPr="00036CFC">
        <w:rPr>
          <w:rFonts w:ascii="Arial" w:hAnsi="Arial" w:cs="Arial"/>
          <w:color w:val="002060"/>
          <w:lang w:val="en-US"/>
        </w:rPr>
        <w:t xml:space="preserve"> from the natural ground level at that point.</w:t>
      </w:r>
    </w:p>
    <w:p w:rsidR="00DE7D1F" w:rsidRPr="00036CFC" w:rsidRDefault="00DE7D1F" w:rsidP="00925923">
      <w:pPr>
        <w:ind w:left="360"/>
        <w:rPr>
          <w:rFonts w:ascii="Arial" w:hAnsi="Arial" w:cs="Arial"/>
          <w:color w:val="002060"/>
          <w:lang w:val="en-US"/>
        </w:rPr>
      </w:pPr>
    </w:p>
    <w:p w:rsidR="00925923" w:rsidRPr="00036CFC" w:rsidRDefault="00925923" w:rsidP="00925923">
      <w:pPr>
        <w:ind w:left="360"/>
        <w:rPr>
          <w:rFonts w:ascii="Arial" w:hAnsi="Arial" w:cs="Arial"/>
          <w:color w:val="002060"/>
          <w:lang w:val="en-US"/>
        </w:rPr>
      </w:pPr>
      <w:r w:rsidRPr="00036CFC">
        <w:rPr>
          <w:rFonts w:ascii="Arial" w:hAnsi="Arial" w:cs="Arial"/>
          <w:color w:val="002060"/>
          <w:lang w:val="en-US"/>
        </w:rPr>
        <w:t>No excavated material or any other materials (bricks, pipes etc.) may be stored in close proximity to the edge an excavation so as to result in collapse.</w:t>
      </w:r>
    </w:p>
    <w:p w:rsidR="00DE7D1F" w:rsidRPr="00036CFC" w:rsidRDefault="00DE7D1F" w:rsidP="00925923">
      <w:pPr>
        <w:ind w:left="360"/>
        <w:rPr>
          <w:rFonts w:ascii="Arial" w:hAnsi="Arial" w:cs="Arial"/>
          <w:color w:val="002060"/>
          <w:lang w:val="en-US"/>
        </w:rPr>
      </w:pPr>
    </w:p>
    <w:p w:rsidR="00925923" w:rsidRPr="00036CFC" w:rsidRDefault="00925923" w:rsidP="00925923">
      <w:pPr>
        <w:ind w:left="360"/>
        <w:rPr>
          <w:rFonts w:ascii="Arial" w:hAnsi="Arial" w:cs="Arial"/>
          <w:color w:val="002060"/>
          <w:lang w:val="en-US"/>
        </w:rPr>
      </w:pPr>
      <w:r w:rsidRPr="00036CFC">
        <w:rPr>
          <w:rFonts w:ascii="Arial" w:hAnsi="Arial" w:cs="Arial"/>
          <w:color w:val="002060"/>
          <w:lang w:val="en-US"/>
        </w:rPr>
        <w:t>Risks to be considered during excavation work are side-wall collapse resulting in physical injury and asphyxiation, falling of people and machinery/vehicles into the excavation resulting in injury etc.</w:t>
      </w:r>
    </w:p>
    <w:p w:rsidR="00925923" w:rsidRPr="00036CFC" w:rsidRDefault="00925923" w:rsidP="00925923">
      <w:pPr>
        <w:ind w:left="360"/>
        <w:rPr>
          <w:rFonts w:ascii="Arial" w:hAnsi="Arial" w:cs="Arial"/>
          <w:color w:val="002060"/>
          <w:lang w:val="en-US"/>
        </w:rPr>
      </w:pP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 xml:space="preserve">Excavation pits for underground tanks </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Excavation pits for petrol/oil gravity separators</w:t>
      </w:r>
    </w:p>
    <w:p w:rsidR="00925923" w:rsidRPr="00036CFC" w:rsidRDefault="00DE7D1F"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Trenches &gt; 300mm</w:t>
      </w:r>
      <w:r w:rsidR="00925923" w:rsidRPr="00036CFC">
        <w:rPr>
          <w:rFonts w:ascii="Arial" w:hAnsi="Arial" w:cs="Arial"/>
          <w:color w:val="002060"/>
          <w:lang w:val="en-US"/>
        </w:rPr>
        <w:t xml:space="preserve"> deep for fuel lines</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 xml:space="preserve">Trenches &gt; </w:t>
      </w:r>
      <w:r w:rsidR="00DE7D1F" w:rsidRPr="00036CFC">
        <w:rPr>
          <w:rFonts w:ascii="Arial" w:hAnsi="Arial" w:cs="Arial"/>
          <w:color w:val="002060"/>
          <w:lang w:val="en-US"/>
        </w:rPr>
        <w:t>300mm</w:t>
      </w:r>
      <w:r w:rsidRPr="00036CFC">
        <w:rPr>
          <w:rFonts w:ascii="Arial" w:hAnsi="Arial" w:cs="Arial"/>
          <w:color w:val="002060"/>
          <w:lang w:val="en-US"/>
        </w:rPr>
        <w:t xml:space="preserve"> deep for storm water and sewerage lines</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 xml:space="preserve">Trenches &gt; </w:t>
      </w:r>
      <w:r w:rsidR="00AC3E8E" w:rsidRPr="00036CFC">
        <w:rPr>
          <w:rFonts w:ascii="Arial" w:hAnsi="Arial" w:cs="Arial"/>
          <w:color w:val="002060"/>
          <w:lang w:val="en-US"/>
        </w:rPr>
        <w:t>300</w:t>
      </w:r>
      <w:r w:rsidR="00DE7D1F" w:rsidRPr="00036CFC">
        <w:rPr>
          <w:rFonts w:ascii="Arial" w:hAnsi="Arial" w:cs="Arial"/>
          <w:color w:val="002060"/>
          <w:lang w:val="en-US"/>
        </w:rPr>
        <w:t>mm</w:t>
      </w:r>
      <w:r w:rsidRPr="00036CFC">
        <w:rPr>
          <w:rFonts w:ascii="Arial" w:hAnsi="Arial" w:cs="Arial"/>
          <w:color w:val="002060"/>
          <w:lang w:val="en-US"/>
        </w:rPr>
        <w:t xml:space="preserve"> deep for foundations</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 xml:space="preserve">Pits &gt; </w:t>
      </w:r>
      <w:r w:rsidR="00DE7D1F" w:rsidRPr="00036CFC">
        <w:rPr>
          <w:rFonts w:ascii="Arial" w:hAnsi="Arial" w:cs="Arial"/>
          <w:color w:val="002060"/>
          <w:lang w:val="en-US"/>
        </w:rPr>
        <w:t>300mm</w:t>
      </w:r>
      <w:r w:rsidRPr="00036CFC">
        <w:rPr>
          <w:rFonts w:ascii="Arial" w:hAnsi="Arial" w:cs="Arial"/>
          <w:color w:val="002060"/>
          <w:lang w:val="en-US"/>
        </w:rPr>
        <w:t xml:space="preserve"> deep for signage bases</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Etc.</w:t>
      </w:r>
    </w:p>
    <w:p w:rsidR="00925923" w:rsidRPr="00036CFC" w:rsidRDefault="00925923" w:rsidP="00925923">
      <w:pPr>
        <w:tabs>
          <w:tab w:val="left" w:pos="720"/>
        </w:tabs>
        <w:rPr>
          <w:rFonts w:ascii="Arial" w:hAnsi="Arial" w:cs="Arial"/>
          <w:color w:val="002060"/>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Default="00925923" w:rsidP="00925923">
      <w:pPr>
        <w:tabs>
          <w:tab w:val="left" w:pos="720"/>
        </w:tabs>
        <w:rPr>
          <w:rFonts w:ascii="Arial" w:hAnsi="Arial" w:cs="Arial"/>
          <w:sz w:val="28"/>
          <w:szCs w:val="28"/>
          <w:lang w:val="en-US"/>
        </w:rPr>
      </w:pPr>
    </w:p>
    <w:p w:rsidR="00C4093C" w:rsidRDefault="00C4093C" w:rsidP="00925923">
      <w:pPr>
        <w:tabs>
          <w:tab w:val="left" w:pos="720"/>
        </w:tabs>
        <w:rPr>
          <w:rFonts w:ascii="Arial" w:hAnsi="Arial" w:cs="Arial"/>
          <w:sz w:val="28"/>
          <w:szCs w:val="28"/>
          <w:lang w:val="en-US"/>
        </w:rPr>
      </w:pPr>
    </w:p>
    <w:p w:rsidR="00C4093C" w:rsidRPr="00BA5006" w:rsidRDefault="00C4093C" w:rsidP="00925923">
      <w:pPr>
        <w:tabs>
          <w:tab w:val="left" w:pos="720"/>
        </w:tabs>
        <w:rPr>
          <w:rFonts w:ascii="Arial" w:hAnsi="Arial" w:cs="Arial"/>
          <w:sz w:val="28"/>
          <w:szCs w:val="28"/>
          <w:lang w:val="en-US"/>
        </w:rPr>
      </w:pPr>
    </w:p>
    <w:p w:rsidR="00B708F9" w:rsidRPr="00BA5006" w:rsidRDefault="00B708F9" w:rsidP="00925923">
      <w:pPr>
        <w:tabs>
          <w:tab w:val="left" w:pos="720"/>
        </w:tabs>
        <w:rPr>
          <w:rFonts w:ascii="Arial" w:hAnsi="Arial" w:cs="Arial"/>
          <w:sz w:val="28"/>
          <w:szCs w:val="28"/>
          <w:lang w:val="en-US"/>
        </w:rPr>
      </w:pPr>
    </w:p>
    <w:p w:rsidR="00925923" w:rsidRPr="004042D8" w:rsidRDefault="00925923" w:rsidP="00925923">
      <w:pPr>
        <w:tabs>
          <w:tab w:val="left" w:pos="720"/>
        </w:tabs>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t xml:space="preserve">TRAFFIC CONTROL WORK </w:t>
      </w:r>
    </w:p>
    <w:p w:rsidR="00461635" w:rsidRPr="0063704F" w:rsidRDefault="00461635" w:rsidP="00925923">
      <w:pPr>
        <w:tabs>
          <w:tab w:val="left" w:pos="720"/>
        </w:tabs>
        <w:jc w:val="center"/>
        <w:rPr>
          <w:rFonts w:ascii="Arial" w:hAnsi="Arial" w:cs="Arial"/>
          <w:b/>
          <w:sz w:val="40"/>
          <w:szCs w:val="40"/>
          <w:u w:val="single"/>
          <w:lang w:val="en-US"/>
        </w:rPr>
      </w:pPr>
    </w:p>
    <w:p w:rsidR="00925923" w:rsidRPr="00BA5006" w:rsidRDefault="00925923" w:rsidP="00925923">
      <w:pPr>
        <w:tabs>
          <w:tab w:val="left" w:pos="720"/>
        </w:tabs>
        <w:rPr>
          <w:rFonts w:ascii="Arial" w:hAnsi="Arial" w:cs="Arial"/>
          <w:sz w:val="28"/>
          <w:szCs w:val="28"/>
          <w:lang w:val="en-US"/>
        </w:rPr>
      </w:pPr>
    </w:p>
    <w:p w:rsidR="00AD1D60" w:rsidRPr="00036CFC" w:rsidRDefault="00925923" w:rsidP="00925923">
      <w:pPr>
        <w:tabs>
          <w:tab w:val="left" w:pos="720"/>
        </w:tabs>
        <w:rPr>
          <w:rFonts w:ascii="Arial" w:hAnsi="Arial" w:cs="Arial"/>
          <w:color w:val="002060"/>
          <w:lang w:val="en-US"/>
        </w:rPr>
      </w:pPr>
      <w:r w:rsidRPr="00036CFC">
        <w:rPr>
          <w:rFonts w:ascii="Arial" w:hAnsi="Arial" w:cs="Arial"/>
          <w:color w:val="002060"/>
          <w:lang w:val="en-US"/>
        </w:rPr>
        <w:t xml:space="preserve">Traffic control work entails any work where moving vehicles have the potential to cause injury to any workers performing work on the site. </w:t>
      </w:r>
    </w:p>
    <w:p w:rsidR="00AD1D60" w:rsidRPr="00036CFC" w:rsidRDefault="00AD1D60" w:rsidP="00925923">
      <w:pPr>
        <w:tabs>
          <w:tab w:val="left" w:pos="720"/>
        </w:tabs>
        <w:rPr>
          <w:rFonts w:ascii="Arial" w:hAnsi="Arial" w:cs="Arial"/>
          <w:color w:val="002060"/>
          <w:lang w:val="en-US"/>
        </w:rPr>
      </w:pPr>
    </w:p>
    <w:p w:rsidR="00AD1D60" w:rsidRPr="00036CFC" w:rsidRDefault="00925923" w:rsidP="00925923">
      <w:pPr>
        <w:tabs>
          <w:tab w:val="left" w:pos="720"/>
        </w:tabs>
        <w:rPr>
          <w:rFonts w:ascii="Arial" w:hAnsi="Arial" w:cs="Arial"/>
          <w:color w:val="002060"/>
          <w:lang w:val="en-US"/>
        </w:rPr>
      </w:pPr>
      <w:r w:rsidRPr="00036CFC">
        <w:rPr>
          <w:rFonts w:ascii="Arial" w:hAnsi="Arial" w:cs="Arial"/>
          <w:color w:val="002060"/>
          <w:lang w:val="en-US"/>
        </w:rPr>
        <w:t xml:space="preserve">This would normally involve the work location being in the entrance or exit to the site, anywhere on the forecourt or in the parking areas. </w:t>
      </w:r>
    </w:p>
    <w:p w:rsidR="00AD1D60" w:rsidRPr="00036CFC" w:rsidRDefault="00AD1D60" w:rsidP="00925923">
      <w:pPr>
        <w:tabs>
          <w:tab w:val="left" w:pos="720"/>
        </w:tabs>
        <w:rPr>
          <w:rFonts w:ascii="Arial" w:hAnsi="Arial" w:cs="Arial"/>
          <w:color w:val="002060"/>
          <w:lang w:val="en-US"/>
        </w:rPr>
      </w:pPr>
    </w:p>
    <w:p w:rsidR="00925923" w:rsidRPr="00036CFC" w:rsidRDefault="00925923" w:rsidP="00925923">
      <w:pPr>
        <w:tabs>
          <w:tab w:val="left" w:pos="720"/>
        </w:tabs>
        <w:rPr>
          <w:rFonts w:ascii="Arial" w:hAnsi="Arial" w:cs="Arial"/>
          <w:color w:val="002060"/>
          <w:lang w:val="en-US"/>
        </w:rPr>
      </w:pPr>
      <w:r w:rsidRPr="00036CFC">
        <w:rPr>
          <w:rFonts w:ascii="Arial" w:hAnsi="Arial" w:cs="Arial"/>
          <w:color w:val="002060"/>
          <w:lang w:val="en-US"/>
        </w:rPr>
        <w:t>It also includes any service roads on site. Risks to be considered during traffic control work are vehicles driving into or over workers resulting in injury and death.</w:t>
      </w:r>
    </w:p>
    <w:p w:rsidR="00925923" w:rsidRPr="00036CFC" w:rsidRDefault="00925923" w:rsidP="00925923">
      <w:pPr>
        <w:tabs>
          <w:tab w:val="left" w:pos="720"/>
        </w:tabs>
        <w:rPr>
          <w:rFonts w:ascii="Arial" w:hAnsi="Arial" w:cs="Arial"/>
          <w:color w:val="002060"/>
          <w:lang w:val="en-US"/>
        </w:rPr>
      </w:pP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Maintenance of forecourt surface, i.e. brick paving, concrete and asphalt work</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Excavation work on forecourt</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Work on pump islands</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Working on pumps and dispensers</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 xml:space="preserve">Working in manholes and pits located on the forecourt </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Pressure testing of fuel lines</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 xml:space="preserve">Installation, removal or replacement of fuel lines </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Work on forecourt signage</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Painting on forecourt surface</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 xml:space="preserve">Maintenance of canopy lighting and signage </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 xml:space="preserve">Painting of canopy </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Maintenance of service roads</w:t>
      </w:r>
      <w:r w:rsidRPr="00036CFC">
        <w:rPr>
          <w:rFonts w:ascii="Arial" w:hAnsi="Arial" w:cs="Arial"/>
          <w:color w:val="002060"/>
          <w:lang w:val="en-US"/>
        </w:rPr>
        <w:tab/>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Installation, removal or maintenance to shade ports</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Landscaping work where traffic flow would be disrupted.</w:t>
      </w:r>
    </w:p>
    <w:p w:rsidR="00925923" w:rsidRPr="00036CFC" w:rsidRDefault="00925923" w:rsidP="00925923">
      <w:pPr>
        <w:rPr>
          <w:rFonts w:ascii="Arial" w:hAnsi="Arial" w:cs="Arial"/>
          <w:color w:val="002060"/>
          <w:sz w:val="28"/>
          <w:szCs w:val="28"/>
          <w:lang w:val="en-US"/>
        </w:rPr>
      </w:pPr>
    </w:p>
    <w:p w:rsidR="00340E70" w:rsidRPr="00036CFC" w:rsidRDefault="00340E70" w:rsidP="00925923">
      <w:pPr>
        <w:rPr>
          <w:rFonts w:ascii="Arial" w:hAnsi="Arial" w:cs="Arial"/>
          <w:color w:val="002060"/>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DC63B4" w:rsidRDefault="00DC63B4" w:rsidP="00925923">
      <w:pPr>
        <w:rPr>
          <w:rFonts w:ascii="Arial" w:hAnsi="Arial" w:cs="Arial"/>
          <w:sz w:val="28"/>
          <w:szCs w:val="28"/>
          <w:lang w:val="en-US"/>
        </w:rPr>
      </w:pPr>
    </w:p>
    <w:p w:rsidR="00DC63B4" w:rsidRDefault="00DC63B4" w:rsidP="00925923">
      <w:pPr>
        <w:rPr>
          <w:rFonts w:ascii="Arial" w:hAnsi="Arial" w:cs="Arial"/>
          <w:sz w:val="28"/>
          <w:szCs w:val="28"/>
          <w:lang w:val="en-US"/>
        </w:rPr>
      </w:pPr>
    </w:p>
    <w:p w:rsidR="00DC63B4" w:rsidRPr="00D20DD4" w:rsidRDefault="00DC63B4" w:rsidP="001E1D64">
      <w:pPr>
        <w:pStyle w:val="Title"/>
        <w:ind w:left="0" w:firstLine="0"/>
        <w:rPr>
          <w:rFonts w:ascii="Arial" w:hAnsi="Arial" w:cs="Arial"/>
          <w:smallCaps/>
          <w:color w:val="FF0000"/>
          <w:sz w:val="44"/>
          <w:szCs w:val="44"/>
        </w:rPr>
      </w:pPr>
      <w:r w:rsidRPr="00D20DD4">
        <w:rPr>
          <w:rFonts w:ascii="Arial" w:hAnsi="Arial" w:cs="Arial"/>
          <w:smallCaps/>
          <w:color w:val="FF0000"/>
          <w:sz w:val="44"/>
          <w:szCs w:val="44"/>
        </w:rPr>
        <w:lastRenderedPageBreak/>
        <w:t>Safe Working Procedures For Lifting &amp; Hoisting</w:t>
      </w:r>
    </w:p>
    <w:p w:rsidR="00DC63B4" w:rsidRPr="00D20DD4" w:rsidRDefault="00DC63B4" w:rsidP="00DC63B4">
      <w:pPr>
        <w:tabs>
          <w:tab w:val="right" w:pos="4762"/>
        </w:tabs>
        <w:ind w:left="2880"/>
        <w:rPr>
          <w:rFonts w:ascii="Arial" w:hAnsi="Arial" w:cs="Arial"/>
          <w:b/>
          <w:color w:val="17365D" w:themeColor="text2" w:themeShade="BF"/>
        </w:rPr>
      </w:pPr>
    </w:p>
    <w:p w:rsidR="00DC63B4" w:rsidRPr="00D20DD4" w:rsidRDefault="00DC63B4" w:rsidP="00DC63B4">
      <w:pPr>
        <w:tabs>
          <w:tab w:val="right" w:pos="4762"/>
        </w:tabs>
        <w:ind w:left="2880"/>
        <w:rPr>
          <w:rFonts w:ascii="Arial" w:hAnsi="Arial" w:cs="Arial"/>
          <w:b/>
          <w:color w:val="17365D" w:themeColor="text2" w:themeShade="BF"/>
        </w:rPr>
      </w:pPr>
    </w:p>
    <w:p w:rsidR="00DC63B4" w:rsidRPr="00D20DD4" w:rsidRDefault="00DC63B4" w:rsidP="00DC63B4">
      <w:pPr>
        <w:tabs>
          <w:tab w:val="right" w:pos="4762"/>
        </w:tabs>
        <w:rPr>
          <w:rFonts w:ascii="Arial" w:hAnsi="Arial" w:cs="Arial"/>
          <w:b/>
          <w:color w:val="17365D" w:themeColor="text2" w:themeShade="BF"/>
        </w:rPr>
      </w:pPr>
      <w:r w:rsidRPr="00D20DD4">
        <w:rPr>
          <w:rFonts w:ascii="Arial" w:hAnsi="Arial" w:cs="Arial"/>
          <w:b/>
          <w:color w:val="17365D" w:themeColor="text2" w:themeShade="BF"/>
        </w:rPr>
        <w:t>Lifting:</w:t>
      </w:r>
    </w:p>
    <w:p w:rsidR="00DC63B4" w:rsidRPr="00D20DD4" w:rsidRDefault="00DC63B4" w:rsidP="00DC63B4">
      <w:pPr>
        <w:tabs>
          <w:tab w:val="right" w:pos="4762"/>
        </w:tabs>
        <w:rPr>
          <w:rFonts w:ascii="Arial" w:hAnsi="Arial" w:cs="Arial"/>
          <w:b/>
          <w:color w:val="17365D" w:themeColor="text2" w:themeShade="BF"/>
        </w:rPr>
      </w:pPr>
    </w:p>
    <w:p w:rsidR="00DC63B4" w:rsidRPr="00D20DD4" w:rsidRDefault="00DC63B4" w:rsidP="00DC63B4">
      <w:pPr>
        <w:pStyle w:val="BodyTextIndent2"/>
        <w:tabs>
          <w:tab w:val="left" w:pos="0"/>
          <w:tab w:val="left" w:pos="2610"/>
          <w:tab w:val="left" w:pos="2700"/>
        </w:tabs>
        <w:ind w:left="0"/>
        <w:rPr>
          <w:rFonts w:ascii="Arial" w:hAnsi="Arial" w:cs="Arial"/>
          <w:color w:val="17365D" w:themeColor="text2" w:themeShade="BF"/>
          <w:sz w:val="24"/>
        </w:rPr>
      </w:pPr>
      <w:r w:rsidRPr="00D20DD4">
        <w:rPr>
          <w:rFonts w:ascii="Arial" w:hAnsi="Arial" w:cs="Arial"/>
          <w:color w:val="17365D" w:themeColor="text2" w:themeShade="BF"/>
          <w:sz w:val="24"/>
        </w:rPr>
        <w:t>Preserve your back health by using the following lifting strategies:</w:t>
      </w:r>
    </w:p>
    <w:p w:rsidR="00DC63B4" w:rsidRPr="00D20DD4" w:rsidRDefault="00DC63B4" w:rsidP="00DC63B4">
      <w:pPr>
        <w:ind w:left="2880"/>
        <w:rPr>
          <w:rFonts w:ascii="Arial" w:hAnsi="Arial" w:cs="Arial"/>
          <w:color w:val="17365D" w:themeColor="text2" w:themeShade="BF"/>
        </w:rPr>
      </w:pPr>
    </w:p>
    <w:p w:rsidR="00DC63B4" w:rsidRPr="00D20DD4" w:rsidRDefault="00DC63B4" w:rsidP="00036FD9">
      <w:pPr>
        <w:numPr>
          <w:ilvl w:val="0"/>
          <w:numId w:val="107"/>
        </w:numPr>
        <w:tabs>
          <w:tab w:val="left" w:pos="2610"/>
          <w:tab w:val="num" w:pos="3060"/>
        </w:tabs>
        <w:spacing w:before="120"/>
        <w:rPr>
          <w:rFonts w:ascii="Arial" w:hAnsi="Arial" w:cs="Arial"/>
          <w:color w:val="17365D" w:themeColor="text2" w:themeShade="BF"/>
        </w:rPr>
      </w:pPr>
      <w:r w:rsidRPr="00D20DD4">
        <w:rPr>
          <w:rFonts w:ascii="Arial" w:hAnsi="Arial" w:cs="Arial"/>
          <w:color w:val="17365D" w:themeColor="text2" w:themeShade="BF"/>
        </w:rPr>
        <w:t>Before lifting a load, think of other means of moving it using a device that can help you to pull, push or roll the load.</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Have firm footing and make sure the standing surface that you are on is not slippery.</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Determine the best way to hold the load using handles, gripping areas or special lifting tools. Get a firm grip on the load.</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Keep your back straight by tucking your chin in.</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Tighten your stomach muscles and lift with your legs.</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Lift the load slowly.</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Hold the load as close to the body as possible; be sure you position the load close to the body before lifting.</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Do not twist during your lift or when moving the load. Turn with your feet rather than your back.</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Set the load down gently, using your legs and keeping your back as straight as possible.</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Be sure your fingers are out of the way when putting the load down and when moving the load through tight spaces.</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Ask for help if you need it and use lifting tools and devices whenever they are available.</w:t>
      </w: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20DD4" w:rsidP="00D20DD4">
      <w:pPr>
        <w:jc w:val="center"/>
        <w:rPr>
          <w:rFonts w:ascii="Arial" w:hAnsi="Arial" w:cs="Arial"/>
          <w:b/>
          <w:color w:val="FF0000"/>
          <w:sz w:val="44"/>
          <w:szCs w:val="44"/>
        </w:rPr>
      </w:pPr>
      <w:r>
        <w:rPr>
          <w:rFonts w:ascii="Arial" w:hAnsi="Arial" w:cs="Arial"/>
          <w:b/>
          <w:color w:val="FF0000"/>
          <w:sz w:val="44"/>
          <w:szCs w:val="44"/>
        </w:rPr>
        <w:lastRenderedPageBreak/>
        <w:t>Hoisting</w:t>
      </w:r>
    </w:p>
    <w:p w:rsidR="00DC63B4" w:rsidRPr="00D20DD4" w:rsidRDefault="00DC63B4" w:rsidP="00DC63B4">
      <w:pPr>
        <w:rPr>
          <w:rFonts w:ascii="Arial" w:hAnsi="Arial" w:cs="Arial"/>
          <w:color w:val="17365D" w:themeColor="text2" w:themeShade="BF"/>
        </w:rPr>
      </w:pPr>
    </w:p>
    <w:tbl>
      <w:tblPr>
        <w:tblW w:w="4922" w:type="pct"/>
        <w:jc w:val="center"/>
        <w:tblInd w:w="162" w:type="dxa"/>
        <w:tblLook w:val="0000"/>
      </w:tblPr>
      <w:tblGrid>
        <w:gridCol w:w="4291"/>
        <w:gridCol w:w="4427"/>
      </w:tblGrid>
      <w:tr w:rsidR="00DC63B4" w:rsidRPr="00D20DD4" w:rsidTr="00DC63B4">
        <w:trPr>
          <w:jc w:val="center"/>
        </w:trPr>
        <w:tc>
          <w:tcPr>
            <w:tcW w:w="2461" w:type="pct"/>
            <w:vAlign w:val="center"/>
          </w:tcPr>
          <w:p w:rsidR="00DC63B4" w:rsidRPr="00D20DD4" w:rsidRDefault="007D5243" w:rsidP="00DC63B4">
            <w:pPr>
              <w:rPr>
                <w:rFonts w:ascii="Arial" w:hAnsi="Arial" w:cs="Arial"/>
                <w:color w:val="17365D" w:themeColor="text2" w:themeShade="BF"/>
              </w:rPr>
            </w:pPr>
            <w:r w:rsidRPr="007D5243">
              <w:rPr>
                <w:rFonts w:ascii="Arial" w:hAnsi="Arial" w:cs="Arial"/>
                <w:bCs/>
                <w:noProof/>
                <w:color w:val="17365D" w:themeColor="text2" w:themeShade="BF"/>
              </w:rPr>
              <w:pict>
                <v:shape id="_x0000_s1159" type="#_x0000_t75" style="position:absolute;margin-left:-3.7pt;margin-top:1.15pt;width:35.15pt;height:35.15pt;z-index:251724800;mso-wrap-edited:f;mso-position-vertical-relative:page" wrapcoords="-470 0 -470 21130 21600 21130 21600 0 -470 0" fillcolor="window">
                  <v:imagedata r:id="rId13" o:title=""/>
                  <w10:wrap type="tight" anchory="page"/>
                </v:shape>
                <o:OLEObject Type="Embed" ProgID="Word.Picture.8" ShapeID="_x0000_s1159" DrawAspect="Content" ObjectID="_1451902755" r:id="rId14"/>
              </w:pict>
            </w:r>
            <w:r w:rsidR="00DC63B4" w:rsidRPr="00D20DD4">
              <w:rPr>
                <w:rFonts w:ascii="Arial" w:hAnsi="Arial" w:cs="Arial"/>
                <w:bCs/>
                <w:color w:val="17365D" w:themeColor="text2" w:themeShade="BF"/>
              </w:rPr>
              <w:t>Safety glasses</w:t>
            </w:r>
            <w:r w:rsidR="00DC63B4" w:rsidRPr="00D20DD4">
              <w:rPr>
                <w:rFonts w:ascii="Arial" w:hAnsi="Arial" w:cs="Arial"/>
                <w:color w:val="17365D" w:themeColor="text2" w:themeShade="BF"/>
              </w:rPr>
              <w:t xml:space="preserve"> must be worn at </w:t>
            </w:r>
            <w:r w:rsidR="00DC63B4" w:rsidRPr="00D20DD4">
              <w:rPr>
                <w:rFonts w:ascii="Arial" w:hAnsi="Arial" w:cs="Arial"/>
                <w:bCs/>
                <w:color w:val="17365D" w:themeColor="text2" w:themeShade="BF"/>
              </w:rPr>
              <w:t>all times in work areas.</w:t>
            </w:r>
          </w:p>
        </w:tc>
        <w:tc>
          <w:tcPr>
            <w:tcW w:w="2539" w:type="pct"/>
          </w:tcPr>
          <w:p w:rsidR="00DC63B4" w:rsidRPr="00D20DD4" w:rsidRDefault="00DC63B4" w:rsidP="00DC63B4">
            <w:pPr>
              <w:rPr>
                <w:rFonts w:ascii="Arial" w:hAnsi="Arial" w:cs="Arial"/>
                <w:color w:val="17365D" w:themeColor="text2" w:themeShade="BF"/>
              </w:rPr>
            </w:pPr>
            <w:r w:rsidRPr="00D20DD4">
              <w:rPr>
                <w:rFonts w:ascii="Arial" w:hAnsi="Arial" w:cs="Arial"/>
                <w:noProof/>
                <w:color w:val="17365D" w:themeColor="text2" w:themeShade="BF"/>
                <w:lang w:val="en-ZA" w:eastAsia="en-ZA"/>
              </w:rPr>
              <w:drawing>
                <wp:anchor distT="0" distB="0" distL="114300" distR="114300" simplePos="0" relativeHeight="251727872" behindDoc="0" locked="0" layoutInCell="1" allowOverlap="1">
                  <wp:simplePos x="0" y="0"/>
                  <wp:positionH relativeFrom="column">
                    <wp:posOffset>-46990</wp:posOffset>
                  </wp:positionH>
                  <wp:positionV relativeFrom="page">
                    <wp:posOffset>14605</wp:posOffset>
                  </wp:positionV>
                  <wp:extent cx="447675" cy="447675"/>
                  <wp:effectExtent l="19050" t="0" r="9525" b="0"/>
                  <wp:wrapTight wrapText="bothSides">
                    <wp:wrapPolygon edited="0">
                      <wp:start x="-919" y="0"/>
                      <wp:lineTo x="-919" y="21140"/>
                      <wp:lineTo x="22060" y="21140"/>
                      <wp:lineTo x="22060" y="0"/>
                      <wp:lineTo x="-919" y="0"/>
                    </wp:wrapPolygon>
                  </wp:wrapTight>
                  <wp:docPr id="138" name="Picture 138" descr="Hair Protection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air Protection circle"/>
                          <pic:cNvPicPr>
                            <a:picLocks noChangeAspect="1" noChangeArrowheads="1"/>
                          </pic:cNvPicPr>
                        </pic:nvPicPr>
                        <pic:blipFill>
                          <a:blip r:embed="rId15" cstate="print"/>
                          <a:srcRect/>
                          <a:stretch>
                            <a:fillRect/>
                          </a:stretch>
                        </pic:blipFill>
                        <pic:spPr bwMode="auto">
                          <a:xfrm>
                            <a:off x="0" y="0"/>
                            <a:ext cx="447675" cy="447675"/>
                          </a:xfrm>
                          <a:prstGeom prst="rect">
                            <a:avLst/>
                          </a:prstGeom>
                          <a:noFill/>
                          <a:ln w="9525">
                            <a:noFill/>
                            <a:miter lim="800000"/>
                            <a:headEnd/>
                            <a:tailEnd/>
                          </a:ln>
                        </pic:spPr>
                      </pic:pic>
                    </a:graphicData>
                  </a:graphic>
                </wp:anchor>
              </w:drawing>
            </w:r>
            <w:r w:rsidRPr="00D20DD4">
              <w:rPr>
                <w:rFonts w:ascii="Arial" w:hAnsi="Arial" w:cs="Arial"/>
                <w:color w:val="17365D" w:themeColor="text2" w:themeShade="BF"/>
              </w:rPr>
              <w:t>Long and loose hair must be contained.</w:t>
            </w:r>
          </w:p>
        </w:tc>
      </w:tr>
      <w:tr w:rsidR="00DC63B4" w:rsidRPr="00D20DD4" w:rsidTr="00DC63B4">
        <w:trPr>
          <w:jc w:val="center"/>
        </w:trPr>
        <w:tc>
          <w:tcPr>
            <w:tcW w:w="2461" w:type="pct"/>
          </w:tcPr>
          <w:p w:rsidR="00DC63B4" w:rsidRPr="00D20DD4" w:rsidRDefault="00DC63B4" w:rsidP="00DC63B4">
            <w:pPr>
              <w:rPr>
                <w:rFonts w:ascii="Arial" w:hAnsi="Arial" w:cs="Arial"/>
                <w:color w:val="17365D" w:themeColor="text2" w:themeShade="BF"/>
              </w:rPr>
            </w:pPr>
            <w:r w:rsidRPr="00D20DD4">
              <w:rPr>
                <w:rFonts w:ascii="Arial" w:hAnsi="Arial" w:cs="Arial"/>
                <w:noProof/>
                <w:color w:val="17365D" w:themeColor="text2" w:themeShade="BF"/>
                <w:lang w:val="en-ZA" w:eastAsia="en-ZA"/>
              </w:rPr>
              <w:drawing>
                <wp:anchor distT="0" distB="0" distL="114300" distR="114300" simplePos="0" relativeHeight="251725824" behindDoc="0" locked="0" layoutInCell="1" allowOverlap="0">
                  <wp:simplePos x="0" y="0"/>
                  <wp:positionH relativeFrom="column">
                    <wp:posOffset>-46990</wp:posOffset>
                  </wp:positionH>
                  <wp:positionV relativeFrom="page">
                    <wp:posOffset>36195</wp:posOffset>
                  </wp:positionV>
                  <wp:extent cx="447675" cy="447675"/>
                  <wp:effectExtent l="19050" t="0" r="9525" b="0"/>
                  <wp:wrapTight wrapText="bothSides">
                    <wp:wrapPolygon edited="0">
                      <wp:start x="-919" y="0"/>
                      <wp:lineTo x="-919" y="21140"/>
                      <wp:lineTo x="22060" y="21140"/>
                      <wp:lineTo x="22060" y="0"/>
                      <wp:lineTo x="-919" y="0"/>
                    </wp:wrapPolygon>
                  </wp:wrapTight>
                  <wp:docPr id="136" name="Picture 136" descr="Foot Protection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Foot Protection circle"/>
                          <pic:cNvPicPr>
                            <a:picLocks noChangeAspect="1" noChangeArrowheads="1"/>
                          </pic:cNvPicPr>
                        </pic:nvPicPr>
                        <pic:blipFill>
                          <a:blip r:embed="rId16" cstate="print"/>
                          <a:srcRect/>
                          <a:stretch>
                            <a:fillRect/>
                          </a:stretch>
                        </pic:blipFill>
                        <pic:spPr bwMode="auto">
                          <a:xfrm>
                            <a:off x="0" y="0"/>
                            <a:ext cx="447675" cy="447675"/>
                          </a:xfrm>
                          <a:prstGeom prst="rect">
                            <a:avLst/>
                          </a:prstGeom>
                          <a:noFill/>
                          <a:ln w="9525">
                            <a:noFill/>
                            <a:miter lim="800000"/>
                            <a:headEnd/>
                            <a:tailEnd/>
                          </a:ln>
                        </pic:spPr>
                      </pic:pic>
                    </a:graphicData>
                  </a:graphic>
                </wp:anchor>
              </w:drawing>
            </w:r>
            <w:r w:rsidRPr="00D20DD4">
              <w:rPr>
                <w:rFonts w:ascii="Arial" w:hAnsi="Arial" w:cs="Arial"/>
                <w:color w:val="17365D" w:themeColor="text2" w:themeShade="BF"/>
              </w:rPr>
              <w:t>Appropriate footwear with substantial uppers must be worn</w:t>
            </w:r>
            <w:r w:rsidRPr="00D20DD4">
              <w:rPr>
                <w:rFonts w:ascii="Arial" w:hAnsi="Arial" w:cs="Arial"/>
                <w:bCs/>
                <w:color w:val="17365D" w:themeColor="text2" w:themeShade="BF"/>
              </w:rPr>
              <w:t>.</w:t>
            </w:r>
          </w:p>
        </w:tc>
        <w:tc>
          <w:tcPr>
            <w:tcW w:w="2539" w:type="pct"/>
          </w:tcPr>
          <w:p w:rsidR="00DC63B4" w:rsidRPr="00D20DD4" w:rsidRDefault="00DC63B4" w:rsidP="00DC63B4">
            <w:pPr>
              <w:rPr>
                <w:rFonts w:ascii="Arial" w:hAnsi="Arial" w:cs="Arial"/>
                <w:color w:val="17365D" w:themeColor="text2" w:themeShade="BF"/>
              </w:rPr>
            </w:pPr>
            <w:r w:rsidRPr="00D20DD4">
              <w:rPr>
                <w:rFonts w:ascii="Arial" w:hAnsi="Arial" w:cs="Arial"/>
                <w:noProof/>
                <w:color w:val="17365D" w:themeColor="text2" w:themeShade="BF"/>
                <w:lang w:val="en-ZA" w:eastAsia="en-ZA"/>
              </w:rPr>
              <w:drawing>
                <wp:anchor distT="0" distB="0" distL="114300" distR="114300" simplePos="0" relativeHeight="251726848" behindDoc="0" locked="0" layoutInCell="1" allowOverlap="1">
                  <wp:simplePos x="0" y="0"/>
                  <wp:positionH relativeFrom="column">
                    <wp:posOffset>-46990</wp:posOffset>
                  </wp:positionH>
                  <wp:positionV relativeFrom="page">
                    <wp:posOffset>36195</wp:posOffset>
                  </wp:positionV>
                  <wp:extent cx="447675" cy="447675"/>
                  <wp:effectExtent l="19050" t="0" r="9525" b="0"/>
                  <wp:wrapTight wrapText="bothSides">
                    <wp:wrapPolygon edited="0">
                      <wp:start x="-919" y="0"/>
                      <wp:lineTo x="-919" y="21140"/>
                      <wp:lineTo x="22060" y="21140"/>
                      <wp:lineTo x="22060" y="0"/>
                      <wp:lineTo x="-919" y="0"/>
                    </wp:wrapPolygon>
                  </wp:wrapTight>
                  <wp:docPr id="137" name="Picture 137" descr="Ap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Apron"/>
                          <pic:cNvPicPr>
                            <a:picLocks noChangeAspect="1" noChangeArrowheads="1"/>
                          </pic:cNvPicPr>
                        </pic:nvPicPr>
                        <pic:blipFill>
                          <a:blip r:embed="rId17" cstate="print"/>
                          <a:srcRect/>
                          <a:stretch>
                            <a:fillRect/>
                          </a:stretch>
                        </pic:blipFill>
                        <pic:spPr bwMode="auto">
                          <a:xfrm>
                            <a:off x="0" y="0"/>
                            <a:ext cx="447675" cy="447675"/>
                          </a:xfrm>
                          <a:prstGeom prst="rect">
                            <a:avLst/>
                          </a:prstGeom>
                          <a:noFill/>
                          <a:ln w="9525">
                            <a:noFill/>
                            <a:miter lim="800000"/>
                            <a:headEnd/>
                            <a:tailEnd/>
                          </a:ln>
                        </pic:spPr>
                      </pic:pic>
                    </a:graphicData>
                  </a:graphic>
                </wp:anchor>
              </w:drawing>
            </w:r>
            <w:r w:rsidRPr="00D20DD4">
              <w:rPr>
                <w:rFonts w:ascii="Arial" w:hAnsi="Arial" w:cs="Arial"/>
                <w:color w:val="17365D" w:themeColor="text2" w:themeShade="BF"/>
              </w:rPr>
              <w:t>Close fitting/protective clothing must be worn.</w:t>
            </w:r>
          </w:p>
        </w:tc>
      </w:tr>
      <w:tr w:rsidR="00DC63B4" w:rsidRPr="00D20DD4" w:rsidTr="00DC63B4">
        <w:trPr>
          <w:jc w:val="center"/>
        </w:trPr>
        <w:tc>
          <w:tcPr>
            <w:tcW w:w="2461" w:type="pct"/>
          </w:tcPr>
          <w:p w:rsidR="00DC63B4" w:rsidRPr="00D20DD4" w:rsidRDefault="00DC63B4" w:rsidP="00DC63B4">
            <w:pPr>
              <w:rPr>
                <w:rFonts w:ascii="Arial" w:hAnsi="Arial" w:cs="Arial"/>
                <w:b/>
                <w:color w:val="17365D" w:themeColor="text2" w:themeShade="BF"/>
              </w:rPr>
            </w:pPr>
            <w:r w:rsidRPr="00D20DD4">
              <w:rPr>
                <w:rFonts w:ascii="Arial" w:hAnsi="Arial" w:cs="Arial"/>
                <w:b/>
                <w:noProof/>
                <w:color w:val="17365D" w:themeColor="text2" w:themeShade="BF"/>
                <w:lang w:val="en-ZA" w:eastAsia="en-ZA"/>
              </w:rPr>
              <w:drawing>
                <wp:anchor distT="0" distB="0" distL="114300" distR="114300" simplePos="0" relativeHeight="251728896" behindDoc="0" locked="0" layoutInCell="1" allowOverlap="1">
                  <wp:simplePos x="0" y="0"/>
                  <wp:positionH relativeFrom="column">
                    <wp:posOffset>-46990</wp:posOffset>
                  </wp:positionH>
                  <wp:positionV relativeFrom="page">
                    <wp:posOffset>36195</wp:posOffset>
                  </wp:positionV>
                  <wp:extent cx="446405" cy="446405"/>
                  <wp:effectExtent l="19050" t="0" r="0" b="0"/>
                  <wp:wrapTight wrapText="bothSides">
                    <wp:wrapPolygon edited="0">
                      <wp:start x="-922" y="0"/>
                      <wp:lineTo x="-922" y="20279"/>
                      <wp:lineTo x="21201" y="20279"/>
                      <wp:lineTo x="21201" y="0"/>
                      <wp:lineTo x="-922" y="0"/>
                    </wp:wrapPolygon>
                  </wp:wrapTight>
                  <wp:docPr id="139" name="Picture 139" descr="Prohibition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Prohibition circle"/>
                          <pic:cNvPicPr>
                            <a:picLocks noChangeAspect="1" noChangeArrowheads="1"/>
                          </pic:cNvPicPr>
                        </pic:nvPicPr>
                        <pic:blipFill>
                          <a:blip r:embed="rId18" cstate="print"/>
                          <a:srcRect/>
                          <a:stretch>
                            <a:fillRect/>
                          </a:stretch>
                        </pic:blipFill>
                        <pic:spPr bwMode="auto">
                          <a:xfrm>
                            <a:off x="0" y="0"/>
                            <a:ext cx="446405" cy="446405"/>
                          </a:xfrm>
                          <a:prstGeom prst="rect">
                            <a:avLst/>
                          </a:prstGeom>
                          <a:noFill/>
                          <a:ln w="9525">
                            <a:noFill/>
                            <a:miter lim="800000"/>
                            <a:headEnd/>
                            <a:tailEnd/>
                          </a:ln>
                        </pic:spPr>
                      </pic:pic>
                    </a:graphicData>
                  </a:graphic>
                </wp:anchor>
              </w:drawing>
            </w:r>
            <w:r w:rsidRPr="00D20DD4">
              <w:rPr>
                <w:rFonts w:ascii="Arial" w:hAnsi="Arial" w:cs="Arial"/>
                <w:b/>
                <w:noProof/>
                <w:color w:val="17365D" w:themeColor="text2" w:themeShade="BF"/>
                <w:lang w:val="en-ZA" w:eastAsia="en-ZA"/>
              </w:rPr>
              <w:drawing>
                <wp:inline distT="0" distB="0" distL="0" distR="0">
                  <wp:extent cx="8255" cy="8255"/>
                  <wp:effectExtent l="0" t="0" r="0" b="0"/>
                  <wp:docPr id="19" name="Picture 19" descr="Prohibition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hibition circle"/>
                          <pic:cNvPicPr>
                            <a:picLocks noChangeAspect="1" noChangeArrowheads="1"/>
                          </pic:cNvPicPr>
                        </pic:nvPicPr>
                        <pic:blipFill>
                          <a:blip r:embed="rId19"/>
                          <a:srcRect/>
                          <a:stretch>
                            <a:fillRect/>
                          </a:stretch>
                        </pic:blipFill>
                        <pic:spPr bwMode="auto">
                          <a:xfrm>
                            <a:off x="0" y="0"/>
                            <a:ext cx="8255" cy="8255"/>
                          </a:xfrm>
                          <a:prstGeom prst="rect">
                            <a:avLst/>
                          </a:prstGeom>
                          <a:noFill/>
                          <a:ln w="9525">
                            <a:noFill/>
                            <a:miter lim="800000"/>
                            <a:headEnd/>
                            <a:tailEnd/>
                          </a:ln>
                        </pic:spPr>
                      </pic:pic>
                    </a:graphicData>
                  </a:graphic>
                </wp:inline>
              </w:drawing>
            </w:r>
            <w:r w:rsidRPr="00D20DD4">
              <w:rPr>
                <w:rFonts w:ascii="Arial" w:hAnsi="Arial" w:cs="Arial"/>
                <w:bCs/>
                <w:color w:val="17365D" w:themeColor="text2" w:themeShade="BF"/>
              </w:rPr>
              <w:t>Rings and jewellery must not be worn.</w:t>
            </w:r>
          </w:p>
        </w:tc>
        <w:tc>
          <w:tcPr>
            <w:tcW w:w="2539" w:type="pct"/>
          </w:tcPr>
          <w:p w:rsidR="00DC63B4" w:rsidRPr="00D20DD4" w:rsidRDefault="00DC63B4" w:rsidP="00DC63B4">
            <w:pPr>
              <w:rPr>
                <w:rFonts w:ascii="Arial" w:hAnsi="Arial" w:cs="Arial"/>
                <w:color w:val="17365D" w:themeColor="text2" w:themeShade="BF"/>
              </w:rPr>
            </w:pPr>
            <w:r w:rsidRPr="00D20DD4">
              <w:rPr>
                <w:rFonts w:ascii="Arial" w:hAnsi="Arial" w:cs="Arial"/>
                <w:noProof/>
                <w:color w:val="17365D" w:themeColor="text2" w:themeShade="BF"/>
                <w:lang w:val="en-ZA" w:eastAsia="en-ZA"/>
              </w:rPr>
              <w:drawing>
                <wp:anchor distT="0" distB="0" distL="114300" distR="114300" simplePos="0" relativeHeight="251729920" behindDoc="0" locked="0" layoutInCell="1" allowOverlap="1">
                  <wp:simplePos x="0" y="0"/>
                  <wp:positionH relativeFrom="column">
                    <wp:posOffset>-45720</wp:posOffset>
                  </wp:positionH>
                  <wp:positionV relativeFrom="page">
                    <wp:posOffset>36195</wp:posOffset>
                  </wp:positionV>
                  <wp:extent cx="446405" cy="446405"/>
                  <wp:effectExtent l="19050" t="0" r="0" b="0"/>
                  <wp:wrapTight wrapText="bothSides">
                    <wp:wrapPolygon edited="0">
                      <wp:start x="-922" y="0"/>
                      <wp:lineTo x="-922" y="20279"/>
                      <wp:lineTo x="21201" y="20279"/>
                      <wp:lineTo x="21201" y="0"/>
                      <wp:lineTo x="-922" y="0"/>
                    </wp:wrapPolygon>
                  </wp:wrapTight>
                  <wp:docPr id="140" name="Picture 140" descr="Walking or standing on convey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Walking or standing on conveyor"/>
                          <pic:cNvPicPr>
                            <a:picLocks noChangeAspect="1" noChangeArrowheads="1"/>
                          </pic:cNvPicPr>
                        </pic:nvPicPr>
                        <pic:blipFill>
                          <a:blip r:embed="rId20" cstate="print"/>
                          <a:srcRect/>
                          <a:stretch>
                            <a:fillRect/>
                          </a:stretch>
                        </pic:blipFill>
                        <pic:spPr bwMode="auto">
                          <a:xfrm>
                            <a:off x="0" y="0"/>
                            <a:ext cx="446405" cy="446405"/>
                          </a:xfrm>
                          <a:prstGeom prst="rect">
                            <a:avLst/>
                          </a:prstGeom>
                          <a:noFill/>
                          <a:ln w="9525">
                            <a:noFill/>
                            <a:miter lim="800000"/>
                            <a:headEnd/>
                            <a:tailEnd/>
                          </a:ln>
                        </pic:spPr>
                      </pic:pic>
                    </a:graphicData>
                  </a:graphic>
                </wp:anchor>
              </w:drawing>
            </w:r>
            <w:r w:rsidRPr="00D20DD4">
              <w:rPr>
                <w:rFonts w:ascii="Arial" w:hAnsi="Arial" w:cs="Arial"/>
                <w:color w:val="17365D" w:themeColor="text2" w:themeShade="BF"/>
              </w:rPr>
              <w:t>Do not stand on hoist whilst hoist is in operation.</w:t>
            </w:r>
          </w:p>
        </w:tc>
      </w:tr>
    </w:tbl>
    <w:p w:rsidR="00DC63B4" w:rsidRPr="00D20DD4" w:rsidRDefault="00DC63B4" w:rsidP="00DC63B4">
      <w:pPr>
        <w:pStyle w:val="Heading3"/>
        <w:ind w:left="0" w:firstLine="0"/>
        <w:rPr>
          <w:rFonts w:ascii="Arial" w:hAnsi="Arial" w:cs="Arial"/>
          <w:color w:val="17365D" w:themeColor="text2" w:themeShade="BF"/>
          <w:sz w:val="24"/>
          <w:szCs w:val="24"/>
          <w:lang w:val="en-AU"/>
        </w:rPr>
      </w:pPr>
    </w:p>
    <w:p w:rsidR="00DC63B4" w:rsidRPr="00D20DD4" w:rsidRDefault="00DC63B4" w:rsidP="00DC63B4">
      <w:pPr>
        <w:shd w:val="clear" w:color="auto" w:fill="FFCC00"/>
        <w:rPr>
          <w:rFonts w:ascii="Arial" w:hAnsi="Arial" w:cs="Arial"/>
          <w:b/>
          <w:bCs/>
          <w:color w:val="17365D" w:themeColor="text2" w:themeShade="BF"/>
          <w:sz w:val="22"/>
          <w:szCs w:val="22"/>
        </w:rPr>
      </w:pPr>
      <w:r w:rsidRPr="00D20DD4">
        <w:rPr>
          <w:rFonts w:ascii="Arial" w:hAnsi="Arial" w:cs="Arial"/>
          <w:color w:val="17365D" w:themeColor="text2" w:themeShade="BF"/>
        </w:rPr>
        <w:t xml:space="preserve"> </w:t>
      </w:r>
      <w:r w:rsidRPr="00D20DD4">
        <w:rPr>
          <w:rFonts w:ascii="Arial" w:hAnsi="Arial" w:cs="Arial"/>
          <w:b/>
          <w:bCs/>
          <w:color w:val="17365D" w:themeColor="text2" w:themeShade="BF"/>
          <w:sz w:val="22"/>
          <w:szCs w:val="22"/>
          <w:shd w:val="clear" w:color="auto" w:fill="FFCC00"/>
        </w:rPr>
        <w:t xml:space="preserve">A </w:t>
      </w:r>
      <w:r w:rsidRPr="00D20DD4">
        <w:rPr>
          <w:rStyle w:val="goohl0"/>
          <w:rFonts w:ascii="Arial" w:hAnsi="Arial" w:cs="Arial"/>
          <w:b/>
          <w:bCs/>
          <w:color w:val="17365D" w:themeColor="text2" w:themeShade="BF"/>
          <w:sz w:val="22"/>
          <w:szCs w:val="22"/>
          <w:shd w:val="clear" w:color="auto" w:fill="FFCC00"/>
        </w:rPr>
        <w:t xml:space="preserve">vehicle </w:t>
      </w:r>
      <w:r w:rsidRPr="00D20DD4">
        <w:rPr>
          <w:rStyle w:val="goohl1"/>
          <w:rFonts w:ascii="Arial" w:hAnsi="Arial" w:cs="Arial"/>
          <w:b/>
          <w:bCs/>
          <w:color w:val="17365D" w:themeColor="text2" w:themeShade="BF"/>
          <w:sz w:val="22"/>
          <w:szCs w:val="22"/>
          <w:shd w:val="clear" w:color="auto" w:fill="FFCC00"/>
        </w:rPr>
        <w:t>hoist</w:t>
      </w:r>
      <w:r w:rsidRPr="00D20DD4">
        <w:rPr>
          <w:rFonts w:ascii="Arial" w:hAnsi="Arial" w:cs="Arial"/>
          <w:b/>
          <w:bCs/>
          <w:color w:val="17365D" w:themeColor="text2" w:themeShade="BF"/>
          <w:sz w:val="22"/>
          <w:szCs w:val="22"/>
          <w:shd w:val="clear" w:color="auto" w:fill="FFCC00"/>
        </w:rPr>
        <w:t xml:space="preserve"> must not be operated unless it has a current certificate of inspection.</w:t>
      </w:r>
    </w:p>
    <w:p w:rsidR="00DC63B4" w:rsidRPr="00D20DD4" w:rsidRDefault="00DC63B4" w:rsidP="00DC63B4">
      <w:pPr>
        <w:pStyle w:val="Heading3"/>
        <w:pBdr>
          <w:top w:val="single" w:sz="8" w:space="1" w:color="990033"/>
          <w:left w:val="single" w:sz="8" w:space="4" w:color="990033"/>
          <w:bottom w:val="single" w:sz="8" w:space="1" w:color="990033"/>
          <w:right w:val="single" w:sz="8" w:space="4" w:color="990033"/>
        </w:pBdr>
        <w:rPr>
          <w:rFonts w:ascii="Arial" w:hAnsi="Arial" w:cs="Arial"/>
          <w:b/>
          <w:bCs/>
          <w:color w:val="17365D" w:themeColor="text2" w:themeShade="BF"/>
          <w:sz w:val="24"/>
          <w:szCs w:val="24"/>
        </w:rPr>
      </w:pPr>
      <w:r w:rsidRPr="00D20DD4">
        <w:rPr>
          <w:rFonts w:ascii="Arial" w:hAnsi="Arial" w:cs="Arial"/>
          <w:b/>
          <w:bCs/>
          <w:color w:val="17365D" w:themeColor="text2" w:themeShade="BF"/>
          <w:sz w:val="24"/>
          <w:szCs w:val="24"/>
        </w:rPr>
        <w:t>PRE-OPERATIONAL SAFETY CHECKS</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that vehicle hoist has operating and maintenance instructions permanently located and clearly visible.</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The equipment must be used in accordance with manufacturer’s instructions.</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Check the capacity of the hoist compared to the weight of the vehicle. If vehicle is too heavy, do not proceed.</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the area is clean and clear of grease, oil, and objects that may be a slip/trip hazard.</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Familiarise yourself with and check all machine operations and controls.</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Check all safety devices are in good condition.</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support arms are capable of being locked in position.</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rubber pads are in good condition on all load points.</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 xml:space="preserve">Faulty equipment must not be used. Immediately report suspect equipment. </w:t>
      </w:r>
    </w:p>
    <w:p w:rsidR="00DC63B4" w:rsidRPr="00D20DD4" w:rsidRDefault="00DC63B4" w:rsidP="00DC63B4">
      <w:pPr>
        <w:pStyle w:val="Header"/>
        <w:ind w:firstLine="720"/>
        <w:rPr>
          <w:rFonts w:ascii="Arial" w:hAnsi="Arial" w:cs="Arial"/>
          <w:b/>
          <w:color w:val="17365D" w:themeColor="text2" w:themeShade="BF"/>
        </w:rPr>
      </w:pPr>
    </w:p>
    <w:p w:rsidR="00DC63B4" w:rsidRPr="00D20DD4" w:rsidRDefault="00DC63B4" w:rsidP="00DC63B4">
      <w:pPr>
        <w:pStyle w:val="Heading4"/>
        <w:pBdr>
          <w:top w:val="single" w:sz="8" w:space="1" w:color="990033"/>
          <w:left w:val="single" w:sz="8" w:space="4" w:color="990033"/>
          <w:bottom w:val="single" w:sz="8" w:space="1" w:color="990033"/>
          <w:right w:val="single" w:sz="8" w:space="4" w:color="990033"/>
        </w:pBdr>
        <w:rPr>
          <w:rFonts w:ascii="Arial" w:hAnsi="Arial" w:cs="Arial"/>
          <w:b w:val="0"/>
          <w:bCs w:val="0"/>
          <w:color w:val="17365D" w:themeColor="text2" w:themeShade="BF"/>
          <w:sz w:val="24"/>
          <w:szCs w:val="24"/>
        </w:rPr>
      </w:pPr>
      <w:r w:rsidRPr="00D20DD4">
        <w:rPr>
          <w:rFonts w:ascii="Arial" w:hAnsi="Arial" w:cs="Arial"/>
          <w:bCs w:val="0"/>
          <w:color w:val="17365D" w:themeColor="text2" w:themeShade="BF"/>
          <w:sz w:val="24"/>
          <w:szCs w:val="24"/>
        </w:rPr>
        <w:t>OPERATIONAL SAFETY CHECKS</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Centre vehicle on hoist, ensuring that the weight is evenly distributed to the front and rear.</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Identify the correct jacking points and place the lifting pads under the vehicle at the front &amp; rear on the jacking points, ensuring contact.</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Only one person shall operate the hoist at a time.</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hoist area is clear of people and equipment before operating.</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Never leave the hoist running unattended.</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Check vehicle stability by looking at the jacking points.</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Engage manual lock.</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At the completion of work lower the vehicle hoist and ensure all equipment is left in a safe position.</w:t>
      </w:r>
    </w:p>
    <w:p w:rsidR="00DC63B4" w:rsidRPr="00D20DD4" w:rsidRDefault="00DC63B4" w:rsidP="00DC63B4">
      <w:pPr>
        <w:rPr>
          <w:rFonts w:ascii="Arial" w:hAnsi="Arial" w:cs="Arial"/>
          <w:color w:val="17365D" w:themeColor="text2" w:themeShade="BF"/>
        </w:rPr>
      </w:pPr>
    </w:p>
    <w:p w:rsidR="00DC63B4" w:rsidRPr="00D20DD4" w:rsidRDefault="00DC63B4" w:rsidP="00DC63B4">
      <w:pPr>
        <w:pStyle w:val="Heading4"/>
        <w:pBdr>
          <w:top w:val="single" w:sz="8" w:space="1" w:color="990033"/>
          <w:left w:val="single" w:sz="8" w:space="4" w:color="990033"/>
          <w:bottom w:val="single" w:sz="8" w:space="1" w:color="990033"/>
          <w:right w:val="single" w:sz="8" w:space="4" w:color="990033"/>
        </w:pBdr>
        <w:rPr>
          <w:rFonts w:ascii="Arial" w:hAnsi="Arial" w:cs="Arial"/>
          <w:bCs w:val="0"/>
          <w:color w:val="17365D" w:themeColor="text2" w:themeShade="BF"/>
          <w:sz w:val="24"/>
          <w:szCs w:val="24"/>
        </w:rPr>
      </w:pPr>
      <w:r w:rsidRPr="00D20DD4">
        <w:rPr>
          <w:rFonts w:ascii="Arial" w:hAnsi="Arial" w:cs="Arial"/>
          <w:bCs w:val="0"/>
          <w:color w:val="17365D" w:themeColor="text2" w:themeShade="BF"/>
          <w:sz w:val="24"/>
          <w:szCs w:val="24"/>
        </w:rPr>
        <w:t>HOUSEKEEPING</w:t>
      </w:r>
    </w:p>
    <w:p w:rsidR="00DC63B4" w:rsidRPr="00D20DD4" w:rsidRDefault="00DC63B4" w:rsidP="00DC63B4">
      <w:pPr>
        <w:numPr>
          <w:ilvl w:val="0"/>
          <w:numId w:val="69"/>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 xml:space="preserve">Switch off equipment. </w:t>
      </w:r>
    </w:p>
    <w:p w:rsidR="00DC63B4" w:rsidRPr="00D20DD4" w:rsidRDefault="00DC63B4" w:rsidP="00DC63B4">
      <w:pPr>
        <w:numPr>
          <w:ilvl w:val="0"/>
          <w:numId w:val="69"/>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Leave the equipment and work area in a safe, clean and tidy state.</w:t>
      </w:r>
    </w:p>
    <w:p w:rsidR="00DC63B4" w:rsidRPr="00D20DD4" w:rsidRDefault="00DC63B4" w:rsidP="00DC63B4">
      <w:pPr>
        <w:rPr>
          <w:rFonts w:ascii="Arial" w:hAnsi="Arial" w:cs="Arial"/>
          <w:color w:val="17365D" w:themeColor="text2" w:themeShade="BF"/>
        </w:rPr>
      </w:pPr>
    </w:p>
    <w:p w:rsidR="00DC63B4" w:rsidRPr="00D20DD4" w:rsidRDefault="00DC63B4" w:rsidP="00DC63B4">
      <w:pPr>
        <w:pStyle w:val="Heading2"/>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4"/>
          <w:szCs w:val="24"/>
          <w:u w:val="single"/>
        </w:rPr>
      </w:pPr>
      <w:r w:rsidRPr="00D20DD4">
        <w:rPr>
          <w:rFonts w:ascii="Arial" w:hAnsi="Arial" w:cs="Arial"/>
          <w:color w:val="17365D" w:themeColor="text2" w:themeShade="BF"/>
          <w:sz w:val="24"/>
          <w:szCs w:val="24"/>
          <w:u w:val="single"/>
        </w:rPr>
        <w:t xml:space="preserve">POTENTIAL HAZARDS  </w:t>
      </w:r>
    </w:p>
    <w:p w:rsidR="0047375E" w:rsidRPr="001E1D64" w:rsidRDefault="00DC63B4" w:rsidP="001E1D64">
      <w:pPr>
        <w:pStyle w:val="BodyText2"/>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rPr>
      </w:pPr>
      <w:r w:rsidRPr="00D20DD4">
        <w:rPr>
          <w:rFonts w:ascii="Arial" w:hAnsi="Arial" w:cs="Arial"/>
          <w:color w:val="17365D" w:themeColor="text2" w:themeShade="BF"/>
        </w:rPr>
        <w:sym w:font="Wingdings" w:char="F06E"/>
      </w:r>
      <w:r w:rsidRPr="00D20DD4">
        <w:rPr>
          <w:rFonts w:ascii="Arial" w:hAnsi="Arial" w:cs="Arial"/>
          <w:color w:val="17365D" w:themeColor="text2" w:themeShade="BF"/>
        </w:rPr>
        <w:t xml:space="preserve"> Falling objects     </w:t>
      </w:r>
      <w:r w:rsidRPr="00D20DD4">
        <w:rPr>
          <w:rFonts w:ascii="Arial" w:hAnsi="Arial" w:cs="Arial"/>
          <w:color w:val="17365D" w:themeColor="text2" w:themeShade="BF"/>
        </w:rPr>
        <w:sym w:font="Wingdings" w:char="F06E"/>
      </w:r>
      <w:r w:rsidRPr="00D20DD4">
        <w:rPr>
          <w:rFonts w:ascii="Arial" w:hAnsi="Arial" w:cs="Arial"/>
          <w:color w:val="17365D" w:themeColor="text2" w:themeShade="BF"/>
        </w:rPr>
        <w:t xml:space="preserve"> </w:t>
      </w:r>
      <w:proofErr w:type="gramStart"/>
      <w:r w:rsidRPr="00D20DD4">
        <w:rPr>
          <w:rFonts w:ascii="Arial" w:hAnsi="Arial" w:cs="Arial"/>
          <w:color w:val="17365D" w:themeColor="text2" w:themeShade="BF"/>
        </w:rPr>
        <w:t>Trapping</w:t>
      </w:r>
      <w:proofErr w:type="gramEnd"/>
      <w:r w:rsidRPr="00D20DD4">
        <w:rPr>
          <w:rFonts w:ascii="Arial" w:hAnsi="Arial" w:cs="Arial"/>
          <w:color w:val="17365D" w:themeColor="text2" w:themeShade="BF"/>
        </w:rPr>
        <w:t xml:space="preserve"> hazards     </w:t>
      </w:r>
      <w:r w:rsidRPr="00D20DD4">
        <w:rPr>
          <w:rFonts w:ascii="Arial" w:hAnsi="Arial" w:cs="Arial"/>
          <w:color w:val="17365D" w:themeColor="text2" w:themeShade="BF"/>
        </w:rPr>
        <w:sym w:font="Wingdings" w:char="F06E"/>
      </w:r>
      <w:r w:rsidRPr="00D20DD4">
        <w:rPr>
          <w:rFonts w:ascii="Arial" w:hAnsi="Arial" w:cs="Arial"/>
          <w:color w:val="17365D" w:themeColor="text2" w:themeShade="BF"/>
        </w:rPr>
        <w:t xml:space="preserve"> Crushing hazards       </w:t>
      </w:r>
      <w:r w:rsidRPr="00D20DD4">
        <w:rPr>
          <w:rFonts w:ascii="Arial" w:hAnsi="Arial" w:cs="Arial"/>
          <w:color w:val="17365D" w:themeColor="text2" w:themeShade="BF"/>
        </w:rPr>
        <w:sym w:font="Wingdings" w:char="F06E"/>
      </w:r>
      <w:r w:rsidRPr="00D20DD4">
        <w:rPr>
          <w:rFonts w:ascii="Arial" w:hAnsi="Arial" w:cs="Arial"/>
          <w:color w:val="17365D" w:themeColor="text2" w:themeShade="BF"/>
        </w:rPr>
        <w:t xml:space="preserve"> Entanglement hazard</w:t>
      </w:r>
    </w:p>
    <w:p w:rsidR="00665A3E" w:rsidRPr="004042D8" w:rsidRDefault="00665A3E" w:rsidP="0047375E">
      <w:pPr>
        <w:tabs>
          <w:tab w:val="left" w:pos="720"/>
        </w:tabs>
        <w:jc w:val="center"/>
        <w:rPr>
          <w:rFonts w:ascii="Arial" w:hAnsi="Arial" w:cs="Arial"/>
          <w:color w:val="FF0000"/>
          <w:sz w:val="40"/>
          <w:szCs w:val="40"/>
          <w:lang w:val="en-US"/>
        </w:rPr>
      </w:pPr>
      <w:r w:rsidRPr="004042D8">
        <w:rPr>
          <w:rFonts w:ascii="Arial" w:hAnsi="Arial" w:cs="Arial"/>
          <w:b/>
          <w:color w:val="FF0000"/>
          <w:sz w:val="40"/>
          <w:szCs w:val="40"/>
          <w:u w:val="single"/>
          <w:lang w:val="en-US"/>
        </w:rPr>
        <w:lastRenderedPageBreak/>
        <w:t>Personal Protective Equipment</w:t>
      </w:r>
    </w:p>
    <w:p w:rsidR="00665A3E" w:rsidRPr="00BA5006" w:rsidRDefault="00665A3E" w:rsidP="00665A3E">
      <w:pPr>
        <w:tabs>
          <w:tab w:val="left" w:pos="720"/>
        </w:tabs>
        <w:rPr>
          <w:rFonts w:ascii="Arial" w:hAnsi="Arial" w:cs="Arial"/>
          <w:sz w:val="28"/>
          <w:szCs w:val="28"/>
          <w:lang w:val="en-US"/>
        </w:rPr>
      </w:pPr>
    </w:p>
    <w:p w:rsidR="00736748" w:rsidRPr="00736748" w:rsidRDefault="00736748" w:rsidP="00736748">
      <w:pPr>
        <w:pStyle w:val="Heading2"/>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1 Purpose</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Provides guidelines for employees to ensure specific protection and Personal Protective Equipment are used at the University.</w:t>
      </w:r>
    </w:p>
    <w:p w:rsidR="00736748" w:rsidRPr="00736748" w:rsidRDefault="00736748" w:rsidP="00736748">
      <w:pPr>
        <w:pStyle w:val="Heading2"/>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2 Scope</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proofErr w:type="gramStart"/>
      <w:r w:rsidRPr="00736748">
        <w:rPr>
          <w:rFonts w:ascii="Arial" w:hAnsi="Arial" w:cs="Arial"/>
          <w:color w:val="17365D" w:themeColor="text2" w:themeShade="BF"/>
        </w:rPr>
        <w:t>Appli</w:t>
      </w:r>
      <w:r w:rsidR="001E1D64">
        <w:rPr>
          <w:rFonts w:ascii="Arial" w:hAnsi="Arial" w:cs="Arial"/>
          <w:color w:val="17365D" w:themeColor="text2" w:themeShade="BF"/>
        </w:rPr>
        <w:t>cable to all employees</w:t>
      </w:r>
      <w:r w:rsidRPr="00736748">
        <w:rPr>
          <w:rFonts w:ascii="Arial" w:hAnsi="Arial" w:cs="Arial"/>
          <w:color w:val="17365D" w:themeColor="text2" w:themeShade="BF"/>
        </w:rPr>
        <w:t xml:space="preserve">, contractors and visitors </w:t>
      </w:r>
      <w:r w:rsidR="001E1D64">
        <w:rPr>
          <w:rFonts w:ascii="Arial" w:hAnsi="Arial" w:cs="Arial"/>
          <w:color w:val="17365D" w:themeColor="text2" w:themeShade="BF"/>
        </w:rPr>
        <w:t>while they are at the work site</w:t>
      </w:r>
      <w:r w:rsidRPr="00736748">
        <w:rPr>
          <w:rFonts w:ascii="Arial" w:hAnsi="Arial" w:cs="Arial"/>
          <w:color w:val="17365D" w:themeColor="text2" w:themeShade="BF"/>
        </w:rPr>
        <w:t>.</w:t>
      </w:r>
      <w:proofErr w:type="gramEnd"/>
    </w:p>
    <w:p w:rsidR="00736748" w:rsidRPr="00736748" w:rsidRDefault="00736748" w:rsidP="00736748">
      <w:pPr>
        <w:pStyle w:val="Heading2"/>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3 Procedure Overview</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Personal Protective Equipment (PPE) and clothing must be provided to and must be worn by all persons only when:</w:t>
      </w:r>
    </w:p>
    <w:p w:rsidR="00736748" w:rsidRPr="00736748" w:rsidRDefault="00736748" w:rsidP="00CF6D00">
      <w:pPr>
        <w:numPr>
          <w:ilvl w:val="0"/>
          <w:numId w:val="140"/>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a hazard cannot be eliminated or reduced by engineering or administrative controls; or</w:t>
      </w:r>
    </w:p>
    <w:p w:rsidR="00736748" w:rsidRPr="00736748" w:rsidRDefault="00736748" w:rsidP="00CF6D00">
      <w:pPr>
        <w:numPr>
          <w:ilvl w:val="0"/>
          <w:numId w:val="140"/>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Specific protection is required by the Advisory Standard for Selection, Provision and Use of Personal Protective Equipment.</w:t>
      </w:r>
    </w:p>
    <w:p w:rsidR="00736748" w:rsidRPr="00736748" w:rsidRDefault="00736748" w:rsidP="00736748">
      <w:pPr>
        <w:pStyle w:val="Heading2"/>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4 Procedures</w:t>
      </w:r>
    </w:p>
    <w:p w:rsidR="00736748" w:rsidRPr="00736748" w:rsidRDefault="00736748" w:rsidP="00736748">
      <w:pPr>
        <w:pStyle w:val="Heading3"/>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4.1 Supply and use of PPE</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Category 4 Delegates or abo</w:t>
      </w:r>
      <w:r w:rsidR="001E1D64">
        <w:rPr>
          <w:rFonts w:ascii="Arial" w:hAnsi="Arial" w:cs="Arial"/>
          <w:color w:val="17365D" w:themeColor="text2" w:themeShade="BF"/>
        </w:rPr>
        <w:t>ve must supply PPE to employees</w:t>
      </w:r>
      <w:r w:rsidRPr="00736748">
        <w:rPr>
          <w:rFonts w:ascii="Arial" w:hAnsi="Arial" w:cs="Arial"/>
          <w:color w:val="17365D" w:themeColor="text2" w:themeShade="BF"/>
        </w:rPr>
        <w:t xml:space="preserve"> and others when hazards cannot be controlled by engineering measures or when it is specifically required under legislation. Safety devices and control equipment (such as exhaust or fume extraction systems and guards) must be in use at all times and PPE is to be an adjunct to these control measures.</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Individuals must wear PPE as instructed by the supervisor, by a material safety data sheet (MSDS), risk assessment or a standard work procedure.</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Training in the correct use, storage and cleaning of PPE should be provided and records kept.</w:t>
      </w:r>
    </w:p>
    <w:p w:rsidR="00736748" w:rsidRPr="00736748" w:rsidRDefault="00736748" w:rsidP="00736748">
      <w:pPr>
        <w:pStyle w:val="Heading3"/>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4.2 Acquisition and storage</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All PPE must comply with the appropriate Australian Standard.</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Users of PPE must store the equipment in the accommodation provided. The equipment must be cleaned regularly and cleaned prior to use if shared.</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PPE needs to be checked regularly both during storage and use should be easily accessible when needed.</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 xml:space="preserve">Supervisors must carry out regular inspections to ensure that PPE is on hand and is maintained in good condition to ensure its continued effectiveness; and </w:t>
      </w:r>
      <w:r w:rsidRPr="00736748">
        <w:rPr>
          <w:rFonts w:ascii="Arial" w:hAnsi="Arial" w:cs="Arial"/>
          <w:color w:val="17365D" w:themeColor="text2" w:themeShade="BF"/>
        </w:rPr>
        <w:lastRenderedPageBreak/>
        <w:t>must keep records on any acquisition, cleaning and training in relation to the equipment.</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Individuals must inform their Supervisor if there are deficiencies in the supply or condition of any PPE required to carry out work safely.</w:t>
      </w:r>
    </w:p>
    <w:p w:rsidR="00736748" w:rsidRPr="00736748" w:rsidRDefault="00736748" w:rsidP="00736748">
      <w:pPr>
        <w:pStyle w:val="Heading3"/>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4.3 When should you use PPE?</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PPE and administrative controls are lowest on the hierarchy of control measures. PPE does not control the hazard at the source and should not be relied on as the main control measure unless it is a temporary or interim measure or when options higher on the list of controls have been exhausted. PPE can be used effectively in conjunction with other control measures to manage exposure to a risk.</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The effectiveness of PPE as a control measure is limited as it can:</w:t>
      </w:r>
    </w:p>
    <w:p w:rsidR="00736748" w:rsidRPr="00736748" w:rsidRDefault="00736748" w:rsidP="00CF6D00">
      <w:pPr>
        <w:numPr>
          <w:ilvl w:val="0"/>
          <w:numId w:val="141"/>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be uncomfortable to wear</w:t>
      </w:r>
    </w:p>
    <w:p w:rsidR="00736748" w:rsidRPr="00736748" w:rsidRDefault="00736748" w:rsidP="00CF6D00">
      <w:pPr>
        <w:numPr>
          <w:ilvl w:val="0"/>
          <w:numId w:val="141"/>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make working difficult</w:t>
      </w:r>
    </w:p>
    <w:p w:rsidR="00736748" w:rsidRPr="00736748" w:rsidRDefault="00736748" w:rsidP="00CF6D00">
      <w:pPr>
        <w:numPr>
          <w:ilvl w:val="0"/>
          <w:numId w:val="141"/>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create other risks to a person's health and safety</w:t>
      </w:r>
    </w:p>
    <w:p w:rsidR="00736748" w:rsidRPr="00736748" w:rsidRDefault="00736748" w:rsidP="00CF6D00">
      <w:pPr>
        <w:numPr>
          <w:ilvl w:val="0"/>
          <w:numId w:val="141"/>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be expensive in the long term</w:t>
      </w:r>
    </w:p>
    <w:p w:rsidR="00736748" w:rsidRPr="00736748" w:rsidRDefault="00736748" w:rsidP="00736748">
      <w:pPr>
        <w:pStyle w:val="Heading3"/>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4.4 Selection of PPE</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To ensure that the item of PPE will provide the level of protection that is it designed to, PPE should:</w:t>
      </w:r>
    </w:p>
    <w:p w:rsidR="00736748" w:rsidRPr="00736748" w:rsidRDefault="00736748" w:rsidP="00CF6D00">
      <w:pPr>
        <w:numPr>
          <w:ilvl w:val="0"/>
          <w:numId w:val="142"/>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be appropriate for the type of work and give appropriate protection for the risk</w:t>
      </w:r>
    </w:p>
    <w:p w:rsidR="00736748" w:rsidRPr="00736748" w:rsidRDefault="00736748" w:rsidP="00CF6D00">
      <w:pPr>
        <w:numPr>
          <w:ilvl w:val="0"/>
          <w:numId w:val="142"/>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give adequate protection to the user</w:t>
      </w:r>
    </w:p>
    <w:p w:rsidR="00736748" w:rsidRPr="00736748" w:rsidRDefault="00736748" w:rsidP="00CF6D00">
      <w:pPr>
        <w:numPr>
          <w:ilvl w:val="0"/>
          <w:numId w:val="142"/>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not create additional health or safety risks</w:t>
      </w:r>
    </w:p>
    <w:p w:rsidR="00736748" w:rsidRPr="00736748" w:rsidRDefault="00736748" w:rsidP="00CF6D00">
      <w:pPr>
        <w:numPr>
          <w:ilvl w:val="0"/>
          <w:numId w:val="142"/>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be compatible with other PPE being used (e.g. ear muffs with a hard hat)</w:t>
      </w:r>
    </w:p>
    <w:p w:rsidR="00736748" w:rsidRPr="00736748" w:rsidRDefault="00736748" w:rsidP="00CF6D00">
      <w:pPr>
        <w:numPr>
          <w:ilvl w:val="0"/>
          <w:numId w:val="142"/>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fit properly</w:t>
      </w:r>
    </w:p>
    <w:p w:rsidR="00736748" w:rsidRPr="00736748" w:rsidRDefault="00736748" w:rsidP="00CF6D00">
      <w:pPr>
        <w:numPr>
          <w:ilvl w:val="0"/>
          <w:numId w:val="142"/>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not interfere with any medical conditions of the user</w:t>
      </w:r>
    </w:p>
    <w:p w:rsidR="00736748" w:rsidRPr="00736748" w:rsidRDefault="00736748" w:rsidP="00CF6D00">
      <w:pPr>
        <w:numPr>
          <w:ilvl w:val="0"/>
          <w:numId w:val="142"/>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be easy to use</w:t>
      </w:r>
    </w:p>
    <w:p w:rsidR="00736748" w:rsidRPr="00736748" w:rsidRDefault="00736748" w:rsidP="00CF6D00">
      <w:pPr>
        <w:numPr>
          <w:ilvl w:val="0"/>
          <w:numId w:val="142"/>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be comfortable</w:t>
      </w:r>
    </w:p>
    <w:p w:rsidR="00736748" w:rsidRPr="00736748" w:rsidRDefault="00736748" w:rsidP="00CF6D00">
      <w:pPr>
        <w:numPr>
          <w:ilvl w:val="0"/>
          <w:numId w:val="142"/>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comply with relevant Australian Standards</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 xml:space="preserve">Consult with workers when selecting PPE and consider a </w:t>
      </w:r>
      <w:proofErr w:type="spellStart"/>
      <w:r w:rsidRPr="00736748">
        <w:rPr>
          <w:rFonts w:ascii="Arial" w:hAnsi="Arial" w:cs="Arial"/>
          <w:color w:val="17365D" w:themeColor="text2" w:themeShade="BF"/>
        </w:rPr>
        <w:t>persons</w:t>
      </w:r>
      <w:proofErr w:type="spellEnd"/>
      <w:r w:rsidRPr="00736748">
        <w:rPr>
          <w:rFonts w:ascii="Arial" w:hAnsi="Arial" w:cs="Arial"/>
          <w:color w:val="17365D" w:themeColor="text2" w:themeShade="BF"/>
        </w:rPr>
        <w:t xml:space="preserve"> individual characteristic and style preference.</w:t>
      </w:r>
    </w:p>
    <w:p w:rsidR="00736748" w:rsidRPr="00736748" w:rsidRDefault="00736748" w:rsidP="00736748">
      <w:pPr>
        <w:pStyle w:val="Heading3"/>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4.5 Using PPE</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Make sure that:</w:t>
      </w:r>
    </w:p>
    <w:p w:rsidR="00736748" w:rsidRPr="00736748" w:rsidRDefault="00736748" w:rsidP="00CF6D00">
      <w:pPr>
        <w:numPr>
          <w:ilvl w:val="0"/>
          <w:numId w:val="143"/>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PPE is used in accordance with the manufacturers' instructions</w:t>
      </w:r>
    </w:p>
    <w:p w:rsidR="00736748" w:rsidRPr="00736748" w:rsidRDefault="00736748" w:rsidP="00CF6D00">
      <w:pPr>
        <w:numPr>
          <w:ilvl w:val="0"/>
          <w:numId w:val="143"/>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the PPE fits correctly</w:t>
      </w:r>
    </w:p>
    <w:p w:rsidR="00736748" w:rsidRPr="00736748" w:rsidRDefault="00736748" w:rsidP="00CF6D00">
      <w:pPr>
        <w:numPr>
          <w:ilvl w:val="0"/>
          <w:numId w:val="143"/>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individuals are instructed and trained in how to use it</w:t>
      </w:r>
    </w:p>
    <w:p w:rsidR="00736748" w:rsidRPr="00736748" w:rsidRDefault="00736748" w:rsidP="00CF6D00">
      <w:pPr>
        <w:numPr>
          <w:ilvl w:val="0"/>
          <w:numId w:val="143"/>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lastRenderedPageBreak/>
        <w:t>appropriate signs should be displayed to remind employees and students where PPE must be worn</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Training should cover arrangements for the provision, correct use, storage and maintenance of PPE and should be done:</w:t>
      </w:r>
    </w:p>
    <w:p w:rsidR="00736748" w:rsidRPr="00736748" w:rsidRDefault="00736748" w:rsidP="00CF6D00">
      <w:pPr>
        <w:numPr>
          <w:ilvl w:val="0"/>
          <w:numId w:val="144"/>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when new employees and students start work</w:t>
      </w:r>
    </w:p>
    <w:p w:rsidR="00736748" w:rsidRPr="00736748" w:rsidRDefault="00736748" w:rsidP="00CF6D00">
      <w:pPr>
        <w:numPr>
          <w:ilvl w:val="0"/>
          <w:numId w:val="144"/>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when you get new PPE</w:t>
      </w:r>
    </w:p>
    <w:p w:rsidR="00736748" w:rsidRPr="00736748" w:rsidRDefault="00736748" w:rsidP="00CF6D00">
      <w:pPr>
        <w:numPr>
          <w:ilvl w:val="0"/>
          <w:numId w:val="144"/>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To refresh employee's and student's memories from time to time.</w:t>
      </w:r>
    </w:p>
    <w:p w:rsidR="00736748" w:rsidRDefault="00736748" w:rsidP="00665A3E">
      <w:pPr>
        <w:tabs>
          <w:tab w:val="left" w:pos="720"/>
        </w:tabs>
        <w:rPr>
          <w:rFonts w:ascii="Arial" w:hAnsi="Arial" w:cs="Arial"/>
          <w:color w:val="002060"/>
          <w:sz w:val="28"/>
          <w:szCs w:val="28"/>
          <w:lang w:val="en-US"/>
        </w:rPr>
      </w:pPr>
    </w:p>
    <w:p w:rsidR="00665A3E" w:rsidRPr="00736748" w:rsidRDefault="00665A3E" w:rsidP="00665A3E">
      <w:pPr>
        <w:tabs>
          <w:tab w:val="left" w:pos="720"/>
        </w:tabs>
        <w:rPr>
          <w:rFonts w:ascii="Arial" w:hAnsi="Arial" w:cs="Arial"/>
          <w:color w:val="002060"/>
          <w:lang w:val="en-US"/>
        </w:rPr>
      </w:pPr>
      <w:r w:rsidRPr="00736748">
        <w:rPr>
          <w:rFonts w:ascii="Arial" w:hAnsi="Arial" w:cs="Arial"/>
          <w:color w:val="002060"/>
          <w:lang w:val="en-US"/>
        </w:rPr>
        <w:t>Personal protective equipment such and their purpose:</w:t>
      </w:r>
    </w:p>
    <w:p w:rsidR="00665A3E" w:rsidRPr="00736748" w:rsidRDefault="00665A3E" w:rsidP="00665A3E">
      <w:pPr>
        <w:tabs>
          <w:tab w:val="left" w:pos="720"/>
        </w:tabs>
        <w:rPr>
          <w:rFonts w:ascii="Arial" w:hAnsi="Arial" w:cs="Arial"/>
          <w:color w:val="002060"/>
          <w:lang w:val="en-US"/>
        </w:rPr>
      </w:pP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Helmets – Prevent head injury from falling objects</w:t>
      </w: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Goggles – Protect eyes from grinding sparks and debris</w:t>
      </w: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 xml:space="preserve">Steel tip shoe – Protect feet from heavy falling objects </w:t>
      </w: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Overall – Protect from dirt, dust and abrasion</w:t>
      </w: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Gloves – Protect hands and fingers from cuts / abrasion</w:t>
      </w: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Dust mask – Protect respiratory system</w:t>
      </w: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Ear muffs – Protect ears from excessive noise</w:t>
      </w: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Full body harness – Fall arrester</w:t>
      </w: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Luminous vest – Make work more visible.</w:t>
      </w:r>
    </w:p>
    <w:p w:rsidR="00665A3E" w:rsidRPr="00736748" w:rsidRDefault="00665A3E" w:rsidP="00665A3E">
      <w:pPr>
        <w:tabs>
          <w:tab w:val="left" w:pos="720"/>
        </w:tabs>
        <w:ind w:left="1440"/>
        <w:rPr>
          <w:rFonts w:ascii="Arial" w:hAnsi="Arial" w:cs="Arial"/>
          <w:lang w:val="en-US"/>
        </w:rPr>
      </w:pPr>
    </w:p>
    <w:p w:rsidR="00665A3E" w:rsidRPr="004042D8" w:rsidRDefault="00665A3E" w:rsidP="00665A3E">
      <w:pPr>
        <w:tabs>
          <w:tab w:val="left" w:pos="720"/>
        </w:tabs>
        <w:rPr>
          <w:rFonts w:ascii="Arial" w:hAnsi="Arial" w:cs="Arial"/>
          <w:color w:val="FF0000"/>
          <w:sz w:val="28"/>
          <w:szCs w:val="28"/>
          <w:lang w:val="en-US"/>
        </w:rPr>
      </w:pPr>
    </w:p>
    <w:p w:rsidR="00665A3E" w:rsidRPr="004042D8" w:rsidRDefault="00665A3E" w:rsidP="00665A3E">
      <w:pPr>
        <w:tabs>
          <w:tab w:val="left" w:pos="720"/>
        </w:tabs>
        <w:rPr>
          <w:rFonts w:ascii="Arial" w:hAnsi="Arial" w:cs="Arial"/>
          <w:i/>
          <w:color w:val="FF0000"/>
          <w:sz w:val="28"/>
          <w:szCs w:val="28"/>
          <w:lang w:val="en-US"/>
        </w:rPr>
      </w:pPr>
      <w:r w:rsidRPr="004042D8">
        <w:rPr>
          <w:rFonts w:ascii="Arial" w:hAnsi="Arial" w:cs="Arial"/>
          <w:i/>
          <w:color w:val="FF0000"/>
          <w:sz w:val="28"/>
          <w:szCs w:val="28"/>
          <w:lang w:val="en-US"/>
        </w:rPr>
        <w:t>Relevant PPE is essential before any task is initiated!</w:t>
      </w:r>
    </w:p>
    <w:p w:rsidR="00665A3E" w:rsidRPr="00BA5006" w:rsidRDefault="00665A3E" w:rsidP="00665A3E">
      <w:pPr>
        <w:tabs>
          <w:tab w:val="left" w:pos="720"/>
        </w:tabs>
        <w:rPr>
          <w:rFonts w:ascii="Arial" w:hAnsi="Arial" w:cs="Arial"/>
          <w:sz w:val="28"/>
          <w:szCs w:val="28"/>
          <w:lang w:val="en-US"/>
        </w:rPr>
      </w:pPr>
    </w:p>
    <w:p w:rsidR="00665A3E" w:rsidRPr="00BA5006" w:rsidRDefault="00665A3E" w:rsidP="00665A3E">
      <w:pPr>
        <w:tabs>
          <w:tab w:val="left" w:pos="720"/>
        </w:tabs>
        <w:rPr>
          <w:rFonts w:ascii="Arial" w:hAnsi="Arial" w:cs="Arial"/>
          <w:sz w:val="28"/>
          <w:szCs w:val="28"/>
          <w:lang w:val="en-US"/>
        </w:rPr>
      </w:pPr>
    </w:p>
    <w:p w:rsidR="00665A3E" w:rsidRPr="00036CFC" w:rsidRDefault="00665A3E" w:rsidP="00665A3E">
      <w:pPr>
        <w:tabs>
          <w:tab w:val="left" w:pos="720"/>
        </w:tabs>
        <w:rPr>
          <w:rFonts w:ascii="Arial" w:hAnsi="Arial" w:cs="Arial"/>
          <w:color w:val="002060"/>
          <w:sz w:val="28"/>
          <w:szCs w:val="28"/>
          <w:lang w:val="en-US"/>
        </w:rPr>
      </w:pPr>
      <w:r w:rsidRPr="00036CFC">
        <w:rPr>
          <w:rFonts w:ascii="Arial" w:hAnsi="Arial" w:cs="Arial"/>
          <w:color w:val="002060"/>
          <w:sz w:val="28"/>
          <w:szCs w:val="28"/>
          <w:lang w:val="en-US"/>
        </w:rPr>
        <w:t>Please refer to PPE records – Reference number SEA014 PPE</w:t>
      </w:r>
    </w:p>
    <w:p w:rsidR="00A6467F" w:rsidRDefault="00A6467F" w:rsidP="0058101F"/>
    <w:p w:rsidR="00A6467F" w:rsidRDefault="00A6467F" w:rsidP="0058101F"/>
    <w:p w:rsidR="00A6467F" w:rsidRDefault="00A6467F" w:rsidP="0058101F"/>
    <w:p w:rsidR="00A6467F" w:rsidRDefault="00A6467F" w:rsidP="0058101F"/>
    <w:p w:rsidR="00A6467F" w:rsidRDefault="00A6467F" w:rsidP="0058101F"/>
    <w:p w:rsidR="00A6467F" w:rsidRDefault="00A6467F" w:rsidP="0058101F">
      <w:pPr>
        <w:sectPr w:rsidR="00A6467F">
          <w:headerReference w:type="default" r:id="rId21"/>
          <w:footerReference w:type="default" r:id="rId22"/>
          <w:type w:val="continuous"/>
          <w:pgSz w:w="12240" w:h="15840"/>
          <w:pgMar w:top="1440" w:right="1800" w:bottom="1440" w:left="1800" w:header="720" w:footer="720" w:gutter="0"/>
          <w:cols w:space="720"/>
          <w:docGrid w:linePitch="360"/>
        </w:sectPr>
      </w:pPr>
    </w:p>
    <w:p w:rsidR="00665A3E" w:rsidRPr="004042D8" w:rsidRDefault="00665A3E" w:rsidP="00665A3E">
      <w:pPr>
        <w:tabs>
          <w:tab w:val="left" w:pos="720"/>
        </w:tabs>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lastRenderedPageBreak/>
        <w:t>INDUCTION</w:t>
      </w:r>
    </w:p>
    <w:p w:rsidR="00665A3E" w:rsidRDefault="00665A3E" w:rsidP="00665A3E">
      <w:pPr>
        <w:tabs>
          <w:tab w:val="left" w:pos="720"/>
        </w:tabs>
        <w:jc w:val="center"/>
        <w:rPr>
          <w:rFonts w:ascii="Arial" w:hAnsi="Arial" w:cs="Arial"/>
          <w:b/>
          <w:sz w:val="40"/>
          <w:szCs w:val="40"/>
          <w:u w:val="single"/>
          <w:lang w:val="en-US"/>
        </w:rPr>
      </w:pPr>
    </w:p>
    <w:p w:rsidR="00665A3E" w:rsidRPr="00036CFC" w:rsidRDefault="00665A3E" w:rsidP="00665A3E">
      <w:pPr>
        <w:autoSpaceDE w:val="0"/>
        <w:autoSpaceDN w:val="0"/>
        <w:adjustRightInd w:val="0"/>
        <w:rPr>
          <w:rFonts w:ascii="Arial" w:eastAsia="Calibri" w:hAnsi="Arial" w:cs="Arial"/>
          <w:color w:val="002060"/>
          <w:lang w:val="en-US" w:eastAsia="en-ZA"/>
        </w:rPr>
      </w:pPr>
      <w:r w:rsidRPr="00036CFC">
        <w:rPr>
          <w:rFonts w:ascii="Arial" w:eastAsia="Calibri" w:hAnsi="Arial" w:cs="Arial"/>
          <w:color w:val="002060"/>
          <w:lang w:val="en-US" w:eastAsia="en-ZA"/>
        </w:rPr>
        <w:t xml:space="preserve">Induction is a very important part of the employment process, and one that can easily get overlooked in a small, busy organization where everyone is working at full capacity. It is worth getting your induction procedures organized – preferably in discussion with the rest of your staff – so that when you get a new member of staff you do not have to rush around on their first day thinking about what to do with them. </w:t>
      </w:r>
    </w:p>
    <w:p w:rsidR="00665A3E" w:rsidRPr="00036CFC" w:rsidRDefault="00665A3E" w:rsidP="00665A3E">
      <w:pPr>
        <w:tabs>
          <w:tab w:val="left" w:pos="720"/>
        </w:tabs>
        <w:rPr>
          <w:rFonts w:ascii="Arial" w:hAnsi="Arial" w:cs="Arial"/>
          <w:color w:val="002060"/>
          <w:sz w:val="28"/>
          <w:szCs w:val="28"/>
          <w:lang w:val="en-US"/>
        </w:rPr>
      </w:pPr>
    </w:p>
    <w:p w:rsidR="00665A3E" w:rsidRPr="00036CFC" w:rsidRDefault="00665A3E" w:rsidP="00665A3E">
      <w:pPr>
        <w:tabs>
          <w:tab w:val="left" w:pos="720"/>
        </w:tabs>
        <w:rPr>
          <w:rFonts w:ascii="Arial" w:hAnsi="Arial" w:cs="Arial"/>
          <w:color w:val="002060"/>
          <w:sz w:val="28"/>
          <w:szCs w:val="28"/>
          <w:lang w:val="en-US"/>
        </w:rPr>
      </w:pPr>
      <w:r w:rsidRPr="00036CFC">
        <w:rPr>
          <w:rFonts w:ascii="Arial" w:hAnsi="Arial" w:cs="Arial"/>
          <w:color w:val="002060"/>
          <w:sz w:val="28"/>
          <w:szCs w:val="28"/>
          <w:lang w:val="en-US"/>
        </w:rPr>
        <w:t>All new staff and casual employees must be inducted before attempting any task.</w:t>
      </w:r>
    </w:p>
    <w:p w:rsidR="00665A3E" w:rsidRPr="00036CFC" w:rsidRDefault="00665A3E" w:rsidP="00665A3E">
      <w:pPr>
        <w:tabs>
          <w:tab w:val="left" w:pos="720"/>
        </w:tabs>
        <w:rPr>
          <w:rFonts w:ascii="Arial" w:hAnsi="Arial" w:cs="Arial"/>
          <w:color w:val="002060"/>
          <w:sz w:val="28"/>
          <w:szCs w:val="28"/>
          <w:lang w:val="en-US"/>
        </w:rPr>
      </w:pPr>
    </w:p>
    <w:p w:rsidR="00665A3E" w:rsidRPr="00036CFC" w:rsidRDefault="00665A3E" w:rsidP="00665A3E">
      <w:pPr>
        <w:numPr>
          <w:ilvl w:val="0"/>
          <w:numId w:val="16"/>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Educate new person about all the risks and precautions</w:t>
      </w:r>
    </w:p>
    <w:p w:rsidR="00665A3E" w:rsidRPr="00036CFC" w:rsidRDefault="00665A3E" w:rsidP="00665A3E">
      <w:pPr>
        <w:numPr>
          <w:ilvl w:val="0"/>
          <w:numId w:val="16"/>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Ensure that he understands the induction</w:t>
      </w:r>
    </w:p>
    <w:p w:rsidR="00665A3E" w:rsidRPr="00036CFC" w:rsidRDefault="00665A3E" w:rsidP="00665A3E">
      <w:pPr>
        <w:numPr>
          <w:ilvl w:val="0"/>
          <w:numId w:val="16"/>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 xml:space="preserve">Emphasize the nature of work </w:t>
      </w:r>
    </w:p>
    <w:p w:rsidR="00665A3E" w:rsidRPr="00036CFC" w:rsidRDefault="00665A3E" w:rsidP="00665A3E">
      <w:pPr>
        <w:numPr>
          <w:ilvl w:val="0"/>
          <w:numId w:val="16"/>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Ensure that his attire complies</w:t>
      </w:r>
    </w:p>
    <w:p w:rsidR="00665A3E" w:rsidRPr="00BA5006" w:rsidRDefault="00665A3E" w:rsidP="00665A3E">
      <w:pPr>
        <w:rPr>
          <w:rFonts w:ascii="Arial" w:hAnsi="Arial" w:cs="Arial"/>
          <w:szCs w:val="28"/>
        </w:rPr>
      </w:pPr>
    </w:p>
    <w:p w:rsidR="00665A3E" w:rsidRPr="004042D8" w:rsidRDefault="00665A3E" w:rsidP="00665A3E">
      <w:pPr>
        <w:autoSpaceDE w:val="0"/>
        <w:autoSpaceDN w:val="0"/>
        <w:adjustRightInd w:val="0"/>
        <w:rPr>
          <w:rFonts w:ascii="Arial,Bold" w:hAnsi="Arial,Bold" w:cs="Arial,Bold"/>
          <w:b/>
          <w:bCs/>
          <w:color w:val="FF0000"/>
        </w:rPr>
      </w:pPr>
      <w:r w:rsidRPr="004042D8">
        <w:rPr>
          <w:rFonts w:ascii="Arial,Bold" w:hAnsi="Arial,Bold" w:cs="Arial,Bold"/>
          <w:b/>
          <w:bCs/>
          <w:color w:val="FF0000"/>
        </w:rPr>
        <w:t>THE FIRST DAY</w:t>
      </w:r>
    </w:p>
    <w:p w:rsidR="00665A3E" w:rsidRDefault="00665A3E" w:rsidP="00665A3E">
      <w:pPr>
        <w:autoSpaceDE w:val="0"/>
        <w:autoSpaceDN w:val="0"/>
        <w:adjustRightInd w:val="0"/>
        <w:rPr>
          <w:rFonts w:ascii="Arial,Bold" w:hAnsi="Arial,Bold" w:cs="Arial,Bold"/>
          <w:b/>
          <w:bCs/>
        </w:rPr>
      </w:pPr>
    </w:p>
    <w:p w:rsidR="00665A3E" w:rsidRPr="00036CFC" w:rsidRDefault="00665A3E" w:rsidP="00665A3E">
      <w:pPr>
        <w:autoSpaceDE w:val="0"/>
        <w:autoSpaceDN w:val="0"/>
        <w:adjustRightInd w:val="0"/>
        <w:rPr>
          <w:rFonts w:ascii="Arial" w:hAnsi="Arial" w:cs="Arial"/>
          <w:color w:val="002060"/>
        </w:rPr>
      </w:pPr>
      <w:r w:rsidRPr="00036CFC">
        <w:rPr>
          <w:rFonts w:ascii="Arial" w:hAnsi="Arial" w:cs="Arial"/>
          <w:color w:val="002060"/>
        </w:rPr>
        <w:t xml:space="preserve">The single most important aspect of the first day is making time for the new recruit. There is nothing more disappointing and disheartening than sitting for hours waiting for someone to come and show you what to do, or give you information you need. Getting off on the wrong foot can colour that an employee’s impression of the business forever. Indeed, you may lose the person you have spent so much time and money getting – so it’s worth getting it right! What makes a huge difference is having a planned induction programme. </w:t>
      </w:r>
    </w:p>
    <w:p w:rsidR="00665A3E" w:rsidRPr="00036CFC" w:rsidRDefault="00665A3E" w:rsidP="00665A3E">
      <w:pPr>
        <w:autoSpaceDE w:val="0"/>
        <w:autoSpaceDN w:val="0"/>
        <w:adjustRightInd w:val="0"/>
        <w:rPr>
          <w:rFonts w:ascii="Arial" w:hAnsi="Arial" w:cs="Arial"/>
          <w:color w:val="002060"/>
        </w:rPr>
      </w:pPr>
    </w:p>
    <w:p w:rsidR="00665A3E" w:rsidRPr="00036CFC" w:rsidRDefault="00665A3E" w:rsidP="00665A3E">
      <w:pPr>
        <w:autoSpaceDE w:val="0"/>
        <w:autoSpaceDN w:val="0"/>
        <w:adjustRightInd w:val="0"/>
        <w:rPr>
          <w:rFonts w:ascii="Arial" w:hAnsi="Arial" w:cs="Arial"/>
          <w:color w:val="002060"/>
        </w:rPr>
      </w:pPr>
      <w:r w:rsidRPr="00036CFC">
        <w:rPr>
          <w:rFonts w:ascii="Arial" w:hAnsi="Arial" w:cs="Arial"/>
          <w:color w:val="002060"/>
        </w:rPr>
        <w:t>This might cover a period of two days, two weeks, or two months, depending on the nature of the job and the size of the business, but at the end of</w:t>
      </w:r>
      <w:r>
        <w:rPr>
          <w:rFonts w:ascii="Arial" w:hAnsi="Arial" w:cs="Arial"/>
          <w:color w:val="002060"/>
        </w:rPr>
        <w:t xml:space="preserve"> a good induction process, </w:t>
      </w:r>
      <w:r w:rsidRPr="00036CFC">
        <w:rPr>
          <w:rFonts w:ascii="Arial" w:hAnsi="Arial" w:cs="Arial"/>
          <w:color w:val="002060"/>
        </w:rPr>
        <w:t>new employee</w:t>
      </w:r>
      <w:r>
        <w:rPr>
          <w:rFonts w:ascii="Arial" w:hAnsi="Arial" w:cs="Arial"/>
          <w:color w:val="002060"/>
        </w:rPr>
        <w:t>s</w:t>
      </w:r>
      <w:r w:rsidRPr="00036CFC">
        <w:rPr>
          <w:rFonts w:ascii="Arial" w:hAnsi="Arial" w:cs="Arial"/>
          <w:color w:val="002060"/>
        </w:rPr>
        <w:t xml:space="preserve"> should be thoroughly conversant with the operating procedures of the company, and have all the basic knowledge required to do their job. They may not yet be competent to work completely unsupervised, but they should feel comfortable with what they are required to do and know where to get help if they need it. They should also understand your business objectives, and what you are trying to achieve. If you have the opportunity, use a “buddy” system where another employee is “assigned” to look after the new person – it can help both employees to develop confidence!</w:t>
      </w:r>
    </w:p>
    <w:p w:rsidR="00665A3E" w:rsidRPr="00036CFC" w:rsidRDefault="00665A3E" w:rsidP="00665A3E">
      <w:pPr>
        <w:autoSpaceDE w:val="0"/>
        <w:autoSpaceDN w:val="0"/>
        <w:adjustRightInd w:val="0"/>
        <w:rPr>
          <w:rFonts w:ascii="Arial" w:hAnsi="Arial" w:cs="Arial"/>
          <w:color w:val="002060"/>
        </w:rPr>
      </w:pPr>
    </w:p>
    <w:p w:rsidR="00665A3E" w:rsidRPr="00036CFC" w:rsidRDefault="00665A3E" w:rsidP="00665A3E">
      <w:pPr>
        <w:autoSpaceDE w:val="0"/>
        <w:autoSpaceDN w:val="0"/>
        <w:adjustRightInd w:val="0"/>
        <w:rPr>
          <w:rFonts w:ascii="Arial" w:hAnsi="Arial" w:cs="Arial"/>
          <w:color w:val="002060"/>
        </w:rPr>
      </w:pPr>
      <w:r w:rsidRPr="00036CFC">
        <w:rPr>
          <w:rFonts w:ascii="Arial" w:hAnsi="Arial" w:cs="Arial"/>
          <w:color w:val="002060"/>
        </w:rPr>
        <w:t>It is important to consider the length of the induction process. Again, if you think back to your first day in a new job, you’ll probably remember feeling overwhelmed by the amount of information to take in and getting home exhausted and confused! It’s better to break information into bite-sized piec</w:t>
      </w:r>
      <w:r>
        <w:rPr>
          <w:rFonts w:ascii="Arial" w:hAnsi="Arial" w:cs="Arial"/>
          <w:color w:val="002060"/>
        </w:rPr>
        <w:t>es, and mix it with activity.</w:t>
      </w:r>
    </w:p>
    <w:p w:rsidR="007F0D2F" w:rsidRPr="00BA5006" w:rsidRDefault="007F0D2F" w:rsidP="006419D1">
      <w:pPr>
        <w:rPr>
          <w:rFonts w:ascii="Arial" w:hAnsi="Arial" w:cs="Arial"/>
          <w:szCs w:val="28"/>
        </w:rPr>
      </w:pPr>
    </w:p>
    <w:p w:rsidR="007F0D2F" w:rsidRPr="00BA5006" w:rsidRDefault="007F0D2F" w:rsidP="006419D1">
      <w:pPr>
        <w:rPr>
          <w:rFonts w:ascii="Arial" w:hAnsi="Arial" w:cs="Arial"/>
          <w:szCs w:val="28"/>
        </w:rPr>
      </w:pPr>
    </w:p>
    <w:p w:rsidR="007F0D2F" w:rsidRPr="00BA5006" w:rsidRDefault="007F0D2F" w:rsidP="006419D1">
      <w:pPr>
        <w:rPr>
          <w:rFonts w:ascii="Arial" w:hAnsi="Arial" w:cs="Arial"/>
          <w:szCs w:val="28"/>
        </w:rPr>
      </w:pPr>
    </w:p>
    <w:p w:rsidR="007F0D2F" w:rsidRPr="00BA5006" w:rsidRDefault="007F0D2F" w:rsidP="006419D1">
      <w:pPr>
        <w:rPr>
          <w:rFonts w:ascii="Arial" w:hAnsi="Arial" w:cs="Arial"/>
          <w:szCs w:val="28"/>
        </w:rPr>
      </w:pPr>
    </w:p>
    <w:p w:rsidR="008C3AF5" w:rsidRPr="00BA5006" w:rsidRDefault="008C3AF5" w:rsidP="00665A3E">
      <w:pPr>
        <w:tabs>
          <w:tab w:val="left" w:pos="3900"/>
        </w:tabs>
        <w:spacing w:line="360" w:lineRule="auto"/>
        <w:rPr>
          <w:rFonts w:ascii="Arial" w:hAnsi="Arial" w:cs="Arial"/>
          <w:bCs/>
          <w:sz w:val="20"/>
          <w:szCs w:val="20"/>
        </w:rPr>
      </w:pPr>
    </w:p>
    <w:p w:rsidR="008C3AF5" w:rsidRPr="004042D8" w:rsidRDefault="008C3AF5" w:rsidP="008C3AF5">
      <w:pPr>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lastRenderedPageBreak/>
        <w:t>EMERGENCY RESPONSE PLAN</w:t>
      </w:r>
    </w:p>
    <w:p w:rsidR="008C3AF5" w:rsidRPr="00BA5006" w:rsidRDefault="008C3AF5" w:rsidP="008C3AF5">
      <w:pPr>
        <w:rPr>
          <w:rFonts w:ascii="Arial" w:hAnsi="Arial" w:cs="Arial"/>
          <w:sz w:val="28"/>
          <w:szCs w:val="28"/>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The Emergency Response Plan involves the following process:</w:t>
      </w:r>
      <w:r w:rsidRPr="00036CFC">
        <w:rPr>
          <w:rFonts w:ascii="Arial" w:hAnsi="Arial" w:cs="Arial"/>
          <w:color w:val="002060"/>
          <w:lang w:val="en-US"/>
        </w:rPr>
        <w:tab/>
      </w:r>
      <w:r w:rsidRPr="00036CFC">
        <w:rPr>
          <w:rFonts w:ascii="Arial" w:hAnsi="Arial" w:cs="Arial"/>
          <w:color w:val="002060"/>
          <w:lang w:val="en-US"/>
        </w:rPr>
        <w:tab/>
      </w:r>
    </w:p>
    <w:p w:rsidR="008C3AF5" w:rsidRPr="009B23C1" w:rsidRDefault="008C3AF5" w:rsidP="009B23C1">
      <w:pPr>
        <w:numPr>
          <w:ilvl w:val="0"/>
          <w:numId w:val="1"/>
        </w:numPr>
        <w:tabs>
          <w:tab w:val="clear" w:pos="1080"/>
          <w:tab w:val="num" w:pos="720"/>
        </w:tabs>
        <w:ind w:left="720" w:hanging="294"/>
        <w:rPr>
          <w:rFonts w:ascii="Arial" w:hAnsi="Arial" w:cs="Arial"/>
          <w:color w:val="002060"/>
          <w:lang w:val="en-US"/>
        </w:rPr>
      </w:pPr>
      <w:r w:rsidRPr="009B23C1">
        <w:rPr>
          <w:rFonts w:ascii="Arial" w:hAnsi="Arial" w:cs="Arial"/>
          <w:color w:val="002060"/>
          <w:lang w:val="en-US"/>
        </w:rPr>
        <w:t>Retailer to conduct a risk assessment of the service station to establish the likelihood of any identified risks occurring.</w:t>
      </w:r>
    </w:p>
    <w:p w:rsidR="008C3AF5" w:rsidRPr="00036CFC" w:rsidRDefault="008C3AF5" w:rsidP="008C3AF5">
      <w:pPr>
        <w:rPr>
          <w:rFonts w:ascii="Arial" w:hAnsi="Arial" w:cs="Arial"/>
          <w:color w:val="002060"/>
          <w:lang w:val="en-US"/>
        </w:rPr>
      </w:pPr>
    </w:p>
    <w:p w:rsidR="008C3AF5" w:rsidRPr="00036CFC" w:rsidRDefault="008C3AF5" w:rsidP="008C3AF5">
      <w:pPr>
        <w:numPr>
          <w:ilvl w:val="0"/>
          <w:numId w:val="2"/>
        </w:numPr>
        <w:tabs>
          <w:tab w:val="clear" w:pos="1440"/>
          <w:tab w:val="num" w:pos="360"/>
        </w:tabs>
        <w:ind w:left="360"/>
        <w:rPr>
          <w:rFonts w:ascii="Arial" w:hAnsi="Arial" w:cs="Arial"/>
          <w:color w:val="002060"/>
          <w:lang w:val="en-US"/>
        </w:rPr>
      </w:pPr>
      <w:r w:rsidRPr="00036CFC">
        <w:rPr>
          <w:rFonts w:ascii="Arial" w:hAnsi="Arial" w:cs="Arial"/>
          <w:color w:val="002060"/>
          <w:lang w:val="en-US"/>
        </w:rPr>
        <w:t>The following are typical risks that could be identified at every service station:</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Fire</w:t>
      </w:r>
    </w:p>
    <w:p w:rsidR="008C3AF5" w:rsidRPr="00036CFC" w:rsidRDefault="008C3AF5" w:rsidP="008C3AF5">
      <w:pPr>
        <w:numPr>
          <w:ilvl w:val="1"/>
          <w:numId w:val="2"/>
        </w:numPr>
        <w:tabs>
          <w:tab w:val="clear" w:pos="1440"/>
          <w:tab w:val="num" w:pos="1080"/>
        </w:tabs>
        <w:ind w:left="1080"/>
        <w:rPr>
          <w:rFonts w:ascii="Arial" w:hAnsi="Arial" w:cs="Arial"/>
          <w:color w:val="002060"/>
          <w:lang w:val="en-US"/>
        </w:rPr>
      </w:pPr>
      <w:r w:rsidRPr="00036CFC">
        <w:rPr>
          <w:rFonts w:ascii="Arial" w:hAnsi="Arial" w:cs="Arial"/>
          <w:color w:val="002060"/>
          <w:lang w:val="en-US"/>
        </w:rPr>
        <w:t>Physical injury (</w:t>
      </w:r>
      <w:proofErr w:type="spellStart"/>
      <w:r w:rsidRPr="00036CFC">
        <w:rPr>
          <w:rFonts w:ascii="Arial" w:hAnsi="Arial" w:cs="Arial"/>
          <w:color w:val="002060"/>
          <w:lang w:val="en-US"/>
        </w:rPr>
        <w:t>gun shot</w:t>
      </w:r>
      <w:proofErr w:type="spellEnd"/>
      <w:r w:rsidRPr="00036CFC">
        <w:rPr>
          <w:rFonts w:ascii="Arial" w:hAnsi="Arial" w:cs="Arial"/>
          <w:color w:val="002060"/>
          <w:lang w:val="en-US"/>
        </w:rPr>
        <w:t xml:space="preserve"> wounds, broken limbs, lacerations, burns, electrical shocks, etc)</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Medical emergencies (heart attacks, loss of consciousness etc)</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 xml:space="preserve">Riot / Demonstration </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Fuel spillage</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 xml:space="preserve">Robbery </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Bomb threats</w:t>
      </w:r>
    </w:p>
    <w:p w:rsidR="008C3AF5" w:rsidRPr="00036CFC" w:rsidRDefault="008C3AF5" w:rsidP="008C3AF5">
      <w:pPr>
        <w:tabs>
          <w:tab w:val="left" w:pos="1080"/>
        </w:tabs>
        <w:rPr>
          <w:rFonts w:ascii="Arial" w:hAnsi="Arial" w:cs="Arial"/>
          <w:color w:val="002060"/>
          <w:lang w:val="en-US"/>
        </w:rPr>
      </w:pPr>
    </w:p>
    <w:p w:rsidR="008C3AF5" w:rsidRPr="00036CFC" w:rsidRDefault="008C3AF5" w:rsidP="008C3AF5">
      <w:pPr>
        <w:numPr>
          <w:ilvl w:val="0"/>
          <w:numId w:val="2"/>
        </w:numPr>
        <w:tabs>
          <w:tab w:val="left" w:pos="360"/>
        </w:tabs>
        <w:ind w:hanging="1440"/>
        <w:rPr>
          <w:rFonts w:ascii="Arial" w:hAnsi="Arial" w:cs="Arial"/>
          <w:color w:val="002060"/>
          <w:lang w:val="en-US"/>
        </w:rPr>
      </w:pPr>
      <w:r w:rsidRPr="00036CFC">
        <w:rPr>
          <w:rFonts w:ascii="Arial" w:hAnsi="Arial" w:cs="Arial"/>
          <w:color w:val="002060"/>
          <w:lang w:val="en-US"/>
        </w:rPr>
        <w:t>Less common risks identified at some sites could involve the following:</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 xml:space="preserve">Existence of buildings (commercial, residential, etc) above the site </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Existence of basements, shops, storerooms, etc below the site</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Flood (proximity to rivers and the coast)</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Landslides</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Insect/ snake bites</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Threat of wild animals</w:t>
      </w:r>
    </w:p>
    <w:p w:rsidR="008C3AF5" w:rsidRPr="00036CFC" w:rsidRDefault="008C3AF5" w:rsidP="008C3AF5">
      <w:pPr>
        <w:tabs>
          <w:tab w:val="left" w:pos="360"/>
        </w:tabs>
        <w:ind w:left="720"/>
        <w:rPr>
          <w:rFonts w:ascii="Arial" w:hAnsi="Arial" w:cs="Arial"/>
          <w:color w:val="002060"/>
          <w:lang w:val="en-US"/>
        </w:rPr>
      </w:pPr>
    </w:p>
    <w:p w:rsidR="008C3AF5" w:rsidRPr="00036CFC" w:rsidRDefault="008C3AF5" w:rsidP="008C3AF5">
      <w:pPr>
        <w:numPr>
          <w:ilvl w:val="0"/>
          <w:numId w:val="1"/>
        </w:numPr>
        <w:tabs>
          <w:tab w:val="clear" w:pos="1080"/>
          <w:tab w:val="left" w:pos="360"/>
          <w:tab w:val="num" w:pos="720"/>
        </w:tabs>
        <w:ind w:left="720"/>
        <w:rPr>
          <w:rFonts w:ascii="Arial" w:hAnsi="Arial" w:cs="Arial"/>
          <w:color w:val="002060"/>
          <w:lang w:val="en-US"/>
        </w:rPr>
      </w:pPr>
      <w:r w:rsidRPr="00036CFC">
        <w:rPr>
          <w:rFonts w:ascii="Arial" w:hAnsi="Arial" w:cs="Arial"/>
          <w:color w:val="002060"/>
          <w:lang w:val="en-US"/>
        </w:rPr>
        <w:t>Field force member and the retailer devise an Emergency Response Plan to deal with each identified risk once it has occurred in order to minimize its impact and to prevent it from escalating.</w:t>
      </w:r>
    </w:p>
    <w:p w:rsidR="008C3AF5" w:rsidRPr="00036CFC" w:rsidRDefault="008C3AF5" w:rsidP="008C3AF5">
      <w:pPr>
        <w:rPr>
          <w:rFonts w:ascii="Arial" w:hAnsi="Arial" w:cs="Arial"/>
          <w:color w:val="002060"/>
          <w:lang w:val="en-US"/>
        </w:rPr>
      </w:pPr>
    </w:p>
    <w:p w:rsidR="008C3AF5" w:rsidRPr="00036CFC" w:rsidRDefault="008C3AF5" w:rsidP="008C3AF5">
      <w:pPr>
        <w:numPr>
          <w:ilvl w:val="0"/>
          <w:numId w:val="1"/>
        </w:numPr>
        <w:tabs>
          <w:tab w:val="clear" w:pos="1080"/>
          <w:tab w:val="num" w:pos="720"/>
        </w:tabs>
        <w:ind w:hanging="720"/>
        <w:rPr>
          <w:rFonts w:ascii="Arial" w:hAnsi="Arial" w:cs="Arial"/>
          <w:color w:val="002060"/>
          <w:lang w:val="en-US"/>
        </w:rPr>
      </w:pPr>
      <w:r w:rsidRPr="00036CFC">
        <w:rPr>
          <w:rFonts w:ascii="Arial" w:hAnsi="Arial" w:cs="Arial"/>
          <w:color w:val="002060"/>
          <w:lang w:val="en-US"/>
        </w:rPr>
        <w:t>Test the Emergency Response Plan once a year.</w:t>
      </w:r>
    </w:p>
    <w:p w:rsidR="008C3AF5" w:rsidRPr="00036CFC" w:rsidRDefault="008C3AF5" w:rsidP="008C3AF5">
      <w:pPr>
        <w:rPr>
          <w:rFonts w:ascii="Arial" w:hAnsi="Arial" w:cs="Arial"/>
          <w:color w:val="002060"/>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It is incumbent on each site’s manager to assess the particular risk that could occur and devise a plan to deal with each one.</w:t>
      </w:r>
    </w:p>
    <w:p w:rsidR="008C3AF5" w:rsidRPr="00036CFC" w:rsidRDefault="008C3AF5" w:rsidP="008C3AF5">
      <w:pPr>
        <w:rPr>
          <w:rFonts w:ascii="Arial" w:hAnsi="Arial" w:cs="Arial"/>
          <w:color w:val="002060"/>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It is suggested that the above scenarios are documented in a special file entitled “Emergency Response Plan” and filed in a safe place.</w:t>
      </w:r>
    </w:p>
    <w:p w:rsidR="008C3AF5" w:rsidRPr="00036CFC" w:rsidRDefault="008C3AF5" w:rsidP="008C3AF5">
      <w:pPr>
        <w:rPr>
          <w:rFonts w:ascii="Arial" w:hAnsi="Arial" w:cs="Arial"/>
          <w:color w:val="002060"/>
          <w:lang w:val="en-US"/>
        </w:rPr>
      </w:pPr>
    </w:p>
    <w:p w:rsidR="008C3AF5" w:rsidRDefault="008C3AF5" w:rsidP="008C3AF5">
      <w:pPr>
        <w:rPr>
          <w:rFonts w:ascii="Arial" w:hAnsi="Arial" w:cs="Arial"/>
          <w:color w:val="002060"/>
          <w:lang w:val="en-US"/>
        </w:rPr>
      </w:pPr>
      <w:r w:rsidRPr="00036CFC">
        <w:rPr>
          <w:rFonts w:ascii="Arial" w:hAnsi="Arial" w:cs="Arial"/>
          <w:color w:val="002060"/>
          <w:lang w:val="en-US"/>
        </w:rPr>
        <w:t xml:space="preserve">Fire Emergency Response Plan </w:t>
      </w:r>
    </w:p>
    <w:p w:rsidR="009B23C1" w:rsidRPr="009B23C1" w:rsidRDefault="009B23C1" w:rsidP="00CF6D00">
      <w:pPr>
        <w:pStyle w:val="ListParagraph"/>
        <w:numPr>
          <w:ilvl w:val="0"/>
          <w:numId w:val="134"/>
        </w:numPr>
        <w:rPr>
          <w:rFonts w:ascii="Arial" w:hAnsi="Arial" w:cs="Arial"/>
          <w:color w:val="002060"/>
          <w:lang w:val="en-US"/>
        </w:rPr>
      </w:pPr>
      <w:r>
        <w:rPr>
          <w:rFonts w:ascii="Arial" w:hAnsi="Arial" w:cs="Arial"/>
          <w:color w:val="002060"/>
          <w:lang w:val="en-US"/>
        </w:rPr>
        <w:t>Sound the alarm</w:t>
      </w:r>
    </w:p>
    <w:p w:rsidR="008C3AF5" w:rsidRPr="00036CFC" w:rsidRDefault="008C3AF5" w:rsidP="008C3AF5">
      <w:pPr>
        <w:numPr>
          <w:ilvl w:val="1"/>
          <w:numId w:val="3"/>
        </w:numPr>
        <w:tabs>
          <w:tab w:val="clear" w:pos="1440"/>
          <w:tab w:val="num" w:pos="720"/>
        </w:tabs>
        <w:ind w:hanging="1080"/>
        <w:rPr>
          <w:rFonts w:ascii="Arial" w:hAnsi="Arial" w:cs="Arial"/>
          <w:color w:val="002060"/>
          <w:lang w:val="en-US"/>
        </w:rPr>
      </w:pPr>
      <w:r w:rsidRPr="00036CFC">
        <w:rPr>
          <w:rFonts w:ascii="Arial" w:hAnsi="Arial" w:cs="Arial"/>
          <w:color w:val="002060"/>
          <w:lang w:val="en-US"/>
        </w:rPr>
        <w:t>Switch off all pumps-use the emergency switch</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Attempt to extinguish the blaze as soon as possible if it is not already too large</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Use the fire extinguishers and sand for petrol fires</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Use the fire-hose for fires in the building (don’t use water on electrical or petrol fires)</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Evacuate the entire building</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Summon the fire brigade as soon as possible if the blaze cannot be immediately extinguished</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Keep onlookers away from the site</w:t>
      </w:r>
    </w:p>
    <w:p w:rsidR="004042D8" w:rsidRPr="009B23C1"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Report incident to Shell field force member as soon as possible</w:t>
      </w:r>
    </w:p>
    <w:p w:rsidR="008C3AF5" w:rsidRPr="004042D8" w:rsidRDefault="008C3AF5" w:rsidP="008C3AF5">
      <w:pPr>
        <w:rPr>
          <w:rFonts w:ascii="Arial" w:hAnsi="Arial" w:cs="Arial"/>
          <w:b/>
          <w:color w:val="FF0000"/>
          <w:u w:val="single"/>
          <w:lang w:val="en-US"/>
        </w:rPr>
      </w:pPr>
      <w:r w:rsidRPr="004042D8">
        <w:rPr>
          <w:rFonts w:ascii="Arial" w:hAnsi="Arial" w:cs="Arial"/>
          <w:b/>
          <w:color w:val="FF0000"/>
          <w:u w:val="single"/>
          <w:lang w:val="en-US"/>
        </w:rPr>
        <w:lastRenderedPageBreak/>
        <w:t>PRODUCT SPILLS AND LEAKS</w:t>
      </w:r>
    </w:p>
    <w:p w:rsidR="008C3AF5" w:rsidRPr="00413F57" w:rsidRDefault="008C3AF5" w:rsidP="008C3AF5">
      <w:pPr>
        <w:rPr>
          <w:rFonts w:ascii="Arial" w:hAnsi="Arial" w:cs="Arial"/>
          <w:b/>
          <w:u w:val="single"/>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If there is a large spill, the following should be done:</w:t>
      </w:r>
    </w:p>
    <w:p w:rsidR="008C3AF5" w:rsidRPr="00036CFC" w:rsidRDefault="008C3AF5" w:rsidP="008C3AF5">
      <w:pPr>
        <w:numPr>
          <w:ilvl w:val="0"/>
          <w:numId w:val="4"/>
        </w:numPr>
        <w:tabs>
          <w:tab w:val="clear" w:pos="1515"/>
          <w:tab w:val="num" w:pos="360"/>
        </w:tabs>
        <w:ind w:left="360" w:firstLine="0"/>
        <w:rPr>
          <w:rFonts w:ascii="Arial" w:hAnsi="Arial" w:cs="Arial"/>
          <w:b/>
          <w:color w:val="002060"/>
          <w:u w:val="single"/>
          <w:lang w:val="en-US"/>
        </w:rPr>
      </w:pPr>
      <w:r w:rsidRPr="00036CFC">
        <w:rPr>
          <w:rFonts w:ascii="Arial" w:hAnsi="Arial" w:cs="Arial"/>
          <w:color w:val="002060"/>
          <w:lang w:val="en-US"/>
        </w:rPr>
        <w:t>Switch off all the pumps-use the emergency switch</w:t>
      </w:r>
    </w:p>
    <w:p w:rsidR="008C3AF5" w:rsidRPr="00036CFC" w:rsidRDefault="008C3AF5" w:rsidP="008C3AF5">
      <w:pPr>
        <w:numPr>
          <w:ilvl w:val="0"/>
          <w:numId w:val="4"/>
        </w:numPr>
        <w:tabs>
          <w:tab w:val="clear" w:pos="1515"/>
          <w:tab w:val="num" w:pos="360"/>
        </w:tabs>
        <w:ind w:left="360" w:firstLine="0"/>
        <w:rPr>
          <w:rFonts w:ascii="Arial" w:hAnsi="Arial" w:cs="Arial"/>
          <w:b/>
          <w:color w:val="002060"/>
          <w:u w:val="single"/>
          <w:lang w:val="en-US"/>
        </w:rPr>
      </w:pPr>
      <w:r w:rsidRPr="00036CFC">
        <w:rPr>
          <w:rFonts w:ascii="Arial" w:hAnsi="Arial" w:cs="Arial"/>
          <w:color w:val="002060"/>
          <w:lang w:val="en-US"/>
        </w:rPr>
        <w:t>Ensure there is no smoking, fire or welding in the vicinity</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Do not switch on vehicle engines</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Ask customers to get out of their vehicles</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Keep fire extinguishers approximately 5 meters away, ready for action</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Call the fire brigade and advise Shell</w:t>
      </w:r>
    </w:p>
    <w:p w:rsidR="008C3AF5" w:rsidRPr="00036CFC" w:rsidRDefault="008C3AF5" w:rsidP="008C3AF5">
      <w:pPr>
        <w:numPr>
          <w:ilvl w:val="0"/>
          <w:numId w:val="4"/>
        </w:numPr>
        <w:tabs>
          <w:tab w:val="clear" w:pos="1515"/>
          <w:tab w:val="num" w:pos="720"/>
        </w:tabs>
        <w:ind w:left="720"/>
        <w:rPr>
          <w:rFonts w:ascii="Arial" w:hAnsi="Arial" w:cs="Arial"/>
          <w:color w:val="002060"/>
          <w:lang w:val="en-US"/>
        </w:rPr>
      </w:pPr>
      <w:r w:rsidRPr="00036CFC">
        <w:rPr>
          <w:rFonts w:ascii="Arial" w:hAnsi="Arial" w:cs="Arial"/>
          <w:color w:val="002060"/>
          <w:lang w:val="en-US"/>
        </w:rPr>
        <w:t>Soak up the product spill with sand or sawdust and remove to a safe place</w:t>
      </w:r>
    </w:p>
    <w:p w:rsidR="008C3AF5" w:rsidRPr="00036CFC" w:rsidRDefault="008C3AF5" w:rsidP="008C3AF5">
      <w:pPr>
        <w:numPr>
          <w:ilvl w:val="0"/>
          <w:numId w:val="4"/>
        </w:numPr>
        <w:tabs>
          <w:tab w:val="clear" w:pos="1515"/>
          <w:tab w:val="num" w:pos="720"/>
        </w:tabs>
        <w:ind w:left="720"/>
        <w:rPr>
          <w:rFonts w:ascii="Arial" w:hAnsi="Arial" w:cs="Arial"/>
          <w:color w:val="002060"/>
          <w:lang w:val="en-US"/>
        </w:rPr>
      </w:pPr>
      <w:r w:rsidRPr="00036CFC">
        <w:rPr>
          <w:rFonts w:ascii="Arial" w:hAnsi="Arial" w:cs="Arial"/>
          <w:color w:val="002060"/>
          <w:lang w:val="en-US"/>
        </w:rPr>
        <w:t>Don’t use water as this will spread the product faster and carry it into drains</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Form a dam to prevent the product from reaching a drain</w:t>
      </w:r>
    </w:p>
    <w:p w:rsidR="008C3AF5" w:rsidRPr="00036CFC" w:rsidRDefault="008C3AF5" w:rsidP="008C3AF5">
      <w:pPr>
        <w:rPr>
          <w:rFonts w:ascii="Arial" w:hAnsi="Arial" w:cs="Arial"/>
          <w:color w:val="002060"/>
          <w:lang w:val="en-US"/>
        </w:rPr>
      </w:pPr>
    </w:p>
    <w:p w:rsidR="008C3AF5" w:rsidRPr="004042D8" w:rsidRDefault="008C3AF5" w:rsidP="008C3AF5">
      <w:pPr>
        <w:rPr>
          <w:rFonts w:ascii="Arial" w:hAnsi="Arial" w:cs="Arial"/>
          <w:color w:val="FF0000"/>
          <w:lang w:val="en-US"/>
        </w:rPr>
      </w:pPr>
      <w:r w:rsidRPr="004042D8">
        <w:rPr>
          <w:rFonts w:ascii="Arial" w:hAnsi="Arial" w:cs="Arial"/>
          <w:b/>
          <w:color w:val="FF0000"/>
          <w:u w:val="single"/>
          <w:lang w:val="en-US"/>
        </w:rPr>
        <w:t>PHYSICAL INJURY</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In the event of physical injury the following should be done:</w:t>
      </w:r>
    </w:p>
    <w:p w:rsidR="008C3AF5" w:rsidRPr="00036CFC" w:rsidRDefault="008C3AF5" w:rsidP="008C3AF5">
      <w:pPr>
        <w:numPr>
          <w:ilvl w:val="0"/>
          <w:numId w:val="5"/>
        </w:numPr>
        <w:tabs>
          <w:tab w:val="clear" w:pos="1515"/>
          <w:tab w:val="num" w:pos="720"/>
        </w:tabs>
        <w:ind w:hanging="1155"/>
        <w:rPr>
          <w:rFonts w:ascii="Arial" w:hAnsi="Arial" w:cs="Arial"/>
          <w:color w:val="002060"/>
          <w:lang w:val="en-US"/>
        </w:rPr>
      </w:pPr>
      <w:r w:rsidRPr="00036CFC">
        <w:rPr>
          <w:rFonts w:ascii="Arial" w:hAnsi="Arial" w:cs="Arial"/>
          <w:color w:val="002060"/>
          <w:lang w:val="en-US"/>
        </w:rPr>
        <w:t>Apply first aid technique</w:t>
      </w:r>
    </w:p>
    <w:p w:rsidR="008C3AF5" w:rsidRPr="00036CFC" w:rsidRDefault="008C3AF5" w:rsidP="008C3AF5">
      <w:pPr>
        <w:numPr>
          <w:ilvl w:val="0"/>
          <w:numId w:val="5"/>
        </w:numPr>
        <w:tabs>
          <w:tab w:val="clear" w:pos="1515"/>
          <w:tab w:val="num" w:pos="720"/>
        </w:tabs>
        <w:ind w:hanging="1155"/>
        <w:rPr>
          <w:rFonts w:ascii="Arial" w:hAnsi="Arial" w:cs="Arial"/>
          <w:color w:val="002060"/>
          <w:lang w:val="en-US"/>
        </w:rPr>
      </w:pPr>
      <w:r w:rsidRPr="00036CFC">
        <w:rPr>
          <w:rFonts w:ascii="Arial" w:hAnsi="Arial" w:cs="Arial"/>
          <w:color w:val="002060"/>
          <w:lang w:val="en-US"/>
        </w:rPr>
        <w:t>Phone the doctor and / or hospital</w:t>
      </w:r>
    </w:p>
    <w:p w:rsidR="008C3AF5" w:rsidRPr="00036CFC" w:rsidRDefault="008C3AF5" w:rsidP="008C3AF5">
      <w:pPr>
        <w:numPr>
          <w:ilvl w:val="0"/>
          <w:numId w:val="5"/>
        </w:numPr>
        <w:tabs>
          <w:tab w:val="clear" w:pos="1515"/>
          <w:tab w:val="num" w:pos="720"/>
        </w:tabs>
        <w:ind w:hanging="1155"/>
        <w:rPr>
          <w:rFonts w:ascii="Arial" w:hAnsi="Arial" w:cs="Arial"/>
          <w:color w:val="002060"/>
          <w:lang w:val="en-US"/>
        </w:rPr>
      </w:pPr>
      <w:r w:rsidRPr="00036CFC">
        <w:rPr>
          <w:rFonts w:ascii="Arial" w:hAnsi="Arial" w:cs="Arial"/>
          <w:color w:val="002060"/>
          <w:lang w:val="en-US"/>
        </w:rPr>
        <w:t>Take injured party to the doctor or hospital</w:t>
      </w:r>
    </w:p>
    <w:p w:rsidR="008C3AF5" w:rsidRPr="00413F57" w:rsidRDefault="008C3AF5" w:rsidP="008C3AF5">
      <w:pPr>
        <w:rPr>
          <w:rFonts w:ascii="Arial" w:hAnsi="Arial" w:cs="Arial"/>
          <w:lang w:val="en-US"/>
        </w:rPr>
      </w:pPr>
    </w:p>
    <w:p w:rsidR="008C3AF5" w:rsidRPr="004042D8" w:rsidRDefault="008C3AF5" w:rsidP="008C3AF5">
      <w:pPr>
        <w:rPr>
          <w:rFonts w:ascii="Arial" w:hAnsi="Arial" w:cs="Arial"/>
          <w:b/>
          <w:color w:val="FF0000"/>
          <w:lang w:val="en-US"/>
        </w:rPr>
      </w:pPr>
      <w:r w:rsidRPr="004042D8">
        <w:rPr>
          <w:rFonts w:ascii="Arial" w:hAnsi="Arial" w:cs="Arial"/>
          <w:b/>
          <w:color w:val="FF0000"/>
          <w:u w:val="single"/>
          <w:lang w:val="en-US"/>
        </w:rPr>
        <w:t>MEDICAL EMERGENCY</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In the event of a medical emergency the following should be done:</w:t>
      </w:r>
    </w:p>
    <w:p w:rsidR="008C3AF5" w:rsidRPr="00036CFC" w:rsidRDefault="008C3AF5" w:rsidP="008C3AF5">
      <w:pPr>
        <w:numPr>
          <w:ilvl w:val="0"/>
          <w:numId w:val="6"/>
        </w:numPr>
        <w:tabs>
          <w:tab w:val="clear" w:pos="1440"/>
          <w:tab w:val="num" w:pos="720"/>
        </w:tabs>
        <w:ind w:hanging="1080"/>
        <w:rPr>
          <w:rFonts w:ascii="Arial" w:hAnsi="Arial" w:cs="Arial"/>
          <w:color w:val="002060"/>
          <w:lang w:val="en-US"/>
        </w:rPr>
      </w:pPr>
      <w:r w:rsidRPr="00036CFC">
        <w:rPr>
          <w:rFonts w:ascii="Arial" w:hAnsi="Arial" w:cs="Arial"/>
          <w:color w:val="002060"/>
          <w:lang w:val="en-US"/>
        </w:rPr>
        <w:t>Apply first aid technique</w:t>
      </w:r>
    </w:p>
    <w:p w:rsidR="008C3AF5" w:rsidRPr="00036CFC" w:rsidRDefault="008C3AF5" w:rsidP="008C3AF5">
      <w:pPr>
        <w:numPr>
          <w:ilvl w:val="0"/>
          <w:numId w:val="6"/>
        </w:numPr>
        <w:tabs>
          <w:tab w:val="clear" w:pos="1440"/>
          <w:tab w:val="num" w:pos="720"/>
        </w:tabs>
        <w:ind w:hanging="1080"/>
        <w:rPr>
          <w:rFonts w:ascii="Arial" w:hAnsi="Arial" w:cs="Arial"/>
          <w:color w:val="002060"/>
          <w:lang w:val="en-US"/>
        </w:rPr>
      </w:pPr>
      <w:r w:rsidRPr="00036CFC">
        <w:rPr>
          <w:rFonts w:ascii="Arial" w:hAnsi="Arial" w:cs="Arial"/>
          <w:color w:val="002060"/>
          <w:lang w:val="en-US"/>
        </w:rPr>
        <w:t>Phone the doctor and / or hospital</w:t>
      </w:r>
    </w:p>
    <w:p w:rsidR="008C3AF5" w:rsidRPr="00036CFC" w:rsidRDefault="008C3AF5" w:rsidP="008C3AF5">
      <w:pPr>
        <w:numPr>
          <w:ilvl w:val="0"/>
          <w:numId w:val="6"/>
        </w:numPr>
        <w:tabs>
          <w:tab w:val="clear" w:pos="1440"/>
          <w:tab w:val="num" w:pos="720"/>
        </w:tabs>
        <w:ind w:hanging="1080"/>
        <w:rPr>
          <w:rFonts w:ascii="Arial" w:hAnsi="Arial" w:cs="Arial"/>
          <w:color w:val="002060"/>
          <w:lang w:val="en-US"/>
        </w:rPr>
      </w:pPr>
      <w:r w:rsidRPr="00036CFC">
        <w:rPr>
          <w:rFonts w:ascii="Arial" w:hAnsi="Arial" w:cs="Arial"/>
          <w:color w:val="002060"/>
          <w:lang w:val="en-US"/>
        </w:rPr>
        <w:t>Take injured party to the doctor or hospital</w:t>
      </w:r>
    </w:p>
    <w:p w:rsidR="008C3AF5" w:rsidRPr="00413F57" w:rsidRDefault="008C3AF5" w:rsidP="008C3AF5">
      <w:pPr>
        <w:rPr>
          <w:rFonts w:ascii="Arial" w:hAnsi="Arial" w:cs="Arial"/>
          <w:lang w:val="en-US"/>
        </w:rPr>
      </w:pPr>
    </w:p>
    <w:p w:rsidR="008C3AF5" w:rsidRPr="00413F57" w:rsidRDefault="008C3AF5" w:rsidP="008C3AF5">
      <w:pPr>
        <w:rPr>
          <w:rFonts w:ascii="Arial" w:hAnsi="Arial" w:cs="Arial"/>
          <w:b/>
          <w:u w:val="single"/>
          <w:lang w:val="en-US"/>
        </w:rPr>
      </w:pPr>
    </w:p>
    <w:p w:rsidR="008C3AF5" w:rsidRPr="004042D8" w:rsidRDefault="008C3AF5" w:rsidP="008C3AF5">
      <w:pPr>
        <w:rPr>
          <w:rFonts w:ascii="Arial" w:hAnsi="Arial" w:cs="Arial"/>
          <w:color w:val="FF0000"/>
          <w:lang w:val="en-US"/>
        </w:rPr>
      </w:pPr>
      <w:r w:rsidRPr="004042D8">
        <w:rPr>
          <w:rFonts w:ascii="Arial" w:hAnsi="Arial" w:cs="Arial"/>
          <w:b/>
          <w:color w:val="FF0000"/>
          <w:u w:val="single"/>
          <w:lang w:val="en-US"/>
        </w:rPr>
        <w:t>RIOT / DEMONSTRATION</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When you see a group of protesters moving in on your site, you should take the following precautions:</w:t>
      </w:r>
    </w:p>
    <w:p w:rsidR="008C3AF5" w:rsidRPr="00036CFC" w:rsidRDefault="008C3AF5" w:rsidP="008C3AF5">
      <w:pPr>
        <w:numPr>
          <w:ilvl w:val="0"/>
          <w:numId w:val="7"/>
        </w:numPr>
        <w:tabs>
          <w:tab w:val="clear" w:pos="1440"/>
          <w:tab w:val="num" w:pos="720"/>
        </w:tabs>
        <w:ind w:hanging="1080"/>
        <w:rPr>
          <w:rFonts w:ascii="Arial" w:hAnsi="Arial" w:cs="Arial"/>
          <w:color w:val="002060"/>
          <w:lang w:val="en-US"/>
        </w:rPr>
      </w:pPr>
      <w:r w:rsidRPr="00036CFC">
        <w:rPr>
          <w:rFonts w:ascii="Arial" w:hAnsi="Arial" w:cs="Arial"/>
          <w:color w:val="002060"/>
          <w:lang w:val="en-US"/>
        </w:rPr>
        <w:t>Telephone your local police station.</w:t>
      </w:r>
    </w:p>
    <w:p w:rsidR="008C3AF5" w:rsidRPr="00036CFC" w:rsidRDefault="008C3AF5" w:rsidP="008C3AF5">
      <w:pPr>
        <w:numPr>
          <w:ilvl w:val="0"/>
          <w:numId w:val="7"/>
        </w:numPr>
        <w:tabs>
          <w:tab w:val="clear" w:pos="1440"/>
          <w:tab w:val="num" w:pos="720"/>
        </w:tabs>
        <w:ind w:hanging="1080"/>
        <w:rPr>
          <w:rFonts w:ascii="Arial" w:hAnsi="Arial" w:cs="Arial"/>
          <w:color w:val="002060"/>
          <w:lang w:val="en-US"/>
        </w:rPr>
      </w:pPr>
      <w:r w:rsidRPr="00036CFC">
        <w:rPr>
          <w:rFonts w:ascii="Arial" w:hAnsi="Arial" w:cs="Arial"/>
          <w:color w:val="002060"/>
          <w:lang w:val="en-US"/>
        </w:rPr>
        <w:t>Telephone your field force member or Shell Call Centre.</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Ask customers to complete their transactions and quickly leave the service station in a direction away from the approaching/gathering crowd</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Lock all the pumps and dispensers</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Switch off the power to the forecourt pumps</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Switch off all electricity including the lights </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Remove all loose forecourt equipment into the building or the rear section of the property. This would include fire extinguishers and sand buckets </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Lock all gates and doors and assemble all staff back in a room out of site</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Unlock your first aid cabinet</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Keep fire extinguishers handy</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Cancel any imminent fuel deliveries</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Ask your staff to remain calm and quite</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 xml:space="preserve">Your service station should appear to be closed and so hopefully deflect the crowd. The circumstances of each incident will differ; however retailers should </w:t>
      </w:r>
      <w:r w:rsidRPr="00036CFC">
        <w:rPr>
          <w:rFonts w:ascii="Arial" w:hAnsi="Arial" w:cs="Arial"/>
          <w:color w:val="002060"/>
          <w:lang w:val="en-US"/>
        </w:rPr>
        <w:lastRenderedPageBreak/>
        <w:t>use their discretion when making operational decisions, whether all or some forecourt staff should be sent home or if it is safe for them to leave the site.</w:t>
      </w:r>
    </w:p>
    <w:p w:rsidR="008C3AF5" w:rsidRPr="00036CFC" w:rsidRDefault="008C3AF5" w:rsidP="008C3AF5">
      <w:pPr>
        <w:rPr>
          <w:rFonts w:ascii="Arial" w:hAnsi="Arial" w:cs="Arial"/>
          <w:color w:val="002060"/>
          <w:lang w:val="en-US"/>
        </w:rPr>
      </w:pPr>
      <w:r w:rsidRPr="00036CFC">
        <w:rPr>
          <w:rFonts w:ascii="Arial" w:hAnsi="Arial" w:cs="Arial"/>
          <w:color w:val="002060"/>
          <w:lang w:val="en-US"/>
        </w:rPr>
        <w:t>In all instances adopt a non-confrontational approach with the protesters or the media. Practice these measures beforehand to ensure that you are properly prepared.</w:t>
      </w:r>
    </w:p>
    <w:p w:rsidR="008C3AF5" w:rsidRPr="00413F57" w:rsidRDefault="008C3AF5" w:rsidP="008C3AF5">
      <w:pPr>
        <w:rPr>
          <w:rFonts w:ascii="Arial" w:hAnsi="Arial" w:cs="Arial"/>
          <w:lang w:val="en-US"/>
        </w:rPr>
      </w:pPr>
    </w:p>
    <w:p w:rsidR="008C3AF5" w:rsidRPr="004042D8" w:rsidRDefault="008C3AF5" w:rsidP="008C3AF5">
      <w:pPr>
        <w:rPr>
          <w:rFonts w:ascii="Arial" w:hAnsi="Arial" w:cs="Arial"/>
          <w:color w:val="FF0000"/>
          <w:lang w:val="en-US"/>
        </w:rPr>
      </w:pPr>
      <w:r w:rsidRPr="004042D8">
        <w:rPr>
          <w:rFonts w:ascii="Arial" w:hAnsi="Arial" w:cs="Arial"/>
          <w:b/>
          <w:color w:val="FF0000"/>
          <w:u w:val="single"/>
          <w:lang w:val="en-US"/>
        </w:rPr>
        <w:t>ROBBERY</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If a robbery does take place, your staff should do the following:</w:t>
      </w:r>
    </w:p>
    <w:p w:rsidR="008C3AF5" w:rsidRPr="00036CFC" w:rsidRDefault="008C3AF5" w:rsidP="008C3AF5">
      <w:pPr>
        <w:numPr>
          <w:ilvl w:val="0"/>
          <w:numId w:val="8"/>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Give the robber what he demands </w:t>
      </w:r>
    </w:p>
    <w:p w:rsidR="008C3AF5" w:rsidRPr="00036CFC" w:rsidRDefault="008C3AF5" w:rsidP="008C3AF5">
      <w:pPr>
        <w:numPr>
          <w:ilvl w:val="0"/>
          <w:numId w:val="8"/>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Obey the robber, move slowly and be calm, alert and observant </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Remember his height, skin </w:t>
      </w:r>
      <w:proofErr w:type="spellStart"/>
      <w:r w:rsidRPr="00036CFC">
        <w:rPr>
          <w:rFonts w:ascii="Arial" w:hAnsi="Arial" w:cs="Arial"/>
          <w:color w:val="002060"/>
          <w:lang w:val="en-US"/>
        </w:rPr>
        <w:t>colour</w:t>
      </w:r>
      <w:proofErr w:type="spellEnd"/>
      <w:r w:rsidRPr="00036CFC">
        <w:rPr>
          <w:rFonts w:ascii="Arial" w:hAnsi="Arial" w:cs="Arial"/>
          <w:color w:val="002060"/>
          <w:lang w:val="en-US"/>
        </w:rPr>
        <w:t>, his voice, his weapon, his vehicle and the registration</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Write down the details of the robber as soon as possible once he has gone</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Figures in the Safety at Service Station Operational Standards Manual shows sketches that will assist in recording the details of the robber </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Telephone the police and don’t touch anything that might carry the robber’s fingerprints </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Ask witnesses to remain on the premises until the police arrive, or take their names and addresses.</w:t>
      </w:r>
    </w:p>
    <w:p w:rsidR="008C3AF5" w:rsidRPr="00036CFC" w:rsidRDefault="008C3AF5" w:rsidP="008C3AF5">
      <w:pPr>
        <w:numPr>
          <w:ilvl w:val="0"/>
          <w:numId w:val="8"/>
        </w:numPr>
        <w:tabs>
          <w:tab w:val="clear" w:pos="1440"/>
          <w:tab w:val="num" w:pos="720"/>
        </w:tabs>
        <w:ind w:left="720"/>
        <w:rPr>
          <w:rFonts w:ascii="Arial" w:hAnsi="Arial" w:cs="Arial"/>
          <w:color w:val="002060"/>
          <w:sz w:val="28"/>
          <w:szCs w:val="28"/>
          <w:lang w:val="en-US"/>
        </w:rPr>
      </w:pPr>
      <w:r w:rsidRPr="00036CFC">
        <w:rPr>
          <w:rFonts w:ascii="Arial" w:hAnsi="Arial" w:cs="Arial"/>
          <w:color w:val="002060"/>
          <w:lang w:val="en-US"/>
        </w:rPr>
        <w:t>Report the incident to Shell field force member immediately</w:t>
      </w:r>
    </w:p>
    <w:p w:rsidR="008C3AF5" w:rsidRPr="00BA5006" w:rsidRDefault="008C3AF5" w:rsidP="008C3AF5">
      <w:pPr>
        <w:tabs>
          <w:tab w:val="left" w:pos="3900"/>
        </w:tabs>
        <w:spacing w:line="360" w:lineRule="auto"/>
        <w:ind w:left="180"/>
        <w:rPr>
          <w:rFonts w:ascii="Arial" w:hAnsi="Arial" w:cs="Arial"/>
          <w:bCs/>
          <w:sz w:val="20"/>
          <w:szCs w:val="20"/>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Pr="00BA5006" w:rsidRDefault="008C3AF5"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C6486E" w:rsidRPr="00BA5006" w:rsidRDefault="00C6486E" w:rsidP="006419D1">
      <w:pPr>
        <w:rPr>
          <w:rFonts w:ascii="Arial" w:hAnsi="Arial" w:cs="Arial"/>
          <w:szCs w:val="28"/>
        </w:rPr>
      </w:pPr>
    </w:p>
    <w:p w:rsidR="00C6486E" w:rsidRPr="00BA5006" w:rsidRDefault="00C6486E" w:rsidP="006419D1">
      <w:pPr>
        <w:rPr>
          <w:rFonts w:ascii="Arial" w:hAnsi="Arial" w:cs="Arial"/>
          <w:szCs w:val="28"/>
        </w:rPr>
      </w:pPr>
    </w:p>
    <w:p w:rsidR="00C6486E" w:rsidRPr="00BA5006" w:rsidRDefault="00C6486E" w:rsidP="006419D1">
      <w:pPr>
        <w:rPr>
          <w:rFonts w:ascii="Arial" w:hAnsi="Arial" w:cs="Arial"/>
          <w:szCs w:val="28"/>
        </w:rPr>
      </w:pPr>
    </w:p>
    <w:p w:rsidR="00C4210D" w:rsidRDefault="00C4210D" w:rsidP="006419D1">
      <w:pPr>
        <w:rPr>
          <w:rFonts w:ascii="Arial" w:hAnsi="Arial" w:cs="Arial"/>
          <w:szCs w:val="28"/>
        </w:rPr>
      </w:pPr>
    </w:p>
    <w:p w:rsidR="00C4210D" w:rsidRPr="00BA5006" w:rsidRDefault="00C4210D" w:rsidP="00C4210D">
      <w:pPr>
        <w:tabs>
          <w:tab w:val="left" w:pos="3900"/>
        </w:tabs>
        <w:rPr>
          <w:rFonts w:ascii="Arial" w:hAnsi="Arial" w:cs="Arial"/>
          <w:b/>
          <w:bCs/>
          <w:sz w:val="32"/>
          <w:szCs w:val="32"/>
        </w:rPr>
      </w:pPr>
      <w:r w:rsidRPr="00BA5006">
        <w:rPr>
          <w:rFonts w:ascii="Arial" w:hAnsi="Arial" w:cs="Arial"/>
          <w:bCs/>
        </w:rPr>
        <w:lastRenderedPageBreak/>
        <w:t>7.</w:t>
      </w:r>
      <w:r w:rsidRPr="00BA5006">
        <w:rPr>
          <w:rFonts w:ascii="Arial" w:hAnsi="Arial" w:cs="Arial"/>
          <w:b/>
          <w:bCs/>
          <w:sz w:val="32"/>
          <w:szCs w:val="32"/>
        </w:rPr>
        <w:t xml:space="preserve">  </w:t>
      </w:r>
      <w:r w:rsidRPr="004042D8">
        <w:rPr>
          <w:rFonts w:ascii="Arial" w:hAnsi="Arial" w:cs="Arial"/>
          <w:b/>
          <w:bCs/>
          <w:color w:val="FF0000"/>
          <w:sz w:val="32"/>
          <w:szCs w:val="32"/>
        </w:rPr>
        <w:t>Emergency Procedures, accidents, first aid and details of proactive equipment routinely provided</w:t>
      </w:r>
    </w:p>
    <w:p w:rsidR="00C4210D" w:rsidRPr="00BA5006" w:rsidRDefault="00C4210D" w:rsidP="00C4210D">
      <w:pPr>
        <w:tabs>
          <w:tab w:val="left" w:pos="3900"/>
        </w:tabs>
        <w:ind w:left="360"/>
        <w:rPr>
          <w:rFonts w:ascii="Arial" w:hAnsi="Arial" w:cs="Arial"/>
          <w:b/>
          <w:bCs/>
          <w:sz w:val="32"/>
          <w:szCs w:val="32"/>
        </w:rPr>
      </w:pPr>
    </w:p>
    <w:p w:rsidR="00C4210D" w:rsidRPr="00036CFC" w:rsidRDefault="00C4210D" w:rsidP="00C4210D">
      <w:pPr>
        <w:tabs>
          <w:tab w:val="left" w:pos="3900"/>
        </w:tabs>
        <w:ind w:left="360"/>
        <w:rPr>
          <w:rFonts w:ascii="Arial" w:hAnsi="Arial" w:cs="Arial"/>
          <w:bCs/>
          <w:color w:val="002060"/>
          <w:sz w:val="32"/>
          <w:szCs w:val="32"/>
        </w:rPr>
      </w:pPr>
      <w:r w:rsidRPr="00036CFC">
        <w:rPr>
          <w:rFonts w:ascii="Arial" w:hAnsi="Arial" w:cs="Arial"/>
          <w:bCs/>
          <w:color w:val="002060"/>
          <w:sz w:val="32"/>
          <w:szCs w:val="32"/>
        </w:rPr>
        <w:t>Emergency Action Plan</w:t>
      </w:r>
    </w:p>
    <w:p w:rsidR="00C4210D" w:rsidRPr="00036CFC" w:rsidRDefault="00C4210D" w:rsidP="00C4210D">
      <w:pPr>
        <w:tabs>
          <w:tab w:val="left" w:pos="3900"/>
        </w:tabs>
        <w:ind w:left="360"/>
        <w:rPr>
          <w:rFonts w:ascii="Arial" w:hAnsi="Arial" w:cs="Arial"/>
          <w:bCs/>
          <w:color w:val="002060"/>
          <w:sz w:val="32"/>
          <w:szCs w:val="32"/>
        </w:rPr>
      </w:pPr>
    </w:p>
    <w:p w:rsidR="00C4210D" w:rsidRPr="00036CFC" w:rsidRDefault="00C4210D" w:rsidP="00C4210D">
      <w:pPr>
        <w:tabs>
          <w:tab w:val="left" w:pos="3900"/>
        </w:tabs>
        <w:ind w:left="360"/>
        <w:rPr>
          <w:rFonts w:ascii="Arial" w:hAnsi="Arial" w:cs="Arial"/>
          <w:bCs/>
          <w:color w:val="002060"/>
        </w:rPr>
      </w:pPr>
      <w:r w:rsidRPr="00036CFC">
        <w:rPr>
          <w:rFonts w:ascii="Arial" w:hAnsi="Arial" w:cs="Arial"/>
          <w:bCs/>
          <w:color w:val="002060"/>
        </w:rPr>
        <w:t>Any injury at work- not matter how small- must be reported immediately to your supervisor and receive first aid attention.  Serious conditions often arise from small injuries if they are not cared for at once.</w:t>
      </w:r>
    </w:p>
    <w:p w:rsidR="00C4210D" w:rsidRPr="00036CFC" w:rsidRDefault="00C4210D" w:rsidP="00C4210D">
      <w:pPr>
        <w:tabs>
          <w:tab w:val="left" w:pos="3900"/>
        </w:tabs>
        <w:ind w:left="360"/>
        <w:rPr>
          <w:rFonts w:ascii="Arial" w:hAnsi="Arial" w:cs="Arial"/>
          <w:bCs/>
          <w:color w:val="002060"/>
          <w:sz w:val="32"/>
          <w:szCs w:val="32"/>
        </w:rPr>
      </w:pPr>
    </w:p>
    <w:p w:rsidR="00C4210D" w:rsidRPr="00036CFC" w:rsidRDefault="00C4210D" w:rsidP="00C4210D">
      <w:pPr>
        <w:tabs>
          <w:tab w:val="left" w:pos="3900"/>
        </w:tabs>
        <w:ind w:left="180"/>
        <w:rPr>
          <w:rFonts w:ascii="Arial" w:hAnsi="Arial" w:cs="Arial"/>
          <w:bCs/>
          <w:color w:val="002060"/>
          <w:sz w:val="20"/>
          <w:szCs w:val="20"/>
        </w:rPr>
      </w:pPr>
      <w:r w:rsidRPr="00036CFC">
        <w:rPr>
          <w:rFonts w:ascii="Arial" w:hAnsi="Arial" w:cs="Arial"/>
          <w:b/>
          <w:bCs/>
          <w:i/>
          <w:color w:val="002060"/>
          <w:sz w:val="20"/>
          <w:szCs w:val="20"/>
        </w:rPr>
        <w:t>DO NOT ENDANGER YOUR LIFE.  SURVEY THE SITUATION BEFORE TAKING ANY ACTION.</w:t>
      </w:r>
      <w:r w:rsidRPr="00036CFC">
        <w:rPr>
          <w:rFonts w:ascii="Arial" w:hAnsi="Arial" w:cs="Arial"/>
          <w:bCs/>
          <w:color w:val="002060"/>
          <w:sz w:val="20"/>
          <w:szCs w:val="20"/>
        </w:rPr>
        <w:t xml:space="preserve"> </w:t>
      </w:r>
      <w:r w:rsidRPr="00036CFC">
        <w:rPr>
          <w:rFonts w:ascii="Arial" w:hAnsi="Arial" w:cs="Arial"/>
          <w:b/>
          <w:bCs/>
          <w:color w:val="002060"/>
          <w:sz w:val="32"/>
          <w:szCs w:val="32"/>
        </w:rPr>
        <w:t xml:space="preserve"> </w:t>
      </w: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4437"/>
        <w:gridCol w:w="4426"/>
      </w:tblGrid>
      <w:tr w:rsidR="00C4210D" w:rsidRPr="00036CFC" w:rsidTr="00BC5EB8">
        <w:trPr>
          <w:trHeight w:val="422"/>
        </w:trPr>
        <w:tc>
          <w:tcPr>
            <w:tcW w:w="4622" w:type="dxa"/>
          </w:tcPr>
          <w:p w:rsidR="00C4210D" w:rsidRPr="00036CFC" w:rsidRDefault="00C4210D" w:rsidP="00BC5EB8">
            <w:pPr>
              <w:tabs>
                <w:tab w:val="left" w:pos="3900"/>
              </w:tabs>
              <w:jc w:val="center"/>
              <w:rPr>
                <w:rFonts w:ascii="Arial" w:hAnsi="Arial" w:cs="Arial"/>
                <w:b/>
                <w:bCs/>
                <w:color w:val="002060"/>
                <w:sz w:val="22"/>
                <w:szCs w:val="22"/>
              </w:rPr>
            </w:pPr>
            <w:r w:rsidRPr="00036CFC">
              <w:rPr>
                <w:rFonts w:ascii="Arial" w:hAnsi="Arial" w:cs="Arial"/>
                <w:b/>
                <w:bCs/>
                <w:color w:val="002060"/>
                <w:sz w:val="22"/>
                <w:szCs w:val="22"/>
              </w:rPr>
              <w:t>CONTRACTOR NAME:SEAVEST AFRICA</w:t>
            </w:r>
          </w:p>
        </w:tc>
        <w:tc>
          <w:tcPr>
            <w:tcW w:w="4623" w:type="dxa"/>
          </w:tcPr>
          <w:p w:rsidR="00C4210D" w:rsidRPr="00036CFC" w:rsidRDefault="00C4210D" w:rsidP="00BC5EB8">
            <w:pPr>
              <w:tabs>
                <w:tab w:val="left" w:pos="3900"/>
              </w:tabs>
              <w:jc w:val="center"/>
              <w:rPr>
                <w:rFonts w:ascii="Arial" w:hAnsi="Arial" w:cs="Arial"/>
                <w:b/>
                <w:bCs/>
                <w:color w:val="002060"/>
                <w:sz w:val="22"/>
                <w:szCs w:val="22"/>
              </w:rPr>
            </w:pPr>
            <w:r w:rsidRPr="00036CFC">
              <w:rPr>
                <w:rFonts w:ascii="Arial" w:hAnsi="Arial" w:cs="Arial"/>
                <w:b/>
                <w:bCs/>
                <w:color w:val="002060"/>
                <w:sz w:val="22"/>
                <w:szCs w:val="22"/>
              </w:rPr>
              <w:t>CONTRACTOR HONE: 083 781 1234</w:t>
            </w:r>
          </w:p>
        </w:tc>
      </w:tr>
      <w:tr w:rsidR="00C4210D" w:rsidRPr="00036CFC" w:rsidTr="00BC5EB8">
        <w:trPr>
          <w:trHeight w:val="548"/>
        </w:trPr>
        <w:tc>
          <w:tcPr>
            <w:tcW w:w="4622" w:type="dxa"/>
          </w:tcPr>
          <w:p w:rsidR="00C4210D" w:rsidRPr="00036CFC" w:rsidRDefault="00C4210D" w:rsidP="00773680">
            <w:pPr>
              <w:numPr>
                <w:ilvl w:val="0"/>
                <w:numId w:val="17"/>
              </w:numPr>
              <w:tabs>
                <w:tab w:val="left" w:pos="3900"/>
              </w:tabs>
              <w:rPr>
                <w:rFonts w:ascii="Arial" w:hAnsi="Arial" w:cs="Arial"/>
                <w:bCs/>
                <w:color w:val="002060"/>
              </w:rPr>
            </w:pPr>
            <w:r w:rsidRPr="00036CFC">
              <w:rPr>
                <w:rFonts w:ascii="Arial" w:hAnsi="Arial" w:cs="Arial"/>
                <w:bCs/>
                <w:color w:val="002060"/>
              </w:rPr>
              <w:t>Site Location Name:</w:t>
            </w:r>
          </w:p>
        </w:tc>
        <w:tc>
          <w:tcPr>
            <w:tcW w:w="4623" w:type="dxa"/>
          </w:tcPr>
          <w:p w:rsidR="00C4210D" w:rsidRPr="00036CFC" w:rsidRDefault="00C4210D" w:rsidP="00BC5EB8">
            <w:pPr>
              <w:tabs>
                <w:tab w:val="left" w:pos="3900"/>
              </w:tabs>
              <w:rPr>
                <w:rFonts w:ascii="Arial" w:hAnsi="Arial" w:cs="Arial"/>
                <w:b/>
                <w:bCs/>
                <w:color w:val="002060"/>
                <w:sz w:val="32"/>
                <w:szCs w:val="32"/>
              </w:rPr>
            </w:pPr>
          </w:p>
        </w:tc>
      </w:tr>
      <w:tr w:rsidR="00C4210D" w:rsidRPr="00036CFC" w:rsidTr="00BC5EB8">
        <w:trPr>
          <w:trHeight w:val="512"/>
        </w:trPr>
        <w:tc>
          <w:tcPr>
            <w:tcW w:w="4622" w:type="dxa"/>
          </w:tcPr>
          <w:p w:rsidR="00C4210D" w:rsidRPr="00036CFC" w:rsidRDefault="00C4210D" w:rsidP="00773680">
            <w:pPr>
              <w:numPr>
                <w:ilvl w:val="0"/>
                <w:numId w:val="17"/>
              </w:numPr>
              <w:tabs>
                <w:tab w:val="left" w:pos="3900"/>
              </w:tabs>
              <w:rPr>
                <w:rFonts w:ascii="Arial" w:hAnsi="Arial" w:cs="Arial"/>
                <w:bCs/>
                <w:color w:val="002060"/>
              </w:rPr>
            </w:pPr>
            <w:r w:rsidRPr="00036CFC">
              <w:rPr>
                <w:rFonts w:ascii="Arial" w:hAnsi="Arial" w:cs="Arial"/>
                <w:bCs/>
                <w:color w:val="002060"/>
              </w:rPr>
              <w:t>Site Location Address:</w:t>
            </w:r>
          </w:p>
        </w:tc>
        <w:tc>
          <w:tcPr>
            <w:tcW w:w="4623" w:type="dxa"/>
          </w:tcPr>
          <w:p w:rsidR="00C4210D" w:rsidRPr="00036CFC" w:rsidRDefault="00C4210D" w:rsidP="00BC5EB8">
            <w:pPr>
              <w:tabs>
                <w:tab w:val="left" w:pos="3900"/>
              </w:tabs>
              <w:rPr>
                <w:rFonts w:ascii="Arial" w:hAnsi="Arial" w:cs="Arial"/>
                <w:b/>
                <w:bCs/>
                <w:color w:val="002060"/>
                <w:sz w:val="32"/>
                <w:szCs w:val="32"/>
              </w:rPr>
            </w:pPr>
          </w:p>
        </w:tc>
      </w:tr>
      <w:tr w:rsidR="00C4210D" w:rsidRPr="00036CFC" w:rsidTr="00BC5EB8">
        <w:trPr>
          <w:trHeight w:val="188"/>
        </w:trPr>
        <w:tc>
          <w:tcPr>
            <w:tcW w:w="4622" w:type="dxa"/>
          </w:tcPr>
          <w:p w:rsidR="00C4210D" w:rsidRPr="00036CFC" w:rsidRDefault="00C4210D" w:rsidP="00BC5EB8">
            <w:pPr>
              <w:tabs>
                <w:tab w:val="left" w:pos="3900"/>
              </w:tabs>
              <w:rPr>
                <w:rFonts w:ascii="Arial" w:hAnsi="Arial" w:cs="Arial"/>
                <w:b/>
                <w:bCs/>
                <w:color w:val="002060"/>
                <w:sz w:val="32"/>
                <w:szCs w:val="32"/>
              </w:rPr>
            </w:pPr>
          </w:p>
        </w:tc>
        <w:tc>
          <w:tcPr>
            <w:tcW w:w="4623" w:type="dxa"/>
          </w:tcPr>
          <w:p w:rsidR="00C4210D" w:rsidRPr="00036CFC" w:rsidRDefault="00C4210D" w:rsidP="00BC5EB8">
            <w:pPr>
              <w:tabs>
                <w:tab w:val="left" w:pos="3900"/>
              </w:tabs>
              <w:rPr>
                <w:rFonts w:ascii="Arial" w:hAnsi="Arial" w:cs="Arial"/>
                <w:b/>
                <w:bCs/>
                <w:color w:val="002060"/>
                <w:sz w:val="32"/>
                <w:szCs w:val="32"/>
              </w:rPr>
            </w:pPr>
          </w:p>
        </w:tc>
      </w:tr>
    </w:tbl>
    <w:p w:rsidR="00C4210D" w:rsidRPr="00036CFC" w:rsidRDefault="00C4210D" w:rsidP="00C4210D">
      <w:pPr>
        <w:tabs>
          <w:tab w:val="left" w:pos="3900"/>
        </w:tabs>
        <w:rPr>
          <w:rFonts w:ascii="Arial" w:hAnsi="Arial" w:cs="Arial"/>
          <w:b/>
          <w:bCs/>
          <w:color w:val="002060"/>
          <w:sz w:val="32"/>
          <w:szCs w:val="32"/>
        </w:rPr>
      </w:pPr>
    </w:p>
    <w:p w:rsidR="00C4210D" w:rsidRPr="00036CFC" w:rsidRDefault="00C4210D" w:rsidP="00C4210D">
      <w:pPr>
        <w:tabs>
          <w:tab w:val="left" w:pos="3900"/>
        </w:tabs>
        <w:ind w:left="180"/>
        <w:rPr>
          <w:rFonts w:ascii="Arial" w:hAnsi="Arial" w:cs="Arial"/>
          <w:bCs/>
          <w:color w:val="002060"/>
          <w:sz w:val="32"/>
          <w:szCs w:val="32"/>
        </w:rPr>
      </w:pPr>
      <w:r w:rsidRPr="00036CFC">
        <w:rPr>
          <w:rFonts w:ascii="Arial" w:hAnsi="Arial" w:cs="Arial"/>
          <w:bCs/>
          <w:color w:val="002060"/>
          <w:sz w:val="32"/>
          <w:szCs w:val="32"/>
        </w:rPr>
        <w:t>Emergency Phone Numbers</w:t>
      </w: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4420"/>
        <w:gridCol w:w="4443"/>
      </w:tblGrid>
      <w:tr w:rsidR="00C4210D" w:rsidRPr="00036CFC" w:rsidTr="00BC5EB8">
        <w:tc>
          <w:tcPr>
            <w:tcW w:w="4622" w:type="dxa"/>
          </w:tcPr>
          <w:p w:rsidR="00C4210D" w:rsidRPr="00036CFC" w:rsidRDefault="00C4210D" w:rsidP="00BC5EB8">
            <w:pPr>
              <w:tabs>
                <w:tab w:val="left" w:pos="3900"/>
              </w:tabs>
              <w:jc w:val="center"/>
              <w:rPr>
                <w:rFonts w:ascii="Arial" w:hAnsi="Arial" w:cs="Arial"/>
                <w:b/>
                <w:bCs/>
                <w:color w:val="002060"/>
                <w:sz w:val="28"/>
                <w:szCs w:val="28"/>
              </w:rPr>
            </w:pPr>
            <w:r w:rsidRPr="00036CFC">
              <w:rPr>
                <w:rFonts w:ascii="Arial" w:hAnsi="Arial" w:cs="Arial"/>
                <w:b/>
                <w:bCs/>
                <w:color w:val="002060"/>
                <w:sz w:val="28"/>
                <w:szCs w:val="28"/>
              </w:rPr>
              <w:t>CONTACT</w:t>
            </w:r>
          </w:p>
        </w:tc>
        <w:tc>
          <w:tcPr>
            <w:tcW w:w="4623" w:type="dxa"/>
          </w:tcPr>
          <w:p w:rsidR="00C4210D" w:rsidRPr="00036CFC" w:rsidRDefault="00C4210D" w:rsidP="00BC5EB8">
            <w:pPr>
              <w:tabs>
                <w:tab w:val="left" w:pos="3900"/>
              </w:tabs>
              <w:jc w:val="center"/>
              <w:rPr>
                <w:rFonts w:ascii="Arial" w:hAnsi="Arial" w:cs="Arial"/>
                <w:b/>
                <w:bCs/>
                <w:color w:val="002060"/>
                <w:sz w:val="28"/>
                <w:szCs w:val="28"/>
              </w:rPr>
            </w:pPr>
            <w:r w:rsidRPr="00036CFC">
              <w:rPr>
                <w:rFonts w:ascii="Arial" w:hAnsi="Arial" w:cs="Arial"/>
                <w:b/>
                <w:bCs/>
                <w:color w:val="002060"/>
                <w:sz w:val="28"/>
                <w:szCs w:val="28"/>
              </w:rPr>
              <w:t>TELEPHONE NUMBER</w:t>
            </w: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Ambulance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Fire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Police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Hospital Name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Hospital Phone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Responsible RMC</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Chevron Health and Safety Specialist</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Client Contact</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sz w:val="32"/>
                <w:szCs w:val="32"/>
              </w:rPr>
            </w:pPr>
          </w:p>
        </w:tc>
        <w:tc>
          <w:tcPr>
            <w:tcW w:w="4623" w:type="dxa"/>
          </w:tcPr>
          <w:p w:rsidR="00C4210D" w:rsidRPr="00036CFC" w:rsidRDefault="00C4210D" w:rsidP="00BC5EB8">
            <w:pPr>
              <w:tabs>
                <w:tab w:val="left" w:pos="3900"/>
              </w:tabs>
              <w:rPr>
                <w:rFonts w:ascii="Arial" w:hAnsi="Arial" w:cs="Arial"/>
                <w:bCs/>
                <w:color w:val="002060"/>
                <w:sz w:val="32"/>
                <w:szCs w:val="32"/>
              </w:rPr>
            </w:pPr>
          </w:p>
        </w:tc>
      </w:tr>
    </w:tbl>
    <w:p w:rsidR="00C4210D" w:rsidRPr="00036CFC" w:rsidRDefault="00C4210D" w:rsidP="00C4210D">
      <w:pPr>
        <w:tabs>
          <w:tab w:val="left" w:pos="3900"/>
        </w:tabs>
        <w:ind w:left="180"/>
        <w:rPr>
          <w:rFonts w:ascii="Arial" w:hAnsi="Arial" w:cs="Arial"/>
          <w:bCs/>
          <w:color w:val="002060"/>
          <w:sz w:val="32"/>
          <w:szCs w:val="32"/>
        </w:rPr>
      </w:pPr>
    </w:p>
    <w:p w:rsidR="00C4210D" w:rsidRPr="00036CFC" w:rsidRDefault="00C4210D" w:rsidP="00C4210D">
      <w:pPr>
        <w:tabs>
          <w:tab w:val="left" w:pos="3900"/>
        </w:tabs>
        <w:ind w:left="180"/>
        <w:rPr>
          <w:rFonts w:ascii="Arial" w:hAnsi="Arial" w:cs="Arial"/>
          <w:bCs/>
          <w:color w:val="002060"/>
          <w:sz w:val="32"/>
          <w:szCs w:val="32"/>
        </w:rPr>
      </w:pPr>
      <w:r w:rsidRPr="00036CFC">
        <w:rPr>
          <w:rFonts w:ascii="Arial" w:hAnsi="Arial" w:cs="Arial"/>
          <w:bCs/>
          <w:color w:val="002060"/>
          <w:sz w:val="32"/>
          <w:szCs w:val="32"/>
        </w:rPr>
        <w:t>Utility Emergency Telephone Numbers</w:t>
      </w: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4435"/>
        <w:gridCol w:w="4428"/>
      </w:tblGrid>
      <w:tr w:rsidR="00C4210D" w:rsidRPr="00036CFC" w:rsidTr="00BC5EB8">
        <w:tc>
          <w:tcPr>
            <w:tcW w:w="4622" w:type="dxa"/>
          </w:tcPr>
          <w:p w:rsidR="00C4210D" w:rsidRPr="00036CFC" w:rsidRDefault="00C4210D" w:rsidP="00BC5EB8">
            <w:pPr>
              <w:tabs>
                <w:tab w:val="left" w:pos="3900"/>
              </w:tabs>
              <w:jc w:val="center"/>
              <w:rPr>
                <w:rFonts w:ascii="Arial" w:hAnsi="Arial" w:cs="Arial"/>
                <w:b/>
                <w:bCs/>
                <w:color w:val="002060"/>
                <w:sz w:val="28"/>
                <w:szCs w:val="28"/>
              </w:rPr>
            </w:pPr>
            <w:r w:rsidRPr="00036CFC">
              <w:rPr>
                <w:rFonts w:ascii="Arial" w:hAnsi="Arial" w:cs="Arial"/>
                <w:b/>
                <w:bCs/>
                <w:color w:val="002060"/>
                <w:sz w:val="28"/>
                <w:szCs w:val="28"/>
              </w:rPr>
              <w:t>UTILITY</w:t>
            </w:r>
          </w:p>
        </w:tc>
        <w:tc>
          <w:tcPr>
            <w:tcW w:w="4623" w:type="dxa"/>
          </w:tcPr>
          <w:p w:rsidR="00C4210D" w:rsidRPr="00036CFC" w:rsidRDefault="00C4210D" w:rsidP="00BC5EB8">
            <w:pPr>
              <w:tabs>
                <w:tab w:val="left" w:pos="3900"/>
              </w:tabs>
              <w:jc w:val="center"/>
              <w:rPr>
                <w:rFonts w:ascii="Arial" w:hAnsi="Arial" w:cs="Arial"/>
                <w:b/>
                <w:bCs/>
                <w:color w:val="002060"/>
                <w:sz w:val="28"/>
                <w:szCs w:val="28"/>
              </w:rPr>
            </w:pPr>
            <w:r w:rsidRPr="00036CFC">
              <w:rPr>
                <w:rFonts w:ascii="Arial" w:hAnsi="Arial" w:cs="Arial"/>
                <w:b/>
                <w:bCs/>
                <w:color w:val="002060"/>
                <w:sz w:val="28"/>
                <w:szCs w:val="28"/>
              </w:rPr>
              <w:t>TELEPHONE NUMBER</w:t>
            </w: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Water</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Gas</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Electric</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Telephone/Cable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Sewer</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sz w:val="32"/>
                <w:szCs w:val="32"/>
              </w:rPr>
            </w:pPr>
          </w:p>
        </w:tc>
        <w:tc>
          <w:tcPr>
            <w:tcW w:w="4623" w:type="dxa"/>
          </w:tcPr>
          <w:p w:rsidR="00C4210D" w:rsidRPr="00036CFC" w:rsidRDefault="00C4210D" w:rsidP="00BC5EB8">
            <w:pPr>
              <w:tabs>
                <w:tab w:val="left" w:pos="3900"/>
              </w:tabs>
              <w:rPr>
                <w:rFonts w:ascii="Arial" w:hAnsi="Arial" w:cs="Arial"/>
                <w:bCs/>
                <w:color w:val="002060"/>
                <w:sz w:val="32"/>
                <w:szCs w:val="32"/>
              </w:rPr>
            </w:pPr>
          </w:p>
        </w:tc>
      </w:tr>
    </w:tbl>
    <w:p w:rsidR="00C4210D" w:rsidRPr="00036CFC" w:rsidRDefault="00C4210D" w:rsidP="00C4210D">
      <w:pPr>
        <w:tabs>
          <w:tab w:val="left" w:pos="3900"/>
        </w:tabs>
        <w:rPr>
          <w:rFonts w:ascii="Arial" w:hAnsi="Arial" w:cs="Arial"/>
          <w:bCs/>
          <w:color w:val="002060"/>
          <w:sz w:val="32"/>
          <w:szCs w:val="32"/>
        </w:rPr>
      </w:pPr>
    </w:p>
    <w:p w:rsidR="00C4210D" w:rsidRPr="00036CFC" w:rsidRDefault="00C4210D" w:rsidP="00C4210D">
      <w:pPr>
        <w:tabs>
          <w:tab w:val="left" w:pos="3900"/>
        </w:tabs>
        <w:rPr>
          <w:rFonts w:ascii="Arial" w:hAnsi="Arial" w:cs="Arial"/>
          <w:bCs/>
          <w:color w:val="002060"/>
          <w:sz w:val="32"/>
          <w:szCs w:val="32"/>
        </w:rPr>
      </w:pPr>
      <w:r w:rsidRPr="00036CFC">
        <w:rPr>
          <w:rFonts w:ascii="Arial" w:hAnsi="Arial" w:cs="Arial"/>
          <w:bCs/>
          <w:color w:val="002060"/>
          <w:sz w:val="32"/>
          <w:szCs w:val="32"/>
        </w:rPr>
        <w:t>Directions to Hospital</w:t>
      </w: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8863"/>
      </w:tblGrid>
      <w:tr w:rsidR="00C4210D" w:rsidRPr="00036CFC" w:rsidTr="00BC5EB8">
        <w:trPr>
          <w:trHeight w:val="3482"/>
        </w:trPr>
        <w:tc>
          <w:tcPr>
            <w:tcW w:w="9245" w:type="dxa"/>
          </w:tcPr>
          <w:p w:rsidR="00C4210D" w:rsidRPr="00036CFC" w:rsidRDefault="00C4210D" w:rsidP="00BC5EB8">
            <w:pPr>
              <w:tabs>
                <w:tab w:val="left" w:pos="3900"/>
              </w:tabs>
              <w:rPr>
                <w:rFonts w:ascii="Arial" w:hAnsi="Arial" w:cs="Arial"/>
                <w:bCs/>
                <w:color w:val="002060"/>
                <w:sz w:val="32"/>
                <w:szCs w:val="32"/>
              </w:rPr>
            </w:pPr>
          </w:p>
        </w:tc>
      </w:tr>
    </w:tbl>
    <w:p w:rsidR="00C4210D" w:rsidRPr="00036CFC" w:rsidRDefault="00C4210D" w:rsidP="00C4210D">
      <w:pPr>
        <w:tabs>
          <w:tab w:val="left" w:pos="3900"/>
        </w:tabs>
        <w:ind w:left="180"/>
        <w:rPr>
          <w:rFonts w:ascii="Arial" w:hAnsi="Arial" w:cs="Arial"/>
          <w:bCs/>
          <w:color w:val="002060"/>
          <w:sz w:val="32"/>
          <w:szCs w:val="32"/>
        </w:rPr>
      </w:pPr>
    </w:p>
    <w:p w:rsidR="00C4210D" w:rsidRPr="00036CFC" w:rsidRDefault="00C4210D" w:rsidP="00773680">
      <w:pPr>
        <w:numPr>
          <w:ilvl w:val="0"/>
          <w:numId w:val="18"/>
        </w:numPr>
        <w:tabs>
          <w:tab w:val="left" w:pos="3900"/>
        </w:tabs>
        <w:rPr>
          <w:rFonts w:ascii="Arial" w:hAnsi="Arial" w:cs="Arial"/>
          <w:bCs/>
          <w:color w:val="002060"/>
          <w:sz w:val="28"/>
          <w:szCs w:val="28"/>
        </w:rPr>
      </w:pPr>
      <w:r w:rsidRPr="00036CFC">
        <w:rPr>
          <w:rFonts w:ascii="Arial" w:hAnsi="Arial" w:cs="Arial"/>
          <w:bCs/>
          <w:color w:val="002060"/>
          <w:sz w:val="28"/>
          <w:szCs w:val="28"/>
        </w:rPr>
        <w:t>Critical hazards</w:t>
      </w:r>
    </w:p>
    <w:p w:rsidR="00C4210D" w:rsidRPr="00036CFC" w:rsidRDefault="00C4210D" w:rsidP="00C4210D">
      <w:pPr>
        <w:tabs>
          <w:tab w:val="left" w:pos="3900"/>
        </w:tabs>
        <w:ind w:left="180"/>
        <w:rPr>
          <w:rFonts w:ascii="Arial" w:hAnsi="Arial" w:cs="Arial"/>
          <w:bCs/>
          <w:color w:val="002060"/>
        </w:rPr>
      </w:pPr>
      <w:r w:rsidRPr="00036CFC">
        <w:rPr>
          <w:rFonts w:ascii="Arial" w:hAnsi="Arial" w:cs="Arial"/>
          <w:bCs/>
          <w:color w:val="002060"/>
        </w:rPr>
        <w:t>Work at height on roof, Rusty roof sheets and roof structure</w:t>
      </w:r>
    </w:p>
    <w:p w:rsidR="00C4210D" w:rsidRPr="00036CFC" w:rsidRDefault="00C4210D" w:rsidP="00C4210D">
      <w:pPr>
        <w:tabs>
          <w:tab w:val="left" w:pos="3900"/>
        </w:tabs>
        <w:ind w:left="180"/>
        <w:rPr>
          <w:rFonts w:ascii="Arial" w:hAnsi="Arial" w:cs="Arial"/>
          <w:bCs/>
          <w:color w:val="002060"/>
        </w:rPr>
      </w:pPr>
    </w:p>
    <w:p w:rsidR="00C4210D" w:rsidRPr="00036CFC" w:rsidRDefault="00C4210D" w:rsidP="00773680">
      <w:pPr>
        <w:numPr>
          <w:ilvl w:val="0"/>
          <w:numId w:val="19"/>
        </w:numPr>
        <w:tabs>
          <w:tab w:val="left" w:pos="3900"/>
        </w:tabs>
        <w:rPr>
          <w:rFonts w:ascii="Arial" w:hAnsi="Arial" w:cs="Arial"/>
          <w:bCs/>
          <w:color w:val="002060"/>
          <w:sz w:val="28"/>
          <w:szCs w:val="28"/>
        </w:rPr>
      </w:pPr>
      <w:r w:rsidRPr="00036CFC">
        <w:rPr>
          <w:rFonts w:ascii="Arial" w:hAnsi="Arial" w:cs="Arial"/>
          <w:bCs/>
          <w:color w:val="002060"/>
          <w:sz w:val="28"/>
          <w:szCs w:val="28"/>
        </w:rPr>
        <w:t>Minimum personal protective equipment</w:t>
      </w:r>
    </w:p>
    <w:p w:rsidR="00C4210D" w:rsidRPr="00036CFC" w:rsidRDefault="00C4210D" w:rsidP="00C4210D">
      <w:pPr>
        <w:tabs>
          <w:tab w:val="left" w:pos="180"/>
          <w:tab w:val="left" w:pos="3900"/>
        </w:tabs>
        <w:ind w:left="180"/>
        <w:rPr>
          <w:rFonts w:ascii="Arial" w:hAnsi="Arial" w:cs="Arial"/>
          <w:bCs/>
          <w:color w:val="002060"/>
        </w:rPr>
      </w:pPr>
      <w:r w:rsidRPr="00036CFC">
        <w:rPr>
          <w:rFonts w:ascii="Arial" w:hAnsi="Arial" w:cs="Arial"/>
          <w:bCs/>
          <w:color w:val="002060"/>
        </w:rPr>
        <w:t xml:space="preserve"> Safety Shoes, High visibility vest, Leather Gloves, Safety Harness with lanyard,   and hard hat with chin strap.</w:t>
      </w:r>
    </w:p>
    <w:p w:rsidR="00C4210D" w:rsidRPr="00036CFC" w:rsidRDefault="00C4210D" w:rsidP="00C4210D">
      <w:pPr>
        <w:tabs>
          <w:tab w:val="left" w:pos="3900"/>
        </w:tabs>
        <w:ind w:left="180"/>
        <w:rPr>
          <w:rFonts w:ascii="Arial" w:hAnsi="Arial" w:cs="Arial"/>
          <w:bCs/>
          <w:color w:val="002060"/>
        </w:rPr>
      </w:pPr>
    </w:p>
    <w:p w:rsidR="00C4210D" w:rsidRPr="00036CFC" w:rsidRDefault="00C4210D" w:rsidP="00773680">
      <w:pPr>
        <w:numPr>
          <w:ilvl w:val="0"/>
          <w:numId w:val="20"/>
        </w:numPr>
        <w:tabs>
          <w:tab w:val="left" w:pos="3900"/>
        </w:tabs>
        <w:rPr>
          <w:rFonts w:ascii="Arial" w:hAnsi="Arial" w:cs="Arial"/>
          <w:bCs/>
          <w:color w:val="002060"/>
          <w:sz w:val="32"/>
          <w:szCs w:val="32"/>
        </w:rPr>
      </w:pPr>
      <w:r w:rsidRPr="00036CFC">
        <w:rPr>
          <w:rFonts w:ascii="Arial" w:hAnsi="Arial" w:cs="Arial"/>
          <w:bCs/>
          <w:color w:val="002060"/>
          <w:sz w:val="32"/>
          <w:szCs w:val="32"/>
        </w:rPr>
        <w:t>Onsite location of first aid kit and safety supplies</w:t>
      </w:r>
    </w:p>
    <w:p w:rsidR="00C4210D" w:rsidRPr="00036CFC" w:rsidRDefault="00C4210D" w:rsidP="00C4210D">
      <w:pPr>
        <w:tabs>
          <w:tab w:val="left" w:pos="3900"/>
        </w:tabs>
        <w:ind w:left="180"/>
        <w:rPr>
          <w:rFonts w:ascii="Arial" w:hAnsi="Arial" w:cs="Arial"/>
          <w:bCs/>
          <w:color w:val="002060"/>
        </w:rPr>
      </w:pPr>
      <w:r w:rsidRPr="00036CFC">
        <w:rPr>
          <w:rFonts w:ascii="Arial" w:hAnsi="Arial" w:cs="Arial"/>
          <w:bCs/>
          <w:color w:val="002060"/>
        </w:rPr>
        <w:t>First aid kit and safety supplies are located at the site office/foremen’s vehicle.</w:t>
      </w:r>
    </w:p>
    <w:p w:rsidR="00C4210D" w:rsidRPr="00036CFC" w:rsidRDefault="00C4210D" w:rsidP="00C4210D">
      <w:pPr>
        <w:tabs>
          <w:tab w:val="left" w:pos="3900"/>
        </w:tabs>
        <w:ind w:left="180"/>
        <w:rPr>
          <w:rFonts w:ascii="Arial" w:hAnsi="Arial" w:cs="Arial"/>
          <w:bCs/>
          <w:color w:val="002060"/>
        </w:rPr>
      </w:pPr>
    </w:p>
    <w:p w:rsidR="00C4210D" w:rsidRPr="00036CFC" w:rsidRDefault="00C4210D" w:rsidP="00773680">
      <w:pPr>
        <w:numPr>
          <w:ilvl w:val="0"/>
          <w:numId w:val="21"/>
        </w:numPr>
        <w:tabs>
          <w:tab w:val="left" w:pos="3900"/>
        </w:tabs>
        <w:rPr>
          <w:rFonts w:ascii="Arial" w:hAnsi="Arial" w:cs="Arial"/>
          <w:bCs/>
          <w:color w:val="002060"/>
          <w:sz w:val="28"/>
          <w:szCs w:val="28"/>
        </w:rPr>
      </w:pPr>
      <w:r w:rsidRPr="00036CFC">
        <w:rPr>
          <w:rFonts w:ascii="Arial" w:hAnsi="Arial" w:cs="Arial"/>
          <w:bCs/>
          <w:color w:val="002060"/>
          <w:sz w:val="28"/>
          <w:szCs w:val="28"/>
        </w:rPr>
        <w:t>Emergency first aid</w:t>
      </w:r>
    </w:p>
    <w:p w:rsidR="00C4210D" w:rsidRPr="00036CFC" w:rsidRDefault="00C4210D" w:rsidP="00C4210D">
      <w:pPr>
        <w:tabs>
          <w:tab w:val="left" w:pos="3900"/>
        </w:tabs>
        <w:ind w:left="180"/>
        <w:rPr>
          <w:rFonts w:ascii="Arial" w:hAnsi="Arial" w:cs="Arial"/>
          <w:bCs/>
          <w:color w:val="002060"/>
        </w:rPr>
      </w:pPr>
      <w:r w:rsidRPr="00036CFC">
        <w:rPr>
          <w:rFonts w:ascii="Arial" w:hAnsi="Arial" w:cs="Arial"/>
          <w:bCs/>
          <w:color w:val="002060"/>
        </w:rPr>
        <w:t xml:space="preserve">Ensure first aid kit is stocked with minimum requirements as per Annexure to General Safety Regulations in </w:t>
      </w:r>
      <w:proofErr w:type="spellStart"/>
      <w:r w:rsidRPr="00036CFC">
        <w:rPr>
          <w:rFonts w:ascii="Arial" w:hAnsi="Arial" w:cs="Arial"/>
          <w:bCs/>
          <w:color w:val="002060"/>
        </w:rPr>
        <w:t>OHSAct</w:t>
      </w:r>
      <w:proofErr w:type="spellEnd"/>
      <w:r w:rsidRPr="00036CFC">
        <w:rPr>
          <w:rFonts w:ascii="Arial" w:hAnsi="Arial" w:cs="Arial"/>
          <w:bCs/>
          <w:color w:val="002060"/>
        </w:rPr>
        <w:t>.</w:t>
      </w:r>
    </w:p>
    <w:p w:rsidR="00C4210D" w:rsidRPr="00BA5006" w:rsidRDefault="00C4210D" w:rsidP="00C4210D">
      <w:pPr>
        <w:tabs>
          <w:tab w:val="left" w:pos="3900"/>
        </w:tabs>
        <w:ind w:left="180"/>
        <w:rPr>
          <w:rFonts w:ascii="Arial" w:hAnsi="Arial" w:cs="Arial"/>
          <w:bCs/>
        </w:rPr>
      </w:pPr>
    </w:p>
    <w:p w:rsidR="00C4210D" w:rsidRPr="004042D8" w:rsidRDefault="00C4210D" w:rsidP="00C4210D">
      <w:pPr>
        <w:tabs>
          <w:tab w:val="left" w:pos="3900"/>
        </w:tabs>
        <w:ind w:left="180"/>
        <w:rPr>
          <w:rFonts w:ascii="Arial" w:hAnsi="Arial" w:cs="Arial"/>
          <w:b/>
          <w:bCs/>
          <w:color w:val="FF0000"/>
          <w:sz w:val="32"/>
          <w:szCs w:val="32"/>
        </w:rPr>
      </w:pPr>
      <w:r w:rsidRPr="004042D8">
        <w:rPr>
          <w:rFonts w:ascii="Arial" w:hAnsi="Arial" w:cs="Arial"/>
          <w:b/>
          <w:bCs/>
          <w:color w:val="FF0000"/>
          <w:sz w:val="32"/>
          <w:szCs w:val="32"/>
        </w:rPr>
        <w:t>First aid for petroleum hydrocarbon emergencies</w:t>
      </w:r>
    </w:p>
    <w:p w:rsidR="00C4210D" w:rsidRPr="00BA5006" w:rsidRDefault="00C4210D" w:rsidP="00C4210D">
      <w:pPr>
        <w:tabs>
          <w:tab w:val="left" w:pos="3900"/>
        </w:tabs>
        <w:ind w:left="180"/>
        <w:rPr>
          <w:rFonts w:ascii="Arial" w:hAnsi="Arial" w:cs="Arial"/>
          <w:b/>
          <w:bCs/>
          <w:sz w:val="32"/>
          <w:szCs w:val="32"/>
        </w:rPr>
      </w:pPr>
    </w:p>
    <w:p w:rsidR="00C4210D" w:rsidRPr="00036CFC" w:rsidRDefault="00C4210D" w:rsidP="00C4210D">
      <w:pPr>
        <w:tabs>
          <w:tab w:val="left" w:pos="3900"/>
        </w:tabs>
        <w:ind w:left="3900" w:hanging="3720"/>
        <w:rPr>
          <w:rFonts w:ascii="Arial" w:hAnsi="Arial" w:cs="Arial"/>
          <w:bCs/>
          <w:color w:val="002060"/>
        </w:rPr>
      </w:pPr>
      <w:r w:rsidRPr="00036CFC">
        <w:rPr>
          <w:rFonts w:ascii="Arial" w:hAnsi="Arial" w:cs="Arial"/>
          <w:bCs/>
          <w:color w:val="002060"/>
          <w:sz w:val="28"/>
          <w:szCs w:val="28"/>
        </w:rPr>
        <w:t>Ingestion:</w:t>
      </w:r>
      <w:r w:rsidRPr="00036CFC">
        <w:rPr>
          <w:rFonts w:ascii="Arial" w:hAnsi="Arial" w:cs="Arial"/>
          <w:bCs/>
          <w:color w:val="002060"/>
          <w:sz w:val="28"/>
          <w:szCs w:val="28"/>
        </w:rPr>
        <w:tab/>
      </w:r>
      <w:r w:rsidRPr="00036CFC">
        <w:rPr>
          <w:rFonts w:ascii="Arial" w:hAnsi="Arial" w:cs="Arial"/>
          <w:bCs/>
          <w:color w:val="002060"/>
        </w:rPr>
        <w:t>DO NOT INDUCE VOMITING.  Call Poison Control; follow instructions.  Administer cardiopulmonary resuscitation (CPR), if necessary.  Seek medical attention.</w:t>
      </w: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rPr>
      </w:pPr>
      <w:r w:rsidRPr="00036CFC">
        <w:rPr>
          <w:rFonts w:ascii="Arial" w:hAnsi="Arial" w:cs="Arial"/>
          <w:bCs/>
          <w:color w:val="002060"/>
          <w:sz w:val="28"/>
          <w:szCs w:val="28"/>
        </w:rPr>
        <w:t>Inhalation:</w:t>
      </w:r>
      <w:r w:rsidRPr="00036CFC">
        <w:rPr>
          <w:rFonts w:ascii="Arial" w:hAnsi="Arial" w:cs="Arial"/>
          <w:bCs/>
          <w:color w:val="002060"/>
        </w:rPr>
        <w:tab/>
        <w:t>Remove person from contaminated environment.  DO NOT ENTER A CONFINED SPACE TO RESCUE SOMEONE WHO HAS BEEN OVERCOME UNLESS PROPERLY EQUIPPED, TRAINED, AND A STANDBY PERSON PRESENT.  Administer CPR if necessary.  Seek medical attention.</w:t>
      </w: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sz w:val="28"/>
          <w:szCs w:val="28"/>
        </w:rPr>
      </w:pPr>
      <w:r w:rsidRPr="00036CFC">
        <w:rPr>
          <w:rFonts w:ascii="Arial" w:hAnsi="Arial" w:cs="Arial"/>
          <w:bCs/>
          <w:color w:val="002060"/>
          <w:sz w:val="28"/>
          <w:szCs w:val="28"/>
        </w:rPr>
        <w:lastRenderedPageBreak/>
        <w:t>Skin contact:</w:t>
      </w:r>
      <w:r w:rsidRPr="00036CFC">
        <w:rPr>
          <w:rFonts w:ascii="Arial" w:hAnsi="Arial" w:cs="Arial"/>
          <w:bCs/>
          <w:color w:val="002060"/>
          <w:sz w:val="28"/>
          <w:szCs w:val="28"/>
        </w:rPr>
        <w:tab/>
      </w:r>
      <w:r w:rsidRPr="00036CFC">
        <w:rPr>
          <w:rFonts w:ascii="Arial" w:hAnsi="Arial" w:cs="Arial"/>
          <w:bCs/>
          <w:color w:val="002060"/>
        </w:rPr>
        <w:t>Brush off dry material, remove wet or contaminated clothing.  Flush skin thoroughly with water.  Seek medical attention if irritation persists.</w:t>
      </w:r>
      <w:r w:rsidRPr="00036CFC">
        <w:rPr>
          <w:rFonts w:ascii="Arial" w:hAnsi="Arial" w:cs="Arial"/>
          <w:bCs/>
          <w:color w:val="002060"/>
          <w:sz w:val="28"/>
          <w:szCs w:val="28"/>
        </w:rPr>
        <w:tab/>
      </w:r>
    </w:p>
    <w:p w:rsidR="00C4210D" w:rsidRPr="00036CFC" w:rsidRDefault="00C4210D" w:rsidP="00C4210D">
      <w:pPr>
        <w:tabs>
          <w:tab w:val="left" w:pos="3900"/>
        </w:tabs>
        <w:ind w:left="3900" w:hanging="3720"/>
        <w:rPr>
          <w:rFonts w:ascii="Arial" w:hAnsi="Arial" w:cs="Arial"/>
          <w:bCs/>
          <w:color w:val="002060"/>
        </w:rPr>
      </w:pPr>
      <w:r w:rsidRPr="00036CFC">
        <w:rPr>
          <w:rFonts w:ascii="Arial" w:hAnsi="Arial" w:cs="Arial"/>
          <w:bCs/>
          <w:color w:val="002060"/>
          <w:sz w:val="28"/>
          <w:szCs w:val="28"/>
        </w:rPr>
        <w:t>Exposure symptoms:</w:t>
      </w:r>
      <w:r w:rsidRPr="00036CFC">
        <w:rPr>
          <w:rFonts w:ascii="Arial" w:hAnsi="Arial" w:cs="Arial"/>
          <w:bCs/>
          <w:color w:val="002060"/>
          <w:sz w:val="28"/>
          <w:szCs w:val="28"/>
        </w:rPr>
        <w:tab/>
      </w:r>
      <w:r w:rsidRPr="00036CFC">
        <w:rPr>
          <w:rFonts w:ascii="Arial" w:hAnsi="Arial" w:cs="Arial"/>
          <w:bCs/>
          <w:color w:val="002060"/>
        </w:rPr>
        <w:t>Headache, dizziness, nausea, drowsiness, irritation of the eyes, nose and throat, skin and breathing difficulties.</w:t>
      </w: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rPr>
      </w:pPr>
      <w:r w:rsidRPr="00036CFC">
        <w:rPr>
          <w:rFonts w:ascii="Arial" w:hAnsi="Arial" w:cs="Arial"/>
          <w:bCs/>
          <w:color w:val="002060"/>
          <w:sz w:val="28"/>
          <w:szCs w:val="28"/>
        </w:rPr>
        <w:t>Contingency plan:</w:t>
      </w:r>
      <w:r w:rsidRPr="00036CFC">
        <w:rPr>
          <w:rFonts w:ascii="Arial" w:hAnsi="Arial" w:cs="Arial"/>
          <w:bCs/>
          <w:color w:val="002060"/>
          <w:sz w:val="28"/>
          <w:szCs w:val="28"/>
        </w:rPr>
        <w:tab/>
      </w:r>
      <w:r w:rsidRPr="00036CFC">
        <w:rPr>
          <w:rFonts w:ascii="Arial" w:hAnsi="Arial" w:cs="Arial"/>
          <w:bCs/>
          <w:color w:val="002060"/>
        </w:rPr>
        <w:t>Report incidents to HSE Department after emergency procedures have been implemented.</w:t>
      </w: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sz w:val="32"/>
          <w:szCs w:val="32"/>
        </w:rPr>
      </w:pPr>
      <w:r w:rsidRPr="00036CFC">
        <w:rPr>
          <w:rFonts w:ascii="Arial" w:hAnsi="Arial" w:cs="Arial"/>
          <w:bCs/>
          <w:color w:val="002060"/>
          <w:sz w:val="32"/>
          <w:szCs w:val="32"/>
        </w:rPr>
        <w:t>Response to emergency steps:</w:t>
      </w:r>
    </w:p>
    <w:p w:rsidR="00C4210D" w:rsidRPr="00036CFC" w:rsidRDefault="00C4210D" w:rsidP="00773680">
      <w:pPr>
        <w:numPr>
          <w:ilvl w:val="0"/>
          <w:numId w:val="22"/>
        </w:numPr>
        <w:tabs>
          <w:tab w:val="left" w:pos="0"/>
        </w:tabs>
        <w:rPr>
          <w:rFonts w:ascii="Arial" w:hAnsi="Arial" w:cs="Arial"/>
          <w:bCs/>
          <w:color w:val="002060"/>
        </w:rPr>
      </w:pPr>
      <w:r w:rsidRPr="00036CFC">
        <w:rPr>
          <w:rFonts w:ascii="Arial" w:hAnsi="Arial" w:cs="Arial"/>
          <w:bCs/>
          <w:color w:val="002060"/>
        </w:rPr>
        <w:t xml:space="preserve">Survey the situation.  Do not endanger your own life.  DO NOT ENTER A      </w:t>
      </w:r>
    </w:p>
    <w:p w:rsidR="00C4210D" w:rsidRPr="00036CFC" w:rsidRDefault="00C4210D" w:rsidP="00C4210D">
      <w:pPr>
        <w:tabs>
          <w:tab w:val="left" w:pos="0"/>
        </w:tabs>
        <w:ind w:left="720"/>
        <w:rPr>
          <w:rFonts w:ascii="Arial" w:hAnsi="Arial" w:cs="Arial"/>
          <w:bCs/>
          <w:color w:val="002060"/>
        </w:rPr>
      </w:pPr>
      <w:r w:rsidRPr="00036CFC">
        <w:rPr>
          <w:rFonts w:ascii="Arial" w:hAnsi="Arial" w:cs="Arial"/>
          <w:bCs/>
          <w:color w:val="002060"/>
        </w:rPr>
        <w:t>CONFINED SPACE TO RESCUE SOMEONE WHO HAS BEEN OVERCOME UNLES PROPERLY EQUIPPED, TRAINED, AND A STANDBY PERSON IS PRESENT.</w:t>
      </w:r>
    </w:p>
    <w:p w:rsidR="00C4210D" w:rsidRPr="00036CFC" w:rsidRDefault="00C4210D" w:rsidP="00C4210D">
      <w:pPr>
        <w:tabs>
          <w:tab w:val="left" w:pos="0"/>
        </w:tabs>
        <w:rPr>
          <w:rFonts w:ascii="Arial" w:hAnsi="Arial" w:cs="Arial"/>
          <w:bCs/>
          <w:color w:val="002060"/>
        </w:rPr>
      </w:pPr>
    </w:p>
    <w:p w:rsidR="00C4210D" w:rsidRPr="00036CFC" w:rsidRDefault="00C4210D" w:rsidP="00773680">
      <w:pPr>
        <w:numPr>
          <w:ilvl w:val="0"/>
          <w:numId w:val="22"/>
        </w:numPr>
        <w:tabs>
          <w:tab w:val="left" w:pos="0"/>
        </w:tabs>
        <w:rPr>
          <w:rFonts w:ascii="Arial" w:hAnsi="Arial" w:cs="Arial"/>
          <w:bCs/>
          <w:color w:val="002060"/>
        </w:rPr>
      </w:pPr>
      <w:r w:rsidRPr="00036CFC">
        <w:rPr>
          <w:rFonts w:ascii="Arial" w:hAnsi="Arial" w:cs="Arial"/>
          <w:bCs/>
          <w:color w:val="002060"/>
        </w:rPr>
        <w:t xml:space="preserve">Call </w:t>
      </w:r>
      <w:proofErr w:type="spellStart"/>
      <w:r w:rsidRPr="00036CFC">
        <w:rPr>
          <w:rFonts w:ascii="Arial" w:hAnsi="Arial" w:cs="Arial"/>
          <w:bCs/>
          <w:color w:val="002060"/>
        </w:rPr>
        <w:t>Netcare</w:t>
      </w:r>
      <w:proofErr w:type="spellEnd"/>
      <w:r w:rsidRPr="00036CFC">
        <w:rPr>
          <w:rFonts w:ascii="Arial" w:hAnsi="Arial" w:cs="Arial"/>
          <w:bCs/>
          <w:color w:val="002060"/>
        </w:rPr>
        <w:t xml:space="preserve"> 082 911 (if available) for paramedics or the fire department    </w:t>
      </w:r>
    </w:p>
    <w:p w:rsidR="00C4210D" w:rsidRPr="00036CFC" w:rsidRDefault="00C4210D" w:rsidP="00C4210D">
      <w:pPr>
        <w:tabs>
          <w:tab w:val="left" w:pos="0"/>
        </w:tabs>
        <w:ind w:left="720"/>
        <w:rPr>
          <w:rFonts w:ascii="Arial" w:hAnsi="Arial" w:cs="Arial"/>
          <w:bCs/>
          <w:color w:val="002060"/>
        </w:rPr>
      </w:pPr>
      <w:proofErr w:type="gramStart"/>
      <w:r w:rsidRPr="00036CFC">
        <w:rPr>
          <w:rFonts w:ascii="Arial" w:hAnsi="Arial" w:cs="Arial"/>
          <w:bCs/>
          <w:color w:val="002060"/>
        </w:rPr>
        <w:t>IMMEDIATELY.</w:t>
      </w:r>
      <w:proofErr w:type="gramEnd"/>
      <w:r w:rsidRPr="00036CFC">
        <w:rPr>
          <w:rFonts w:ascii="Arial" w:hAnsi="Arial" w:cs="Arial"/>
          <w:bCs/>
          <w:color w:val="002060"/>
        </w:rPr>
        <w:t xml:space="preserve">  Explain the physical injury, chemical exposure, fire, or release situation.</w:t>
      </w:r>
    </w:p>
    <w:p w:rsidR="00C4210D" w:rsidRPr="00036CFC" w:rsidRDefault="00C4210D" w:rsidP="00C4210D">
      <w:pPr>
        <w:tabs>
          <w:tab w:val="left" w:pos="0"/>
        </w:tabs>
        <w:rPr>
          <w:rFonts w:ascii="Arial" w:hAnsi="Arial" w:cs="Arial"/>
          <w:bCs/>
          <w:color w:val="002060"/>
        </w:rPr>
      </w:pPr>
    </w:p>
    <w:p w:rsidR="00C4210D" w:rsidRPr="00036CFC" w:rsidRDefault="00C4210D" w:rsidP="00773680">
      <w:pPr>
        <w:numPr>
          <w:ilvl w:val="0"/>
          <w:numId w:val="22"/>
        </w:numPr>
        <w:tabs>
          <w:tab w:val="left" w:pos="360"/>
        </w:tabs>
        <w:rPr>
          <w:rFonts w:ascii="Arial" w:hAnsi="Arial" w:cs="Arial"/>
          <w:bCs/>
          <w:color w:val="002060"/>
        </w:rPr>
      </w:pPr>
      <w:r w:rsidRPr="00036CFC">
        <w:rPr>
          <w:rFonts w:ascii="Arial" w:hAnsi="Arial" w:cs="Arial"/>
          <w:bCs/>
          <w:color w:val="002060"/>
        </w:rPr>
        <w:t>Decontaminate victim without delaying life saving procedures.</w:t>
      </w:r>
    </w:p>
    <w:p w:rsidR="00C4210D" w:rsidRPr="00036CFC" w:rsidRDefault="00C4210D" w:rsidP="00773680">
      <w:pPr>
        <w:numPr>
          <w:ilvl w:val="0"/>
          <w:numId w:val="22"/>
        </w:numPr>
        <w:tabs>
          <w:tab w:val="left" w:pos="360"/>
        </w:tabs>
        <w:rPr>
          <w:rFonts w:ascii="Arial" w:hAnsi="Arial" w:cs="Arial"/>
          <w:bCs/>
          <w:color w:val="002060"/>
        </w:rPr>
      </w:pPr>
      <w:r w:rsidRPr="00036CFC">
        <w:rPr>
          <w:rFonts w:ascii="Arial" w:hAnsi="Arial" w:cs="Arial"/>
          <w:bCs/>
          <w:color w:val="002060"/>
        </w:rPr>
        <w:t>If victim’s condition appears to be non-critical, but seems to be more severe than minor cuts, he /she should be transported to the nearest hospital by trained Emergency Medical Services (EMS) personnel: let the doctor assume the responsibility for determining the severity of the injury.  If the condition is obviously serious, EMS must transport the victim.</w:t>
      </w:r>
    </w:p>
    <w:p w:rsidR="00C4210D" w:rsidRPr="00036CFC" w:rsidRDefault="00C4210D" w:rsidP="00773680">
      <w:pPr>
        <w:numPr>
          <w:ilvl w:val="0"/>
          <w:numId w:val="22"/>
        </w:numPr>
        <w:tabs>
          <w:tab w:val="left" w:pos="360"/>
        </w:tabs>
        <w:rPr>
          <w:rFonts w:ascii="Arial" w:hAnsi="Arial" w:cs="Arial"/>
          <w:bCs/>
          <w:color w:val="002060"/>
        </w:rPr>
      </w:pPr>
      <w:r w:rsidRPr="00036CFC">
        <w:rPr>
          <w:rFonts w:ascii="Arial" w:hAnsi="Arial" w:cs="Arial"/>
          <w:bCs/>
          <w:color w:val="002060"/>
        </w:rPr>
        <w:t>Notify the HSE Department.  Complete the applicable Incident Reporting Forms within 24 hours.</w:t>
      </w:r>
    </w:p>
    <w:p w:rsidR="00C4210D" w:rsidRPr="00036CFC" w:rsidRDefault="00C4210D" w:rsidP="00C4210D">
      <w:pPr>
        <w:tabs>
          <w:tab w:val="left" w:pos="360"/>
        </w:tabs>
        <w:rPr>
          <w:rFonts w:ascii="Arial" w:hAnsi="Arial" w:cs="Arial"/>
          <w:bCs/>
          <w:color w:val="002060"/>
        </w:rPr>
      </w:pPr>
    </w:p>
    <w:p w:rsidR="00C4210D" w:rsidRPr="00036CFC" w:rsidRDefault="00C4210D" w:rsidP="00C4210D">
      <w:pPr>
        <w:tabs>
          <w:tab w:val="left" w:pos="360"/>
        </w:tabs>
        <w:rPr>
          <w:rFonts w:ascii="Arial" w:hAnsi="Arial" w:cs="Arial"/>
          <w:bCs/>
          <w:color w:val="002060"/>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Pr="00BA5006" w:rsidRDefault="00C4210D" w:rsidP="00C4210D">
      <w:pPr>
        <w:tabs>
          <w:tab w:val="left" w:pos="360"/>
        </w:tabs>
        <w:rPr>
          <w:rFonts w:ascii="Arial" w:hAnsi="Arial" w:cs="Arial"/>
          <w:bCs/>
        </w:rPr>
      </w:pP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4411"/>
        <w:gridCol w:w="4452"/>
      </w:tblGrid>
      <w:tr w:rsidR="00C4210D" w:rsidRPr="00BA5006" w:rsidTr="00BC5EB8">
        <w:trPr>
          <w:trHeight w:val="440"/>
        </w:trPr>
        <w:tc>
          <w:tcPr>
            <w:tcW w:w="9245" w:type="dxa"/>
            <w:gridSpan w:val="2"/>
          </w:tcPr>
          <w:p w:rsidR="00C4210D" w:rsidRPr="00036CFC" w:rsidRDefault="00C4210D" w:rsidP="00BC5EB8">
            <w:pPr>
              <w:tabs>
                <w:tab w:val="left" w:pos="360"/>
              </w:tabs>
              <w:jc w:val="center"/>
              <w:rPr>
                <w:rFonts w:ascii="Arial" w:hAnsi="Arial" w:cs="Arial"/>
                <w:bCs/>
                <w:color w:val="002060"/>
                <w:sz w:val="28"/>
                <w:szCs w:val="28"/>
              </w:rPr>
            </w:pPr>
            <w:r w:rsidRPr="00036CFC">
              <w:rPr>
                <w:rFonts w:ascii="Arial" w:hAnsi="Arial" w:cs="Arial"/>
                <w:bCs/>
                <w:color w:val="002060"/>
                <w:sz w:val="28"/>
                <w:szCs w:val="28"/>
              </w:rPr>
              <w:lastRenderedPageBreak/>
              <w:t>EMERGENCY FIRST AID PROCEDURES</w:t>
            </w:r>
          </w:p>
        </w:tc>
      </w:tr>
      <w:tr w:rsidR="00C4210D" w:rsidRPr="00BA5006" w:rsidTr="00BC5EB8">
        <w:trPr>
          <w:trHeight w:val="4652"/>
        </w:trPr>
        <w:tc>
          <w:tcPr>
            <w:tcW w:w="4622" w:type="dxa"/>
          </w:tcPr>
          <w:p w:rsidR="00C4210D" w:rsidRPr="00036CFC" w:rsidRDefault="00C4210D" w:rsidP="00BC5EB8">
            <w:pPr>
              <w:tabs>
                <w:tab w:val="left" w:pos="360"/>
              </w:tabs>
              <w:jc w:val="center"/>
              <w:rPr>
                <w:rFonts w:ascii="Arial" w:hAnsi="Arial" w:cs="Arial"/>
                <w:b/>
                <w:bCs/>
                <w:color w:val="002060"/>
              </w:rPr>
            </w:pPr>
            <w:r w:rsidRPr="00036CFC">
              <w:rPr>
                <w:rFonts w:ascii="Arial" w:hAnsi="Arial" w:cs="Arial"/>
                <w:b/>
                <w:bCs/>
                <w:color w:val="002060"/>
              </w:rPr>
              <w:t>To Stop Bleeding</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Give medical treatment.</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Assure airway, breathing, and circulation.</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Use DIRECT PRESSURE over the wound with clean dressing or you hand (use no permeable gloves).  Direct pressure will control most bleeding.</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Bleeding from an artery or several injury sites may require DIRECT PRESURE on a PRESSURE POINT.  Use pressure points for 30- 60 seconds to help control severe bleeding.</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Continue primary care and seek medical aid as needed.</w:t>
            </w:r>
          </w:p>
          <w:p w:rsidR="00C4210D" w:rsidRPr="00036CFC" w:rsidRDefault="00C4210D" w:rsidP="00BC5EB8">
            <w:pPr>
              <w:tabs>
                <w:tab w:val="left" w:pos="360"/>
              </w:tabs>
              <w:ind w:left="360"/>
              <w:rPr>
                <w:rFonts w:ascii="Arial" w:hAnsi="Arial" w:cs="Arial"/>
                <w:bCs/>
                <w:color w:val="002060"/>
              </w:rPr>
            </w:pPr>
          </w:p>
        </w:tc>
        <w:tc>
          <w:tcPr>
            <w:tcW w:w="4623" w:type="dxa"/>
          </w:tcPr>
          <w:p w:rsidR="00C4210D" w:rsidRPr="00036CFC" w:rsidRDefault="00C4210D" w:rsidP="00BC5EB8">
            <w:pPr>
              <w:tabs>
                <w:tab w:val="left" w:pos="360"/>
              </w:tabs>
              <w:jc w:val="center"/>
              <w:rPr>
                <w:rFonts w:ascii="Arial" w:hAnsi="Arial" w:cs="Arial"/>
                <w:b/>
                <w:bCs/>
                <w:color w:val="002060"/>
              </w:rPr>
            </w:pPr>
            <w:r w:rsidRPr="00036CFC">
              <w:rPr>
                <w:rFonts w:ascii="Arial" w:hAnsi="Arial" w:cs="Arial"/>
                <w:b/>
                <w:bCs/>
                <w:color w:val="002060"/>
              </w:rPr>
              <w:t>CPR</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Call for help.</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Arousal:  check for consciousness.</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Open airway with chin-lift.</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Look, listen and feel for breathing.</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If breathing is absent, give 2 slow, full rescue breaths.</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Check the pulse for 5 to 10 seconds.</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If pulse is present, continue rescue breathing: 1 breath every 5 seconds.</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If pulse is absent, start CPR:  15 comprehensions, 2 breaths (1man)</w:t>
            </w:r>
          </w:p>
        </w:tc>
      </w:tr>
    </w:tbl>
    <w:p w:rsidR="00C4210D" w:rsidRPr="00BA5006" w:rsidRDefault="00C4210D" w:rsidP="00C4210D">
      <w:pPr>
        <w:tabs>
          <w:tab w:val="left" w:pos="3900"/>
        </w:tabs>
        <w:rPr>
          <w:rFonts w:ascii="Arial" w:hAnsi="Arial" w:cs="Arial"/>
          <w:bCs/>
        </w:rPr>
      </w:pPr>
    </w:p>
    <w:p w:rsidR="00C4210D" w:rsidRPr="00BA5006" w:rsidRDefault="00C4210D" w:rsidP="00C4210D">
      <w:pPr>
        <w:tabs>
          <w:tab w:val="left" w:pos="3900"/>
        </w:tabs>
        <w:rPr>
          <w:rFonts w:ascii="Arial" w:hAnsi="Arial" w:cs="Arial"/>
          <w:bCs/>
        </w:rPr>
      </w:pPr>
    </w:p>
    <w:p w:rsidR="00C4210D" w:rsidRPr="00036CFC" w:rsidRDefault="00C4210D" w:rsidP="00C4210D">
      <w:pPr>
        <w:tabs>
          <w:tab w:val="left" w:pos="3900"/>
        </w:tabs>
        <w:rPr>
          <w:rFonts w:ascii="Arial" w:hAnsi="Arial" w:cs="Arial"/>
          <w:bCs/>
          <w:color w:val="002060"/>
        </w:rPr>
      </w:pPr>
      <w:r w:rsidRPr="00036CFC">
        <w:rPr>
          <w:rFonts w:ascii="Arial" w:hAnsi="Arial" w:cs="Arial"/>
          <w:bCs/>
          <w:color w:val="002060"/>
        </w:rPr>
        <w:t>8.  The site Manager, and supervisory staff will monitor safety in the location in the locations visited throughout the course of the day, and should any area be identified attention, ensure that the necessary actions are taken.</w:t>
      </w:r>
    </w:p>
    <w:p w:rsidR="00C4210D" w:rsidRPr="00036CFC" w:rsidRDefault="00C4210D" w:rsidP="00C4210D">
      <w:pPr>
        <w:tabs>
          <w:tab w:val="left" w:pos="3900"/>
        </w:tabs>
        <w:spacing w:line="360" w:lineRule="auto"/>
        <w:rPr>
          <w:rFonts w:ascii="Arial" w:hAnsi="Arial" w:cs="Arial"/>
          <w:bCs/>
          <w:color w:val="002060"/>
        </w:rPr>
      </w:pPr>
    </w:p>
    <w:p w:rsidR="00C4210D" w:rsidRPr="00036CFC" w:rsidRDefault="00C4210D" w:rsidP="00C4210D">
      <w:pPr>
        <w:tabs>
          <w:tab w:val="left" w:pos="3900"/>
        </w:tabs>
        <w:spacing w:line="360" w:lineRule="auto"/>
        <w:ind w:left="180"/>
        <w:jc w:val="center"/>
        <w:rPr>
          <w:rFonts w:ascii="Arial" w:hAnsi="Arial" w:cs="Arial"/>
          <w:b/>
          <w:bCs/>
          <w:color w:val="002060"/>
          <w:u w:val="single"/>
        </w:rPr>
      </w:pPr>
      <w:r w:rsidRPr="00036CFC">
        <w:rPr>
          <w:rFonts w:ascii="Arial" w:hAnsi="Arial" w:cs="Arial"/>
          <w:b/>
          <w:bCs/>
          <w:color w:val="002060"/>
          <w:u w:val="single"/>
        </w:rPr>
        <w:t>Accident statistics</w:t>
      </w:r>
    </w:p>
    <w:p w:rsidR="00C4210D" w:rsidRPr="00036CFC" w:rsidRDefault="00C4210D" w:rsidP="00C4210D">
      <w:pPr>
        <w:tabs>
          <w:tab w:val="left" w:pos="3900"/>
        </w:tabs>
        <w:spacing w:line="360" w:lineRule="auto"/>
        <w:ind w:left="180"/>
        <w:jc w:val="center"/>
        <w:rPr>
          <w:rFonts w:ascii="Arial" w:hAnsi="Arial" w:cs="Arial"/>
          <w:b/>
          <w:bCs/>
          <w:color w:val="002060"/>
          <w:u w:val="single"/>
        </w:rPr>
      </w:pPr>
    </w:p>
    <w:p w:rsidR="00C4210D" w:rsidRPr="00036CFC" w:rsidRDefault="00C4210D" w:rsidP="00C4210D">
      <w:pPr>
        <w:tabs>
          <w:tab w:val="left" w:pos="3900"/>
        </w:tabs>
        <w:spacing w:line="360" w:lineRule="auto"/>
        <w:ind w:left="180"/>
        <w:rPr>
          <w:rFonts w:ascii="Arial" w:hAnsi="Arial" w:cs="Arial"/>
          <w:bCs/>
          <w:color w:val="002060"/>
        </w:rPr>
      </w:pPr>
      <w:r w:rsidRPr="00036CFC">
        <w:rPr>
          <w:rFonts w:ascii="Arial" w:hAnsi="Arial" w:cs="Arial"/>
          <w:b/>
          <w:bCs/>
          <w:color w:val="002060"/>
        </w:rPr>
        <w:t xml:space="preserve">AFR (Accident Frequency </w:t>
      </w:r>
      <w:r w:rsidRPr="00036CFC">
        <w:rPr>
          <w:rFonts w:ascii="Arial" w:hAnsi="Arial" w:cs="Arial"/>
          <w:b/>
          <w:bCs/>
          <w:color w:val="002060"/>
        </w:rPr>
        <w:tab/>
        <w:t xml:space="preserve">     </w:t>
      </w:r>
      <w:r w:rsidRPr="00036CFC">
        <w:rPr>
          <w:rFonts w:ascii="Arial" w:hAnsi="Arial" w:cs="Arial"/>
          <w:bCs/>
          <w:color w:val="002060"/>
          <w:sz w:val="20"/>
          <w:szCs w:val="20"/>
        </w:rPr>
        <w:t>Total reportable events</w:t>
      </w:r>
      <w:r w:rsidRPr="00036CFC">
        <w:rPr>
          <w:rFonts w:ascii="Arial" w:hAnsi="Arial" w:cs="Arial"/>
          <w:bCs/>
          <w:color w:val="002060"/>
        </w:rPr>
        <w:t xml:space="preserve">                  x 100000</w:t>
      </w:r>
    </w:p>
    <w:p w:rsidR="00C4210D" w:rsidRPr="00036CFC" w:rsidRDefault="00C4210D" w:rsidP="00C4210D">
      <w:pPr>
        <w:tabs>
          <w:tab w:val="left" w:pos="3900"/>
        </w:tabs>
        <w:spacing w:line="360" w:lineRule="auto"/>
        <w:ind w:left="180"/>
        <w:rPr>
          <w:rFonts w:ascii="Arial" w:hAnsi="Arial" w:cs="Arial"/>
          <w:b/>
          <w:bCs/>
          <w:color w:val="002060"/>
        </w:rPr>
      </w:pPr>
      <w:r w:rsidRPr="00036CFC">
        <w:rPr>
          <w:rFonts w:ascii="Arial" w:hAnsi="Arial" w:cs="Arial"/>
          <w:b/>
          <w:bCs/>
          <w:color w:val="002060"/>
        </w:rPr>
        <w:t>Rate) =</w:t>
      </w:r>
      <w:r w:rsidRPr="00036CFC">
        <w:rPr>
          <w:rFonts w:ascii="Arial" w:hAnsi="Arial" w:cs="Arial"/>
          <w:b/>
          <w:bCs/>
          <w:color w:val="002060"/>
        </w:rPr>
        <w:tab/>
        <w:t>______________________</w:t>
      </w:r>
    </w:p>
    <w:p w:rsidR="00C4210D" w:rsidRPr="00036CFC" w:rsidRDefault="00C4210D" w:rsidP="00C4210D">
      <w:pPr>
        <w:tabs>
          <w:tab w:val="left" w:pos="3900"/>
        </w:tabs>
        <w:spacing w:line="360" w:lineRule="auto"/>
        <w:ind w:left="180"/>
        <w:rPr>
          <w:rFonts w:ascii="Arial" w:hAnsi="Arial" w:cs="Arial"/>
          <w:bCs/>
          <w:color w:val="002060"/>
          <w:sz w:val="20"/>
          <w:szCs w:val="20"/>
        </w:rPr>
      </w:pPr>
      <w:r w:rsidRPr="00036CFC">
        <w:rPr>
          <w:rFonts w:ascii="Arial" w:hAnsi="Arial" w:cs="Arial"/>
          <w:bCs/>
          <w:color w:val="002060"/>
        </w:rPr>
        <w:tab/>
        <w:t xml:space="preserve">  </w:t>
      </w:r>
      <w:r w:rsidRPr="00036CFC">
        <w:rPr>
          <w:rFonts w:ascii="Arial" w:hAnsi="Arial" w:cs="Arial"/>
          <w:bCs/>
          <w:color w:val="002060"/>
          <w:sz w:val="20"/>
          <w:szCs w:val="20"/>
        </w:rPr>
        <w:t>Total number of employees</w:t>
      </w:r>
    </w:p>
    <w:p w:rsidR="00C4210D" w:rsidRPr="00036CFC" w:rsidRDefault="00C4210D" w:rsidP="00C4210D">
      <w:pPr>
        <w:tabs>
          <w:tab w:val="left" w:pos="3900"/>
        </w:tabs>
        <w:spacing w:line="360" w:lineRule="auto"/>
        <w:ind w:left="180"/>
        <w:rPr>
          <w:rFonts w:ascii="Arial" w:hAnsi="Arial" w:cs="Arial"/>
          <w:bCs/>
          <w:color w:val="002060"/>
          <w:sz w:val="20"/>
          <w:szCs w:val="20"/>
        </w:rPr>
      </w:pPr>
    </w:p>
    <w:tbl>
      <w:tblPr>
        <w:tblStyle w:val="TableTheme"/>
        <w:tblW w:w="0" w:type="auto"/>
        <w:tblLook w:val="01E0"/>
      </w:tblPr>
      <w:tblGrid>
        <w:gridCol w:w="2362"/>
        <w:gridCol w:w="1200"/>
        <w:gridCol w:w="872"/>
        <w:gridCol w:w="1200"/>
        <w:gridCol w:w="872"/>
        <w:gridCol w:w="1362"/>
        <w:gridCol w:w="995"/>
      </w:tblGrid>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2160" w:type="dxa"/>
            <w:gridSpan w:val="2"/>
          </w:tcPr>
          <w:p w:rsidR="00C4210D" w:rsidRPr="00036CFC" w:rsidRDefault="00C4210D" w:rsidP="00BC5EB8">
            <w:pPr>
              <w:tabs>
                <w:tab w:val="left" w:pos="3900"/>
              </w:tabs>
              <w:spacing w:line="360" w:lineRule="auto"/>
              <w:jc w:val="center"/>
              <w:rPr>
                <w:rFonts w:ascii="Arial" w:hAnsi="Arial" w:cs="Arial"/>
                <w:b/>
                <w:bCs/>
                <w:color w:val="002060"/>
                <w:sz w:val="22"/>
                <w:szCs w:val="22"/>
              </w:rPr>
            </w:pPr>
            <w:r w:rsidRPr="00036CFC">
              <w:rPr>
                <w:rFonts w:ascii="Arial" w:hAnsi="Arial" w:cs="Arial"/>
                <w:b/>
                <w:bCs/>
                <w:color w:val="002060"/>
                <w:sz w:val="22"/>
                <w:szCs w:val="22"/>
              </w:rPr>
              <w:t>Last year</w:t>
            </w:r>
          </w:p>
        </w:tc>
        <w:tc>
          <w:tcPr>
            <w:tcW w:w="2160" w:type="dxa"/>
            <w:gridSpan w:val="2"/>
          </w:tcPr>
          <w:p w:rsidR="00C4210D" w:rsidRPr="00036CFC" w:rsidRDefault="00C4210D" w:rsidP="00BC5EB8">
            <w:pPr>
              <w:tabs>
                <w:tab w:val="left" w:pos="3900"/>
              </w:tabs>
              <w:spacing w:line="360" w:lineRule="auto"/>
              <w:jc w:val="center"/>
              <w:rPr>
                <w:rFonts w:ascii="Arial" w:hAnsi="Arial" w:cs="Arial"/>
                <w:b/>
                <w:bCs/>
                <w:color w:val="002060"/>
                <w:sz w:val="22"/>
                <w:szCs w:val="22"/>
              </w:rPr>
            </w:pPr>
            <w:r w:rsidRPr="00036CFC">
              <w:rPr>
                <w:rFonts w:ascii="Arial" w:hAnsi="Arial" w:cs="Arial"/>
                <w:b/>
                <w:bCs/>
                <w:color w:val="002060"/>
                <w:sz w:val="22"/>
                <w:szCs w:val="22"/>
              </w:rPr>
              <w:t>Year before</w:t>
            </w:r>
          </w:p>
        </w:tc>
        <w:tc>
          <w:tcPr>
            <w:tcW w:w="2477" w:type="dxa"/>
            <w:gridSpan w:val="2"/>
          </w:tcPr>
          <w:p w:rsidR="00C4210D" w:rsidRPr="00036CFC" w:rsidRDefault="00C4210D" w:rsidP="00BC5EB8">
            <w:pPr>
              <w:tabs>
                <w:tab w:val="left" w:pos="3900"/>
              </w:tabs>
              <w:spacing w:line="360" w:lineRule="auto"/>
              <w:jc w:val="center"/>
              <w:rPr>
                <w:rFonts w:ascii="Arial" w:hAnsi="Arial" w:cs="Arial"/>
                <w:b/>
                <w:bCs/>
                <w:color w:val="002060"/>
                <w:sz w:val="22"/>
                <w:szCs w:val="22"/>
              </w:rPr>
            </w:pPr>
            <w:r w:rsidRPr="00036CFC">
              <w:rPr>
                <w:rFonts w:ascii="Arial" w:hAnsi="Arial" w:cs="Arial"/>
                <w:b/>
                <w:bCs/>
                <w:color w:val="002060"/>
                <w:sz w:val="22"/>
                <w:szCs w:val="22"/>
              </w:rPr>
              <w:t>Year before that</w:t>
            </w: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
                <w:bCs/>
                <w:color w:val="002060"/>
                <w:sz w:val="20"/>
                <w:szCs w:val="20"/>
              </w:rPr>
            </w:pPr>
            <w:r w:rsidRPr="00036CFC">
              <w:rPr>
                <w:rFonts w:ascii="Arial" w:hAnsi="Arial" w:cs="Arial"/>
                <w:b/>
                <w:bCs/>
                <w:color w:val="002060"/>
                <w:sz w:val="20"/>
                <w:szCs w:val="20"/>
              </w:rPr>
              <w:t>RIDDOR DESCRIPTION</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Total no.</w:t>
            </w: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AFR</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Total no.</w:t>
            </w: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AFR</w:t>
            </w: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Total no.</w:t>
            </w: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AFR</w:t>
            </w: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 xml:space="preserve">Deaths </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Major injuries</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Over 3 day injuries</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Reportable diseases</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Dangerous Occurrences</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bl>
    <w:p w:rsidR="00C4210D" w:rsidRDefault="00C4210D" w:rsidP="006419D1">
      <w:pPr>
        <w:rPr>
          <w:rFonts w:ascii="Arial" w:hAnsi="Arial" w:cs="Arial"/>
          <w:szCs w:val="28"/>
        </w:rPr>
      </w:pPr>
    </w:p>
    <w:p w:rsidR="0096448E" w:rsidRPr="00F635E4" w:rsidRDefault="0096448E" w:rsidP="0096448E">
      <w:pPr>
        <w:jc w:val="center"/>
        <w:rPr>
          <w:b/>
          <w:color w:val="002060"/>
          <w:sz w:val="32"/>
          <w:szCs w:val="32"/>
          <w:u w:val="single"/>
        </w:rPr>
      </w:pPr>
      <w:r w:rsidRPr="00F635E4">
        <w:rPr>
          <w:b/>
          <w:color w:val="002060"/>
          <w:sz w:val="32"/>
          <w:szCs w:val="32"/>
          <w:u w:val="single"/>
        </w:rPr>
        <w:lastRenderedPageBreak/>
        <w:t>Evacuation Drill Records</w:t>
      </w:r>
    </w:p>
    <w:tbl>
      <w:tblPr>
        <w:tblStyle w:val="TableGrid"/>
        <w:tblW w:w="8897" w:type="dxa"/>
        <w:tblLook w:val="04A0"/>
      </w:tblPr>
      <w:tblGrid>
        <w:gridCol w:w="3832"/>
        <w:gridCol w:w="9"/>
        <w:gridCol w:w="1710"/>
        <w:gridCol w:w="1443"/>
        <w:gridCol w:w="1126"/>
        <w:gridCol w:w="777"/>
      </w:tblGrid>
      <w:tr w:rsidR="0096448E" w:rsidRPr="00F635E4" w:rsidTr="0096448E">
        <w:tc>
          <w:tcPr>
            <w:tcW w:w="3910" w:type="dxa"/>
            <w:gridSpan w:val="2"/>
          </w:tcPr>
          <w:p w:rsidR="0096448E" w:rsidRPr="00F635E4" w:rsidRDefault="0096448E" w:rsidP="005E5ABC">
            <w:pPr>
              <w:rPr>
                <w:b/>
                <w:color w:val="002060"/>
                <w:sz w:val="28"/>
                <w:szCs w:val="28"/>
                <w:u w:val="single"/>
              </w:rPr>
            </w:pPr>
            <w:r w:rsidRPr="00F635E4">
              <w:rPr>
                <w:b/>
                <w:color w:val="002060"/>
                <w:sz w:val="28"/>
                <w:szCs w:val="28"/>
                <w:u w:val="single"/>
              </w:rPr>
              <w:t xml:space="preserve">Emergency Co-ordinator: </w:t>
            </w:r>
          </w:p>
        </w:tc>
        <w:tc>
          <w:tcPr>
            <w:tcW w:w="4987" w:type="dxa"/>
            <w:gridSpan w:val="4"/>
          </w:tcPr>
          <w:p w:rsidR="0096448E" w:rsidRPr="00F635E4" w:rsidRDefault="0096448E" w:rsidP="005E5ABC">
            <w:pPr>
              <w:rPr>
                <w:color w:val="002060"/>
                <w:sz w:val="32"/>
                <w:szCs w:val="32"/>
              </w:rPr>
            </w:pPr>
          </w:p>
        </w:tc>
      </w:tr>
      <w:tr w:rsidR="0096448E" w:rsidRPr="00F635E4" w:rsidTr="0096448E">
        <w:tc>
          <w:tcPr>
            <w:tcW w:w="3910" w:type="dxa"/>
            <w:gridSpan w:val="2"/>
          </w:tcPr>
          <w:p w:rsidR="0096448E" w:rsidRPr="00F635E4" w:rsidRDefault="0096448E" w:rsidP="005E5ABC">
            <w:pPr>
              <w:rPr>
                <w:b/>
                <w:color w:val="002060"/>
                <w:sz w:val="28"/>
                <w:szCs w:val="28"/>
                <w:u w:val="single"/>
              </w:rPr>
            </w:pPr>
            <w:r w:rsidRPr="00F635E4">
              <w:rPr>
                <w:b/>
                <w:color w:val="002060"/>
                <w:sz w:val="28"/>
                <w:szCs w:val="28"/>
                <w:u w:val="single"/>
              </w:rPr>
              <w:t>Company:</w:t>
            </w:r>
          </w:p>
        </w:tc>
        <w:tc>
          <w:tcPr>
            <w:tcW w:w="4987" w:type="dxa"/>
            <w:gridSpan w:val="4"/>
          </w:tcPr>
          <w:p w:rsidR="0096448E" w:rsidRPr="00F635E4" w:rsidRDefault="0096448E" w:rsidP="005E5ABC">
            <w:pPr>
              <w:rPr>
                <w:color w:val="002060"/>
                <w:sz w:val="32"/>
                <w:szCs w:val="32"/>
              </w:rPr>
            </w:pPr>
          </w:p>
        </w:tc>
      </w:tr>
      <w:tr w:rsidR="0096448E" w:rsidRPr="00F635E4" w:rsidTr="0096448E">
        <w:tc>
          <w:tcPr>
            <w:tcW w:w="3910" w:type="dxa"/>
            <w:gridSpan w:val="2"/>
          </w:tcPr>
          <w:p w:rsidR="0096448E" w:rsidRPr="00F635E4" w:rsidRDefault="0096448E" w:rsidP="005E5ABC">
            <w:pPr>
              <w:rPr>
                <w:b/>
                <w:color w:val="002060"/>
                <w:sz w:val="28"/>
                <w:szCs w:val="28"/>
                <w:u w:val="single"/>
              </w:rPr>
            </w:pPr>
            <w:r w:rsidRPr="00F635E4">
              <w:rPr>
                <w:b/>
                <w:color w:val="002060"/>
                <w:sz w:val="28"/>
                <w:szCs w:val="28"/>
                <w:u w:val="single"/>
              </w:rPr>
              <w:t>Location:</w:t>
            </w:r>
          </w:p>
        </w:tc>
        <w:tc>
          <w:tcPr>
            <w:tcW w:w="4987" w:type="dxa"/>
            <w:gridSpan w:val="4"/>
          </w:tcPr>
          <w:p w:rsidR="0096448E" w:rsidRPr="00F635E4" w:rsidRDefault="0096448E" w:rsidP="005E5ABC">
            <w:pPr>
              <w:rPr>
                <w:color w:val="002060"/>
                <w:sz w:val="32"/>
                <w:szCs w:val="32"/>
              </w:rPr>
            </w:pPr>
          </w:p>
        </w:tc>
      </w:tr>
      <w:tr w:rsidR="0096448E" w:rsidRPr="00F635E4" w:rsidTr="0096448E">
        <w:tc>
          <w:tcPr>
            <w:tcW w:w="3910" w:type="dxa"/>
            <w:gridSpan w:val="2"/>
          </w:tcPr>
          <w:p w:rsidR="0096448E" w:rsidRPr="00F635E4" w:rsidRDefault="0096448E" w:rsidP="005E5ABC">
            <w:pPr>
              <w:rPr>
                <w:b/>
                <w:color w:val="002060"/>
                <w:sz w:val="28"/>
                <w:szCs w:val="28"/>
                <w:u w:val="single"/>
              </w:rPr>
            </w:pPr>
            <w:r w:rsidRPr="00F635E4">
              <w:rPr>
                <w:b/>
                <w:color w:val="002060"/>
                <w:sz w:val="28"/>
                <w:szCs w:val="28"/>
                <w:u w:val="single"/>
              </w:rPr>
              <w:t>Date of Drill:</w:t>
            </w:r>
          </w:p>
        </w:tc>
        <w:tc>
          <w:tcPr>
            <w:tcW w:w="4987" w:type="dxa"/>
            <w:gridSpan w:val="4"/>
          </w:tcPr>
          <w:p w:rsidR="0096448E" w:rsidRPr="00F635E4" w:rsidRDefault="0096448E" w:rsidP="005E5ABC">
            <w:pPr>
              <w:rPr>
                <w:color w:val="002060"/>
                <w:sz w:val="32"/>
                <w:szCs w:val="32"/>
              </w:rPr>
            </w:pPr>
          </w:p>
        </w:tc>
      </w:tr>
      <w:tr w:rsidR="0096448E" w:rsidRPr="00F635E4" w:rsidTr="0096448E">
        <w:tc>
          <w:tcPr>
            <w:tcW w:w="3910" w:type="dxa"/>
            <w:gridSpan w:val="2"/>
          </w:tcPr>
          <w:p w:rsidR="0096448E" w:rsidRPr="00F635E4" w:rsidRDefault="0096448E" w:rsidP="005E5ABC">
            <w:pPr>
              <w:rPr>
                <w:b/>
                <w:color w:val="002060"/>
                <w:sz w:val="28"/>
                <w:szCs w:val="28"/>
                <w:u w:val="single"/>
              </w:rPr>
            </w:pPr>
            <w:r w:rsidRPr="00F635E4">
              <w:rPr>
                <w:b/>
                <w:color w:val="002060"/>
                <w:sz w:val="28"/>
                <w:szCs w:val="28"/>
                <w:u w:val="single"/>
              </w:rPr>
              <w:t>Time Alarm activated:</w:t>
            </w:r>
          </w:p>
        </w:tc>
        <w:tc>
          <w:tcPr>
            <w:tcW w:w="4987" w:type="dxa"/>
            <w:gridSpan w:val="4"/>
          </w:tcPr>
          <w:p w:rsidR="0096448E" w:rsidRPr="00F635E4" w:rsidRDefault="0096448E" w:rsidP="005E5ABC">
            <w:pPr>
              <w:rPr>
                <w:color w:val="002060"/>
                <w:sz w:val="32"/>
                <w:szCs w:val="32"/>
              </w:rPr>
            </w:pPr>
          </w:p>
        </w:tc>
      </w:tr>
      <w:tr w:rsidR="0096448E" w:rsidRPr="00F635E4" w:rsidTr="0096448E">
        <w:tc>
          <w:tcPr>
            <w:tcW w:w="3910" w:type="dxa"/>
            <w:gridSpan w:val="2"/>
          </w:tcPr>
          <w:p w:rsidR="0096448E" w:rsidRPr="00F635E4" w:rsidRDefault="0096448E" w:rsidP="005E5ABC">
            <w:pPr>
              <w:rPr>
                <w:b/>
                <w:color w:val="002060"/>
                <w:sz w:val="28"/>
                <w:szCs w:val="28"/>
                <w:u w:val="single"/>
              </w:rPr>
            </w:pPr>
            <w:r w:rsidRPr="00F635E4">
              <w:rPr>
                <w:b/>
                <w:color w:val="002060"/>
                <w:sz w:val="28"/>
                <w:szCs w:val="28"/>
                <w:u w:val="single"/>
              </w:rPr>
              <w:t>Time all Persons accounted for:</w:t>
            </w:r>
          </w:p>
          <w:p w:rsidR="0096448E" w:rsidRPr="00F635E4" w:rsidRDefault="0096448E" w:rsidP="005E5ABC">
            <w:pPr>
              <w:rPr>
                <w:b/>
                <w:color w:val="002060"/>
                <w:sz w:val="20"/>
                <w:szCs w:val="20"/>
                <w:u w:val="single"/>
              </w:rPr>
            </w:pPr>
            <w:r w:rsidRPr="00F635E4">
              <w:rPr>
                <w:b/>
                <w:color w:val="002060"/>
                <w:sz w:val="20"/>
                <w:szCs w:val="20"/>
                <w:u w:val="single"/>
              </w:rPr>
              <w:t>(when all persons names are on register)</w:t>
            </w:r>
          </w:p>
        </w:tc>
        <w:tc>
          <w:tcPr>
            <w:tcW w:w="4987" w:type="dxa"/>
            <w:gridSpan w:val="4"/>
          </w:tcPr>
          <w:p w:rsidR="0096448E" w:rsidRPr="00F635E4" w:rsidRDefault="0096448E" w:rsidP="005E5ABC">
            <w:pPr>
              <w:rPr>
                <w:b/>
                <w:color w:val="002060"/>
                <w:sz w:val="32"/>
                <w:szCs w:val="32"/>
                <w:u w:val="single"/>
              </w:rPr>
            </w:pPr>
          </w:p>
        </w:tc>
      </w:tr>
      <w:tr w:rsidR="0096448E" w:rsidRPr="00F635E4" w:rsidTr="0096448E">
        <w:trPr>
          <w:trHeight w:val="348"/>
        </w:trPr>
        <w:tc>
          <w:tcPr>
            <w:tcW w:w="3910" w:type="dxa"/>
            <w:gridSpan w:val="2"/>
          </w:tcPr>
          <w:p w:rsidR="0096448E" w:rsidRPr="00F635E4" w:rsidRDefault="0096448E" w:rsidP="005E5ABC">
            <w:pPr>
              <w:rPr>
                <w:b/>
                <w:color w:val="002060"/>
                <w:sz w:val="28"/>
                <w:szCs w:val="28"/>
                <w:u w:val="single"/>
              </w:rPr>
            </w:pPr>
            <w:r w:rsidRPr="00F635E4">
              <w:rPr>
                <w:b/>
                <w:color w:val="002060"/>
                <w:sz w:val="32"/>
                <w:szCs w:val="32"/>
                <w:u w:val="single"/>
              </w:rPr>
              <w:t>evacuation time:</w:t>
            </w:r>
          </w:p>
        </w:tc>
        <w:tc>
          <w:tcPr>
            <w:tcW w:w="4987" w:type="dxa"/>
            <w:gridSpan w:val="4"/>
          </w:tcPr>
          <w:p w:rsidR="0096448E" w:rsidRPr="00F635E4" w:rsidRDefault="0096448E" w:rsidP="005E5ABC">
            <w:pPr>
              <w:rPr>
                <w:color w:val="002060"/>
                <w:sz w:val="32"/>
                <w:szCs w:val="32"/>
              </w:rPr>
            </w:pPr>
          </w:p>
        </w:tc>
      </w:tr>
      <w:tr w:rsidR="0096448E" w:rsidRPr="00F635E4" w:rsidTr="0096448E">
        <w:tblPrEx>
          <w:tblLook w:val="0000"/>
        </w:tblPrEx>
        <w:trPr>
          <w:trHeight w:val="429"/>
        </w:trPr>
        <w:tc>
          <w:tcPr>
            <w:tcW w:w="3910" w:type="dxa"/>
            <w:gridSpan w:val="2"/>
            <w:vMerge w:val="restart"/>
          </w:tcPr>
          <w:p w:rsidR="0096448E" w:rsidRPr="00F635E4" w:rsidRDefault="0096448E" w:rsidP="005E5ABC">
            <w:pPr>
              <w:rPr>
                <w:b/>
                <w:color w:val="002060"/>
                <w:sz w:val="32"/>
                <w:szCs w:val="32"/>
                <w:u w:val="single"/>
              </w:rPr>
            </w:pPr>
          </w:p>
          <w:p w:rsidR="0096448E" w:rsidRPr="00F635E4" w:rsidRDefault="0096448E" w:rsidP="005E5ABC">
            <w:pPr>
              <w:rPr>
                <w:b/>
                <w:color w:val="002060"/>
                <w:sz w:val="32"/>
                <w:szCs w:val="32"/>
                <w:u w:val="single"/>
              </w:rPr>
            </w:pPr>
          </w:p>
          <w:p w:rsidR="0096448E" w:rsidRPr="00F635E4" w:rsidRDefault="0096448E" w:rsidP="005E5ABC">
            <w:pPr>
              <w:rPr>
                <w:b/>
                <w:color w:val="002060"/>
                <w:sz w:val="32"/>
                <w:szCs w:val="32"/>
                <w:u w:val="single"/>
              </w:rPr>
            </w:pPr>
          </w:p>
          <w:p w:rsidR="0096448E" w:rsidRPr="00F635E4" w:rsidRDefault="0096448E" w:rsidP="005E5ABC">
            <w:pPr>
              <w:rPr>
                <w:b/>
                <w:color w:val="002060"/>
                <w:sz w:val="32"/>
                <w:szCs w:val="32"/>
                <w:u w:val="single"/>
              </w:rPr>
            </w:pPr>
            <w:r w:rsidRPr="00F635E4">
              <w:rPr>
                <w:b/>
                <w:color w:val="002060"/>
                <w:sz w:val="28"/>
                <w:szCs w:val="28"/>
                <w:u w:val="single"/>
              </w:rPr>
              <w:t>Persons in attendance:</w:t>
            </w:r>
          </w:p>
        </w:tc>
        <w:tc>
          <w:tcPr>
            <w:tcW w:w="4987" w:type="dxa"/>
            <w:gridSpan w:val="4"/>
            <w:shd w:val="clear" w:color="auto" w:fill="auto"/>
          </w:tcPr>
          <w:p w:rsidR="0096448E" w:rsidRPr="00F635E4" w:rsidRDefault="0096448E" w:rsidP="005E5ABC">
            <w:pPr>
              <w:rPr>
                <w:color w:val="002060"/>
                <w:sz w:val="32"/>
                <w:szCs w:val="32"/>
              </w:rPr>
            </w:pPr>
            <w:r w:rsidRPr="00F635E4">
              <w:rPr>
                <w:color w:val="002060"/>
                <w:sz w:val="32"/>
                <w:szCs w:val="32"/>
              </w:rPr>
              <w:t>1.</w:t>
            </w:r>
          </w:p>
        </w:tc>
      </w:tr>
      <w:tr w:rsidR="0096448E" w:rsidRPr="00F635E4" w:rsidTr="0096448E">
        <w:tblPrEx>
          <w:tblLook w:val="0000"/>
        </w:tblPrEx>
        <w:trPr>
          <w:trHeight w:val="468"/>
        </w:trPr>
        <w:tc>
          <w:tcPr>
            <w:tcW w:w="3910" w:type="dxa"/>
            <w:gridSpan w:val="2"/>
            <w:vMerge/>
          </w:tcPr>
          <w:p w:rsidR="0096448E" w:rsidRPr="00F635E4" w:rsidRDefault="0096448E" w:rsidP="005E5ABC">
            <w:pPr>
              <w:rPr>
                <w:b/>
                <w:color w:val="002060"/>
                <w:sz w:val="32"/>
                <w:szCs w:val="32"/>
                <w:u w:val="single"/>
              </w:rPr>
            </w:pPr>
          </w:p>
        </w:tc>
        <w:tc>
          <w:tcPr>
            <w:tcW w:w="4987" w:type="dxa"/>
            <w:gridSpan w:val="4"/>
            <w:shd w:val="clear" w:color="auto" w:fill="auto"/>
          </w:tcPr>
          <w:p w:rsidR="0096448E" w:rsidRPr="00F635E4" w:rsidRDefault="0096448E" w:rsidP="005E5ABC">
            <w:pPr>
              <w:rPr>
                <w:color w:val="002060"/>
                <w:sz w:val="32"/>
                <w:szCs w:val="32"/>
              </w:rPr>
            </w:pPr>
            <w:r w:rsidRPr="00F635E4">
              <w:rPr>
                <w:color w:val="002060"/>
                <w:sz w:val="32"/>
                <w:szCs w:val="32"/>
              </w:rPr>
              <w:t>2.</w:t>
            </w:r>
          </w:p>
        </w:tc>
      </w:tr>
      <w:tr w:rsidR="0096448E" w:rsidRPr="00F635E4" w:rsidTr="0096448E">
        <w:tblPrEx>
          <w:tblLook w:val="0000"/>
        </w:tblPrEx>
        <w:trPr>
          <w:trHeight w:val="339"/>
        </w:trPr>
        <w:tc>
          <w:tcPr>
            <w:tcW w:w="3910" w:type="dxa"/>
            <w:gridSpan w:val="2"/>
            <w:vMerge/>
            <w:shd w:val="clear" w:color="auto" w:fill="auto"/>
          </w:tcPr>
          <w:p w:rsidR="0096448E" w:rsidRPr="00F635E4" w:rsidRDefault="0096448E" w:rsidP="005E5ABC">
            <w:pPr>
              <w:rPr>
                <w:b/>
                <w:color w:val="002060"/>
                <w:sz w:val="32"/>
                <w:szCs w:val="32"/>
                <w:u w:val="single"/>
              </w:rPr>
            </w:pPr>
          </w:p>
        </w:tc>
        <w:tc>
          <w:tcPr>
            <w:tcW w:w="4987" w:type="dxa"/>
            <w:gridSpan w:val="4"/>
          </w:tcPr>
          <w:p w:rsidR="0096448E" w:rsidRPr="00F635E4" w:rsidRDefault="0096448E" w:rsidP="005E5ABC">
            <w:pPr>
              <w:rPr>
                <w:color w:val="002060"/>
                <w:sz w:val="32"/>
                <w:szCs w:val="32"/>
              </w:rPr>
            </w:pPr>
            <w:r w:rsidRPr="00F635E4">
              <w:rPr>
                <w:color w:val="002060"/>
                <w:sz w:val="32"/>
                <w:szCs w:val="32"/>
              </w:rPr>
              <w:t>3.</w:t>
            </w:r>
          </w:p>
        </w:tc>
      </w:tr>
      <w:tr w:rsidR="0096448E" w:rsidRPr="00F635E4" w:rsidTr="0096448E">
        <w:tblPrEx>
          <w:tblLook w:val="0000"/>
        </w:tblPrEx>
        <w:trPr>
          <w:trHeight w:val="359"/>
        </w:trPr>
        <w:tc>
          <w:tcPr>
            <w:tcW w:w="3910" w:type="dxa"/>
            <w:gridSpan w:val="2"/>
            <w:vMerge/>
            <w:shd w:val="clear" w:color="auto" w:fill="auto"/>
          </w:tcPr>
          <w:p w:rsidR="0096448E" w:rsidRPr="00F635E4" w:rsidRDefault="0096448E" w:rsidP="005E5ABC">
            <w:pPr>
              <w:rPr>
                <w:b/>
                <w:color w:val="002060"/>
                <w:sz w:val="32"/>
                <w:szCs w:val="32"/>
                <w:u w:val="single"/>
              </w:rPr>
            </w:pPr>
          </w:p>
        </w:tc>
        <w:tc>
          <w:tcPr>
            <w:tcW w:w="4987" w:type="dxa"/>
            <w:gridSpan w:val="4"/>
          </w:tcPr>
          <w:p w:rsidR="0096448E" w:rsidRPr="00F635E4" w:rsidRDefault="0096448E" w:rsidP="005E5ABC">
            <w:pPr>
              <w:rPr>
                <w:color w:val="002060"/>
                <w:sz w:val="32"/>
                <w:szCs w:val="32"/>
              </w:rPr>
            </w:pPr>
            <w:r w:rsidRPr="00F635E4">
              <w:rPr>
                <w:color w:val="002060"/>
                <w:sz w:val="32"/>
                <w:szCs w:val="32"/>
              </w:rPr>
              <w:t>4.</w:t>
            </w:r>
          </w:p>
        </w:tc>
      </w:tr>
      <w:tr w:rsidR="0096448E" w:rsidRPr="00F635E4" w:rsidTr="0096448E">
        <w:tblPrEx>
          <w:tblLook w:val="0000"/>
        </w:tblPrEx>
        <w:trPr>
          <w:trHeight w:val="430"/>
        </w:trPr>
        <w:tc>
          <w:tcPr>
            <w:tcW w:w="3910" w:type="dxa"/>
            <w:gridSpan w:val="2"/>
            <w:vMerge/>
            <w:shd w:val="clear" w:color="auto" w:fill="auto"/>
          </w:tcPr>
          <w:p w:rsidR="0096448E" w:rsidRPr="00F635E4" w:rsidRDefault="0096448E" w:rsidP="005E5ABC">
            <w:pPr>
              <w:rPr>
                <w:b/>
                <w:color w:val="002060"/>
                <w:sz w:val="32"/>
                <w:szCs w:val="32"/>
                <w:u w:val="single"/>
              </w:rPr>
            </w:pPr>
          </w:p>
        </w:tc>
        <w:tc>
          <w:tcPr>
            <w:tcW w:w="4987" w:type="dxa"/>
            <w:gridSpan w:val="4"/>
          </w:tcPr>
          <w:p w:rsidR="0096448E" w:rsidRPr="00F635E4" w:rsidRDefault="0096448E" w:rsidP="005E5ABC">
            <w:pPr>
              <w:rPr>
                <w:color w:val="002060"/>
                <w:sz w:val="32"/>
                <w:szCs w:val="32"/>
              </w:rPr>
            </w:pPr>
            <w:r w:rsidRPr="00F635E4">
              <w:rPr>
                <w:color w:val="002060"/>
                <w:sz w:val="32"/>
                <w:szCs w:val="32"/>
              </w:rPr>
              <w:t>5.</w:t>
            </w:r>
          </w:p>
        </w:tc>
      </w:tr>
      <w:tr w:rsidR="0096448E" w:rsidRPr="00F635E4" w:rsidTr="0096448E">
        <w:tblPrEx>
          <w:tblLook w:val="0000"/>
        </w:tblPrEx>
        <w:trPr>
          <w:trHeight w:val="331"/>
        </w:trPr>
        <w:tc>
          <w:tcPr>
            <w:tcW w:w="3910" w:type="dxa"/>
            <w:gridSpan w:val="2"/>
            <w:vMerge/>
            <w:shd w:val="clear" w:color="auto" w:fill="auto"/>
          </w:tcPr>
          <w:p w:rsidR="0096448E" w:rsidRPr="00F635E4" w:rsidRDefault="0096448E" w:rsidP="005E5ABC">
            <w:pPr>
              <w:rPr>
                <w:b/>
                <w:color w:val="002060"/>
                <w:sz w:val="32"/>
                <w:szCs w:val="32"/>
                <w:u w:val="single"/>
              </w:rPr>
            </w:pPr>
          </w:p>
        </w:tc>
        <w:tc>
          <w:tcPr>
            <w:tcW w:w="4987" w:type="dxa"/>
            <w:gridSpan w:val="4"/>
          </w:tcPr>
          <w:p w:rsidR="0096448E" w:rsidRPr="00F635E4" w:rsidRDefault="0096448E" w:rsidP="005E5ABC">
            <w:pPr>
              <w:rPr>
                <w:color w:val="002060"/>
                <w:sz w:val="32"/>
                <w:szCs w:val="32"/>
              </w:rPr>
            </w:pPr>
            <w:r w:rsidRPr="00F635E4">
              <w:rPr>
                <w:color w:val="002060"/>
                <w:sz w:val="32"/>
                <w:szCs w:val="32"/>
              </w:rPr>
              <w:t>6.</w:t>
            </w:r>
          </w:p>
        </w:tc>
      </w:tr>
      <w:tr w:rsidR="0096448E" w:rsidRPr="00F635E4" w:rsidTr="0096448E">
        <w:tblPrEx>
          <w:tblLook w:val="0000"/>
        </w:tblPrEx>
        <w:trPr>
          <w:trHeight w:val="364"/>
        </w:trPr>
        <w:tc>
          <w:tcPr>
            <w:tcW w:w="3910" w:type="dxa"/>
            <w:gridSpan w:val="2"/>
            <w:vMerge/>
            <w:shd w:val="clear" w:color="auto" w:fill="auto"/>
          </w:tcPr>
          <w:p w:rsidR="0096448E" w:rsidRPr="00F635E4" w:rsidRDefault="0096448E" w:rsidP="005E5ABC">
            <w:pPr>
              <w:rPr>
                <w:b/>
                <w:color w:val="002060"/>
                <w:sz w:val="32"/>
                <w:szCs w:val="32"/>
                <w:u w:val="single"/>
              </w:rPr>
            </w:pPr>
          </w:p>
        </w:tc>
        <w:tc>
          <w:tcPr>
            <w:tcW w:w="4987" w:type="dxa"/>
            <w:gridSpan w:val="4"/>
          </w:tcPr>
          <w:p w:rsidR="0096448E" w:rsidRPr="00F635E4" w:rsidRDefault="0096448E" w:rsidP="005E5ABC">
            <w:pPr>
              <w:rPr>
                <w:color w:val="002060"/>
                <w:sz w:val="32"/>
                <w:szCs w:val="32"/>
              </w:rPr>
            </w:pPr>
            <w:r w:rsidRPr="00F635E4">
              <w:rPr>
                <w:color w:val="002060"/>
                <w:sz w:val="32"/>
                <w:szCs w:val="32"/>
              </w:rPr>
              <w:t>7.</w:t>
            </w:r>
          </w:p>
        </w:tc>
      </w:tr>
      <w:tr w:rsidR="0096448E" w:rsidRPr="00F635E4" w:rsidTr="0096448E">
        <w:tblPrEx>
          <w:tblLook w:val="0000"/>
        </w:tblPrEx>
        <w:trPr>
          <w:trHeight w:val="318"/>
        </w:trPr>
        <w:tc>
          <w:tcPr>
            <w:tcW w:w="3910" w:type="dxa"/>
            <w:gridSpan w:val="2"/>
            <w:vMerge/>
            <w:shd w:val="clear" w:color="auto" w:fill="auto"/>
          </w:tcPr>
          <w:p w:rsidR="0096448E" w:rsidRPr="00F635E4" w:rsidRDefault="0096448E" w:rsidP="005E5ABC">
            <w:pPr>
              <w:rPr>
                <w:b/>
                <w:color w:val="002060"/>
                <w:sz w:val="32"/>
                <w:szCs w:val="32"/>
                <w:u w:val="single"/>
              </w:rPr>
            </w:pPr>
          </w:p>
        </w:tc>
        <w:tc>
          <w:tcPr>
            <w:tcW w:w="4987" w:type="dxa"/>
            <w:gridSpan w:val="4"/>
          </w:tcPr>
          <w:p w:rsidR="0096448E" w:rsidRPr="00F635E4" w:rsidRDefault="0096448E" w:rsidP="005E5ABC">
            <w:pPr>
              <w:rPr>
                <w:color w:val="002060"/>
                <w:sz w:val="32"/>
                <w:szCs w:val="32"/>
              </w:rPr>
            </w:pPr>
            <w:r w:rsidRPr="00F635E4">
              <w:rPr>
                <w:color w:val="002060"/>
                <w:sz w:val="32"/>
                <w:szCs w:val="32"/>
              </w:rPr>
              <w:t>8.</w:t>
            </w:r>
          </w:p>
        </w:tc>
      </w:tr>
      <w:tr w:rsidR="0096448E" w:rsidRPr="00F635E4" w:rsidTr="0096448E">
        <w:tblPrEx>
          <w:tblLook w:val="0000"/>
        </w:tblPrEx>
        <w:trPr>
          <w:trHeight w:val="280"/>
        </w:trPr>
        <w:tc>
          <w:tcPr>
            <w:tcW w:w="3910" w:type="dxa"/>
            <w:gridSpan w:val="2"/>
            <w:vMerge/>
            <w:shd w:val="clear" w:color="auto" w:fill="auto"/>
          </w:tcPr>
          <w:p w:rsidR="0096448E" w:rsidRPr="00F635E4" w:rsidRDefault="0096448E" w:rsidP="005E5ABC">
            <w:pPr>
              <w:rPr>
                <w:b/>
                <w:color w:val="002060"/>
                <w:sz w:val="32"/>
                <w:szCs w:val="32"/>
                <w:u w:val="single"/>
              </w:rPr>
            </w:pPr>
          </w:p>
        </w:tc>
        <w:tc>
          <w:tcPr>
            <w:tcW w:w="4987" w:type="dxa"/>
            <w:gridSpan w:val="4"/>
          </w:tcPr>
          <w:p w:rsidR="0096448E" w:rsidRPr="00F635E4" w:rsidRDefault="0096448E" w:rsidP="005E5ABC">
            <w:pPr>
              <w:rPr>
                <w:color w:val="002060"/>
                <w:sz w:val="32"/>
                <w:szCs w:val="32"/>
              </w:rPr>
            </w:pPr>
            <w:r w:rsidRPr="00F635E4">
              <w:rPr>
                <w:color w:val="002060"/>
                <w:sz w:val="32"/>
                <w:szCs w:val="32"/>
              </w:rPr>
              <w:t>9.</w:t>
            </w:r>
          </w:p>
        </w:tc>
      </w:tr>
      <w:tr w:rsidR="0096448E" w:rsidRPr="00F635E4" w:rsidTr="0096448E">
        <w:tblPrEx>
          <w:tblLook w:val="0000"/>
        </w:tblPrEx>
        <w:trPr>
          <w:trHeight w:val="449"/>
        </w:trPr>
        <w:tc>
          <w:tcPr>
            <w:tcW w:w="3910" w:type="dxa"/>
            <w:gridSpan w:val="2"/>
          </w:tcPr>
          <w:p w:rsidR="0096448E" w:rsidRPr="00F635E4" w:rsidRDefault="0096448E" w:rsidP="005E5ABC">
            <w:pPr>
              <w:rPr>
                <w:b/>
                <w:color w:val="002060"/>
                <w:sz w:val="28"/>
                <w:szCs w:val="28"/>
                <w:u w:val="single"/>
              </w:rPr>
            </w:pPr>
            <w:r w:rsidRPr="00F635E4">
              <w:rPr>
                <w:b/>
                <w:color w:val="002060"/>
                <w:sz w:val="28"/>
                <w:szCs w:val="28"/>
                <w:u w:val="single"/>
              </w:rPr>
              <w:t>Overall Standard of Drill:</w:t>
            </w:r>
          </w:p>
        </w:tc>
        <w:tc>
          <w:tcPr>
            <w:tcW w:w="1710" w:type="dxa"/>
            <w:shd w:val="clear" w:color="auto" w:fill="A6A6A6" w:themeFill="background1" w:themeFillShade="A6"/>
          </w:tcPr>
          <w:p w:rsidR="0096448E" w:rsidRPr="00F635E4" w:rsidRDefault="0096448E" w:rsidP="005E5ABC">
            <w:pPr>
              <w:rPr>
                <w:b/>
                <w:color w:val="002060"/>
                <w:sz w:val="24"/>
                <w:szCs w:val="24"/>
                <w:highlight w:val="lightGray"/>
                <w:u w:val="single"/>
              </w:rPr>
            </w:pPr>
            <w:r w:rsidRPr="00F635E4">
              <w:rPr>
                <w:b/>
                <w:color w:val="002060"/>
                <w:sz w:val="24"/>
                <w:szCs w:val="24"/>
                <w:highlight w:val="lightGray"/>
                <w:u w:val="single"/>
              </w:rPr>
              <w:t xml:space="preserve">Unsatisfactory </w:t>
            </w:r>
          </w:p>
        </w:tc>
        <w:tc>
          <w:tcPr>
            <w:tcW w:w="1443" w:type="dxa"/>
            <w:shd w:val="clear" w:color="auto" w:fill="A6A6A6" w:themeFill="background1" w:themeFillShade="A6"/>
          </w:tcPr>
          <w:p w:rsidR="0096448E" w:rsidRPr="00F635E4" w:rsidRDefault="0096448E" w:rsidP="005E5ABC">
            <w:pPr>
              <w:rPr>
                <w:b/>
                <w:color w:val="002060"/>
                <w:sz w:val="24"/>
                <w:szCs w:val="24"/>
                <w:highlight w:val="lightGray"/>
                <w:u w:val="single"/>
              </w:rPr>
            </w:pPr>
            <w:r w:rsidRPr="00F635E4">
              <w:rPr>
                <w:b/>
                <w:color w:val="002060"/>
                <w:sz w:val="24"/>
                <w:szCs w:val="24"/>
                <w:highlight w:val="lightGray"/>
                <w:u w:val="single"/>
              </w:rPr>
              <w:t xml:space="preserve">Satisfactory </w:t>
            </w:r>
          </w:p>
        </w:tc>
        <w:tc>
          <w:tcPr>
            <w:tcW w:w="1137" w:type="dxa"/>
            <w:shd w:val="clear" w:color="auto" w:fill="A6A6A6" w:themeFill="background1" w:themeFillShade="A6"/>
          </w:tcPr>
          <w:p w:rsidR="0096448E" w:rsidRPr="00F635E4" w:rsidRDefault="0096448E" w:rsidP="005E5ABC">
            <w:pPr>
              <w:rPr>
                <w:b/>
                <w:color w:val="002060"/>
                <w:sz w:val="24"/>
                <w:szCs w:val="24"/>
                <w:u w:val="single"/>
              </w:rPr>
            </w:pPr>
            <w:r w:rsidRPr="00F635E4">
              <w:rPr>
                <w:b/>
                <w:color w:val="002060"/>
                <w:sz w:val="24"/>
                <w:szCs w:val="24"/>
                <w:highlight w:val="lightGray"/>
                <w:u w:val="single"/>
              </w:rPr>
              <w:t>Good</w:t>
            </w:r>
          </w:p>
        </w:tc>
        <w:tc>
          <w:tcPr>
            <w:tcW w:w="697" w:type="dxa"/>
            <w:shd w:val="clear" w:color="auto" w:fill="A6A6A6" w:themeFill="background1" w:themeFillShade="A6"/>
          </w:tcPr>
          <w:p w:rsidR="0096448E" w:rsidRPr="00F635E4" w:rsidRDefault="0096448E" w:rsidP="005E5ABC">
            <w:pPr>
              <w:rPr>
                <w:b/>
                <w:color w:val="002060"/>
                <w:sz w:val="24"/>
                <w:szCs w:val="24"/>
                <w:u w:val="single"/>
              </w:rPr>
            </w:pPr>
            <w:r w:rsidRPr="00F635E4">
              <w:rPr>
                <w:b/>
                <w:color w:val="002060"/>
                <w:sz w:val="24"/>
                <w:szCs w:val="24"/>
                <w:highlight w:val="lightGray"/>
                <w:u w:val="single"/>
              </w:rPr>
              <w:t>Very Good</w:t>
            </w:r>
          </w:p>
        </w:tc>
      </w:tr>
      <w:tr w:rsidR="0096448E" w:rsidRPr="00F635E4" w:rsidTr="0096448E">
        <w:tblPrEx>
          <w:tblLook w:val="0000"/>
        </w:tblPrEx>
        <w:trPr>
          <w:trHeight w:val="542"/>
        </w:trPr>
        <w:tc>
          <w:tcPr>
            <w:tcW w:w="3910" w:type="dxa"/>
            <w:gridSpan w:val="2"/>
          </w:tcPr>
          <w:p w:rsidR="0096448E" w:rsidRPr="00F635E4" w:rsidRDefault="0096448E" w:rsidP="005E5ABC">
            <w:pPr>
              <w:rPr>
                <w:b/>
                <w:color w:val="002060"/>
                <w:sz w:val="28"/>
                <w:szCs w:val="28"/>
                <w:u w:val="single"/>
              </w:rPr>
            </w:pPr>
            <w:r w:rsidRPr="00F635E4">
              <w:rPr>
                <w:b/>
                <w:color w:val="002060"/>
                <w:sz w:val="28"/>
                <w:szCs w:val="28"/>
                <w:u w:val="single"/>
              </w:rPr>
              <w:t xml:space="preserve">(X) where applicable </w:t>
            </w:r>
          </w:p>
        </w:tc>
        <w:tc>
          <w:tcPr>
            <w:tcW w:w="1710" w:type="dxa"/>
          </w:tcPr>
          <w:p w:rsidR="0096448E" w:rsidRPr="00F635E4" w:rsidRDefault="0096448E" w:rsidP="005E5ABC">
            <w:pPr>
              <w:rPr>
                <w:b/>
                <w:color w:val="002060"/>
                <w:sz w:val="32"/>
                <w:szCs w:val="32"/>
                <w:u w:val="single"/>
              </w:rPr>
            </w:pPr>
          </w:p>
        </w:tc>
        <w:tc>
          <w:tcPr>
            <w:tcW w:w="1443" w:type="dxa"/>
          </w:tcPr>
          <w:p w:rsidR="0096448E" w:rsidRPr="00F635E4" w:rsidRDefault="0096448E" w:rsidP="005E5ABC">
            <w:pPr>
              <w:rPr>
                <w:b/>
                <w:color w:val="002060"/>
                <w:sz w:val="32"/>
                <w:szCs w:val="32"/>
                <w:u w:val="single"/>
              </w:rPr>
            </w:pPr>
            <w:r w:rsidRPr="00F635E4">
              <w:rPr>
                <w:b/>
                <w:color w:val="002060"/>
                <w:sz w:val="32"/>
                <w:szCs w:val="32"/>
                <w:u w:val="single"/>
              </w:rPr>
              <w:t>X</w:t>
            </w:r>
          </w:p>
        </w:tc>
        <w:tc>
          <w:tcPr>
            <w:tcW w:w="1137" w:type="dxa"/>
          </w:tcPr>
          <w:p w:rsidR="0096448E" w:rsidRPr="00F635E4" w:rsidRDefault="0096448E" w:rsidP="005E5ABC">
            <w:pPr>
              <w:rPr>
                <w:b/>
                <w:color w:val="002060"/>
                <w:sz w:val="32"/>
                <w:szCs w:val="32"/>
                <w:u w:val="single"/>
              </w:rPr>
            </w:pPr>
          </w:p>
        </w:tc>
        <w:tc>
          <w:tcPr>
            <w:tcW w:w="697" w:type="dxa"/>
          </w:tcPr>
          <w:p w:rsidR="0096448E" w:rsidRPr="00F635E4" w:rsidRDefault="0096448E" w:rsidP="005E5ABC">
            <w:pPr>
              <w:rPr>
                <w:b/>
                <w:color w:val="002060"/>
                <w:sz w:val="32"/>
                <w:szCs w:val="32"/>
                <w:u w:val="single"/>
              </w:rPr>
            </w:pPr>
          </w:p>
        </w:tc>
      </w:tr>
      <w:tr w:rsidR="0096448E" w:rsidRPr="00F635E4" w:rsidTr="0096448E">
        <w:tblPrEx>
          <w:tblLook w:val="0000"/>
        </w:tblPrEx>
        <w:trPr>
          <w:trHeight w:val="542"/>
        </w:trPr>
        <w:tc>
          <w:tcPr>
            <w:tcW w:w="3901" w:type="dxa"/>
            <w:shd w:val="clear" w:color="auto" w:fill="A6A6A6" w:themeFill="background1" w:themeFillShade="A6"/>
          </w:tcPr>
          <w:p w:rsidR="0096448E" w:rsidRPr="00F635E4" w:rsidRDefault="0096448E" w:rsidP="005E5ABC">
            <w:pPr>
              <w:rPr>
                <w:b/>
                <w:color w:val="002060"/>
                <w:sz w:val="28"/>
                <w:szCs w:val="28"/>
                <w:u w:val="single"/>
              </w:rPr>
            </w:pPr>
            <w:r w:rsidRPr="00F635E4">
              <w:rPr>
                <w:b/>
                <w:color w:val="002060"/>
                <w:sz w:val="28"/>
                <w:szCs w:val="28"/>
                <w:u w:val="single"/>
              </w:rPr>
              <w:t>Comments:</w:t>
            </w:r>
          </w:p>
        </w:tc>
        <w:tc>
          <w:tcPr>
            <w:tcW w:w="3162" w:type="dxa"/>
            <w:gridSpan w:val="3"/>
            <w:shd w:val="clear" w:color="auto" w:fill="A6A6A6" w:themeFill="background1" w:themeFillShade="A6"/>
          </w:tcPr>
          <w:p w:rsidR="0096448E" w:rsidRPr="00F635E4" w:rsidRDefault="0096448E" w:rsidP="005E5ABC">
            <w:pPr>
              <w:rPr>
                <w:b/>
                <w:color w:val="002060"/>
                <w:sz w:val="28"/>
                <w:szCs w:val="28"/>
                <w:u w:val="single"/>
              </w:rPr>
            </w:pPr>
            <w:r w:rsidRPr="00F635E4">
              <w:rPr>
                <w:b/>
                <w:color w:val="002060"/>
                <w:sz w:val="28"/>
                <w:szCs w:val="28"/>
                <w:u w:val="single"/>
              </w:rPr>
              <w:t>Action Required/by Who:</w:t>
            </w:r>
          </w:p>
        </w:tc>
        <w:tc>
          <w:tcPr>
            <w:tcW w:w="1834" w:type="dxa"/>
            <w:gridSpan w:val="2"/>
            <w:shd w:val="clear" w:color="auto" w:fill="A6A6A6" w:themeFill="background1" w:themeFillShade="A6"/>
          </w:tcPr>
          <w:p w:rsidR="0096448E" w:rsidRPr="00F635E4" w:rsidRDefault="0096448E" w:rsidP="005E5ABC">
            <w:pPr>
              <w:rPr>
                <w:b/>
                <w:color w:val="002060"/>
                <w:sz w:val="28"/>
                <w:szCs w:val="28"/>
                <w:u w:val="single"/>
              </w:rPr>
            </w:pPr>
            <w:r w:rsidRPr="00F635E4">
              <w:rPr>
                <w:b/>
                <w:color w:val="002060"/>
                <w:sz w:val="28"/>
                <w:szCs w:val="28"/>
                <w:u w:val="single"/>
              </w:rPr>
              <w:t>Date Action taken &amp; By Whom:</w:t>
            </w:r>
          </w:p>
        </w:tc>
      </w:tr>
      <w:tr w:rsidR="0096448E" w:rsidRPr="00F635E4" w:rsidTr="0096448E">
        <w:tblPrEx>
          <w:tblLook w:val="0000"/>
        </w:tblPrEx>
        <w:trPr>
          <w:trHeight w:val="1664"/>
        </w:trPr>
        <w:tc>
          <w:tcPr>
            <w:tcW w:w="3901" w:type="dxa"/>
          </w:tcPr>
          <w:p w:rsidR="0096448E" w:rsidRPr="00F635E4" w:rsidRDefault="0096448E" w:rsidP="005E5ABC">
            <w:pPr>
              <w:rPr>
                <w:color w:val="002060"/>
                <w:sz w:val="32"/>
                <w:szCs w:val="32"/>
              </w:rPr>
            </w:pPr>
          </w:p>
          <w:p w:rsidR="0096448E" w:rsidRPr="00F635E4" w:rsidRDefault="0096448E" w:rsidP="005E5ABC">
            <w:pPr>
              <w:rPr>
                <w:color w:val="002060"/>
                <w:sz w:val="32"/>
                <w:szCs w:val="32"/>
              </w:rPr>
            </w:pPr>
            <w:r w:rsidRPr="00F635E4">
              <w:rPr>
                <w:color w:val="002060"/>
                <w:sz w:val="32"/>
                <w:szCs w:val="32"/>
              </w:rPr>
              <w:t>Employees evacuated within 5 minutes</w:t>
            </w:r>
          </w:p>
          <w:p w:rsidR="0096448E" w:rsidRPr="00F635E4" w:rsidRDefault="0096448E" w:rsidP="005E5ABC">
            <w:pPr>
              <w:rPr>
                <w:color w:val="002060"/>
                <w:sz w:val="32"/>
                <w:szCs w:val="32"/>
              </w:rPr>
            </w:pPr>
          </w:p>
          <w:p w:rsidR="0096448E" w:rsidRPr="00F635E4" w:rsidRDefault="0096448E" w:rsidP="005E5ABC">
            <w:pPr>
              <w:rPr>
                <w:color w:val="002060"/>
                <w:sz w:val="32"/>
                <w:szCs w:val="32"/>
              </w:rPr>
            </w:pPr>
          </w:p>
        </w:tc>
        <w:tc>
          <w:tcPr>
            <w:tcW w:w="3162" w:type="dxa"/>
            <w:gridSpan w:val="3"/>
          </w:tcPr>
          <w:p w:rsidR="0096448E" w:rsidRPr="00F635E4" w:rsidRDefault="0096448E" w:rsidP="005E5ABC">
            <w:pPr>
              <w:rPr>
                <w:color w:val="002060"/>
                <w:sz w:val="32"/>
                <w:szCs w:val="32"/>
              </w:rPr>
            </w:pPr>
          </w:p>
          <w:p w:rsidR="0096448E" w:rsidRPr="00F635E4" w:rsidRDefault="0096448E" w:rsidP="005E5ABC">
            <w:pPr>
              <w:rPr>
                <w:color w:val="002060"/>
                <w:sz w:val="32"/>
                <w:szCs w:val="32"/>
              </w:rPr>
            </w:pPr>
            <w:r w:rsidRPr="00F635E4">
              <w:rPr>
                <w:color w:val="002060"/>
                <w:sz w:val="32"/>
                <w:szCs w:val="32"/>
              </w:rPr>
              <w:t>n/a</w:t>
            </w:r>
          </w:p>
        </w:tc>
        <w:tc>
          <w:tcPr>
            <w:tcW w:w="1834" w:type="dxa"/>
            <w:gridSpan w:val="2"/>
          </w:tcPr>
          <w:p w:rsidR="0096448E" w:rsidRPr="00F635E4" w:rsidRDefault="0096448E" w:rsidP="005E5ABC">
            <w:pPr>
              <w:rPr>
                <w:color w:val="002060"/>
                <w:sz w:val="32"/>
                <w:szCs w:val="32"/>
              </w:rPr>
            </w:pPr>
          </w:p>
        </w:tc>
      </w:tr>
      <w:tr w:rsidR="0096448E" w:rsidRPr="00F635E4" w:rsidTr="0096448E">
        <w:tblPrEx>
          <w:tblLook w:val="0000"/>
        </w:tblPrEx>
        <w:trPr>
          <w:trHeight w:val="1365"/>
        </w:trPr>
        <w:tc>
          <w:tcPr>
            <w:tcW w:w="3901" w:type="dxa"/>
          </w:tcPr>
          <w:p w:rsidR="0096448E" w:rsidRPr="00F635E4" w:rsidRDefault="0096448E" w:rsidP="005E5ABC">
            <w:pPr>
              <w:rPr>
                <w:color w:val="002060"/>
                <w:sz w:val="32"/>
                <w:szCs w:val="32"/>
              </w:rPr>
            </w:pPr>
          </w:p>
          <w:p w:rsidR="0096448E" w:rsidRPr="00F635E4" w:rsidRDefault="0096448E" w:rsidP="005E5ABC">
            <w:pPr>
              <w:rPr>
                <w:color w:val="002060"/>
                <w:sz w:val="32"/>
                <w:szCs w:val="32"/>
              </w:rPr>
            </w:pPr>
          </w:p>
          <w:p w:rsidR="0096448E" w:rsidRPr="00F635E4" w:rsidRDefault="0096448E" w:rsidP="005E5ABC">
            <w:pPr>
              <w:rPr>
                <w:color w:val="002060"/>
                <w:sz w:val="32"/>
                <w:szCs w:val="32"/>
              </w:rPr>
            </w:pPr>
          </w:p>
          <w:p w:rsidR="0096448E" w:rsidRPr="00F635E4" w:rsidRDefault="0096448E" w:rsidP="005E5ABC">
            <w:pPr>
              <w:rPr>
                <w:color w:val="002060"/>
                <w:sz w:val="32"/>
                <w:szCs w:val="32"/>
              </w:rPr>
            </w:pPr>
          </w:p>
        </w:tc>
        <w:tc>
          <w:tcPr>
            <w:tcW w:w="3162" w:type="dxa"/>
            <w:gridSpan w:val="3"/>
          </w:tcPr>
          <w:p w:rsidR="0096448E" w:rsidRPr="00F635E4" w:rsidRDefault="0096448E" w:rsidP="005E5ABC">
            <w:pPr>
              <w:rPr>
                <w:color w:val="002060"/>
                <w:sz w:val="32"/>
                <w:szCs w:val="32"/>
              </w:rPr>
            </w:pPr>
          </w:p>
        </w:tc>
        <w:tc>
          <w:tcPr>
            <w:tcW w:w="1834" w:type="dxa"/>
            <w:gridSpan w:val="2"/>
          </w:tcPr>
          <w:p w:rsidR="0096448E" w:rsidRPr="00F635E4" w:rsidRDefault="0096448E" w:rsidP="005E5ABC">
            <w:pPr>
              <w:rPr>
                <w:color w:val="002060"/>
                <w:sz w:val="32"/>
                <w:szCs w:val="32"/>
              </w:rPr>
            </w:pPr>
          </w:p>
        </w:tc>
      </w:tr>
      <w:tr w:rsidR="0096448E" w:rsidRPr="00F635E4" w:rsidTr="0096448E">
        <w:tblPrEx>
          <w:tblLook w:val="0000"/>
        </w:tblPrEx>
        <w:trPr>
          <w:trHeight w:val="991"/>
        </w:trPr>
        <w:tc>
          <w:tcPr>
            <w:tcW w:w="3901" w:type="dxa"/>
          </w:tcPr>
          <w:p w:rsidR="0096448E" w:rsidRPr="00F635E4" w:rsidRDefault="0096448E" w:rsidP="005E5ABC">
            <w:pPr>
              <w:rPr>
                <w:color w:val="002060"/>
                <w:sz w:val="32"/>
                <w:szCs w:val="32"/>
              </w:rPr>
            </w:pPr>
          </w:p>
          <w:p w:rsidR="0096448E" w:rsidRPr="00F635E4" w:rsidRDefault="0096448E" w:rsidP="005E5ABC">
            <w:pPr>
              <w:rPr>
                <w:color w:val="002060"/>
                <w:sz w:val="32"/>
                <w:szCs w:val="32"/>
              </w:rPr>
            </w:pPr>
          </w:p>
          <w:p w:rsidR="0096448E" w:rsidRPr="00F635E4" w:rsidRDefault="0096448E" w:rsidP="005E5ABC">
            <w:pPr>
              <w:rPr>
                <w:color w:val="002060"/>
                <w:sz w:val="32"/>
                <w:szCs w:val="32"/>
              </w:rPr>
            </w:pPr>
          </w:p>
          <w:p w:rsidR="0096448E" w:rsidRPr="00F635E4" w:rsidRDefault="0096448E" w:rsidP="005E5ABC">
            <w:pPr>
              <w:rPr>
                <w:color w:val="002060"/>
                <w:sz w:val="32"/>
                <w:szCs w:val="32"/>
              </w:rPr>
            </w:pPr>
          </w:p>
          <w:p w:rsidR="0096448E" w:rsidRPr="00F635E4" w:rsidRDefault="0096448E" w:rsidP="005E5ABC">
            <w:pPr>
              <w:rPr>
                <w:color w:val="002060"/>
                <w:sz w:val="32"/>
                <w:szCs w:val="32"/>
              </w:rPr>
            </w:pPr>
          </w:p>
        </w:tc>
        <w:tc>
          <w:tcPr>
            <w:tcW w:w="3162" w:type="dxa"/>
            <w:gridSpan w:val="3"/>
          </w:tcPr>
          <w:p w:rsidR="0096448E" w:rsidRPr="00F635E4" w:rsidRDefault="0096448E" w:rsidP="005E5ABC">
            <w:pPr>
              <w:rPr>
                <w:color w:val="002060"/>
                <w:sz w:val="32"/>
                <w:szCs w:val="32"/>
              </w:rPr>
            </w:pPr>
          </w:p>
        </w:tc>
        <w:tc>
          <w:tcPr>
            <w:tcW w:w="1834" w:type="dxa"/>
            <w:gridSpan w:val="2"/>
          </w:tcPr>
          <w:p w:rsidR="0096448E" w:rsidRPr="00F635E4" w:rsidRDefault="0096448E" w:rsidP="005E5ABC">
            <w:pPr>
              <w:rPr>
                <w:color w:val="002060"/>
                <w:sz w:val="32"/>
                <w:szCs w:val="32"/>
              </w:rPr>
            </w:pPr>
          </w:p>
        </w:tc>
      </w:tr>
      <w:tr w:rsidR="0096448E" w:rsidRPr="00F635E4" w:rsidTr="0096448E">
        <w:tblPrEx>
          <w:tblLook w:val="0000"/>
        </w:tblPrEx>
        <w:trPr>
          <w:trHeight w:val="1122"/>
        </w:trPr>
        <w:tc>
          <w:tcPr>
            <w:tcW w:w="3901" w:type="dxa"/>
          </w:tcPr>
          <w:p w:rsidR="0096448E" w:rsidRPr="00F635E4" w:rsidRDefault="0096448E" w:rsidP="005E5ABC">
            <w:pPr>
              <w:rPr>
                <w:color w:val="002060"/>
                <w:sz w:val="32"/>
                <w:szCs w:val="32"/>
              </w:rPr>
            </w:pPr>
          </w:p>
        </w:tc>
        <w:tc>
          <w:tcPr>
            <w:tcW w:w="3162" w:type="dxa"/>
            <w:gridSpan w:val="3"/>
          </w:tcPr>
          <w:p w:rsidR="0096448E" w:rsidRPr="00F635E4" w:rsidRDefault="0096448E" w:rsidP="005E5ABC">
            <w:pPr>
              <w:rPr>
                <w:color w:val="002060"/>
                <w:sz w:val="32"/>
                <w:szCs w:val="32"/>
              </w:rPr>
            </w:pPr>
          </w:p>
        </w:tc>
        <w:tc>
          <w:tcPr>
            <w:tcW w:w="1834" w:type="dxa"/>
            <w:gridSpan w:val="2"/>
          </w:tcPr>
          <w:p w:rsidR="0096448E" w:rsidRPr="00F635E4" w:rsidRDefault="0096448E" w:rsidP="005E5ABC">
            <w:pPr>
              <w:rPr>
                <w:color w:val="002060"/>
                <w:sz w:val="32"/>
                <w:szCs w:val="32"/>
              </w:rPr>
            </w:pPr>
          </w:p>
        </w:tc>
      </w:tr>
      <w:tr w:rsidR="0096448E" w:rsidRPr="00F635E4" w:rsidTr="0096448E">
        <w:tblPrEx>
          <w:tblLook w:val="0000"/>
        </w:tblPrEx>
        <w:trPr>
          <w:trHeight w:val="1122"/>
        </w:trPr>
        <w:tc>
          <w:tcPr>
            <w:tcW w:w="3901" w:type="dxa"/>
          </w:tcPr>
          <w:p w:rsidR="0096448E" w:rsidRPr="00F635E4" w:rsidRDefault="0096448E" w:rsidP="005E5ABC">
            <w:pPr>
              <w:rPr>
                <w:color w:val="002060"/>
                <w:sz w:val="32"/>
                <w:szCs w:val="32"/>
              </w:rPr>
            </w:pPr>
          </w:p>
        </w:tc>
        <w:tc>
          <w:tcPr>
            <w:tcW w:w="3162" w:type="dxa"/>
            <w:gridSpan w:val="3"/>
          </w:tcPr>
          <w:p w:rsidR="0096448E" w:rsidRPr="00F635E4" w:rsidRDefault="0096448E" w:rsidP="005E5ABC">
            <w:pPr>
              <w:rPr>
                <w:color w:val="002060"/>
                <w:sz w:val="32"/>
                <w:szCs w:val="32"/>
              </w:rPr>
            </w:pPr>
          </w:p>
        </w:tc>
        <w:tc>
          <w:tcPr>
            <w:tcW w:w="1834" w:type="dxa"/>
            <w:gridSpan w:val="2"/>
          </w:tcPr>
          <w:p w:rsidR="0096448E" w:rsidRPr="00F635E4" w:rsidRDefault="0096448E" w:rsidP="005E5ABC">
            <w:pPr>
              <w:rPr>
                <w:color w:val="002060"/>
                <w:sz w:val="32"/>
                <w:szCs w:val="32"/>
              </w:rPr>
            </w:pPr>
          </w:p>
        </w:tc>
      </w:tr>
      <w:tr w:rsidR="0096448E" w:rsidRPr="00F635E4" w:rsidTr="0096448E">
        <w:tblPrEx>
          <w:tblLook w:val="0000"/>
        </w:tblPrEx>
        <w:trPr>
          <w:trHeight w:val="1122"/>
        </w:trPr>
        <w:tc>
          <w:tcPr>
            <w:tcW w:w="3901" w:type="dxa"/>
          </w:tcPr>
          <w:p w:rsidR="0096448E" w:rsidRPr="00F635E4" w:rsidRDefault="0096448E" w:rsidP="005E5ABC">
            <w:pPr>
              <w:rPr>
                <w:b/>
                <w:color w:val="002060"/>
                <w:sz w:val="32"/>
                <w:szCs w:val="32"/>
                <w:u w:val="single"/>
              </w:rPr>
            </w:pPr>
          </w:p>
        </w:tc>
        <w:tc>
          <w:tcPr>
            <w:tcW w:w="3162" w:type="dxa"/>
            <w:gridSpan w:val="3"/>
          </w:tcPr>
          <w:p w:rsidR="0096448E" w:rsidRPr="00F635E4" w:rsidRDefault="0096448E" w:rsidP="005E5ABC">
            <w:pPr>
              <w:rPr>
                <w:b/>
                <w:color w:val="002060"/>
                <w:sz w:val="32"/>
                <w:szCs w:val="32"/>
                <w:u w:val="single"/>
              </w:rPr>
            </w:pPr>
          </w:p>
        </w:tc>
        <w:tc>
          <w:tcPr>
            <w:tcW w:w="1834" w:type="dxa"/>
            <w:gridSpan w:val="2"/>
          </w:tcPr>
          <w:p w:rsidR="0096448E" w:rsidRPr="00F635E4" w:rsidRDefault="0096448E" w:rsidP="005E5ABC">
            <w:pPr>
              <w:rPr>
                <w:b/>
                <w:color w:val="002060"/>
                <w:sz w:val="32"/>
                <w:szCs w:val="32"/>
                <w:u w:val="single"/>
              </w:rPr>
            </w:pPr>
          </w:p>
        </w:tc>
      </w:tr>
    </w:tbl>
    <w:p w:rsidR="0096448E" w:rsidRPr="00F635E4" w:rsidRDefault="0096448E" w:rsidP="0096448E">
      <w:pPr>
        <w:rPr>
          <w:b/>
          <w:color w:val="002060"/>
          <w:sz w:val="32"/>
          <w:szCs w:val="32"/>
          <w:u w:val="single"/>
        </w:rPr>
      </w:pPr>
    </w:p>
    <w:tbl>
      <w:tblPr>
        <w:tblW w:w="8945"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01"/>
        <w:gridCol w:w="3572"/>
        <w:gridCol w:w="1515"/>
        <w:gridCol w:w="1857"/>
      </w:tblGrid>
      <w:tr w:rsidR="0096448E" w:rsidRPr="00F635E4" w:rsidTr="0096448E">
        <w:trPr>
          <w:trHeight w:val="355"/>
        </w:trPr>
        <w:tc>
          <w:tcPr>
            <w:tcW w:w="8945" w:type="dxa"/>
            <w:gridSpan w:val="4"/>
            <w:shd w:val="clear" w:color="auto" w:fill="A6A6A6" w:themeFill="background1" w:themeFillShade="A6"/>
          </w:tcPr>
          <w:p w:rsidR="0096448E" w:rsidRPr="00F635E4" w:rsidRDefault="0096448E" w:rsidP="005E5ABC">
            <w:pPr>
              <w:ind w:left="94"/>
              <w:rPr>
                <w:b/>
                <w:color w:val="002060"/>
                <w:sz w:val="32"/>
                <w:szCs w:val="32"/>
                <w:u w:val="single"/>
              </w:rPr>
            </w:pPr>
            <w:r w:rsidRPr="00F635E4">
              <w:rPr>
                <w:b/>
                <w:color w:val="002060"/>
                <w:sz w:val="32"/>
                <w:szCs w:val="32"/>
                <w:u w:val="single"/>
              </w:rPr>
              <w:t>Emergency Co-ordinator:</w:t>
            </w:r>
          </w:p>
        </w:tc>
      </w:tr>
      <w:tr w:rsidR="0096448E" w:rsidRPr="00F635E4" w:rsidTr="0096448E">
        <w:trPr>
          <w:trHeight w:val="636"/>
        </w:trPr>
        <w:tc>
          <w:tcPr>
            <w:tcW w:w="2001" w:type="dxa"/>
          </w:tcPr>
          <w:p w:rsidR="0096448E" w:rsidRPr="00F635E4" w:rsidRDefault="0096448E" w:rsidP="005E5ABC">
            <w:pPr>
              <w:ind w:left="94"/>
              <w:rPr>
                <w:b/>
                <w:color w:val="002060"/>
                <w:sz w:val="28"/>
                <w:szCs w:val="28"/>
                <w:u w:val="single"/>
              </w:rPr>
            </w:pPr>
            <w:r w:rsidRPr="00F635E4">
              <w:rPr>
                <w:b/>
                <w:color w:val="002060"/>
                <w:sz w:val="28"/>
                <w:szCs w:val="28"/>
                <w:u w:val="single"/>
              </w:rPr>
              <w:t>Name:</w:t>
            </w:r>
          </w:p>
        </w:tc>
        <w:tc>
          <w:tcPr>
            <w:tcW w:w="3572" w:type="dxa"/>
          </w:tcPr>
          <w:p w:rsidR="0096448E" w:rsidRPr="00F635E4" w:rsidRDefault="0096448E" w:rsidP="005E5ABC">
            <w:pPr>
              <w:ind w:left="94"/>
              <w:rPr>
                <w:b/>
                <w:color w:val="002060"/>
                <w:sz w:val="28"/>
                <w:szCs w:val="28"/>
                <w:u w:val="single"/>
              </w:rPr>
            </w:pPr>
          </w:p>
        </w:tc>
        <w:tc>
          <w:tcPr>
            <w:tcW w:w="1515" w:type="dxa"/>
          </w:tcPr>
          <w:p w:rsidR="0096448E" w:rsidRPr="00F635E4" w:rsidRDefault="0096448E" w:rsidP="005E5ABC">
            <w:pPr>
              <w:ind w:left="94"/>
              <w:rPr>
                <w:b/>
                <w:color w:val="002060"/>
                <w:sz w:val="28"/>
                <w:szCs w:val="28"/>
                <w:u w:val="single"/>
              </w:rPr>
            </w:pPr>
            <w:r w:rsidRPr="00F635E4">
              <w:rPr>
                <w:b/>
                <w:color w:val="002060"/>
                <w:sz w:val="28"/>
                <w:szCs w:val="28"/>
                <w:u w:val="single"/>
              </w:rPr>
              <w:t>Sign:</w:t>
            </w:r>
          </w:p>
        </w:tc>
        <w:tc>
          <w:tcPr>
            <w:tcW w:w="1857" w:type="dxa"/>
          </w:tcPr>
          <w:p w:rsidR="0096448E" w:rsidRPr="00F635E4" w:rsidRDefault="0096448E" w:rsidP="005E5ABC">
            <w:pPr>
              <w:ind w:left="94"/>
              <w:rPr>
                <w:b/>
                <w:color w:val="002060"/>
                <w:sz w:val="28"/>
                <w:szCs w:val="28"/>
                <w:u w:val="single"/>
              </w:rPr>
            </w:pPr>
          </w:p>
        </w:tc>
      </w:tr>
      <w:tr w:rsidR="0096448E" w:rsidRPr="00F635E4" w:rsidTr="0096448E">
        <w:trPr>
          <w:trHeight w:val="486"/>
        </w:trPr>
        <w:tc>
          <w:tcPr>
            <w:tcW w:w="2001" w:type="dxa"/>
          </w:tcPr>
          <w:p w:rsidR="0096448E" w:rsidRPr="00F635E4" w:rsidRDefault="0096448E" w:rsidP="005E5ABC">
            <w:pPr>
              <w:ind w:left="94"/>
              <w:rPr>
                <w:b/>
                <w:color w:val="002060"/>
                <w:sz w:val="28"/>
                <w:szCs w:val="28"/>
                <w:u w:val="single"/>
              </w:rPr>
            </w:pPr>
            <w:r w:rsidRPr="00F635E4">
              <w:rPr>
                <w:b/>
                <w:color w:val="002060"/>
                <w:sz w:val="28"/>
                <w:szCs w:val="28"/>
                <w:u w:val="single"/>
              </w:rPr>
              <w:t>Position:</w:t>
            </w:r>
          </w:p>
        </w:tc>
        <w:tc>
          <w:tcPr>
            <w:tcW w:w="3572" w:type="dxa"/>
          </w:tcPr>
          <w:p w:rsidR="0096448E" w:rsidRPr="00F635E4" w:rsidRDefault="0096448E" w:rsidP="005E5ABC">
            <w:pPr>
              <w:ind w:left="94"/>
              <w:rPr>
                <w:b/>
                <w:color w:val="002060"/>
                <w:sz w:val="28"/>
                <w:szCs w:val="28"/>
                <w:u w:val="single"/>
              </w:rPr>
            </w:pPr>
          </w:p>
        </w:tc>
        <w:tc>
          <w:tcPr>
            <w:tcW w:w="1515" w:type="dxa"/>
          </w:tcPr>
          <w:p w:rsidR="0096448E" w:rsidRPr="00F635E4" w:rsidRDefault="0096448E" w:rsidP="005E5ABC">
            <w:pPr>
              <w:ind w:left="94"/>
              <w:rPr>
                <w:b/>
                <w:color w:val="002060"/>
                <w:sz w:val="28"/>
                <w:szCs w:val="28"/>
                <w:u w:val="single"/>
              </w:rPr>
            </w:pPr>
            <w:r w:rsidRPr="00F635E4">
              <w:rPr>
                <w:b/>
                <w:color w:val="002060"/>
                <w:sz w:val="28"/>
                <w:szCs w:val="28"/>
                <w:u w:val="single"/>
              </w:rPr>
              <w:t>Date:</w:t>
            </w:r>
          </w:p>
        </w:tc>
        <w:tc>
          <w:tcPr>
            <w:tcW w:w="1857" w:type="dxa"/>
          </w:tcPr>
          <w:p w:rsidR="0096448E" w:rsidRPr="00F635E4" w:rsidRDefault="0096448E" w:rsidP="005E5ABC">
            <w:pPr>
              <w:ind w:left="94"/>
              <w:rPr>
                <w:b/>
                <w:color w:val="002060"/>
                <w:sz w:val="28"/>
                <w:szCs w:val="28"/>
                <w:u w:val="single"/>
              </w:rPr>
            </w:pPr>
          </w:p>
        </w:tc>
      </w:tr>
    </w:tbl>
    <w:p w:rsidR="0096448E" w:rsidRPr="00F635E4" w:rsidRDefault="0096448E" w:rsidP="0096448E">
      <w:pPr>
        <w:rPr>
          <w:b/>
          <w:color w:val="002060"/>
          <w:sz w:val="28"/>
          <w:szCs w:val="28"/>
          <w:u w:val="single"/>
        </w:rPr>
      </w:pPr>
      <w:r w:rsidRPr="00F635E4">
        <w:rPr>
          <w:b/>
          <w:color w:val="002060"/>
          <w:sz w:val="28"/>
          <w:szCs w:val="28"/>
          <w:u w:val="single"/>
        </w:rPr>
        <w:t xml:space="preserve"> </w:t>
      </w:r>
    </w:p>
    <w:p w:rsidR="0096448E" w:rsidRPr="00F635E4" w:rsidRDefault="0096448E" w:rsidP="0096448E">
      <w:pPr>
        <w:rPr>
          <w:b/>
          <w:color w:val="002060"/>
          <w:sz w:val="28"/>
          <w:szCs w:val="28"/>
          <w:u w:val="single"/>
        </w:rPr>
      </w:pPr>
    </w:p>
    <w:p w:rsidR="0096448E" w:rsidRPr="00F635E4" w:rsidRDefault="0096448E" w:rsidP="0096448E">
      <w:pPr>
        <w:rPr>
          <w:b/>
          <w:color w:val="002060"/>
          <w:sz w:val="28"/>
          <w:szCs w:val="28"/>
          <w:u w:val="single"/>
        </w:rPr>
      </w:pPr>
    </w:p>
    <w:tbl>
      <w:tblPr>
        <w:tblW w:w="9025"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01"/>
        <w:gridCol w:w="3572"/>
        <w:gridCol w:w="1515"/>
        <w:gridCol w:w="1937"/>
      </w:tblGrid>
      <w:tr w:rsidR="0096448E" w:rsidRPr="00F635E4" w:rsidTr="0096448E">
        <w:trPr>
          <w:trHeight w:val="355"/>
        </w:trPr>
        <w:tc>
          <w:tcPr>
            <w:tcW w:w="9025" w:type="dxa"/>
            <w:gridSpan w:val="4"/>
            <w:shd w:val="clear" w:color="auto" w:fill="A6A6A6" w:themeFill="background1" w:themeFillShade="A6"/>
          </w:tcPr>
          <w:p w:rsidR="0096448E" w:rsidRPr="00F635E4" w:rsidRDefault="0096448E" w:rsidP="005E5ABC">
            <w:pPr>
              <w:ind w:left="94"/>
              <w:rPr>
                <w:b/>
                <w:color w:val="002060"/>
                <w:sz w:val="32"/>
                <w:szCs w:val="32"/>
                <w:u w:val="single"/>
              </w:rPr>
            </w:pPr>
            <w:r w:rsidRPr="00F635E4">
              <w:rPr>
                <w:b/>
                <w:color w:val="002060"/>
                <w:sz w:val="32"/>
                <w:szCs w:val="32"/>
                <w:u w:val="single"/>
              </w:rPr>
              <w:t>Signed off by Safety Committee Chairman/CEO:</w:t>
            </w:r>
          </w:p>
        </w:tc>
      </w:tr>
      <w:tr w:rsidR="0096448E" w:rsidRPr="00F635E4" w:rsidTr="0096448E">
        <w:trPr>
          <w:trHeight w:val="636"/>
        </w:trPr>
        <w:tc>
          <w:tcPr>
            <w:tcW w:w="2001" w:type="dxa"/>
          </w:tcPr>
          <w:p w:rsidR="0096448E" w:rsidRPr="00F635E4" w:rsidRDefault="0096448E" w:rsidP="005E5ABC">
            <w:pPr>
              <w:ind w:left="94"/>
              <w:rPr>
                <w:b/>
                <w:color w:val="002060"/>
                <w:sz w:val="28"/>
                <w:szCs w:val="28"/>
                <w:u w:val="single"/>
              </w:rPr>
            </w:pPr>
            <w:r w:rsidRPr="00F635E4">
              <w:rPr>
                <w:b/>
                <w:color w:val="002060"/>
                <w:sz w:val="28"/>
                <w:szCs w:val="28"/>
                <w:u w:val="single"/>
              </w:rPr>
              <w:t>Name:</w:t>
            </w:r>
          </w:p>
        </w:tc>
        <w:tc>
          <w:tcPr>
            <w:tcW w:w="3572" w:type="dxa"/>
          </w:tcPr>
          <w:p w:rsidR="0096448E" w:rsidRPr="00F635E4" w:rsidRDefault="0096448E" w:rsidP="005E5ABC">
            <w:pPr>
              <w:ind w:left="94"/>
              <w:rPr>
                <w:b/>
                <w:color w:val="002060"/>
                <w:sz w:val="28"/>
                <w:szCs w:val="28"/>
                <w:u w:val="single"/>
              </w:rPr>
            </w:pPr>
          </w:p>
        </w:tc>
        <w:tc>
          <w:tcPr>
            <w:tcW w:w="1515" w:type="dxa"/>
          </w:tcPr>
          <w:p w:rsidR="0096448E" w:rsidRPr="00F635E4" w:rsidRDefault="0096448E" w:rsidP="005E5ABC">
            <w:pPr>
              <w:ind w:left="94"/>
              <w:rPr>
                <w:b/>
                <w:color w:val="002060"/>
                <w:sz w:val="28"/>
                <w:szCs w:val="28"/>
                <w:u w:val="single"/>
              </w:rPr>
            </w:pPr>
            <w:r w:rsidRPr="00F635E4">
              <w:rPr>
                <w:b/>
                <w:color w:val="002060"/>
                <w:sz w:val="28"/>
                <w:szCs w:val="28"/>
                <w:u w:val="single"/>
              </w:rPr>
              <w:t>Sign:</w:t>
            </w:r>
          </w:p>
        </w:tc>
        <w:tc>
          <w:tcPr>
            <w:tcW w:w="1937" w:type="dxa"/>
          </w:tcPr>
          <w:p w:rsidR="0096448E" w:rsidRPr="00F635E4" w:rsidRDefault="0096448E" w:rsidP="005E5ABC">
            <w:pPr>
              <w:ind w:left="94"/>
              <w:rPr>
                <w:b/>
                <w:color w:val="002060"/>
                <w:sz w:val="28"/>
                <w:szCs w:val="28"/>
                <w:u w:val="single"/>
              </w:rPr>
            </w:pPr>
          </w:p>
        </w:tc>
      </w:tr>
      <w:tr w:rsidR="0096448E" w:rsidRPr="00F635E4" w:rsidTr="0096448E">
        <w:trPr>
          <w:trHeight w:val="486"/>
        </w:trPr>
        <w:tc>
          <w:tcPr>
            <w:tcW w:w="2001" w:type="dxa"/>
          </w:tcPr>
          <w:p w:rsidR="0096448E" w:rsidRPr="00F635E4" w:rsidRDefault="0096448E" w:rsidP="005E5ABC">
            <w:pPr>
              <w:ind w:left="94"/>
              <w:rPr>
                <w:b/>
                <w:color w:val="002060"/>
                <w:sz w:val="28"/>
                <w:szCs w:val="28"/>
                <w:u w:val="single"/>
              </w:rPr>
            </w:pPr>
            <w:r w:rsidRPr="00F635E4">
              <w:rPr>
                <w:b/>
                <w:color w:val="002060"/>
                <w:sz w:val="28"/>
                <w:szCs w:val="28"/>
                <w:u w:val="single"/>
              </w:rPr>
              <w:t>Position:</w:t>
            </w:r>
          </w:p>
        </w:tc>
        <w:tc>
          <w:tcPr>
            <w:tcW w:w="3572" w:type="dxa"/>
          </w:tcPr>
          <w:p w:rsidR="0096448E" w:rsidRPr="00F635E4" w:rsidRDefault="0096448E" w:rsidP="005E5ABC">
            <w:pPr>
              <w:ind w:left="94"/>
              <w:rPr>
                <w:b/>
                <w:color w:val="002060"/>
                <w:sz w:val="28"/>
                <w:szCs w:val="28"/>
                <w:u w:val="single"/>
              </w:rPr>
            </w:pPr>
          </w:p>
        </w:tc>
        <w:tc>
          <w:tcPr>
            <w:tcW w:w="1515" w:type="dxa"/>
          </w:tcPr>
          <w:p w:rsidR="0096448E" w:rsidRPr="00F635E4" w:rsidRDefault="0096448E" w:rsidP="005E5ABC">
            <w:pPr>
              <w:ind w:left="94"/>
              <w:rPr>
                <w:b/>
                <w:color w:val="002060"/>
                <w:sz w:val="28"/>
                <w:szCs w:val="28"/>
                <w:u w:val="single"/>
              </w:rPr>
            </w:pPr>
            <w:r w:rsidRPr="00F635E4">
              <w:rPr>
                <w:b/>
                <w:color w:val="002060"/>
                <w:sz w:val="28"/>
                <w:szCs w:val="28"/>
                <w:u w:val="single"/>
              </w:rPr>
              <w:t>Date:</w:t>
            </w:r>
          </w:p>
        </w:tc>
        <w:tc>
          <w:tcPr>
            <w:tcW w:w="1937" w:type="dxa"/>
          </w:tcPr>
          <w:p w:rsidR="0096448E" w:rsidRPr="00F635E4" w:rsidRDefault="0096448E" w:rsidP="005E5ABC">
            <w:pPr>
              <w:ind w:left="94"/>
              <w:rPr>
                <w:b/>
                <w:color w:val="002060"/>
                <w:sz w:val="28"/>
                <w:szCs w:val="28"/>
                <w:u w:val="single"/>
              </w:rPr>
            </w:pPr>
          </w:p>
        </w:tc>
      </w:tr>
    </w:tbl>
    <w:p w:rsidR="008C3AF5" w:rsidRPr="00F635E4" w:rsidRDefault="008C3AF5" w:rsidP="006419D1">
      <w:pPr>
        <w:rPr>
          <w:rFonts w:ascii="Arial" w:hAnsi="Arial" w:cs="Arial"/>
          <w:color w:val="002060"/>
          <w:szCs w:val="28"/>
        </w:rPr>
      </w:pPr>
    </w:p>
    <w:p w:rsidR="008C3AF5" w:rsidRPr="00F635E4" w:rsidRDefault="008C3AF5" w:rsidP="006419D1">
      <w:pPr>
        <w:rPr>
          <w:rFonts w:ascii="Arial" w:hAnsi="Arial" w:cs="Arial"/>
          <w:color w:val="002060"/>
          <w:szCs w:val="28"/>
        </w:rPr>
      </w:pPr>
    </w:p>
    <w:p w:rsidR="008C3AF5" w:rsidRPr="00F635E4" w:rsidRDefault="008C3AF5" w:rsidP="006419D1">
      <w:pPr>
        <w:rPr>
          <w:rFonts w:ascii="Arial" w:hAnsi="Arial" w:cs="Arial"/>
          <w:color w:val="002060"/>
          <w:szCs w:val="28"/>
        </w:rPr>
      </w:pPr>
    </w:p>
    <w:p w:rsidR="008C3AF5" w:rsidRPr="00F635E4" w:rsidRDefault="008C3AF5" w:rsidP="006419D1">
      <w:pPr>
        <w:rPr>
          <w:rFonts w:ascii="Arial" w:hAnsi="Arial" w:cs="Arial"/>
          <w:color w:val="002060"/>
          <w:szCs w:val="28"/>
        </w:rPr>
      </w:pPr>
    </w:p>
    <w:p w:rsidR="0096448E" w:rsidRPr="00F635E4" w:rsidRDefault="0096448E" w:rsidP="006419D1">
      <w:pPr>
        <w:rPr>
          <w:rFonts w:ascii="Arial" w:hAnsi="Arial" w:cs="Arial"/>
          <w:color w:val="002060"/>
          <w:szCs w:val="28"/>
        </w:rPr>
      </w:pPr>
    </w:p>
    <w:p w:rsidR="0096448E" w:rsidRPr="00F635E4" w:rsidRDefault="0096448E"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Default="00835FFC" w:rsidP="006419D1">
      <w:pPr>
        <w:rPr>
          <w:rFonts w:ascii="Arial" w:hAnsi="Arial" w:cs="Arial"/>
          <w:szCs w:val="28"/>
        </w:rPr>
      </w:pPr>
    </w:p>
    <w:p w:rsidR="00835FFC" w:rsidRDefault="00835FFC" w:rsidP="006419D1">
      <w:pPr>
        <w:rPr>
          <w:rFonts w:ascii="Arial" w:hAnsi="Arial" w:cs="Arial"/>
          <w:szCs w:val="28"/>
        </w:rPr>
      </w:pPr>
    </w:p>
    <w:p w:rsidR="00835FFC" w:rsidRPr="00835FFC" w:rsidRDefault="00835FFC" w:rsidP="00835FFC">
      <w:pPr>
        <w:autoSpaceDE w:val="0"/>
        <w:autoSpaceDN w:val="0"/>
        <w:adjustRightInd w:val="0"/>
        <w:jc w:val="center"/>
        <w:rPr>
          <w:rFonts w:ascii="Arial" w:hAnsi="Arial" w:cs="Arial"/>
          <w:b/>
          <w:bCs/>
          <w:color w:val="FF0000"/>
          <w:sz w:val="40"/>
          <w:szCs w:val="40"/>
        </w:rPr>
      </w:pPr>
      <w:r w:rsidRPr="00835FFC">
        <w:rPr>
          <w:rFonts w:ascii="Arial" w:hAnsi="Arial" w:cs="Arial"/>
          <w:b/>
          <w:bCs/>
          <w:color w:val="FF0000"/>
          <w:sz w:val="40"/>
          <w:szCs w:val="40"/>
        </w:rPr>
        <w:lastRenderedPageBreak/>
        <w:t>EMERGENCY CHECKLIST</w:t>
      </w:r>
    </w:p>
    <w:p w:rsidR="00835FFC" w:rsidRPr="00321CA5" w:rsidRDefault="00835FFC" w:rsidP="00835FFC">
      <w:pPr>
        <w:autoSpaceDE w:val="0"/>
        <w:autoSpaceDN w:val="0"/>
        <w:adjustRightInd w:val="0"/>
        <w:rPr>
          <w:rFonts w:ascii="Arial" w:hAnsi="Arial" w:cs="Arial"/>
          <w:sz w:val="20"/>
          <w:szCs w:val="20"/>
        </w:rPr>
      </w:pPr>
    </w:p>
    <w:p w:rsidR="00835FFC" w:rsidRPr="00F635E4" w:rsidRDefault="00835FFC" w:rsidP="00835FFC">
      <w:pPr>
        <w:autoSpaceDE w:val="0"/>
        <w:autoSpaceDN w:val="0"/>
        <w:adjustRightInd w:val="0"/>
        <w:rPr>
          <w:rFonts w:ascii="Arial" w:hAnsi="Arial" w:cs="Arial"/>
          <w:color w:val="002060"/>
          <w:sz w:val="20"/>
          <w:szCs w:val="20"/>
        </w:rPr>
      </w:pPr>
      <w:r w:rsidRPr="00F635E4">
        <w:rPr>
          <w:rFonts w:ascii="Arial" w:hAnsi="Arial" w:cs="Arial"/>
          <w:color w:val="002060"/>
          <w:sz w:val="20"/>
          <w:szCs w:val="20"/>
        </w:rPr>
        <w:t>Auditor _______________________________________</w:t>
      </w:r>
      <w:r w:rsidRPr="00F635E4">
        <w:rPr>
          <w:rFonts w:ascii="Arial" w:hAnsi="Arial" w:cs="Arial"/>
          <w:color w:val="002060"/>
          <w:sz w:val="20"/>
          <w:szCs w:val="20"/>
        </w:rPr>
        <w:tab/>
        <w:t>Designation ______________________</w:t>
      </w:r>
    </w:p>
    <w:p w:rsidR="00835FFC" w:rsidRPr="00F635E4" w:rsidRDefault="00835FFC" w:rsidP="00835FFC">
      <w:pPr>
        <w:autoSpaceDE w:val="0"/>
        <w:autoSpaceDN w:val="0"/>
        <w:adjustRightInd w:val="0"/>
        <w:rPr>
          <w:rFonts w:ascii="Arial" w:hAnsi="Arial" w:cs="Arial"/>
          <w:color w:val="002060"/>
          <w:sz w:val="20"/>
          <w:szCs w:val="20"/>
        </w:rPr>
      </w:pPr>
    </w:p>
    <w:p w:rsidR="00835FFC" w:rsidRPr="00F635E4" w:rsidRDefault="00835FFC" w:rsidP="00835FFC">
      <w:pPr>
        <w:autoSpaceDE w:val="0"/>
        <w:autoSpaceDN w:val="0"/>
        <w:adjustRightInd w:val="0"/>
        <w:rPr>
          <w:rFonts w:ascii="Arial" w:hAnsi="Arial" w:cs="Arial"/>
          <w:color w:val="002060"/>
          <w:sz w:val="20"/>
          <w:szCs w:val="20"/>
        </w:rPr>
      </w:pPr>
      <w:r w:rsidRPr="00F635E4">
        <w:rPr>
          <w:rFonts w:ascii="Arial" w:hAnsi="Arial" w:cs="Arial"/>
          <w:color w:val="002060"/>
          <w:sz w:val="20"/>
          <w:szCs w:val="20"/>
        </w:rPr>
        <w:t>Site _________________________________________</w:t>
      </w:r>
      <w:r w:rsidRPr="00F635E4">
        <w:rPr>
          <w:rFonts w:ascii="Arial" w:hAnsi="Arial" w:cs="Arial"/>
          <w:color w:val="002060"/>
          <w:sz w:val="20"/>
          <w:szCs w:val="20"/>
        </w:rPr>
        <w:tab/>
        <w:t>Date ____________________________</w:t>
      </w:r>
    </w:p>
    <w:p w:rsidR="00835FFC" w:rsidRPr="00F635E4" w:rsidRDefault="00835FFC" w:rsidP="00835FFC">
      <w:pPr>
        <w:autoSpaceDE w:val="0"/>
        <w:autoSpaceDN w:val="0"/>
        <w:adjustRightInd w:val="0"/>
        <w:rPr>
          <w:rFonts w:ascii="Arial" w:hAnsi="Arial" w:cs="Arial"/>
          <w:color w:val="002060"/>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01"/>
        <w:gridCol w:w="1367"/>
        <w:gridCol w:w="2795"/>
      </w:tblGrid>
      <w:tr w:rsidR="00835FFC" w:rsidRPr="00F635E4" w:rsidTr="005E5ABC">
        <w:tc>
          <w:tcPr>
            <w:tcW w:w="4928" w:type="dxa"/>
            <w:shd w:val="clear" w:color="auto" w:fill="D9D9D9"/>
            <w:vAlign w:val="center"/>
          </w:tcPr>
          <w:p w:rsidR="00835FFC" w:rsidRPr="00F635E4" w:rsidRDefault="00835FFC" w:rsidP="005E5ABC">
            <w:pPr>
              <w:autoSpaceDE w:val="0"/>
              <w:autoSpaceDN w:val="0"/>
              <w:adjustRightInd w:val="0"/>
              <w:jc w:val="center"/>
              <w:rPr>
                <w:rFonts w:ascii="Arial" w:hAnsi="Arial" w:cs="Arial"/>
                <w:color w:val="002060"/>
              </w:rPr>
            </w:pPr>
            <w:r w:rsidRPr="00F635E4">
              <w:rPr>
                <w:rFonts w:ascii="Arial" w:hAnsi="Arial" w:cs="Arial"/>
                <w:b/>
                <w:bCs/>
                <w:color w:val="002060"/>
              </w:rPr>
              <w:t>Items checked</w:t>
            </w:r>
          </w:p>
        </w:tc>
        <w:tc>
          <w:tcPr>
            <w:tcW w:w="1417" w:type="dxa"/>
            <w:shd w:val="clear" w:color="auto" w:fill="D9D9D9"/>
            <w:vAlign w:val="center"/>
          </w:tcPr>
          <w:p w:rsidR="00835FFC" w:rsidRPr="00F635E4" w:rsidRDefault="00835FFC" w:rsidP="005E5ABC">
            <w:pPr>
              <w:autoSpaceDE w:val="0"/>
              <w:autoSpaceDN w:val="0"/>
              <w:adjustRightInd w:val="0"/>
              <w:jc w:val="center"/>
              <w:rPr>
                <w:rFonts w:ascii="Arial" w:hAnsi="Arial" w:cs="Arial"/>
                <w:color w:val="002060"/>
              </w:rPr>
            </w:pPr>
            <w:r w:rsidRPr="00F635E4">
              <w:rPr>
                <w:rFonts w:ascii="Arial" w:hAnsi="Arial" w:cs="Arial"/>
                <w:b/>
                <w:bCs/>
                <w:color w:val="002060"/>
              </w:rPr>
              <w:t>Yes/ No/ NA</w:t>
            </w:r>
          </w:p>
        </w:tc>
        <w:tc>
          <w:tcPr>
            <w:tcW w:w="2898" w:type="dxa"/>
            <w:shd w:val="clear" w:color="auto" w:fill="D9D9D9"/>
            <w:vAlign w:val="center"/>
          </w:tcPr>
          <w:p w:rsidR="00835FFC" w:rsidRPr="00F635E4" w:rsidRDefault="00835FFC" w:rsidP="005E5ABC">
            <w:pPr>
              <w:autoSpaceDE w:val="0"/>
              <w:autoSpaceDN w:val="0"/>
              <w:adjustRightInd w:val="0"/>
              <w:jc w:val="center"/>
              <w:rPr>
                <w:rFonts w:ascii="Arial" w:hAnsi="Arial" w:cs="Arial"/>
                <w:color w:val="002060"/>
              </w:rPr>
            </w:pPr>
            <w:r w:rsidRPr="00F635E4">
              <w:rPr>
                <w:rFonts w:ascii="Arial" w:hAnsi="Arial" w:cs="Arial"/>
                <w:b/>
                <w:bCs/>
                <w:color w:val="002060"/>
              </w:rPr>
              <w:t>Comments</w:t>
            </w:r>
          </w:p>
        </w:tc>
      </w:tr>
      <w:tr w:rsidR="00835FFC" w:rsidRPr="00F635E4" w:rsidTr="005E5ABC">
        <w:tc>
          <w:tcPr>
            <w:tcW w:w="9243" w:type="dxa"/>
            <w:gridSpan w:val="3"/>
            <w:shd w:val="clear" w:color="auto" w:fill="D9D9D9"/>
          </w:tcPr>
          <w:p w:rsidR="00835FFC" w:rsidRPr="00F635E4" w:rsidRDefault="00835FFC" w:rsidP="005E5ABC">
            <w:pPr>
              <w:autoSpaceDE w:val="0"/>
              <w:autoSpaceDN w:val="0"/>
              <w:adjustRightInd w:val="0"/>
              <w:rPr>
                <w:rFonts w:ascii="Arial" w:hAnsi="Arial" w:cs="Arial"/>
                <w:color w:val="002060"/>
                <w:sz w:val="20"/>
                <w:szCs w:val="20"/>
              </w:rPr>
            </w:pPr>
            <w:r w:rsidRPr="00F635E4">
              <w:rPr>
                <w:rFonts w:ascii="Arial" w:hAnsi="Arial" w:cs="Arial"/>
                <w:b/>
                <w:color w:val="002060"/>
                <w:sz w:val="20"/>
                <w:szCs w:val="20"/>
              </w:rPr>
              <w:t>EMERGENCY preparedness</w:t>
            </w: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1. Display of essential telephone numbers.</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 xml:space="preserve">2. An alarm system in place (air-horn, whistle, </w:t>
            </w:r>
            <w:proofErr w:type="spellStart"/>
            <w:r w:rsidRPr="00F635E4">
              <w:rPr>
                <w:rFonts w:ascii="Arial" w:hAnsi="Arial" w:cs="Arial"/>
                <w:color w:val="002060"/>
                <w:sz w:val="18"/>
                <w:szCs w:val="18"/>
              </w:rPr>
              <w:t>hooter</w:t>
            </w:r>
            <w:proofErr w:type="spellEnd"/>
            <w:r w:rsidRPr="00F635E4">
              <w:rPr>
                <w:rFonts w:ascii="Arial" w:hAnsi="Arial" w:cs="Arial"/>
                <w:color w:val="002060"/>
                <w:sz w:val="18"/>
                <w:szCs w:val="18"/>
              </w:rPr>
              <w:t>).</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3. Emergency team identified and appointed (See 4 below)</w:t>
            </w:r>
          </w:p>
          <w:p w:rsidR="00835FFC" w:rsidRPr="00F635E4" w:rsidRDefault="00835FFC" w:rsidP="005E5ABC">
            <w:pPr>
              <w:autoSpaceDE w:val="0"/>
              <w:autoSpaceDN w:val="0"/>
              <w:adjustRightInd w:val="0"/>
              <w:ind w:left="284"/>
              <w:rPr>
                <w:rFonts w:ascii="Arial" w:hAnsi="Arial" w:cs="Arial"/>
                <w:color w:val="002060"/>
                <w:sz w:val="18"/>
                <w:szCs w:val="18"/>
              </w:rPr>
            </w:pPr>
            <w:r w:rsidRPr="00F635E4">
              <w:rPr>
                <w:rFonts w:ascii="Arial" w:hAnsi="Arial" w:cs="Arial"/>
                <w:color w:val="002060"/>
                <w:sz w:val="18"/>
                <w:szCs w:val="18"/>
              </w:rPr>
              <w:t>Emergency Coordinator</w:t>
            </w:r>
          </w:p>
          <w:p w:rsidR="00835FFC" w:rsidRPr="00F635E4" w:rsidRDefault="00835FFC" w:rsidP="005E5ABC">
            <w:pPr>
              <w:autoSpaceDE w:val="0"/>
              <w:autoSpaceDN w:val="0"/>
              <w:adjustRightInd w:val="0"/>
              <w:ind w:left="284"/>
              <w:rPr>
                <w:rFonts w:ascii="Arial" w:hAnsi="Arial" w:cs="Arial"/>
                <w:color w:val="002060"/>
                <w:sz w:val="18"/>
                <w:szCs w:val="18"/>
              </w:rPr>
            </w:pPr>
            <w:r w:rsidRPr="00F635E4">
              <w:rPr>
                <w:rFonts w:ascii="Arial" w:hAnsi="Arial" w:cs="Arial"/>
                <w:color w:val="002060"/>
                <w:sz w:val="18"/>
                <w:szCs w:val="18"/>
              </w:rPr>
              <w:t>Fire fighter</w:t>
            </w:r>
          </w:p>
          <w:p w:rsidR="00835FFC" w:rsidRPr="00F635E4" w:rsidRDefault="00835FFC" w:rsidP="005E5ABC">
            <w:pPr>
              <w:autoSpaceDE w:val="0"/>
              <w:autoSpaceDN w:val="0"/>
              <w:adjustRightInd w:val="0"/>
              <w:ind w:left="284"/>
              <w:rPr>
                <w:rFonts w:ascii="Arial" w:hAnsi="Arial" w:cs="Arial"/>
                <w:color w:val="002060"/>
                <w:sz w:val="18"/>
                <w:szCs w:val="18"/>
              </w:rPr>
            </w:pPr>
            <w:r w:rsidRPr="00F635E4">
              <w:rPr>
                <w:rFonts w:ascii="Arial" w:hAnsi="Arial" w:cs="Arial"/>
                <w:color w:val="002060"/>
                <w:sz w:val="18"/>
                <w:szCs w:val="18"/>
              </w:rPr>
              <w:t>First-aider</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ind w:left="284" w:hanging="284"/>
              <w:rPr>
                <w:rFonts w:ascii="Arial" w:hAnsi="Arial" w:cs="Arial"/>
                <w:color w:val="002060"/>
                <w:sz w:val="18"/>
                <w:szCs w:val="18"/>
              </w:rPr>
            </w:pPr>
            <w:r w:rsidRPr="00F635E4">
              <w:rPr>
                <w:rFonts w:ascii="Arial" w:hAnsi="Arial" w:cs="Arial"/>
                <w:color w:val="002060"/>
                <w:sz w:val="18"/>
                <w:szCs w:val="18"/>
              </w:rPr>
              <w:t>4. In case of small teams – have emergency procedures been discussed with principle contractor/ service station manager.</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5. First aid facilities.</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6. Evacuation - plan and emergency exit routes identified</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7. All personnel advised.</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9243" w:type="dxa"/>
            <w:gridSpan w:val="3"/>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9243" w:type="dxa"/>
            <w:gridSpan w:val="3"/>
            <w:shd w:val="clear" w:color="auto" w:fill="D9D9D9"/>
          </w:tcPr>
          <w:p w:rsidR="00835FFC" w:rsidRPr="00F635E4" w:rsidRDefault="00835FFC" w:rsidP="005E5ABC">
            <w:pPr>
              <w:autoSpaceDE w:val="0"/>
              <w:autoSpaceDN w:val="0"/>
              <w:adjustRightInd w:val="0"/>
              <w:rPr>
                <w:rFonts w:ascii="Arial" w:hAnsi="Arial" w:cs="Arial"/>
                <w:b/>
                <w:color w:val="002060"/>
                <w:sz w:val="20"/>
                <w:szCs w:val="20"/>
              </w:rPr>
            </w:pPr>
            <w:r w:rsidRPr="00F635E4">
              <w:rPr>
                <w:rFonts w:ascii="Arial" w:hAnsi="Arial" w:cs="Arial"/>
                <w:b/>
                <w:color w:val="002060"/>
                <w:sz w:val="20"/>
                <w:szCs w:val="20"/>
              </w:rPr>
              <w:t>EMERGENCY DRILL</w:t>
            </w: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1. Notification to police and other emergency services.</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2. Dispersal of vehicles to a safe place. Employee’s vehicles and work related vehicles.</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3. Contact with vehicles outside work area, not to return until further notice.</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4. Control access.</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5. Co-operation and liaison with neighbouring companies.</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6. Evaluate drill:</w:t>
            </w:r>
          </w:p>
          <w:p w:rsidR="00835FFC" w:rsidRPr="00F635E4" w:rsidRDefault="00835FFC" w:rsidP="005E5ABC">
            <w:pPr>
              <w:autoSpaceDE w:val="0"/>
              <w:autoSpaceDN w:val="0"/>
              <w:adjustRightInd w:val="0"/>
              <w:ind w:left="284"/>
              <w:rPr>
                <w:rFonts w:ascii="Arial" w:hAnsi="Arial" w:cs="Arial"/>
                <w:color w:val="002060"/>
                <w:sz w:val="18"/>
                <w:szCs w:val="18"/>
              </w:rPr>
            </w:pPr>
            <w:r w:rsidRPr="00F635E4">
              <w:rPr>
                <w:rFonts w:ascii="Arial" w:hAnsi="Arial" w:cs="Arial"/>
                <w:color w:val="002060"/>
                <w:sz w:val="18"/>
                <w:szCs w:val="18"/>
              </w:rPr>
              <w:t>Emergency services response time.</w:t>
            </w:r>
          </w:p>
          <w:p w:rsidR="00835FFC" w:rsidRPr="00F635E4" w:rsidRDefault="00835FFC" w:rsidP="005E5ABC">
            <w:pPr>
              <w:autoSpaceDE w:val="0"/>
              <w:autoSpaceDN w:val="0"/>
              <w:adjustRightInd w:val="0"/>
              <w:ind w:left="284"/>
              <w:rPr>
                <w:rFonts w:ascii="Arial" w:hAnsi="Arial" w:cs="Arial"/>
                <w:color w:val="002060"/>
                <w:sz w:val="18"/>
                <w:szCs w:val="18"/>
              </w:rPr>
            </w:pPr>
            <w:r w:rsidRPr="00F635E4">
              <w:rPr>
                <w:rFonts w:ascii="Arial" w:hAnsi="Arial" w:cs="Arial"/>
                <w:color w:val="002060"/>
                <w:sz w:val="18"/>
                <w:szCs w:val="18"/>
              </w:rPr>
              <w:t>Emergency personnel handling tasks/ workers.</w:t>
            </w:r>
          </w:p>
          <w:p w:rsidR="00835FFC" w:rsidRPr="00F635E4" w:rsidRDefault="00835FFC" w:rsidP="005E5ABC">
            <w:pPr>
              <w:autoSpaceDE w:val="0"/>
              <w:autoSpaceDN w:val="0"/>
              <w:adjustRightInd w:val="0"/>
              <w:ind w:left="284"/>
              <w:rPr>
                <w:rFonts w:ascii="Arial" w:hAnsi="Arial" w:cs="Arial"/>
                <w:color w:val="002060"/>
                <w:sz w:val="18"/>
                <w:szCs w:val="18"/>
              </w:rPr>
            </w:pPr>
            <w:r w:rsidRPr="00F635E4">
              <w:rPr>
                <w:rFonts w:ascii="Arial" w:hAnsi="Arial" w:cs="Arial"/>
                <w:color w:val="002060"/>
                <w:sz w:val="18"/>
                <w:szCs w:val="18"/>
              </w:rPr>
              <w:t>Workers’ co-operation with emergency personnel and procedures:</w:t>
            </w:r>
          </w:p>
          <w:p w:rsidR="00835FFC" w:rsidRPr="00F635E4" w:rsidRDefault="00835FFC" w:rsidP="005E5ABC">
            <w:pPr>
              <w:autoSpaceDE w:val="0"/>
              <w:autoSpaceDN w:val="0"/>
              <w:adjustRightInd w:val="0"/>
              <w:ind w:left="426"/>
              <w:rPr>
                <w:rFonts w:ascii="Arial" w:hAnsi="Arial" w:cs="Arial"/>
                <w:color w:val="002060"/>
                <w:sz w:val="18"/>
                <w:szCs w:val="18"/>
              </w:rPr>
            </w:pPr>
            <w:r w:rsidRPr="00F635E4">
              <w:rPr>
                <w:rFonts w:ascii="Arial" w:hAnsi="Arial" w:cs="Arial"/>
                <w:color w:val="002060"/>
                <w:sz w:val="18"/>
                <w:szCs w:val="18"/>
              </w:rPr>
              <w:t>Closing of doors, windows, etc.</w:t>
            </w:r>
          </w:p>
          <w:p w:rsidR="00835FFC" w:rsidRPr="00F635E4" w:rsidRDefault="00835FFC" w:rsidP="005E5ABC">
            <w:pPr>
              <w:autoSpaceDE w:val="0"/>
              <w:autoSpaceDN w:val="0"/>
              <w:adjustRightInd w:val="0"/>
              <w:ind w:left="426"/>
              <w:rPr>
                <w:rFonts w:ascii="Arial" w:hAnsi="Arial" w:cs="Arial"/>
                <w:color w:val="002060"/>
                <w:sz w:val="18"/>
                <w:szCs w:val="18"/>
              </w:rPr>
            </w:pPr>
            <w:r w:rsidRPr="00F635E4">
              <w:rPr>
                <w:rFonts w:ascii="Arial" w:hAnsi="Arial" w:cs="Arial"/>
                <w:color w:val="002060"/>
                <w:sz w:val="18"/>
                <w:szCs w:val="18"/>
              </w:rPr>
              <w:t>Speed to assembly point</w:t>
            </w:r>
          </w:p>
          <w:p w:rsidR="00835FFC" w:rsidRPr="00F635E4" w:rsidRDefault="00835FFC" w:rsidP="005E5ABC">
            <w:pPr>
              <w:autoSpaceDE w:val="0"/>
              <w:autoSpaceDN w:val="0"/>
              <w:adjustRightInd w:val="0"/>
              <w:ind w:left="426"/>
              <w:rPr>
                <w:rFonts w:ascii="Arial" w:hAnsi="Arial" w:cs="Arial"/>
                <w:color w:val="002060"/>
                <w:sz w:val="18"/>
                <w:szCs w:val="18"/>
              </w:rPr>
            </w:pPr>
            <w:r w:rsidRPr="00F635E4">
              <w:rPr>
                <w:rFonts w:ascii="Arial" w:hAnsi="Arial" w:cs="Arial"/>
                <w:color w:val="002060"/>
                <w:sz w:val="18"/>
                <w:szCs w:val="18"/>
              </w:rPr>
              <w:t>Roll call for completeness of evacuation</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7. Notification to managing director - once the emergency is over.</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8. Plans to be reviewed and modified at regular intervals. (reviewed once a year)</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bl>
    <w:p w:rsidR="00835FFC" w:rsidRPr="00F635E4" w:rsidRDefault="00835FFC" w:rsidP="00835FFC">
      <w:pPr>
        <w:autoSpaceDE w:val="0"/>
        <w:autoSpaceDN w:val="0"/>
        <w:adjustRightInd w:val="0"/>
        <w:rPr>
          <w:rFonts w:ascii="Arial" w:hAnsi="Arial" w:cs="Arial"/>
          <w:color w:val="002060"/>
        </w:rPr>
      </w:pPr>
    </w:p>
    <w:p w:rsidR="00835FFC" w:rsidRPr="00F635E4" w:rsidRDefault="00835FFC" w:rsidP="00835FFC">
      <w:pPr>
        <w:autoSpaceDE w:val="0"/>
        <w:autoSpaceDN w:val="0"/>
        <w:adjustRightInd w:val="0"/>
        <w:rPr>
          <w:rFonts w:ascii="Arial" w:hAnsi="Arial" w:cs="Arial"/>
          <w:color w:val="002060"/>
        </w:rPr>
      </w:pPr>
    </w:p>
    <w:p w:rsidR="00835FFC" w:rsidRPr="00F635E4" w:rsidRDefault="00835FFC" w:rsidP="00835FFC">
      <w:pPr>
        <w:autoSpaceDE w:val="0"/>
        <w:autoSpaceDN w:val="0"/>
        <w:adjustRightInd w:val="0"/>
        <w:rPr>
          <w:rFonts w:ascii="Arial" w:hAnsi="Arial" w:cs="Arial"/>
          <w:color w:val="002060"/>
        </w:rPr>
      </w:pPr>
    </w:p>
    <w:p w:rsidR="00835FFC" w:rsidRPr="00F635E4" w:rsidRDefault="00835FFC" w:rsidP="00835FFC">
      <w:pPr>
        <w:autoSpaceDE w:val="0"/>
        <w:autoSpaceDN w:val="0"/>
        <w:adjustRightInd w:val="0"/>
        <w:rPr>
          <w:rFonts w:ascii="Arial" w:hAnsi="Arial" w:cs="Arial"/>
          <w:color w:val="002060"/>
        </w:rPr>
      </w:pPr>
    </w:p>
    <w:p w:rsidR="00835FFC" w:rsidRPr="00F635E4" w:rsidRDefault="00835FFC" w:rsidP="00835FFC">
      <w:pPr>
        <w:autoSpaceDE w:val="0"/>
        <w:autoSpaceDN w:val="0"/>
        <w:adjustRightInd w:val="0"/>
        <w:rPr>
          <w:rFonts w:ascii="Arial" w:hAnsi="Arial" w:cs="Arial"/>
          <w:color w:val="002060"/>
        </w:rPr>
      </w:pPr>
    </w:p>
    <w:p w:rsidR="00835FFC" w:rsidRPr="00F635E4" w:rsidRDefault="00835FFC" w:rsidP="00835FFC">
      <w:pPr>
        <w:autoSpaceDE w:val="0"/>
        <w:autoSpaceDN w:val="0"/>
        <w:adjustRightInd w:val="0"/>
        <w:rPr>
          <w:rFonts w:ascii="Arial" w:hAnsi="Arial" w:cs="Arial"/>
          <w:color w:val="002060"/>
        </w:rPr>
      </w:pPr>
      <w:r w:rsidRPr="00F635E4">
        <w:rPr>
          <w:rFonts w:ascii="Arial" w:hAnsi="Arial" w:cs="Arial"/>
          <w:color w:val="002060"/>
        </w:rPr>
        <w:t>__________________________________________</w:t>
      </w:r>
    </w:p>
    <w:p w:rsidR="00B708F9" w:rsidRPr="00F635E4" w:rsidRDefault="00835FFC" w:rsidP="00835FFC">
      <w:pPr>
        <w:autoSpaceDE w:val="0"/>
        <w:autoSpaceDN w:val="0"/>
        <w:adjustRightInd w:val="0"/>
        <w:rPr>
          <w:rFonts w:ascii="Arial" w:hAnsi="Arial" w:cs="Arial"/>
          <w:color w:val="002060"/>
        </w:rPr>
      </w:pPr>
      <w:r w:rsidRPr="00F635E4">
        <w:rPr>
          <w:rFonts w:ascii="Arial" w:hAnsi="Arial" w:cs="Arial"/>
          <w:color w:val="002060"/>
        </w:rPr>
        <w:t>Signature</w:t>
      </w:r>
    </w:p>
    <w:p w:rsidR="00835FFC" w:rsidRPr="00835FFC" w:rsidRDefault="00835FFC" w:rsidP="00835FFC">
      <w:pPr>
        <w:autoSpaceDE w:val="0"/>
        <w:autoSpaceDN w:val="0"/>
        <w:adjustRightInd w:val="0"/>
        <w:rPr>
          <w:rFonts w:ascii="Arial" w:hAnsi="Arial" w:cs="Arial"/>
        </w:rPr>
      </w:pPr>
    </w:p>
    <w:p w:rsidR="00C6486E" w:rsidRPr="00BA5006" w:rsidRDefault="00C6486E" w:rsidP="00C6486E">
      <w:pPr>
        <w:rPr>
          <w:rFonts w:ascii="Arial" w:hAnsi="Arial" w:cs="Arial"/>
        </w:rPr>
      </w:pPr>
    </w:p>
    <w:tbl>
      <w:tblPr>
        <w:tblpPr w:leftFromText="187" w:rightFromText="187" w:horzAnchor="margin" w:tblpXSpec="center" w:tblpYSpec="bottom"/>
        <w:tblW w:w="5000" w:type="pct"/>
        <w:tblLook w:val="04A0"/>
      </w:tblPr>
      <w:tblGrid>
        <w:gridCol w:w="8863"/>
      </w:tblGrid>
      <w:tr w:rsidR="00C6486E" w:rsidRPr="00BA5006" w:rsidTr="0087276A">
        <w:tc>
          <w:tcPr>
            <w:tcW w:w="5000" w:type="pct"/>
          </w:tcPr>
          <w:p w:rsidR="00C6486E" w:rsidRPr="00BA5006" w:rsidRDefault="00C6486E" w:rsidP="0087276A">
            <w:pPr>
              <w:pStyle w:val="NoSpacing"/>
              <w:jc w:val="center"/>
              <w:rPr>
                <w:rFonts w:ascii="Arial" w:hAnsi="Arial" w:cs="Arial"/>
              </w:rPr>
            </w:pPr>
          </w:p>
        </w:tc>
      </w:tr>
    </w:tbl>
    <w:p w:rsidR="00835FFC" w:rsidRPr="00835FFC" w:rsidRDefault="00835FFC" w:rsidP="00835FFC">
      <w:pPr>
        <w:widowControl w:val="0"/>
        <w:tabs>
          <w:tab w:val="left" w:pos="-90"/>
          <w:tab w:val="left" w:pos="630"/>
        </w:tabs>
        <w:autoSpaceDE w:val="0"/>
        <w:autoSpaceDN w:val="0"/>
        <w:adjustRightInd w:val="0"/>
        <w:spacing w:line="360" w:lineRule="auto"/>
        <w:jc w:val="center"/>
        <w:rPr>
          <w:rStyle w:val="SubtleEmphasis"/>
          <w:rFonts w:ascii="Arial" w:hAnsi="Arial" w:cs="Arial"/>
          <w:b/>
          <w:i w:val="0"/>
          <w:color w:val="FF0000"/>
          <w:sz w:val="40"/>
          <w:szCs w:val="40"/>
        </w:rPr>
      </w:pPr>
      <w:r w:rsidRPr="00835FFC">
        <w:rPr>
          <w:rStyle w:val="SubtleEmphasis"/>
          <w:rFonts w:ascii="Arial" w:hAnsi="Arial" w:cs="Arial"/>
          <w:b/>
          <w:i w:val="0"/>
          <w:color w:val="FF0000"/>
          <w:sz w:val="40"/>
          <w:szCs w:val="40"/>
        </w:rPr>
        <w:lastRenderedPageBreak/>
        <w:t>FALL PROTECTION PLAN</w:t>
      </w:r>
    </w:p>
    <w:p w:rsidR="00C6486E" w:rsidRPr="004042D8" w:rsidRDefault="00C6486E" w:rsidP="008C3AF5">
      <w:pPr>
        <w:widowControl w:val="0"/>
        <w:tabs>
          <w:tab w:val="left" w:pos="-90"/>
          <w:tab w:val="left" w:pos="630"/>
        </w:tabs>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t xml:space="preserve">1. INTRODUCTION </w:t>
      </w:r>
    </w:p>
    <w:p w:rsidR="00C6486E" w:rsidRPr="00BA5006" w:rsidRDefault="00C6486E" w:rsidP="008C3AF5">
      <w:pPr>
        <w:pStyle w:val="BodyTextIndent"/>
        <w:tabs>
          <w:tab w:val="left" w:pos="90"/>
        </w:tabs>
        <w:ind w:left="90"/>
        <w:rPr>
          <w:rStyle w:val="SubtleEmphasis"/>
          <w:rFonts w:ascii="Arial" w:hAnsi="Arial" w:cs="Arial"/>
          <w:i w:val="0"/>
          <w:color w:val="auto"/>
        </w:rPr>
      </w:pPr>
      <w:r w:rsidRPr="00036CFC">
        <w:rPr>
          <w:rStyle w:val="SubtleEmphasis"/>
          <w:rFonts w:ascii="Arial" w:hAnsi="Arial" w:cs="Arial"/>
          <w:i w:val="0"/>
          <w:color w:val="002060"/>
        </w:rPr>
        <w:t>Fall protection is a concept that describes behaviors, systems, processes, procedures, equipment and rules intended to protect workers from hazards. Fall protection does not mean bulky or cumbersome equipment. It doesn’t interfere with work tasks, and it doesn’t get in the way of co-workers if you understand the concept and apply it appropriately.</w:t>
      </w:r>
    </w:p>
    <w:p w:rsidR="00C6486E" w:rsidRPr="004042D8" w:rsidRDefault="00C6486E" w:rsidP="00C6486E">
      <w:pPr>
        <w:widowControl w:val="0"/>
        <w:tabs>
          <w:tab w:val="left" w:pos="816"/>
        </w:tabs>
        <w:autoSpaceDE w:val="0"/>
        <w:autoSpaceDN w:val="0"/>
        <w:adjustRightInd w:val="0"/>
        <w:spacing w:line="360" w:lineRule="auto"/>
        <w:ind w:left="816"/>
        <w:rPr>
          <w:rStyle w:val="SubtleEmphasis"/>
          <w:rFonts w:ascii="Arial" w:hAnsi="Arial" w:cs="Arial"/>
          <w:i w:val="0"/>
          <w:color w:val="FF0000"/>
        </w:rPr>
      </w:pPr>
    </w:p>
    <w:p w:rsidR="00C6486E" w:rsidRPr="004042D8" w:rsidRDefault="00C6486E" w:rsidP="008C3AF5">
      <w:pPr>
        <w:widowControl w:val="0"/>
        <w:tabs>
          <w:tab w:val="left" w:pos="0"/>
        </w:tabs>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t>2. BASIC FALL PROTECTION REQUIREMENTS</w:t>
      </w:r>
    </w:p>
    <w:p w:rsidR="00C6486E" w:rsidRPr="00036CFC" w:rsidRDefault="00C6486E" w:rsidP="00E01B67">
      <w:pPr>
        <w:widowControl w:val="0"/>
        <w:tabs>
          <w:tab w:val="left" w:pos="907"/>
        </w:tabs>
        <w:autoSpaceDE w:val="0"/>
        <w:autoSpaceDN w:val="0"/>
        <w:adjustRightInd w:val="0"/>
        <w:spacing w:line="360" w:lineRule="auto"/>
        <w:ind w:left="907" w:hanging="340"/>
        <w:rPr>
          <w:rStyle w:val="SubtleEmphasis"/>
          <w:rFonts w:ascii="Arial" w:hAnsi="Arial" w:cs="Arial"/>
          <w:i w:val="0"/>
          <w:color w:val="002060"/>
        </w:rPr>
      </w:pPr>
      <w:r w:rsidRPr="00036CFC">
        <w:rPr>
          <w:rStyle w:val="SubtleEmphasis"/>
          <w:rFonts w:ascii="Arial" w:hAnsi="Arial" w:cs="Arial"/>
          <w:i w:val="0"/>
          <w:color w:val="002060"/>
        </w:rPr>
        <w:t>The basic fall protection requirements are summarized below:</w:t>
      </w:r>
    </w:p>
    <w:p w:rsidR="00C6486E" w:rsidRPr="00036CFC" w:rsidRDefault="00C6486E" w:rsidP="00773680">
      <w:pPr>
        <w:widowControl w:val="0"/>
        <w:numPr>
          <w:ilvl w:val="0"/>
          <w:numId w:val="34"/>
        </w:numPr>
        <w:tabs>
          <w:tab w:val="clear" w:pos="1227"/>
          <w:tab w:val="num" w:pos="851"/>
          <w:tab w:val="left" w:pos="993"/>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Workers must be protected from fall hazards when they are on unguarded surfaces more than 2meters above a lower level or at any height above dangerous equipment</w:t>
      </w:r>
    </w:p>
    <w:p w:rsidR="00C6486E" w:rsidRPr="00036CFC" w:rsidRDefault="00C6486E" w:rsidP="00E01B67">
      <w:pPr>
        <w:widowControl w:val="0"/>
        <w:tabs>
          <w:tab w:val="left" w:pos="851"/>
        </w:tabs>
        <w:autoSpaceDE w:val="0"/>
        <w:autoSpaceDN w:val="0"/>
        <w:adjustRightInd w:val="0"/>
        <w:spacing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w:t>
      </w:r>
      <w:r w:rsidRPr="00036CFC">
        <w:rPr>
          <w:rStyle w:val="SubtleEmphasis"/>
          <w:rFonts w:ascii="Arial" w:hAnsi="Arial" w:cs="Arial"/>
          <w:i w:val="0"/>
          <w:color w:val="002060"/>
        </w:rPr>
        <w:tab/>
        <w:t>Workers perfuming duties on a skeleton steel building or structure must be protected by a</w:t>
      </w:r>
    </w:p>
    <w:p w:rsidR="00C6486E" w:rsidRPr="00036CFC" w:rsidRDefault="00C6486E" w:rsidP="00E01B67">
      <w:pPr>
        <w:widowControl w:val="0"/>
        <w:tabs>
          <w:tab w:val="left" w:pos="851"/>
        </w:tabs>
        <w:autoSpaceDE w:val="0"/>
        <w:autoSpaceDN w:val="0"/>
        <w:adjustRightInd w:val="0"/>
        <w:spacing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w:t>
      </w:r>
      <w:r w:rsidRPr="00036CFC">
        <w:rPr>
          <w:rStyle w:val="SubtleEmphasis"/>
          <w:rFonts w:ascii="Arial" w:hAnsi="Arial" w:cs="Arial"/>
          <w:i w:val="0"/>
          <w:color w:val="002060"/>
        </w:rPr>
        <w:tab/>
        <w:t xml:space="preserve">Fall arrest system connected to a securely anchored lanyard or lifeline when the fall distance is greater than 2 meters. </w:t>
      </w:r>
      <w:proofErr w:type="gramStart"/>
      <w:r w:rsidRPr="00036CFC">
        <w:rPr>
          <w:rStyle w:val="SubtleEmphasis"/>
          <w:rFonts w:ascii="Arial" w:hAnsi="Arial" w:cs="Arial"/>
          <w:i w:val="0"/>
          <w:color w:val="002060"/>
        </w:rPr>
        <w:t>(Each anchor to be able to support at least 1 500 kg per attached worker.)</w:t>
      </w:r>
      <w:proofErr w:type="gramEnd"/>
      <w:r w:rsidRPr="00036CFC">
        <w:rPr>
          <w:rStyle w:val="SubtleEmphasis"/>
          <w:rFonts w:ascii="Arial" w:hAnsi="Arial" w:cs="Arial"/>
          <w:i w:val="0"/>
          <w:color w:val="002060"/>
        </w:rPr>
        <w:t xml:space="preserve"> It is advisable for workers to be connected at all times.</w:t>
      </w:r>
    </w:p>
    <w:p w:rsidR="00C6486E" w:rsidRPr="00036CFC" w:rsidRDefault="00C6486E" w:rsidP="00E01B67">
      <w:pPr>
        <w:widowControl w:val="0"/>
        <w:tabs>
          <w:tab w:val="left" w:pos="771"/>
          <w:tab w:val="left" w:pos="851"/>
        </w:tabs>
        <w:autoSpaceDE w:val="0"/>
        <w:autoSpaceDN w:val="0"/>
        <w:adjustRightInd w:val="0"/>
        <w:spacing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w:t>
      </w:r>
      <w:r w:rsidRPr="00036CFC">
        <w:rPr>
          <w:rStyle w:val="SubtleEmphasis"/>
          <w:rFonts w:ascii="Arial" w:hAnsi="Arial" w:cs="Arial"/>
          <w:i w:val="0"/>
          <w:color w:val="002060"/>
        </w:rPr>
        <w:tab/>
        <w:t>Workers must tie to the steel beams of the cradle when they performing a task and to never exceed the indicated maximum weight including materials and equipment.</w:t>
      </w:r>
    </w:p>
    <w:p w:rsidR="008C3AF5" w:rsidRPr="00BA5006" w:rsidRDefault="008C3AF5" w:rsidP="00C6486E">
      <w:pPr>
        <w:widowControl w:val="0"/>
        <w:tabs>
          <w:tab w:val="left" w:pos="771"/>
          <w:tab w:val="left" w:pos="1133"/>
        </w:tabs>
        <w:autoSpaceDE w:val="0"/>
        <w:autoSpaceDN w:val="0"/>
        <w:adjustRightInd w:val="0"/>
        <w:spacing w:line="360" w:lineRule="auto"/>
        <w:ind w:left="1133" w:hanging="362"/>
        <w:rPr>
          <w:rStyle w:val="SubtleEmphasis"/>
          <w:rFonts w:ascii="Arial" w:hAnsi="Arial" w:cs="Arial"/>
          <w:i w:val="0"/>
          <w:color w:val="auto"/>
        </w:rPr>
      </w:pPr>
    </w:p>
    <w:p w:rsidR="00C6486E" w:rsidRPr="004042D8" w:rsidRDefault="00C6486E" w:rsidP="008C3AF5">
      <w:pPr>
        <w:widowControl w:val="0"/>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t>3. FACTORS WHICH CAN CAUSE A FALL</w:t>
      </w:r>
    </w:p>
    <w:p w:rsidR="00C6486E" w:rsidRPr="00036CFC" w:rsidRDefault="00C6486E" w:rsidP="00C6486E">
      <w:pPr>
        <w:widowControl w:val="0"/>
        <w:tabs>
          <w:tab w:val="left" w:pos="793"/>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A worker may fall from, through or into a place or thing when;</w:t>
      </w:r>
    </w:p>
    <w:p w:rsidR="00C6486E" w:rsidRPr="00036CFC" w:rsidRDefault="00C6486E" w:rsidP="00C6486E">
      <w:pPr>
        <w:widowControl w:val="0"/>
        <w:tabs>
          <w:tab w:val="left" w:pos="793"/>
          <w:tab w:val="left" w:pos="1156"/>
        </w:tabs>
        <w:autoSpaceDE w:val="0"/>
        <w:autoSpaceDN w:val="0"/>
        <w:adjustRightInd w:val="0"/>
        <w:spacing w:line="360" w:lineRule="auto"/>
        <w:ind w:left="360"/>
        <w:rPr>
          <w:rStyle w:val="SubtleEmphasis"/>
          <w:rFonts w:ascii="Arial" w:hAnsi="Arial" w:cs="Arial"/>
          <w:i w:val="0"/>
          <w:color w:val="002060"/>
        </w:rPr>
      </w:pPr>
      <w:r w:rsidRPr="00036CFC">
        <w:rPr>
          <w:rStyle w:val="SubtleEmphasis"/>
          <w:rFonts w:ascii="Arial" w:hAnsi="Arial" w:cs="Arial"/>
          <w:i w:val="0"/>
          <w:color w:val="002060"/>
        </w:rPr>
        <w:tab/>
        <w:t>There is a sudden acceleration or deceleration;</w:t>
      </w:r>
    </w:p>
    <w:p w:rsidR="00C6486E" w:rsidRPr="00036CFC" w:rsidRDefault="00C6486E" w:rsidP="00773680">
      <w:pPr>
        <w:widowControl w:val="0"/>
        <w:numPr>
          <w:ilvl w:val="0"/>
          <w:numId w:val="30"/>
        </w:numPr>
        <w:tabs>
          <w:tab w:val="left" w:pos="793"/>
          <w:tab w:val="left" w:pos="1167"/>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moving from one surface to another;</w:t>
      </w:r>
    </w:p>
    <w:p w:rsidR="00C6486E" w:rsidRPr="00036CFC" w:rsidRDefault="00C6486E" w:rsidP="00773680">
      <w:pPr>
        <w:widowControl w:val="0"/>
        <w:numPr>
          <w:ilvl w:val="0"/>
          <w:numId w:val="30"/>
        </w:numPr>
        <w:tabs>
          <w:tab w:val="left" w:pos="793"/>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the surface is not capable of supporting a load:</w:t>
      </w:r>
    </w:p>
    <w:p w:rsidR="00C6486E" w:rsidRPr="00036CFC" w:rsidRDefault="00C6486E" w:rsidP="00773680">
      <w:pPr>
        <w:widowControl w:val="0"/>
        <w:numPr>
          <w:ilvl w:val="0"/>
          <w:numId w:val="30"/>
        </w:numPr>
        <w:tabs>
          <w:tab w:val="left" w:pos="793"/>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openings or holes are not identified or protected,</w:t>
      </w:r>
    </w:p>
    <w:p w:rsidR="00C6486E" w:rsidRPr="00036CFC" w:rsidRDefault="00C6486E" w:rsidP="00773680">
      <w:pPr>
        <w:widowControl w:val="0"/>
        <w:numPr>
          <w:ilvl w:val="0"/>
          <w:numId w:val="30"/>
        </w:numPr>
        <w:tabs>
          <w:tab w:val="left" w:pos="793"/>
          <w:tab w:val="left" w:pos="1162"/>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open edges are not protected;</w:t>
      </w:r>
    </w:p>
    <w:p w:rsidR="00C6486E" w:rsidRPr="00036CFC" w:rsidRDefault="00C6486E" w:rsidP="00773680">
      <w:pPr>
        <w:widowControl w:val="0"/>
        <w:numPr>
          <w:ilvl w:val="0"/>
          <w:numId w:val="30"/>
        </w:numPr>
        <w:tabs>
          <w:tab w:val="left" w:pos="793"/>
          <w:tab w:val="left" w:pos="1162"/>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levels change;</w:t>
      </w:r>
    </w:p>
    <w:p w:rsidR="00C6486E" w:rsidRPr="00036CFC" w:rsidRDefault="00C6486E" w:rsidP="00773680">
      <w:pPr>
        <w:widowControl w:val="0"/>
        <w:numPr>
          <w:ilvl w:val="0"/>
          <w:numId w:val="30"/>
        </w:numPr>
        <w:tabs>
          <w:tab w:val="left" w:pos="793"/>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hand grip is lost;</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surfaces are slippery (e.g. Surfaces ate wet or covered with dust);</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footwear is unsuitable;</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lastRenderedPageBreak/>
        <w:t xml:space="preserve"> equipment, tools, rubbish are causing obstructions in work area;</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ladders are used incorrectly,</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clothing is caught;</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surfaces move;</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lighting is unsatisfactory;</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weather conditions are bad (e.g. heavy rain or wind is present);</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struck by a moving or falling object; and devices are not provided or are used incorrectly</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Other factors may have a detrimental effect on a person’s </w:t>
      </w:r>
      <w:proofErr w:type="spellStart"/>
      <w:r w:rsidRPr="00036CFC">
        <w:rPr>
          <w:rStyle w:val="SubtleEmphasis"/>
          <w:rFonts w:ascii="Arial" w:hAnsi="Arial" w:cs="Arial"/>
          <w:i w:val="0"/>
          <w:color w:val="002060"/>
        </w:rPr>
        <w:t>behavior</w:t>
      </w:r>
      <w:proofErr w:type="spellEnd"/>
      <w:r w:rsidRPr="00036CFC">
        <w:rPr>
          <w:rStyle w:val="SubtleEmphasis"/>
          <w:rFonts w:ascii="Arial" w:hAnsi="Arial" w:cs="Arial"/>
          <w:i w:val="0"/>
          <w:color w:val="002060"/>
        </w:rPr>
        <w:t xml:space="preserve"> or performance (e.g. exposure to chemicals or electricity) which may increase the risk of a fall.</w:t>
      </w:r>
    </w:p>
    <w:p w:rsidR="00C6486E" w:rsidRPr="00BA5006" w:rsidRDefault="00C6486E" w:rsidP="00C6486E">
      <w:pPr>
        <w:widowControl w:val="0"/>
        <w:tabs>
          <w:tab w:val="left" w:pos="946"/>
        </w:tabs>
        <w:autoSpaceDE w:val="0"/>
        <w:autoSpaceDN w:val="0"/>
        <w:adjustRightInd w:val="0"/>
        <w:spacing w:line="360" w:lineRule="auto"/>
        <w:ind w:left="946"/>
        <w:rPr>
          <w:rStyle w:val="SubtleEmphasis"/>
          <w:rFonts w:ascii="Arial" w:hAnsi="Arial" w:cs="Arial"/>
          <w:i w:val="0"/>
          <w:color w:val="auto"/>
        </w:rPr>
      </w:pPr>
      <w:r w:rsidRPr="00BA5006">
        <w:rPr>
          <w:rStyle w:val="SubtleEmphasis"/>
          <w:rFonts w:ascii="Arial" w:hAnsi="Arial" w:cs="Arial"/>
          <w:i w:val="0"/>
          <w:color w:val="auto"/>
        </w:rPr>
        <w:t xml:space="preserve">     </w:t>
      </w:r>
    </w:p>
    <w:p w:rsidR="00C6486E" w:rsidRPr="004042D8" w:rsidRDefault="00C6486E" w:rsidP="008C3AF5">
      <w:pPr>
        <w:widowControl w:val="0"/>
        <w:tabs>
          <w:tab w:val="left" w:pos="90"/>
        </w:tabs>
        <w:autoSpaceDE w:val="0"/>
        <w:autoSpaceDN w:val="0"/>
        <w:adjustRightInd w:val="0"/>
        <w:spacing w:line="360" w:lineRule="auto"/>
        <w:ind w:left="90"/>
        <w:rPr>
          <w:rStyle w:val="SubtleEmphasis"/>
          <w:rFonts w:ascii="Arial" w:hAnsi="Arial" w:cs="Arial"/>
          <w:i w:val="0"/>
          <w:color w:val="FF0000"/>
        </w:rPr>
      </w:pPr>
      <w:r w:rsidRPr="004042D8">
        <w:rPr>
          <w:rStyle w:val="SubtleEmphasis"/>
          <w:rFonts w:ascii="Arial" w:hAnsi="Arial" w:cs="Arial"/>
          <w:b/>
          <w:i w:val="0"/>
          <w:color w:val="FF0000"/>
        </w:rPr>
        <w:t>4. LEGISLATIVE REQUIREMENTS</w:t>
      </w:r>
    </w:p>
    <w:p w:rsidR="00C6486E" w:rsidRPr="004042D8" w:rsidRDefault="00C6486E" w:rsidP="00E01B67">
      <w:pPr>
        <w:widowControl w:val="0"/>
        <w:tabs>
          <w:tab w:val="left" w:pos="426"/>
        </w:tabs>
        <w:autoSpaceDE w:val="0"/>
        <w:autoSpaceDN w:val="0"/>
        <w:adjustRightInd w:val="0"/>
        <w:spacing w:line="360" w:lineRule="auto"/>
        <w:ind w:left="426"/>
        <w:rPr>
          <w:rStyle w:val="SubtleEmphasis"/>
          <w:rFonts w:ascii="Arial" w:hAnsi="Arial" w:cs="Arial"/>
          <w:b/>
          <w:i w:val="0"/>
          <w:color w:val="FF0000"/>
        </w:rPr>
      </w:pPr>
      <w:r w:rsidRPr="004042D8">
        <w:rPr>
          <w:rStyle w:val="SubtleEmphasis"/>
          <w:rFonts w:ascii="Arial" w:hAnsi="Arial" w:cs="Arial"/>
          <w:b/>
          <w:i w:val="0"/>
          <w:color w:val="FF0000"/>
        </w:rPr>
        <w:t>LEGISLATION:</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Occupational Health and Safety Act, 1993</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Construction Regulations, 2003</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b/>
          <w:i w:val="0"/>
          <w:color w:val="002060"/>
        </w:rPr>
      </w:pPr>
      <w:r w:rsidRPr="00036CFC">
        <w:rPr>
          <w:rStyle w:val="SubtleEmphasis"/>
          <w:rFonts w:ascii="Arial" w:hAnsi="Arial" w:cs="Arial"/>
          <w:b/>
          <w:i w:val="0"/>
          <w:color w:val="002060"/>
        </w:rPr>
        <w:t>Definitions:</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b/>
          <w:color w:val="002060"/>
        </w:rPr>
      </w:pPr>
      <w:r w:rsidRPr="00036CFC">
        <w:rPr>
          <w:rStyle w:val="SubtleEmphasis"/>
          <w:rFonts w:ascii="Arial" w:hAnsi="Arial" w:cs="Arial"/>
          <w:b/>
          <w:color w:val="002060"/>
        </w:rPr>
        <w:t>“Competent person”</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means any person having the knowledge training, experience and qualifications specific to the work or task being performed: Provided that where appropriate qualifications and training are registered in terms of the provisions of the South African Qualifications Authority Act, 1995 (Act No.58 of 1995). These qualifications and training shall be deemed to be the required qualifications and training;</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b/>
          <w:color w:val="002060"/>
        </w:rPr>
        <w:t>“Fall prevention equipment”</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means equipment used to prevent persons from falling from an elevated position, including personal equipment, body harness, body belts, lanyards, lifelines or physical equipment, guardrails, screens, barricades, anchorages or similar equipment;</w:t>
      </w:r>
    </w:p>
    <w:p w:rsidR="00C6486E" w:rsidRPr="00036CFC" w:rsidRDefault="00C6486E" w:rsidP="00E01B67">
      <w:pPr>
        <w:widowControl w:val="0"/>
        <w:tabs>
          <w:tab w:val="left" w:pos="426"/>
          <w:tab w:val="left" w:pos="878"/>
        </w:tabs>
        <w:autoSpaceDE w:val="0"/>
        <w:autoSpaceDN w:val="0"/>
        <w:adjustRightInd w:val="0"/>
        <w:spacing w:line="360" w:lineRule="auto"/>
        <w:ind w:left="426"/>
        <w:rPr>
          <w:rStyle w:val="SubtleEmphasis"/>
          <w:rFonts w:ascii="Arial" w:hAnsi="Arial" w:cs="Arial"/>
          <w:b/>
          <w:color w:val="002060"/>
        </w:rPr>
      </w:pPr>
      <w:r w:rsidRPr="00036CFC">
        <w:rPr>
          <w:rStyle w:val="SubtleEmphasis"/>
          <w:rFonts w:ascii="Arial" w:hAnsi="Arial" w:cs="Arial"/>
          <w:b/>
          <w:color w:val="002060"/>
        </w:rPr>
        <w:t>“Fall arrest equipment”</w:t>
      </w:r>
    </w:p>
    <w:p w:rsidR="00C6486E" w:rsidRPr="00036CFC" w:rsidRDefault="00C6486E" w:rsidP="00E01B67">
      <w:pPr>
        <w:widowControl w:val="0"/>
        <w:tabs>
          <w:tab w:val="left" w:pos="426"/>
          <w:tab w:val="left" w:pos="1048"/>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means equipment used to arrest the person in a fall from an elevated position, including personal equipment, body harness, lanyards, declamation devices, lifelines or similar equipment, but excludes body belts;</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b/>
          <w:color w:val="002060"/>
        </w:rPr>
      </w:pPr>
      <w:r w:rsidRPr="00036CFC">
        <w:rPr>
          <w:rStyle w:val="SubtleEmphasis"/>
          <w:rFonts w:ascii="Arial" w:hAnsi="Arial" w:cs="Arial"/>
          <w:b/>
          <w:color w:val="002060"/>
        </w:rPr>
        <w:t>“Fall protection plan”</w:t>
      </w:r>
    </w:p>
    <w:p w:rsidR="00C6486E" w:rsidRPr="00036CFC" w:rsidRDefault="00C6486E" w:rsidP="00E01B67">
      <w:pPr>
        <w:widowControl w:val="0"/>
        <w:tabs>
          <w:tab w:val="left" w:pos="426"/>
          <w:tab w:val="left" w:pos="867"/>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lastRenderedPageBreak/>
        <w:t>means a documented plan, of all risks relating to working from an elevated position, considering the nature of work undertaken, and setting out the procedures and methods to be applied in order to eliminate the risk;</w:t>
      </w:r>
    </w:p>
    <w:p w:rsidR="00C6486E" w:rsidRPr="004042D8" w:rsidRDefault="00C6486E" w:rsidP="00C6486E">
      <w:pPr>
        <w:widowControl w:val="0"/>
        <w:tabs>
          <w:tab w:val="left" w:pos="907"/>
          <w:tab w:val="left" w:pos="6224"/>
        </w:tabs>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t>Regulation 8 fall protection:</w:t>
      </w:r>
    </w:p>
    <w:p w:rsidR="00C6486E" w:rsidRPr="00036CFC" w:rsidRDefault="00C6486E" w:rsidP="00E01B67">
      <w:pPr>
        <w:widowControl w:val="0"/>
        <w:tabs>
          <w:tab w:val="left" w:pos="929"/>
          <w:tab w:val="left" w:pos="1593"/>
        </w:tabs>
        <w:autoSpaceDE w:val="0"/>
        <w:autoSpaceDN w:val="0"/>
        <w:adjustRightInd w:val="0"/>
        <w:spacing w:line="360" w:lineRule="auto"/>
        <w:ind w:left="1593" w:hanging="1309"/>
        <w:rPr>
          <w:rStyle w:val="SubtleEmphasis"/>
          <w:rFonts w:ascii="Arial" w:hAnsi="Arial" w:cs="Arial"/>
          <w:i w:val="0"/>
          <w:color w:val="002060"/>
        </w:rPr>
      </w:pPr>
      <w:r w:rsidRPr="00036CFC">
        <w:rPr>
          <w:rStyle w:val="SubtleEmphasis"/>
          <w:rFonts w:ascii="Arial" w:hAnsi="Arial" w:cs="Arial"/>
          <w:i w:val="0"/>
          <w:color w:val="002060"/>
        </w:rPr>
        <w:t>1)</w:t>
      </w:r>
      <w:r w:rsidRPr="00036CFC">
        <w:rPr>
          <w:rStyle w:val="SubtleEmphasis"/>
          <w:rFonts w:ascii="Arial" w:hAnsi="Arial" w:cs="Arial"/>
          <w:i w:val="0"/>
          <w:color w:val="002060"/>
        </w:rPr>
        <w:tab/>
        <w:t>A contractor shall cause:</w:t>
      </w:r>
    </w:p>
    <w:p w:rsidR="00C6486E" w:rsidRPr="00036CFC" w:rsidRDefault="00C6486E" w:rsidP="00E01B67">
      <w:pPr>
        <w:widowControl w:val="0"/>
        <w:tabs>
          <w:tab w:val="left" w:pos="1276"/>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a) The designation of a competent person, responsible for the preparation of a fall protection plan;</w:t>
      </w:r>
    </w:p>
    <w:p w:rsidR="00C6486E" w:rsidRPr="00036CFC" w:rsidRDefault="00C6486E" w:rsidP="00E01B67">
      <w:pPr>
        <w:widowControl w:val="0"/>
        <w:tabs>
          <w:tab w:val="left" w:pos="1418"/>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b) The fall protection plan contemplated in (a) to be implemented amended where and when necessary and maintained as required</w:t>
      </w:r>
    </w:p>
    <w:p w:rsidR="00C6486E" w:rsidRPr="00036CFC" w:rsidRDefault="00C6486E" w:rsidP="00E01B67">
      <w:pPr>
        <w:widowControl w:val="0"/>
        <w:tabs>
          <w:tab w:val="left" w:pos="1276"/>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c) Steps to be taken in order to ensure the continued adherence to the fall protection plan.</w:t>
      </w:r>
    </w:p>
    <w:p w:rsidR="00C6486E" w:rsidRPr="00036CFC" w:rsidRDefault="00C6486E" w:rsidP="00E01B67">
      <w:pPr>
        <w:widowControl w:val="0"/>
        <w:tabs>
          <w:tab w:val="left" w:pos="941"/>
          <w:tab w:val="left" w:pos="1598"/>
        </w:tabs>
        <w:autoSpaceDE w:val="0"/>
        <w:autoSpaceDN w:val="0"/>
        <w:adjustRightInd w:val="0"/>
        <w:spacing w:line="360" w:lineRule="auto"/>
        <w:ind w:left="284"/>
        <w:rPr>
          <w:rStyle w:val="SubtleEmphasis"/>
          <w:rFonts w:ascii="Arial" w:hAnsi="Arial" w:cs="Arial"/>
          <w:i w:val="0"/>
          <w:color w:val="002060"/>
        </w:rPr>
      </w:pPr>
      <w:r w:rsidRPr="00036CFC">
        <w:rPr>
          <w:rStyle w:val="SubtleEmphasis"/>
          <w:rFonts w:ascii="Arial" w:hAnsi="Arial" w:cs="Arial"/>
          <w:i w:val="0"/>
          <w:color w:val="002060"/>
        </w:rPr>
        <w:t xml:space="preserve">2) The fall protection plan contemplated in sub regulation (1), shall                       </w:t>
      </w:r>
      <w:r w:rsidR="00E01B67" w:rsidRPr="00036CFC">
        <w:rPr>
          <w:rStyle w:val="SubtleEmphasis"/>
          <w:rFonts w:ascii="Arial" w:hAnsi="Arial" w:cs="Arial"/>
          <w:i w:val="0"/>
          <w:color w:val="002060"/>
        </w:rPr>
        <w:t xml:space="preserve"> </w:t>
      </w:r>
      <w:r w:rsidRPr="00036CFC">
        <w:rPr>
          <w:rStyle w:val="SubtleEmphasis"/>
          <w:rFonts w:ascii="Arial" w:hAnsi="Arial" w:cs="Arial"/>
          <w:i w:val="0"/>
          <w:color w:val="002060"/>
        </w:rPr>
        <w:t>include-</w:t>
      </w:r>
    </w:p>
    <w:p w:rsidR="00C6486E" w:rsidRPr="00036CFC" w:rsidRDefault="00C6486E" w:rsidP="00C6486E">
      <w:pPr>
        <w:widowControl w:val="0"/>
        <w:tabs>
          <w:tab w:val="left" w:pos="941"/>
          <w:tab w:val="left" w:pos="1598"/>
        </w:tabs>
        <w:autoSpaceDE w:val="0"/>
        <w:autoSpaceDN w:val="0"/>
        <w:adjustRightInd w:val="0"/>
        <w:spacing w:line="360" w:lineRule="auto"/>
        <w:rPr>
          <w:rStyle w:val="SubtleEmphasis"/>
          <w:rFonts w:ascii="Arial" w:hAnsi="Arial" w:cs="Arial"/>
          <w:i w:val="0"/>
          <w:color w:val="002060"/>
        </w:rPr>
      </w:pPr>
    </w:p>
    <w:p w:rsidR="00C6486E" w:rsidRPr="00036CFC" w:rsidRDefault="00C6486E" w:rsidP="00773680">
      <w:pPr>
        <w:widowControl w:val="0"/>
        <w:numPr>
          <w:ilvl w:val="0"/>
          <w:numId w:val="34"/>
        </w:numPr>
        <w:tabs>
          <w:tab w:val="clear" w:pos="1227"/>
          <w:tab w:val="num" w:pos="993"/>
          <w:tab w:val="left" w:pos="1655"/>
        </w:tabs>
        <w:autoSpaceDE w:val="0"/>
        <w:autoSpaceDN w:val="0"/>
        <w:adjustRightInd w:val="0"/>
        <w:spacing w:after="200" w:line="360" w:lineRule="auto"/>
        <w:ind w:left="993" w:hanging="426"/>
        <w:rPr>
          <w:rStyle w:val="SubtleEmphasis"/>
          <w:rFonts w:ascii="Arial" w:hAnsi="Arial" w:cs="Arial"/>
          <w:i w:val="0"/>
          <w:color w:val="002060"/>
        </w:rPr>
      </w:pPr>
      <w:r w:rsidRPr="00036CFC">
        <w:rPr>
          <w:rStyle w:val="SubtleEmphasis"/>
          <w:rFonts w:ascii="Arial" w:hAnsi="Arial" w:cs="Arial"/>
          <w:i w:val="0"/>
          <w:color w:val="002060"/>
        </w:rPr>
        <w:t>a risk assessment of all work carried out from an elevated position which shall include the procedures and methods used to address all the risks identified per location:</w:t>
      </w:r>
    </w:p>
    <w:p w:rsidR="00C6486E" w:rsidRPr="00036CFC" w:rsidRDefault="00C6486E" w:rsidP="00773680">
      <w:pPr>
        <w:widowControl w:val="0"/>
        <w:numPr>
          <w:ilvl w:val="0"/>
          <w:numId w:val="34"/>
        </w:numPr>
        <w:tabs>
          <w:tab w:val="clear" w:pos="1227"/>
          <w:tab w:val="num" w:pos="993"/>
          <w:tab w:val="left" w:pos="1655"/>
        </w:tabs>
        <w:autoSpaceDE w:val="0"/>
        <w:autoSpaceDN w:val="0"/>
        <w:adjustRightInd w:val="0"/>
        <w:spacing w:after="200" w:line="360" w:lineRule="auto"/>
        <w:ind w:left="993" w:hanging="426"/>
        <w:rPr>
          <w:rStyle w:val="SubtleEmphasis"/>
          <w:rFonts w:ascii="Arial" w:hAnsi="Arial" w:cs="Arial"/>
          <w:i w:val="0"/>
          <w:color w:val="002060"/>
        </w:rPr>
      </w:pPr>
      <w:r w:rsidRPr="00036CFC">
        <w:rPr>
          <w:rStyle w:val="SubtleEmphasis"/>
          <w:rFonts w:ascii="Arial" w:hAnsi="Arial" w:cs="Arial"/>
          <w:i w:val="0"/>
          <w:color w:val="002060"/>
        </w:rPr>
        <w:t>the processes for evaluation of the employees’ physical and psychological fitness necessary to work at elevated positions and the records thereof, and</w:t>
      </w:r>
    </w:p>
    <w:p w:rsidR="00C6486E" w:rsidRPr="00036CFC" w:rsidRDefault="00C6486E" w:rsidP="00773680">
      <w:pPr>
        <w:widowControl w:val="0"/>
        <w:numPr>
          <w:ilvl w:val="0"/>
          <w:numId w:val="34"/>
        </w:numPr>
        <w:tabs>
          <w:tab w:val="clear" w:pos="1227"/>
          <w:tab w:val="num" w:pos="993"/>
          <w:tab w:val="left" w:pos="1649"/>
        </w:tabs>
        <w:autoSpaceDE w:val="0"/>
        <w:autoSpaceDN w:val="0"/>
        <w:adjustRightInd w:val="0"/>
        <w:spacing w:after="200" w:line="360" w:lineRule="auto"/>
        <w:ind w:left="993" w:hanging="426"/>
        <w:rPr>
          <w:rStyle w:val="SubtleEmphasis"/>
          <w:rFonts w:ascii="Arial" w:hAnsi="Arial" w:cs="Arial"/>
          <w:i w:val="0"/>
          <w:color w:val="002060"/>
        </w:rPr>
      </w:pPr>
      <w:r w:rsidRPr="00036CFC">
        <w:rPr>
          <w:rStyle w:val="SubtleEmphasis"/>
          <w:rFonts w:ascii="Arial" w:hAnsi="Arial" w:cs="Arial"/>
          <w:i w:val="0"/>
          <w:color w:val="002060"/>
        </w:rPr>
        <w:t xml:space="preserve">the procedure addressing the inspection, testing and maintenance of all fall protection equipment and </w:t>
      </w:r>
    </w:p>
    <w:p w:rsidR="00C6486E" w:rsidRPr="00036CFC" w:rsidRDefault="00C6486E" w:rsidP="00773680">
      <w:pPr>
        <w:widowControl w:val="0"/>
        <w:numPr>
          <w:ilvl w:val="0"/>
          <w:numId w:val="34"/>
        </w:numPr>
        <w:tabs>
          <w:tab w:val="clear" w:pos="1227"/>
          <w:tab w:val="num" w:pos="993"/>
          <w:tab w:val="left" w:pos="1649"/>
        </w:tabs>
        <w:autoSpaceDE w:val="0"/>
        <w:autoSpaceDN w:val="0"/>
        <w:adjustRightInd w:val="0"/>
        <w:spacing w:after="200" w:line="360" w:lineRule="auto"/>
        <w:ind w:left="993" w:hanging="426"/>
        <w:rPr>
          <w:rStyle w:val="SubtleEmphasis"/>
          <w:rFonts w:ascii="Arial" w:hAnsi="Arial" w:cs="Arial"/>
          <w:i w:val="0"/>
          <w:color w:val="002060"/>
        </w:rPr>
      </w:pPr>
      <w:r w:rsidRPr="00036CFC">
        <w:rPr>
          <w:rStyle w:val="SubtleEmphasis"/>
          <w:rFonts w:ascii="Arial" w:hAnsi="Arial" w:cs="Arial"/>
          <w:i w:val="0"/>
          <w:color w:val="002060"/>
        </w:rPr>
        <w:t>The procedure addressing the inspection, testing and maintenance of all fall protection equipment.</w:t>
      </w:r>
    </w:p>
    <w:p w:rsidR="00C6486E" w:rsidRPr="00036CFC" w:rsidRDefault="00C6486E" w:rsidP="00E01B67">
      <w:pPr>
        <w:widowControl w:val="0"/>
        <w:tabs>
          <w:tab w:val="left" w:pos="851"/>
        </w:tabs>
        <w:autoSpaceDE w:val="0"/>
        <w:autoSpaceDN w:val="0"/>
        <w:adjustRightInd w:val="0"/>
        <w:spacing w:line="360" w:lineRule="auto"/>
        <w:ind w:left="851" w:hanging="567"/>
        <w:rPr>
          <w:rStyle w:val="SubtleEmphasis"/>
          <w:rFonts w:ascii="Arial" w:hAnsi="Arial" w:cs="Arial"/>
          <w:i w:val="0"/>
          <w:color w:val="002060"/>
        </w:rPr>
      </w:pPr>
      <w:r w:rsidRPr="00036CFC">
        <w:rPr>
          <w:rStyle w:val="SubtleEmphasis"/>
          <w:rFonts w:ascii="Arial" w:hAnsi="Arial" w:cs="Arial"/>
          <w:i w:val="0"/>
          <w:color w:val="002060"/>
        </w:rPr>
        <w:t>3)</w:t>
      </w:r>
      <w:r w:rsidRPr="00036CFC">
        <w:rPr>
          <w:rStyle w:val="SubtleEmphasis"/>
          <w:rFonts w:ascii="Arial" w:hAnsi="Arial" w:cs="Arial"/>
          <w:i w:val="0"/>
          <w:color w:val="002060"/>
        </w:rPr>
        <w:tab/>
        <w:t>A contractor shall ensure that the construction supervisor appointed in terms of regulation 6(1) is in possession of the most recently updated version of the fall protection plan.</w:t>
      </w:r>
    </w:p>
    <w:p w:rsidR="00C6486E" w:rsidRPr="00036CFC" w:rsidRDefault="00C6486E" w:rsidP="00C05C2F">
      <w:pPr>
        <w:widowControl w:val="0"/>
        <w:tabs>
          <w:tab w:val="left" w:pos="946"/>
          <w:tab w:val="left" w:pos="993"/>
        </w:tabs>
        <w:autoSpaceDE w:val="0"/>
        <w:autoSpaceDN w:val="0"/>
        <w:adjustRightInd w:val="0"/>
        <w:spacing w:line="360" w:lineRule="auto"/>
        <w:ind w:left="851" w:hanging="567"/>
        <w:rPr>
          <w:rStyle w:val="SubtleEmphasis"/>
          <w:rFonts w:ascii="Arial" w:hAnsi="Arial" w:cs="Arial"/>
          <w:i w:val="0"/>
          <w:color w:val="002060"/>
        </w:rPr>
      </w:pPr>
      <w:r w:rsidRPr="00036CFC">
        <w:rPr>
          <w:rStyle w:val="SubtleEmphasis"/>
          <w:rFonts w:ascii="Arial" w:hAnsi="Arial" w:cs="Arial"/>
          <w:i w:val="0"/>
          <w:color w:val="002060"/>
        </w:rPr>
        <w:t>4)</w:t>
      </w:r>
      <w:r w:rsidRPr="00036CFC">
        <w:rPr>
          <w:rStyle w:val="SubtleEmphasis"/>
          <w:rFonts w:ascii="Arial" w:hAnsi="Arial" w:cs="Arial"/>
          <w:i w:val="0"/>
          <w:color w:val="002060"/>
        </w:rPr>
        <w:tab/>
        <w:t>Notwithstanding the provisions of sub regulations (1) and (2), the contractor shall ensure that-</w:t>
      </w:r>
    </w:p>
    <w:p w:rsidR="00C6486E" w:rsidRPr="00036CFC" w:rsidRDefault="00C6486E" w:rsidP="00773680">
      <w:pPr>
        <w:widowControl w:val="0"/>
        <w:numPr>
          <w:ilvl w:val="0"/>
          <w:numId w:val="35"/>
        </w:numPr>
        <w:tabs>
          <w:tab w:val="clear" w:pos="2352"/>
          <w:tab w:val="num" w:pos="851"/>
          <w:tab w:val="left" w:pos="1632"/>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 xml:space="preserve">all unprotected openings in floors, edges, slabs, hatchways and stairways are adequately guarded, fenced or barricaded or that similar means are used to safeguard any person from falling through such </w:t>
      </w:r>
      <w:r w:rsidRPr="00036CFC">
        <w:rPr>
          <w:rStyle w:val="SubtleEmphasis"/>
          <w:rFonts w:ascii="Arial" w:hAnsi="Arial" w:cs="Arial"/>
          <w:i w:val="0"/>
          <w:color w:val="002060"/>
        </w:rPr>
        <w:lastRenderedPageBreak/>
        <w:t>openings;</w:t>
      </w:r>
    </w:p>
    <w:p w:rsidR="00C6486E" w:rsidRPr="00036CFC" w:rsidRDefault="00C6486E" w:rsidP="00773680">
      <w:pPr>
        <w:widowControl w:val="0"/>
        <w:numPr>
          <w:ilvl w:val="0"/>
          <w:numId w:val="35"/>
        </w:numPr>
        <w:tabs>
          <w:tab w:val="clear" w:pos="2352"/>
          <w:tab w:val="num"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no person works in an elevated position, unless such work is performed safely as if working from a scaffold or ladder;</w:t>
      </w:r>
    </w:p>
    <w:p w:rsidR="00C6486E" w:rsidRPr="00036CFC" w:rsidRDefault="00C6486E" w:rsidP="00773680">
      <w:pPr>
        <w:widowControl w:val="0"/>
        <w:numPr>
          <w:ilvl w:val="0"/>
          <w:numId w:val="35"/>
        </w:numPr>
        <w:tabs>
          <w:tab w:val="clear" w:pos="2352"/>
          <w:tab w:val="num"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notices are conspicuously placed at all openings where the possibility exists that a person might fall through such openings;</w:t>
      </w:r>
    </w:p>
    <w:p w:rsidR="00C6486E" w:rsidRPr="00036CFC" w:rsidRDefault="00C6486E" w:rsidP="00773680">
      <w:pPr>
        <w:widowControl w:val="0"/>
        <w:numPr>
          <w:ilvl w:val="0"/>
          <w:numId w:val="35"/>
        </w:numPr>
        <w:tabs>
          <w:tab w:val="left" w:pos="851"/>
        </w:tabs>
        <w:autoSpaceDE w:val="0"/>
        <w:autoSpaceDN w:val="0"/>
        <w:adjustRightInd w:val="0"/>
        <w:spacing w:after="200" w:line="360" w:lineRule="auto"/>
        <w:ind w:hanging="1785"/>
        <w:rPr>
          <w:rStyle w:val="SubtleEmphasis"/>
          <w:rFonts w:ascii="Arial" w:hAnsi="Arial" w:cs="Arial"/>
          <w:i w:val="0"/>
          <w:color w:val="002060"/>
        </w:rPr>
      </w:pPr>
      <w:r w:rsidRPr="00036CFC">
        <w:rPr>
          <w:rStyle w:val="SubtleEmphasis"/>
          <w:rFonts w:ascii="Arial" w:hAnsi="Arial" w:cs="Arial"/>
          <w:i w:val="0"/>
          <w:color w:val="002060"/>
        </w:rPr>
        <w:t>fall prevention mid fall arrest equipment is;</w:t>
      </w:r>
      <w:r w:rsidRPr="00036CFC">
        <w:rPr>
          <w:rStyle w:val="SubtleEmphasis"/>
          <w:rFonts w:ascii="Arial" w:hAnsi="Arial" w:cs="Arial"/>
          <w:i w:val="0"/>
          <w:color w:val="002060"/>
        </w:rPr>
        <w:softHyphen/>
      </w:r>
    </w:p>
    <w:p w:rsidR="00C6486E" w:rsidRPr="00036CFC" w:rsidRDefault="00C6486E" w:rsidP="00773680">
      <w:pPr>
        <w:widowControl w:val="0"/>
        <w:numPr>
          <w:ilvl w:val="0"/>
          <w:numId w:val="35"/>
        </w:numPr>
        <w:tabs>
          <w:tab w:val="clear" w:pos="2352"/>
          <w:tab w:val="left"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suitable and of sufficient strength for the purpose or purposes for  which it is being used having regard to the work being carried out and the load, including any person, it is intended to bear; and</w:t>
      </w:r>
    </w:p>
    <w:p w:rsidR="00C6486E" w:rsidRPr="00036CFC" w:rsidRDefault="00C6486E" w:rsidP="000F1B41">
      <w:pPr>
        <w:widowControl w:val="0"/>
        <w:tabs>
          <w:tab w:val="left" w:pos="2392"/>
        </w:tabs>
        <w:autoSpaceDE w:val="0"/>
        <w:autoSpaceDN w:val="0"/>
        <w:adjustRightInd w:val="0"/>
        <w:spacing w:line="360" w:lineRule="auto"/>
        <w:rPr>
          <w:rStyle w:val="SubtleEmphasis"/>
          <w:rFonts w:ascii="Arial" w:hAnsi="Arial" w:cs="Arial"/>
          <w:i w:val="0"/>
          <w:color w:val="002060"/>
        </w:rPr>
      </w:pPr>
    </w:p>
    <w:p w:rsidR="00C6486E" w:rsidRPr="00036CFC" w:rsidRDefault="00C6486E" w:rsidP="00773680">
      <w:pPr>
        <w:widowControl w:val="0"/>
        <w:numPr>
          <w:ilvl w:val="0"/>
          <w:numId w:val="35"/>
        </w:numPr>
        <w:tabs>
          <w:tab w:val="clear" w:pos="2352"/>
          <w:tab w:val="left"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securely attached to a structure or plant and the structure or plant and the means of attachment thereto is suitable and of sufficient strength and stability for the purpose of safely supporting the equipment and any person who is liable to fall;</w:t>
      </w:r>
    </w:p>
    <w:p w:rsidR="00C6486E" w:rsidRPr="00036CFC" w:rsidRDefault="00C6486E" w:rsidP="00773680">
      <w:pPr>
        <w:pStyle w:val="BodyTextIndent3"/>
        <w:numPr>
          <w:ilvl w:val="0"/>
          <w:numId w:val="35"/>
        </w:numPr>
        <w:tabs>
          <w:tab w:val="clear" w:pos="2352"/>
          <w:tab w:val="num" w:pos="851"/>
        </w:tabs>
        <w:ind w:left="851" w:hanging="284"/>
        <w:rPr>
          <w:rStyle w:val="SubtleEmphasis"/>
          <w:rFonts w:ascii="Arial" w:hAnsi="Arial" w:cs="Arial"/>
          <w:i w:val="0"/>
          <w:color w:val="002060"/>
          <w:sz w:val="24"/>
          <w:szCs w:val="24"/>
        </w:rPr>
      </w:pPr>
      <w:r w:rsidRPr="00036CFC">
        <w:rPr>
          <w:rStyle w:val="SubtleEmphasis"/>
          <w:rFonts w:ascii="Arial" w:hAnsi="Arial" w:cs="Arial"/>
          <w:i w:val="0"/>
          <w:color w:val="002060"/>
          <w:sz w:val="24"/>
          <w:szCs w:val="24"/>
        </w:rPr>
        <w:t>fall arrest equipment shall only be used where it is not reasonably practicable use fall prevention equipment; and</w:t>
      </w:r>
    </w:p>
    <w:p w:rsidR="00C6486E" w:rsidRPr="00036CFC" w:rsidRDefault="00C6486E" w:rsidP="00773680">
      <w:pPr>
        <w:pStyle w:val="BodyTextIndent3"/>
        <w:numPr>
          <w:ilvl w:val="0"/>
          <w:numId w:val="35"/>
        </w:numPr>
        <w:tabs>
          <w:tab w:val="clear" w:pos="2352"/>
          <w:tab w:val="num" w:pos="851"/>
        </w:tabs>
        <w:ind w:left="851" w:hanging="284"/>
        <w:rPr>
          <w:rStyle w:val="SubtleEmphasis"/>
          <w:rFonts w:ascii="Arial" w:hAnsi="Arial" w:cs="Arial"/>
          <w:i w:val="0"/>
          <w:color w:val="002060"/>
          <w:sz w:val="24"/>
          <w:szCs w:val="24"/>
        </w:rPr>
      </w:pPr>
      <w:r w:rsidRPr="00036CFC">
        <w:rPr>
          <w:rStyle w:val="SubtleEmphasis"/>
          <w:rFonts w:ascii="Arial" w:hAnsi="Arial" w:cs="Arial"/>
          <w:i w:val="0"/>
          <w:color w:val="002060"/>
          <w:sz w:val="24"/>
          <w:szCs w:val="24"/>
        </w:rPr>
        <w:t>Suitable and sufficient steps shall be taken to ensure, as far as reasonably practicable, that in the event of a fall by any person, the fall arrest equipment or the surrounding environment does not cause injury to the person.</w:t>
      </w:r>
    </w:p>
    <w:p w:rsidR="00C6486E" w:rsidRPr="00036CFC" w:rsidRDefault="00C6486E" w:rsidP="00C6486E">
      <w:pPr>
        <w:widowControl w:val="0"/>
        <w:tabs>
          <w:tab w:val="decimal" w:pos="946"/>
          <w:tab w:val="left" w:pos="1513"/>
          <w:tab w:val="left" w:pos="3821"/>
          <w:tab w:val="left" w:pos="6803"/>
        </w:tabs>
        <w:autoSpaceDE w:val="0"/>
        <w:autoSpaceDN w:val="0"/>
        <w:adjustRightInd w:val="0"/>
        <w:spacing w:line="360" w:lineRule="auto"/>
        <w:rPr>
          <w:rStyle w:val="SubtleEmphasis"/>
          <w:rFonts w:ascii="Arial" w:hAnsi="Arial" w:cs="Arial"/>
          <w:i w:val="0"/>
          <w:color w:val="002060"/>
        </w:rPr>
      </w:pPr>
    </w:p>
    <w:p w:rsidR="00C6486E" w:rsidRPr="00036CFC" w:rsidRDefault="00C6486E" w:rsidP="00C6486E">
      <w:pPr>
        <w:widowControl w:val="0"/>
        <w:tabs>
          <w:tab w:val="decimal" w:pos="946"/>
          <w:tab w:val="left" w:pos="1513"/>
          <w:tab w:val="left" w:pos="3821"/>
          <w:tab w:val="left" w:pos="6803"/>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5) </w:t>
      </w:r>
      <w:r w:rsidRPr="00036CFC">
        <w:rPr>
          <w:rStyle w:val="SubtleEmphasis"/>
          <w:rFonts w:ascii="Arial" w:hAnsi="Arial" w:cs="Arial"/>
          <w:i w:val="0"/>
          <w:color w:val="002060"/>
        </w:rPr>
        <w:tab/>
        <w:t>Where roof work is being performed on a construction site, the contractor shall ensure that in addition to the requirements set out in sub regulations (2) and (4), it is furthermore indicated in the fall protection plan-</w:t>
      </w:r>
    </w:p>
    <w:p w:rsidR="00C6486E" w:rsidRPr="00036CFC" w:rsidRDefault="00C6486E" w:rsidP="00773680">
      <w:pPr>
        <w:widowControl w:val="0"/>
        <w:numPr>
          <w:ilvl w:val="0"/>
          <w:numId w:val="36"/>
        </w:numPr>
        <w:tabs>
          <w:tab w:val="clear" w:pos="2228"/>
          <w:tab w:val="num" w:pos="851"/>
          <w:tab w:val="left" w:pos="1508"/>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the roof work has been properly planned;</w:t>
      </w:r>
    </w:p>
    <w:p w:rsidR="00C6486E" w:rsidRPr="00036CFC" w:rsidRDefault="00C6486E" w:rsidP="00773680">
      <w:pPr>
        <w:widowControl w:val="0"/>
        <w:numPr>
          <w:ilvl w:val="0"/>
          <w:numId w:val="36"/>
        </w:numPr>
        <w:tabs>
          <w:tab w:val="clear" w:pos="2228"/>
          <w:tab w:val="left" w:pos="1508"/>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the roof erectors are competent to carry out the world</w:t>
      </w:r>
    </w:p>
    <w:p w:rsidR="00C6486E" w:rsidRPr="00036CFC" w:rsidRDefault="00C6486E" w:rsidP="00773680">
      <w:pPr>
        <w:widowControl w:val="0"/>
        <w:numPr>
          <w:ilvl w:val="0"/>
          <w:numId w:val="36"/>
        </w:numPr>
        <w:tabs>
          <w:tab w:val="clear" w:pos="2228"/>
          <w:tab w:val="num" w:pos="851"/>
          <w:tab w:val="left" w:pos="1508"/>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no employees are permitted to work on roofs during inclement weather conditions or if weather conditions are a hazard to the health and safety of the employees;</w:t>
      </w:r>
    </w:p>
    <w:p w:rsidR="00C6486E" w:rsidRPr="00036CFC" w:rsidRDefault="00C6486E" w:rsidP="00773680">
      <w:pPr>
        <w:widowControl w:val="0"/>
        <w:numPr>
          <w:ilvl w:val="0"/>
          <w:numId w:val="36"/>
        </w:numPr>
        <w:tabs>
          <w:tab w:val="clear" w:pos="2228"/>
          <w:tab w:val="num"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 xml:space="preserve">hat prominent warning notices are to be placed where all covers to </w:t>
      </w:r>
      <w:r w:rsidRPr="00036CFC">
        <w:rPr>
          <w:rStyle w:val="SubtleEmphasis"/>
          <w:rFonts w:ascii="Arial" w:hAnsi="Arial" w:cs="Arial"/>
          <w:i w:val="0"/>
          <w:color w:val="002060"/>
        </w:rPr>
        <w:lastRenderedPageBreak/>
        <w:t>openings are not of sufficient strength to withstand any imposed loads and where fragile material exists;</w:t>
      </w:r>
    </w:p>
    <w:p w:rsidR="00C6486E" w:rsidRPr="00036CFC" w:rsidRDefault="00C6486E" w:rsidP="00773680">
      <w:pPr>
        <w:widowControl w:val="0"/>
        <w:numPr>
          <w:ilvl w:val="0"/>
          <w:numId w:val="36"/>
        </w:numPr>
        <w:tabs>
          <w:tab w:val="clear" w:pos="2228"/>
          <w:tab w:val="num"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the areas mentioned in paragraph (d) are to be barricaded off to prevent persons from entering;</w:t>
      </w:r>
    </w:p>
    <w:p w:rsidR="00C6486E" w:rsidRPr="00036CFC" w:rsidRDefault="00C6486E" w:rsidP="00773680">
      <w:pPr>
        <w:widowControl w:val="0"/>
        <w:numPr>
          <w:ilvl w:val="0"/>
          <w:numId w:val="36"/>
        </w:numPr>
        <w:tabs>
          <w:tab w:val="clear" w:pos="2228"/>
          <w:tab w:val="num" w:pos="851"/>
          <w:tab w:val="left" w:pos="1508"/>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suitable and sufficient platforms, coverings or other similar means of support have been provided to be used in such a way that the weight of any person passing across or working on or from fragile material is supported; and</w:t>
      </w:r>
    </w:p>
    <w:p w:rsidR="00C6486E" w:rsidRPr="00036CFC" w:rsidRDefault="00C6486E" w:rsidP="00C6486E">
      <w:pPr>
        <w:widowControl w:val="0"/>
        <w:tabs>
          <w:tab w:val="left" w:pos="1508"/>
        </w:tabs>
        <w:autoSpaceDE w:val="0"/>
        <w:autoSpaceDN w:val="0"/>
        <w:adjustRightInd w:val="0"/>
        <w:spacing w:line="360" w:lineRule="auto"/>
        <w:ind w:left="1868"/>
        <w:rPr>
          <w:rStyle w:val="SubtleEmphasis"/>
          <w:rFonts w:ascii="Arial" w:hAnsi="Arial" w:cs="Arial"/>
          <w:i w:val="0"/>
          <w:color w:val="002060"/>
        </w:rPr>
      </w:pPr>
    </w:p>
    <w:p w:rsidR="00C6486E" w:rsidRPr="00BA5006" w:rsidRDefault="00C6486E" w:rsidP="00773680">
      <w:pPr>
        <w:widowControl w:val="0"/>
        <w:numPr>
          <w:ilvl w:val="0"/>
          <w:numId w:val="36"/>
        </w:numPr>
        <w:tabs>
          <w:tab w:val="clear" w:pos="2228"/>
          <w:tab w:val="num" w:pos="851"/>
        </w:tabs>
        <w:autoSpaceDE w:val="0"/>
        <w:autoSpaceDN w:val="0"/>
        <w:adjustRightInd w:val="0"/>
        <w:spacing w:after="200" w:line="360" w:lineRule="auto"/>
        <w:ind w:left="851" w:hanging="284"/>
        <w:rPr>
          <w:rStyle w:val="SubtleEmphasis"/>
          <w:rFonts w:ascii="Arial" w:hAnsi="Arial" w:cs="Arial"/>
          <w:i w:val="0"/>
          <w:color w:val="auto"/>
        </w:rPr>
      </w:pPr>
      <w:r w:rsidRPr="00036CFC">
        <w:rPr>
          <w:rStyle w:val="SubtleEmphasis"/>
          <w:rFonts w:ascii="Arial" w:hAnsi="Arial" w:cs="Arial"/>
          <w:i w:val="0"/>
          <w:color w:val="002060"/>
        </w:rPr>
        <w:t>that there is suitable and sufficient guard-rails or barriers and toe-boards or other similar means of protection to prevent, so far as is reasonably practicable, he fall of any person, material or equipment</w:t>
      </w:r>
    </w:p>
    <w:p w:rsidR="00C6486E" w:rsidRPr="00BA5006" w:rsidRDefault="00C6486E" w:rsidP="00C6486E">
      <w:pPr>
        <w:widowControl w:val="0"/>
        <w:tabs>
          <w:tab w:val="left" w:pos="1508"/>
        </w:tabs>
        <w:autoSpaceDE w:val="0"/>
        <w:autoSpaceDN w:val="0"/>
        <w:adjustRightInd w:val="0"/>
        <w:spacing w:line="360" w:lineRule="auto"/>
        <w:rPr>
          <w:rStyle w:val="SubtleEmphasis"/>
          <w:rFonts w:ascii="Arial" w:hAnsi="Arial" w:cs="Arial"/>
          <w:i w:val="0"/>
          <w:color w:val="auto"/>
        </w:rPr>
      </w:pPr>
    </w:p>
    <w:p w:rsidR="00C6486E" w:rsidRPr="004042D8" w:rsidRDefault="00C6486E" w:rsidP="00C6486E">
      <w:pPr>
        <w:pStyle w:val="Heading5"/>
        <w:rPr>
          <w:rStyle w:val="SubtleEmphasis"/>
          <w:rFonts w:ascii="Arial" w:hAnsi="Arial" w:cs="Arial"/>
          <w:i w:val="0"/>
          <w:color w:val="FF0000"/>
        </w:rPr>
      </w:pPr>
      <w:r w:rsidRPr="004042D8">
        <w:rPr>
          <w:rStyle w:val="SubtleEmphasis"/>
          <w:rFonts w:ascii="Arial" w:hAnsi="Arial" w:cs="Arial"/>
          <w:i w:val="0"/>
          <w:color w:val="FF0000"/>
        </w:rPr>
        <w:t>SOUTH AFRICAN BUREAU OF STANDARDS SPECIFICATION</w:t>
      </w:r>
    </w:p>
    <w:p w:rsidR="00C6486E" w:rsidRPr="00BA5006" w:rsidRDefault="00C6486E" w:rsidP="00C6486E">
      <w:pPr>
        <w:widowControl w:val="0"/>
        <w:tabs>
          <w:tab w:val="left" w:pos="805"/>
        </w:tabs>
        <w:autoSpaceDE w:val="0"/>
        <w:autoSpaceDN w:val="0"/>
        <w:adjustRightInd w:val="0"/>
        <w:spacing w:line="360" w:lineRule="auto"/>
        <w:rPr>
          <w:rStyle w:val="SubtleEmphasis"/>
          <w:rFonts w:ascii="Arial" w:hAnsi="Arial" w:cs="Arial"/>
          <w:i w:val="0"/>
          <w:color w:val="auto"/>
        </w:rPr>
      </w:pPr>
    </w:p>
    <w:p w:rsidR="00C6486E" w:rsidRPr="00036CFC" w:rsidRDefault="00C6486E" w:rsidP="00F04FDB">
      <w:pPr>
        <w:widowControl w:val="0"/>
        <w:tabs>
          <w:tab w:val="left" w:pos="805"/>
        </w:tabs>
        <w:autoSpaceDE w:val="0"/>
        <w:autoSpaceDN w:val="0"/>
        <w:adjustRightInd w:val="0"/>
        <w:spacing w:line="360" w:lineRule="auto"/>
        <w:ind w:left="805"/>
        <w:rPr>
          <w:rStyle w:val="SubtleEmphasis"/>
          <w:rFonts w:ascii="Arial" w:hAnsi="Arial" w:cs="Arial"/>
          <w:i w:val="0"/>
          <w:color w:val="002060"/>
        </w:rPr>
      </w:pPr>
      <w:r w:rsidRPr="00036CFC">
        <w:rPr>
          <w:rStyle w:val="SubtleEmphasis"/>
          <w:rFonts w:ascii="Arial" w:hAnsi="Arial" w:cs="Arial"/>
          <w:i w:val="0"/>
          <w:color w:val="002060"/>
        </w:rPr>
        <w:t>The following EN standards have been adopted by the SABS as South African National Standards and were launched at a function at the SABS on August 24, 2000.</w:t>
      </w:r>
    </w:p>
    <w:p w:rsidR="00C6486E" w:rsidRPr="00036CFC" w:rsidRDefault="00C6486E" w:rsidP="00C6486E">
      <w:pPr>
        <w:pStyle w:val="Heading3"/>
        <w:rPr>
          <w:rStyle w:val="SubtleEmphasis"/>
          <w:rFonts w:ascii="Arial" w:hAnsi="Arial" w:cs="Arial"/>
          <w:i w:val="0"/>
          <w:color w:val="002060"/>
        </w:rPr>
      </w:pPr>
      <w:r w:rsidRPr="00036CFC">
        <w:rPr>
          <w:rStyle w:val="SubtleEmphasis"/>
          <w:rFonts w:ascii="Arial" w:hAnsi="Arial" w:cs="Arial"/>
          <w:i w:val="0"/>
          <w:color w:val="002060"/>
        </w:rPr>
        <w:t>PERSONAL PROTECTIVE EQUIPMENT AGAINST FALLS FROM A HEIGHT</w:t>
      </w:r>
    </w:p>
    <w:p w:rsidR="00C6486E" w:rsidRPr="00BA5006" w:rsidRDefault="00C6486E" w:rsidP="00C6486E">
      <w:pPr>
        <w:rPr>
          <w:rStyle w:val="SubtleEmphasis"/>
          <w:rFonts w:ascii="Arial" w:hAnsi="Arial" w:cs="Arial"/>
          <w:i w:val="0"/>
          <w:color w:val="auto"/>
        </w:rPr>
      </w:pP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00"/>
      </w:tblPr>
      <w:tblGrid>
        <w:gridCol w:w="2184"/>
        <w:gridCol w:w="6679"/>
      </w:tblGrid>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 - NU MBER</w:t>
            </w:r>
          </w:p>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SANS - NUMBER</w:t>
            </w:r>
          </w:p>
        </w:tc>
        <w:tc>
          <w:tcPr>
            <w:tcW w:w="7006" w:type="dxa"/>
            <w:shd w:val="clear" w:color="auto" w:fill="A7BFDE"/>
          </w:tcPr>
          <w:p w:rsidR="00C6486E" w:rsidRPr="00036CFC" w:rsidRDefault="00C6486E" w:rsidP="0087276A">
            <w:pPr>
              <w:widowControl w:val="0"/>
              <w:tabs>
                <w:tab w:val="left" w:pos="799"/>
              </w:tabs>
              <w:autoSpaceDE w:val="0"/>
              <w:autoSpaceDN w:val="0"/>
              <w:adjustRightInd w:val="0"/>
              <w:jc w:val="center"/>
              <w:rPr>
                <w:rStyle w:val="SubtleEmphasis"/>
                <w:rFonts w:ascii="Arial" w:hAnsi="Arial" w:cs="Arial"/>
                <w:i w:val="0"/>
                <w:color w:val="002060"/>
              </w:rPr>
            </w:pPr>
            <w:r w:rsidRPr="00036CFC">
              <w:rPr>
                <w:rStyle w:val="SubtleEmphasis"/>
                <w:rFonts w:ascii="Arial" w:hAnsi="Arial" w:cs="Arial"/>
                <w:i w:val="0"/>
                <w:color w:val="002060"/>
              </w:rPr>
              <w:t>SPECIFICATION</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SABS EN 341: 1992</w:t>
            </w:r>
          </w:p>
        </w:tc>
        <w:tc>
          <w:tcPr>
            <w:tcW w:w="7006" w:type="dxa"/>
            <w:shd w:val="clear" w:color="auto" w:fill="D3DFE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Descended devices.(Approved according to SABS procedures on 10 December 1999)</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 351-1:2002</w:t>
            </w:r>
            <w:r w:rsidRPr="00036CFC">
              <w:rPr>
                <w:rStyle w:val="SubtleEmphasis"/>
                <w:rFonts w:ascii="Arial" w:hAnsi="Arial" w:cs="Arial"/>
                <w:i w:val="0"/>
                <w:color w:val="002060"/>
              </w:rPr>
              <w:br/>
              <w:t>SANS 50353-1:2003</w:t>
            </w:r>
          </w:p>
        </w:tc>
        <w:tc>
          <w:tcPr>
            <w:tcW w:w="7006"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Guided type fall arresters including a rigid anchor line. (Edition 2)</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 353-2:2002</w:t>
            </w:r>
            <w:r w:rsidRPr="00036CFC">
              <w:rPr>
                <w:rStyle w:val="SubtleEmphasis"/>
                <w:rFonts w:ascii="Arial" w:hAnsi="Arial" w:cs="Arial"/>
                <w:i w:val="0"/>
                <w:color w:val="002060"/>
              </w:rPr>
              <w:br/>
              <w:t>SANS 50353-2:2003</w:t>
            </w:r>
          </w:p>
        </w:tc>
        <w:tc>
          <w:tcPr>
            <w:tcW w:w="7006" w:type="dxa"/>
            <w:shd w:val="clear" w:color="auto" w:fill="D3DFE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Guided type fall arresters including a flexible anchor line. (Edition 2)</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E4N 354:2002</w:t>
            </w:r>
            <w:r w:rsidRPr="00036CFC">
              <w:rPr>
                <w:rStyle w:val="SubtleEmphasis"/>
                <w:rFonts w:ascii="Arial" w:hAnsi="Arial" w:cs="Arial"/>
                <w:i w:val="0"/>
                <w:color w:val="002060"/>
              </w:rPr>
              <w:br/>
              <w:t>SANS 50354:2003</w:t>
            </w:r>
          </w:p>
        </w:tc>
        <w:tc>
          <w:tcPr>
            <w:tcW w:w="7006"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Lanyards. (Edition2)</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 355:2002</w:t>
            </w:r>
            <w:r w:rsidRPr="00036CFC">
              <w:rPr>
                <w:rStyle w:val="SubtleEmphasis"/>
                <w:rFonts w:ascii="Arial" w:hAnsi="Arial" w:cs="Arial"/>
                <w:i w:val="0"/>
                <w:color w:val="002060"/>
              </w:rPr>
              <w:br/>
              <w:t>SANS 50355</w:t>
            </w:r>
          </w:p>
        </w:tc>
        <w:tc>
          <w:tcPr>
            <w:tcW w:w="7006" w:type="dxa"/>
            <w:shd w:val="clear" w:color="auto" w:fill="D3DFE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Energy absorbers. (edition 2)</w:t>
            </w:r>
          </w:p>
        </w:tc>
      </w:tr>
    </w:tbl>
    <w:p w:rsidR="00C6486E" w:rsidRDefault="00C6486E" w:rsidP="00C6486E">
      <w:pPr>
        <w:widowControl w:val="0"/>
        <w:tabs>
          <w:tab w:val="left" w:pos="799"/>
        </w:tabs>
        <w:autoSpaceDE w:val="0"/>
        <w:autoSpaceDN w:val="0"/>
        <w:adjustRightInd w:val="0"/>
        <w:spacing w:line="360" w:lineRule="auto"/>
        <w:rPr>
          <w:rStyle w:val="SubtleEmphasis"/>
          <w:rFonts w:ascii="Arial" w:hAnsi="Arial" w:cs="Arial"/>
          <w:i w:val="0"/>
          <w:color w:val="auto"/>
        </w:rPr>
      </w:pPr>
    </w:p>
    <w:p w:rsidR="001749A4" w:rsidRPr="00BA5006" w:rsidRDefault="001749A4" w:rsidP="00C6486E">
      <w:pPr>
        <w:widowControl w:val="0"/>
        <w:tabs>
          <w:tab w:val="left" w:pos="799"/>
        </w:tabs>
        <w:autoSpaceDE w:val="0"/>
        <w:autoSpaceDN w:val="0"/>
        <w:adjustRightInd w:val="0"/>
        <w:spacing w:line="360" w:lineRule="auto"/>
        <w:rPr>
          <w:rStyle w:val="SubtleEmphasis"/>
          <w:rFonts w:ascii="Arial" w:hAnsi="Arial" w:cs="Arial"/>
          <w:i w:val="0"/>
          <w:color w:val="auto"/>
        </w:rPr>
      </w:pPr>
    </w:p>
    <w:p w:rsidR="00C6486E" w:rsidRPr="004042D8" w:rsidRDefault="00C6486E" w:rsidP="00C6486E">
      <w:pPr>
        <w:widowControl w:val="0"/>
        <w:tabs>
          <w:tab w:val="left" w:pos="799"/>
        </w:tabs>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lastRenderedPageBreak/>
        <w:t>5. HEIGHT FALL PROTECTION</w:t>
      </w:r>
    </w:p>
    <w:p w:rsidR="00C6486E" w:rsidRPr="00BA5006" w:rsidRDefault="00C6486E" w:rsidP="00C6486E">
      <w:pPr>
        <w:widowControl w:val="0"/>
        <w:tabs>
          <w:tab w:val="left" w:pos="799"/>
        </w:tabs>
        <w:autoSpaceDE w:val="0"/>
        <w:autoSpaceDN w:val="0"/>
        <w:adjustRightInd w:val="0"/>
        <w:spacing w:line="360" w:lineRule="auto"/>
        <w:rPr>
          <w:rStyle w:val="SubtleEmphasis"/>
          <w:rFonts w:ascii="Arial" w:hAnsi="Arial" w:cs="Arial"/>
          <w:i w:val="0"/>
          <w:color w:val="auto"/>
        </w:rPr>
      </w:pPr>
    </w:p>
    <w:p w:rsidR="00C6486E" w:rsidRPr="00036CFC" w:rsidRDefault="00C6486E" w:rsidP="00773680">
      <w:pPr>
        <w:pStyle w:val="BodyText"/>
        <w:numPr>
          <w:ilvl w:val="0"/>
          <w:numId w:val="33"/>
        </w:numPr>
        <w:tabs>
          <w:tab w:val="clear" w:pos="204"/>
          <w:tab w:val="left" w:pos="799"/>
        </w:tabs>
        <w:spacing w:line="360" w:lineRule="auto"/>
        <w:jc w:val="left"/>
        <w:rPr>
          <w:rStyle w:val="SubtleEmphasis"/>
          <w:rFonts w:ascii="Arial" w:hAnsi="Arial" w:cs="Arial"/>
          <w:b/>
          <w:color w:val="002060"/>
        </w:rPr>
      </w:pPr>
      <w:r w:rsidRPr="00036CFC">
        <w:rPr>
          <w:rStyle w:val="SubtleEmphasis"/>
          <w:rFonts w:ascii="Arial" w:hAnsi="Arial" w:cs="Arial"/>
          <w:b/>
          <w:color w:val="002060"/>
        </w:rPr>
        <w:t>B</w:t>
      </w:r>
      <w:r w:rsidR="000F1B41" w:rsidRPr="00036CFC">
        <w:rPr>
          <w:rStyle w:val="SubtleEmphasis"/>
          <w:rFonts w:ascii="Arial" w:hAnsi="Arial" w:cs="Arial"/>
          <w:b/>
          <w:color w:val="002060"/>
        </w:rPr>
        <w:t>efore onsite work begins</w:t>
      </w:r>
      <w:r w:rsidRPr="00036CFC">
        <w:rPr>
          <w:rStyle w:val="SubtleEmphasis"/>
          <w:rFonts w:ascii="Arial" w:hAnsi="Arial" w:cs="Arial"/>
          <w:b/>
          <w:color w:val="002060"/>
        </w:rPr>
        <w:tab/>
      </w:r>
      <w:r w:rsidRPr="00036CFC">
        <w:rPr>
          <w:rStyle w:val="SubtleEmphasis"/>
          <w:rFonts w:ascii="Arial" w:hAnsi="Arial" w:cs="Arial"/>
          <w:b/>
          <w:color w:val="002060"/>
        </w:rPr>
        <w:tab/>
      </w: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a)</w:t>
      </w:r>
      <w:r w:rsidRPr="00036CFC">
        <w:rPr>
          <w:rStyle w:val="SubtleEmphasis"/>
          <w:rFonts w:ascii="Arial" w:hAnsi="Arial" w:cs="Arial"/>
          <w:i w:val="0"/>
          <w:color w:val="002060"/>
        </w:rPr>
        <w:tab/>
        <w:t>Ensure that only competent persons who are fit and capable of doing the work to which they are assigned, are employed on the Project</w:t>
      </w:r>
    </w:p>
    <w:p w:rsidR="00C6486E" w:rsidRPr="00036CFC" w:rsidRDefault="00C6486E" w:rsidP="00C6486E">
      <w:pPr>
        <w:widowControl w:val="0"/>
        <w:tabs>
          <w:tab w:val="left" w:pos="1286"/>
          <w:tab w:val="left" w:pos="1661"/>
        </w:tabs>
        <w:autoSpaceDE w:val="0"/>
        <w:autoSpaceDN w:val="0"/>
        <w:adjustRightInd w:val="0"/>
        <w:spacing w:line="232" w:lineRule="exact"/>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b)</w:t>
      </w:r>
      <w:r w:rsidRPr="00036CFC">
        <w:rPr>
          <w:rStyle w:val="SubtleEmphasis"/>
          <w:rFonts w:ascii="Arial" w:hAnsi="Arial" w:cs="Arial"/>
          <w:i w:val="0"/>
          <w:color w:val="002060"/>
        </w:rPr>
        <w:tab/>
        <w:t>Provision of well maintained equipment and certified tools suitable for the work to be done.</w:t>
      </w:r>
    </w:p>
    <w:p w:rsidR="00C6486E" w:rsidRPr="00036CFC" w:rsidRDefault="00C6486E" w:rsidP="00C6486E">
      <w:pPr>
        <w:widowControl w:val="0"/>
        <w:tabs>
          <w:tab w:val="left" w:pos="1286"/>
          <w:tab w:val="left" w:pos="1661"/>
        </w:tabs>
        <w:autoSpaceDE w:val="0"/>
        <w:autoSpaceDN w:val="0"/>
        <w:adjustRightInd w:val="0"/>
        <w:spacing w:line="232" w:lineRule="exact"/>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c)</w:t>
      </w:r>
      <w:r w:rsidRPr="00036CFC">
        <w:rPr>
          <w:rStyle w:val="SubtleEmphasis"/>
          <w:rFonts w:ascii="Arial" w:hAnsi="Arial" w:cs="Arial"/>
          <w:i w:val="0"/>
          <w:color w:val="002060"/>
        </w:rPr>
        <w:tab/>
        <w:t xml:space="preserve">Nominate and appoint person for managing the </w:t>
      </w:r>
      <w:proofErr w:type="spellStart"/>
      <w:r w:rsidRPr="00036CFC">
        <w:rPr>
          <w:rStyle w:val="SubtleEmphasis"/>
          <w:rFonts w:ascii="Arial" w:hAnsi="Arial" w:cs="Arial"/>
          <w:i w:val="0"/>
          <w:color w:val="002060"/>
        </w:rPr>
        <w:t>on site</w:t>
      </w:r>
      <w:proofErr w:type="spellEnd"/>
      <w:r w:rsidRPr="00036CFC">
        <w:rPr>
          <w:rStyle w:val="SubtleEmphasis"/>
          <w:rFonts w:ascii="Arial" w:hAnsi="Arial" w:cs="Arial"/>
          <w:i w:val="0"/>
          <w:color w:val="002060"/>
        </w:rPr>
        <w:t xml:space="preserve"> safety programmed.</w:t>
      </w:r>
    </w:p>
    <w:p w:rsidR="00C6486E" w:rsidRPr="00036CFC" w:rsidRDefault="00C6486E" w:rsidP="00B16767">
      <w:pPr>
        <w:widowControl w:val="0"/>
        <w:tabs>
          <w:tab w:val="left" w:pos="1286"/>
          <w:tab w:val="left" w:pos="1661"/>
        </w:tabs>
        <w:autoSpaceDE w:val="0"/>
        <w:autoSpaceDN w:val="0"/>
        <w:adjustRightInd w:val="0"/>
        <w:spacing w:line="232" w:lineRule="exact"/>
        <w:ind w:hanging="952"/>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d)</w:t>
      </w:r>
      <w:r w:rsidRPr="00036CFC">
        <w:rPr>
          <w:rStyle w:val="SubtleEmphasis"/>
          <w:rFonts w:ascii="Arial" w:hAnsi="Arial" w:cs="Arial"/>
          <w:i w:val="0"/>
          <w:color w:val="002060"/>
        </w:rPr>
        <w:tab/>
        <w:t>Ensure that active follow up, in co-ordination with GVK supervision is carried out for any injury, site incident, or failure of the safety management system.</w:t>
      </w:r>
    </w:p>
    <w:p w:rsidR="00C6486E" w:rsidRPr="00036CFC" w:rsidRDefault="00C6486E" w:rsidP="00B16767">
      <w:pPr>
        <w:widowControl w:val="0"/>
        <w:tabs>
          <w:tab w:val="left" w:pos="1286"/>
          <w:tab w:val="left" w:pos="1661"/>
        </w:tabs>
        <w:autoSpaceDE w:val="0"/>
        <w:autoSpaceDN w:val="0"/>
        <w:adjustRightInd w:val="0"/>
        <w:spacing w:line="232" w:lineRule="exact"/>
        <w:ind w:hanging="952"/>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h)</w:t>
      </w:r>
      <w:r w:rsidRPr="00036CFC">
        <w:rPr>
          <w:rStyle w:val="SubtleEmphasis"/>
          <w:rFonts w:ascii="Arial" w:hAnsi="Arial" w:cs="Arial"/>
          <w:i w:val="0"/>
          <w:color w:val="002060"/>
        </w:rPr>
        <w:tab/>
        <w:t>Forward any relevant information for inclusion in the health and safety file.</w:t>
      </w:r>
    </w:p>
    <w:p w:rsidR="00C6486E" w:rsidRPr="00036CFC" w:rsidRDefault="00C6486E" w:rsidP="00B16767">
      <w:pPr>
        <w:widowControl w:val="0"/>
        <w:tabs>
          <w:tab w:val="left" w:pos="1286"/>
          <w:tab w:val="left" w:pos="1661"/>
        </w:tabs>
        <w:autoSpaceDE w:val="0"/>
        <w:autoSpaceDN w:val="0"/>
        <w:adjustRightInd w:val="0"/>
        <w:spacing w:line="232" w:lineRule="exact"/>
        <w:ind w:hanging="952"/>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459"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I)</w:t>
      </w:r>
      <w:r w:rsidRPr="00036CFC">
        <w:rPr>
          <w:rStyle w:val="SubtleEmphasis"/>
          <w:rFonts w:ascii="Arial" w:hAnsi="Arial" w:cs="Arial"/>
          <w:i w:val="0"/>
          <w:color w:val="002060"/>
        </w:rPr>
        <w:tab/>
        <w:t xml:space="preserve">put in place a Health, Safety &amp; Environment </w:t>
      </w:r>
      <w:r w:rsidR="00EE52E2" w:rsidRPr="00036CFC">
        <w:rPr>
          <w:rStyle w:val="SubtleEmphasis"/>
          <w:rFonts w:ascii="Arial" w:hAnsi="Arial" w:cs="Arial"/>
          <w:i w:val="0"/>
          <w:color w:val="002060"/>
        </w:rPr>
        <w:t>onsite</w:t>
      </w:r>
      <w:r w:rsidRPr="00036CFC">
        <w:rPr>
          <w:rStyle w:val="SubtleEmphasis"/>
          <w:rFonts w:ascii="Arial" w:hAnsi="Arial" w:cs="Arial"/>
          <w:i w:val="0"/>
          <w:color w:val="002060"/>
        </w:rPr>
        <w:t xml:space="preserve"> Training Programmed, addressing the specific needs of his workforce.</w:t>
      </w:r>
    </w:p>
    <w:p w:rsidR="00C6486E" w:rsidRPr="00036CFC" w:rsidRDefault="00C6486E" w:rsidP="00C6486E">
      <w:pPr>
        <w:widowControl w:val="0"/>
        <w:tabs>
          <w:tab w:val="left" w:pos="924"/>
        </w:tabs>
        <w:autoSpaceDE w:val="0"/>
        <w:autoSpaceDN w:val="0"/>
        <w:adjustRightInd w:val="0"/>
        <w:spacing w:line="232" w:lineRule="exact"/>
        <w:rPr>
          <w:rStyle w:val="SubtleEmphasis"/>
          <w:rFonts w:ascii="Arial" w:hAnsi="Arial" w:cs="Arial"/>
          <w:i w:val="0"/>
          <w:color w:val="002060"/>
        </w:rPr>
      </w:pPr>
    </w:p>
    <w:p w:rsidR="00C6486E" w:rsidRPr="00036CFC" w:rsidRDefault="00C6486E" w:rsidP="00C6486E">
      <w:pPr>
        <w:widowControl w:val="0"/>
        <w:tabs>
          <w:tab w:val="left" w:pos="924"/>
        </w:tabs>
        <w:autoSpaceDE w:val="0"/>
        <w:autoSpaceDN w:val="0"/>
        <w:adjustRightInd w:val="0"/>
        <w:spacing w:line="232" w:lineRule="exact"/>
        <w:rPr>
          <w:rStyle w:val="SubtleEmphasis"/>
          <w:rFonts w:ascii="Arial" w:hAnsi="Arial" w:cs="Arial"/>
          <w:i w:val="0"/>
          <w:color w:val="002060"/>
        </w:rPr>
      </w:pPr>
    </w:p>
    <w:p w:rsidR="00620852" w:rsidRPr="00036CFC" w:rsidRDefault="00C6486E" w:rsidP="00773680">
      <w:pPr>
        <w:widowControl w:val="0"/>
        <w:numPr>
          <w:ilvl w:val="0"/>
          <w:numId w:val="32"/>
        </w:numPr>
        <w:tabs>
          <w:tab w:val="left" w:pos="924"/>
        </w:tabs>
        <w:autoSpaceDE w:val="0"/>
        <w:autoSpaceDN w:val="0"/>
        <w:adjustRightInd w:val="0"/>
        <w:spacing w:line="360" w:lineRule="auto"/>
        <w:rPr>
          <w:rStyle w:val="SubtleEmphasis"/>
          <w:rFonts w:ascii="Arial" w:hAnsi="Arial" w:cs="Arial"/>
          <w:b/>
          <w:color w:val="002060"/>
        </w:rPr>
      </w:pPr>
      <w:r w:rsidRPr="00036CFC">
        <w:rPr>
          <w:rStyle w:val="SubtleEmphasis"/>
          <w:rFonts w:ascii="Arial" w:hAnsi="Arial" w:cs="Arial"/>
          <w:b/>
          <w:color w:val="002060"/>
        </w:rPr>
        <w:t xml:space="preserve">       As onsite work progresses</w:t>
      </w:r>
      <w:r w:rsidRPr="00036CFC">
        <w:rPr>
          <w:rStyle w:val="SubtleEmphasis"/>
          <w:rFonts w:ascii="Arial" w:hAnsi="Arial" w:cs="Arial"/>
          <w:b/>
          <w:color w:val="002060"/>
        </w:rPr>
        <w:br/>
      </w:r>
    </w:p>
    <w:p w:rsidR="00C6486E" w:rsidRPr="00036CFC" w:rsidRDefault="00C6486E" w:rsidP="00620852">
      <w:pPr>
        <w:widowControl w:val="0"/>
        <w:tabs>
          <w:tab w:val="left" w:pos="924"/>
        </w:tabs>
        <w:autoSpaceDE w:val="0"/>
        <w:autoSpaceDN w:val="0"/>
        <w:adjustRightInd w:val="0"/>
        <w:spacing w:line="360" w:lineRule="auto"/>
        <w:ind w:left="1080"/>
        <w:rPr>
          <w:rStyle w:val="SubtleEmphasis"/>
          <w:rFonts w:ascii="Arial" w:hAnsi="Arial" w:cs="Arial"/>
          <w:b/>
          <w:color w:val="002060"/>
        </w:rPr>
      </w:pPr>
      <w:r w:rsidRPr="00036CFC">
        <w:rPr>
          <w:rStyle w:val="SubtleEmphasis"/>
          <w:rFonts w:ascii="Arial" w:hAnsi="Arial" w:cs="Arial"/>
          <w:b/>
          <w:color w:val="002060"/>
        </w:rPr>
        <w:tab/>
      </w:r>
    </w:p>
    <w:p w:rsidR="00C6486E" w:rsidRPr="00036CFC" w:rsidRDefault="00C6486E" w:rsidP="00C6486E">
      <w:pPr>
        <w:widowControl w:val="0"/>
        <w:tabs>
          <w:tab w:val="left" w:pos="924"/>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The designated responsible person shall:</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a)</w:t>
      </w:r>
      <w:r w:rsidRPr="00036CFC">
        <w:rPr>
          <w:rStyle w:val="SubtleEmphasis"/>
          <w:rFonts w:ascii="Arial" w:hAnsi="Arial" w:cs="Arial"/>
          <w:i w:val="0"/>
          <w:color w:val="002060"/>
        </w:rPr>
        <w:tab/>
        <w:t>Daily plan for type and nature of work</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b)</w:t>
      </w:r>
      <w:r w:rsidRPr="00036CFC">
        <w:rPr>
          <w:rStyle w:val="SubtleEmphasis"/>
          <w:rFonts w:ascii="Arial" w:hAnsi="Arial" w:cs="Arial"/>
          <w:i w:val="0"/>
          <w:color w:val="002060"/>
        </w:rPr>
        <w:tab/>
        <w:t>Scope of work</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c)</w:t>
      </w:r>
      <w:r w:rsidRPr="00036CFC">
        <w:rPr>
          <w:rStyle w:val="SubtleEmphasis"/>
          <w:rFonts w:ascii="Arial" w:hAnsi="Arial" w:cs="Arial"/>
          <w:i w:val="0"/>
          <w:color w:val="002060"/>
        </w:rPr>
        <w:tab/>
        <w:t>Allowable working hours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proofErr w:type="gramStart"/>
      <w:r w:rsidRPr="00036CFC">
        <w:rPr>
          <w:rStyle w:val="SubtleEmphasis"/>
          <w:rFonts w:ascii="Arial" w:hAnsi="Arial" w:cs="Arial"/>
          <w:i w:val="0"/>
          <w:color w:val="002060"/>
        </w:rPr>
        <w:t>d</w:t>
      </w:r>
      <w:proofErr w:type="gramEnd"/>
      <w:r w:rsidRPr="00036CFC">
        <w:rPr>
          <w:rStyle w:val="SubtleEmphasis"/>
          <w:rFonts w:ascii="Arial" w:hAnsi="Arial" w:cs="Arial"/>
          <w:i w:val="0"/>
          <w:color w:val="002060"/>
        </w:rPr>
        <w:t>)</w:t>
      </w:r>
      <w:r w:rsidRPr="00036CFC">
        <w:rPr>
          <w:rStyle w:val="SubtleEmphasis"/>
          <w:rFonts w:ascii="Arial" w:hAnsi="Arial" w:cs="Arial"/>
          <w:i w:val="0"/>
          <w:color w:val="002060"/>
        </w:rPr>
        <w:tab/>
        <w:t>Confirm that work can be safety executed within the proposed programmed of works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e)</w:t>
      </w:r>
      <w:r w:rsidRPr="00036CFC">
        <w:rPr>
          <w:rStyle w:val="SubtleEmphasis"/>
          <w:rFonts w:ascii="Arial" w:hAnsi="Arial" w:cs="Arial"/>
          <w:i w:val="0"/>
          <w:color w:val="002060"/>
        </w:rPr>
        <w:tab/>
        <w:t>HSE Induction Requirements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f)</w:t>
      </w:r>
      <w:r w:rsidRPr="00036CFC">
        <w:rPr>
          <w:rStyle w:val="SubtleEmphasis"/>
          <w:rFonts w:ascii="Arial" w:hAnsi="Arial" w:cs="Arial"/>
          <w:i w:val="0"/>
          <w:color w:val="002060"/>
        </w:rPr>
        <w:tab/>
        <w:t>Personnel Protective Clothing</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g)</w:t>
      </w:r>
      <w:r w:rsidRPr="00036CFC">
        <w:rPr>
          <w:rStyle w:val="SubtleEmphasis"/>
          <w:rFonts w:ascii="Arial" w:hAnsi="Arial" w:cs="Arial"/>
          <w:i w:val="0"/>
          <w:color w:val="002060"/>
        </w:rPr>
        <w:tab/>
        <w:t>Equipment, standards and requirements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h)</w:t>
      </w:r>
      <w:r w:rsidRPr="00036CFC">
        <w:rPr>
          <w:rStyle w:val="SubtleEmphasis"/>
          <w:rFonts w:ascii="Arial" w:hAnsi="Arial" w:cs="Arial"/>
          <w:i w:val="0"/>
          <w:color w:val="002060"/>
        </w:rPr>
        <w:tab/>
        <w:t>Noise restriction including local requirements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proofErr w:type="spellStart"/>
      <w:proofErr w:type="gramStart"/>
      <w:r w:rsidRPr="00036CFC">
        <w:rPr>
          <w:rStyle w:val="SubtleEmphasis"/>
          <w:rFonts w:ascii="Arial" w:hAnsi="Arial" w:cs="Arial"/>
          <w:i w:val="0"/>
          <w:color w:val="002060"/>
        </w:rPr>
        <w:t>i</w:t>
      </w:r>
      <w:proofErr w:type="spellEnd"/>
      <w:proofErr w:type="gramEnd"/>
      <w:r w:rsidRPr="00036CFC">
        <w:rPr>
          <w:rStyle w:val="SubtleEmphasis"/>
          <w:rFonts w:ascii="Arial" w:hAnsi="Arial" w:cs="Arial"/>
          <w:i w:val="0"/>
          <w:color w:val="002060"/>
        </w:rPr>
        <w:t>)</w:t>
      </w:r>
      <w:r w:rsidRPr="00036CFC">
        <w:rPr>
          <w:rStyle w:val="SubtleEmphasis"/>
          <w:rFonts w:ascii="Arial" w:hAnsi="Arial" w:cs="Arial"/>
          <w:i w:val="0"/>
          <w:color w:val="002060"/>
        </w:rPr>
        <w:tab/>
        <w:t>Interfaces with other Contractors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j)</w:t>
      </w:r>
      <w:r w:rsidRPr="00036CFC">
        <w:rPr>
          <w:rStyle w:val="SubtleEmphasis"/>
          <w:rFonts w:ascii="Arial" w:hAnsi="Arial" w:cs="Arial"/>
          <w:i w:val="0"/>
          <w:color w:val="002060"/>
        </w:rPr>
        <w:tab/>
        <w:t>Contractors HSE plan</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k)</w:t>
      </w:r>
      <w:r w:rsidRPr="00036CFC">
        <w:rPr>
          <w:rStyle w:val="SubtleEmphasis"/>
          <w:rFonts w:ascii="Arial" w:hAnsi="Arial" w:cs="Arial"/>
          <w:i w:val="0"/>
          <w:color w:val="002060"/>
        </w:rPr>
        <w:tab/>
        <w:t>Auditing — participation and involvement</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I)</w:t>
      </w:r>
      <w:r w:rsidRPr="00036CFC">
        <w:rPr>
          <w:rStyle w:val="SubtleEmphasis"/>
          <w:rFonts w:ascii="Arial" w:hAnsi="Arial" w:cs="Arial"/>
          <w:i w:val="0"/>
          <w:color w:val="002060"/>
        </w:rPr>
        <w:tab/>
        <w:t>Daily Risk Assessments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m)</w:t>
      </w:r>
      <w:r w:rsidRPr="00036CFC">
        <w:rPr>
          <w:rStyle w:val="SubtleEmphasis"/>
          <w:rFonts w:ascii="Arial" w:hAnsi="Arial" w:cs="Arial"/>
          <w:i w:val="0"/>
          <w:color w:val="002060"/>
        </w:rPr>
        <w:tab/>
        <w:t>Work Stoppages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lastRenderedPageBreak/>
        <w:t>n)</w:t>
      </w:r>
      <w:r w:rsidRPr="00036CFC">
        <w:rPr>
          <w:rStyle w:val="SubtleEmphasis"/>
          <w:rFonts w:ascii="Arial" w:hAnsi="Arial" w:cs="Arial"/>
          <w:i w:val="0"/>
          <w:color w:val="002060"/>
        </w:rPr>
        <w:tab/>
        <w:t>Training</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o)</w:t>
      </w:r>
      <w:r w:rsidRPr="00036CFC">
        <w:rPr>
          <w:rStyle w:val="SubtleEmphasis"/>
          <w:rFonts w:ascii="Arial" w:hAnsi="Arial" w:cs="Arial"/>
          <w:i w:val="0"/>
          <w:color w:val="002060"/>
        </w:rPr>
        <w:tab/>
        <w:t>Hazardous materials (bringing into the Premises)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p)</w:t>
      </w:r>
      <w:r w:rsidRPr="00036CFC">
        <w:rPr>
          <w:rStyle w:val="SubtleEmphasis"/>
          <w:rFonts w:ascii="Arial" w:hAnsi="Arial" w:cs="Arial"/>
          <w:i w:val="0"/>
          <w:color w:val="002060"/>
        </w:rPr>
        <w:tab/>
        <w:t>Reporting of incidents and accidents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q)</w:t>
      </w:r>
      <w:r w:rsidRPr="00036CFC">
        <w:rPr>
          <w:rStyle w:val="SubtleEmphasis"/>
          <w:rFonts w:ascii="Arial" w:hAnsi="Arial" w:cs="Arial"/>
          <w:i w:val="0"/>
          <w:color w:val="002060"/>
        </w:rPr>
        <w:tab/>
        <w:t>Permit System — administration and requirements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r)</w:t>
      </w:r>
      <w:r w:rsidRPr="00036CFC">
        <w:rPr>
          <w:rStyle w:val="SubtleEmphasis"/>
          <w:rFonts w:ascii="Arial" w:hAnsi="Arial" w:cs="Arial"/>
          <w:i w:val="0"/>
          <w:color w:val="002060"/>
        </w:rPr>
        <w:tab/>
        <w:t>Consider Language barriers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t)</w:t>
      </w:r>
      <w:r w:rsidRPr="00036CFC">
        <w:rPr>
          <w:rStyle w:val="SubtleEmphasis"/>
          <w:rFonts w:ascii="Arial" w:hAnsi="Arial" w:cs="Arial"/>
          <w:i w:val="0"/>
          <w:color w:val="002060"/>
        </w:rPr>
        <w:tab/>
        <w:t>Any other specific anticipated hazards related to the work scope</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u)</w:t>
      </w:r>
      <w:r w:rsidRPr="00036CFC">
        <w:rPr>
          <w:rStyle w:val="SubtleEmphasis"/>
          <w:rFonts w:ascii="Arial" w:hAnsi="Arial" w:cs="Arial"/>
          <w:i w:val="0"/>
          <w:color w:val="002060"/>
        </w:rPr>
        <w:tab/>
        <w:t>Environmental Considerations</w:t>
      </w:r>
    </w:p>
    <w:p w:rsidR="00C6486E" w:rsidRPr="00036CFC" w:rsidRDefault="00C6486E" w:rsidP="00C6486E">
      <w:pPr>
        <w:widowControl w:val="0"/>
        <w:tabs>
          <w:tab w:val="left" w:pos="924"/>
        </w:tabs>
        <w:autoSpaceDE w:val="0"/>
        <w:autoSpaceDN w:val="0"/>
        <w:adjustRightInd w:val="0"/>
        <w:spacing w:line="360" w:lineRule="auto"/>
        <w:rPr>
          <w:rStyle w:val="SubtleEmphasis"/>
          <w:rFonts w:ascii="Arial" w:hAnsi="Arial" w:cs="Arial"/>
          <w:i w:val="0"/>
          <w:color w:val="002060"/>
        </w:rPr>
      </w:pPr>
    </w:p>
    <w:p w:rsidR="00C6486E" w:rsidRPr="00036CFC" w:rsidRDefault="00C6486E" w:rsidP="00B16767">
      <w:pPr>
        <w:widowControl w:val="0"/>
        <w:tabs>
          <w:tab w:val="left" w:pos="924"/>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Daily team talks shall be given at start of each shift. These will be conducted by the Contractors line supervision and should address the application of HSE rules and procedures to the hazards of current work. Duration of the team talk should typically be 5 minutes, but particularly hazardous operations may require extended team talks, for example, confined space entry.</w:t>
      </w:r>
    </w:p>
    <w:p w:rsidR="00C6486E" w:rsidRPr="00036CFC" w:rsidRDefault="00C6486E" w:rsidP="00C6486E">
      <w:pPr>
        <w:widowControl w:val="0"/>
        <w:tabs>
          <w:tab w:val="left" w:pos="924"/>
        </w:tabs>
        <w:autoSpaceDE w:val="0"/>
        <w:autoSpaceDN w:val="0"/>
        <w:adjustRightInd w:val="0"/>
        <w:ind w:left="924" w:hanging="924"/>
        <w:rPr>
          <w:rStyle w:val="SubtleEmphasis"/>
          <w:rFonts w:ascii="Arial" w:hAnsi="Arial" w:cs="Arial"/>
          <w:i w:val="0"/>
          <w:color w:val="002060"/>
        </w:rPr>
      </w:pPr>
      <w:r w:rsidRPr="00036CFC">
        <w:rPr>
          <w:rStyle w:val="SubtleEmphasis"/>
          <w:rFonts w:ascii="Arial" w:hAnsi="Arial" w:cs="Arial"/>
          <w:i w:val="0"/>
          <w:color w:val="002060"/>
        </w:rPr>
        <w:t xml:space="preserve">A register shall be maintained and daily checks be carried out. </w:t>
      </w:r>
    </w:p>
    <w:p w:rsidR="00C6486E" w:rsidRPr="00036CFC" w:rsidRDefault="00C6486E" w:rsidP="00C6486E">
      <w:pPr>
        <w:widowControl w:val="0"/>
        <w:tabs>
          <w:tab w:val="left" w:pos="924"/>
        </w:tabs>
        <w:autoSpaceDE w:val="0"/>
        <w:autoSpaceDN w:val="0"/>
        <w:adjustRightInd w:val="0"/>
        <w:ind w:left="924" w:hanging="924"/>
        <w:rPr>
          <w:rStyle w:val="SubtleEmphasis"/>
          <w:rFonts w:ascii="Arial" w:hAnsi="Arial" w:cs="Arial"/>
          <w:i w:val="0"/>
          <w:color w:val="002060"/>
        </w:rPr>
      </w:pPr>
      <w:r w:rsidRPr="00036CFC">
        <w:rPr>
          <w:rStyle w:val="SubtleEmphasis"/>
          <w:rFonts w:ascii="Arial" w:hAnsi="Arial" w:cs="Arial"/>
          <w:i w:val="0"/>
          <w:color w:val="002060"/>
        </w:rPr>
        <w:t>Items to be verified are:</w:t>
      </w:r>
    </w:p>
    <w:p w:rsidR="00C6486E" w:rsidRPr="00036CFC" w:rsidRDefault="00C6486E" w:rsidP="00C6486E">
      <w:pPr>
        <w:widowControl w:val="0"/>
        <w:tabs>
          <w:tab w:val="left" w:pos="924"/>
        </w:tabs>
        <w:autoSpaceDE w:val="0"/>
        <w:autoSpaceDN w:val="0"/>
        <w:adjustRightInd w:val="0"/>
        <w:ind w:left="924" w:hanging="924"/>
        <w:rPr>
          <w:rStyle w:val="SubtleEmphasis"/>
          <w:rFonts w:ascii="Arial" w:hAnsi="Arial" w:cs="Arial"/>
          <w:i w:val="0"/>
          <w:color w:val="002060"/>
        </w:rPr>
      </w:pPr>
    </w:p>
    <w:tbl>
      <w:tblPr>
        <w:tblW w:w="4116"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00"/>
      </w:tblPr>
      <w:tblGrid>
        <w:gridCol w:w="4116"/>
      </w:tblGrid>
      <w:tr w:rsidR="00C6486E" w:rsidRPr="00036CFC" w:rsidTr="0087276A">
        <w:trPr>
          <w:trHeight w:val="357"/>
        </w:trPr>
        <w:tc>
          <w:tcPr>
            <w:tcW w:w="4116" w:type="dxa"/>
            <w:shd w:val="clear" w:color="auto" w:fill="A7BFDE"/>
            <w:noWrap/>
          </w:tcPr>
          <w:p w:rsidR="00C6486E" w:rsidRPr="00036CFC" w:rsidRDefault="00C6486E" w:rsidP="0087276A">
            <w:pPr>
              <w:pStyle w:val="Heading4"/>
              <w:rPr>
                <w:rStyle w:val="SubtleEmphasis"/>
                <w:rFonts w:ascii="Arial" w:eastAsia="Arial Unicode MS" w:hAnsi="Arial" w:cs="Arial"/>
                <w:i w:val="0"/>
                <w:color w:val="002060"/>
              </w:rPr>
            </w:pPr>
            <w:r w:rsidRPr="00036CFC">
              <w:rPr>
                <w:rStyle w:val="SubtleEmphasis"/>
                <w:rFonts w:ascii="Arial" w:hAnsi="Arial" w:cs="Arial"/>
                <w:i w:val="0"/>
                <w:color w:val="002060"/>
              </w:rPr>
              <w:t>SUSPENDED SCAFFOLD</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Sound Equipment</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Not Overloaded</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Secure outriggers</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Lifting Gear</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Wire ropes</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Shackles</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Safety belts available</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Checked by a suspended scaffold specialist</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p>
        </w:tc>
      </w:tr>
    </w:tbl>
    <w:p w:rsidR="00C6486E" w:rsidRPr="00036CFC" w:rsidRDefault="00C6486E" w:rsidP="00D23BE5">
      <w:pPr>
        <w:widowControl w:val="0"/>
        <w:tabs>
          <w:tab w:val="left" w:pos="924"/>
        </w:tabs>
        <w:autoSpaceDE w:val="0"/>
        <w:autoSpaceDN w:val="0"/>
        <w:adjustRightInd w:val="0"/>
        <w:rPr>
          <w:rStyle w:val="SubtleEmphasis"/>
          <w:rFonts w:ascii="Arial" w:hAnsi="Arial" w:cs="Arial"/>
          <w:i w:val="0"/>
          <w:color w:val="002060"/>
        </w:rPr>
      </w:pPr>
    </w:p>
    <w:p w:rsidR="00C6486E" w:rsidRPr="00036CFC" w:rsidRDefault="00C6486E" w:rsidP="00773680">
      <w:pPr>
        <w:widowControl w:val="0"/>
        <w:numPr>
          <w:ilvl w:val="0"/>
          <w:numId w:val="32"/>
        </w:numPr>
        <w:tabs>
          <w:tab w:val="left" w:pos="924"/>
        </w:tabs>
        <w:autoSpaceDE w:val="0"/>
        <w:autoSpaceDN w:val="0"/>
        <w:adjustRightInd w:val="0"/>
        <w:rPr>
          <w:rStyle w:val="SubtleEmphasis"/>
          <w:rFonts w:ascii="Arial" w:hAnsi="Arial" w:cs="Arial"/>
          <w:b/>
          <w:color w:val="002060"/>
        </w:rPr>
      </w:pPr>
      <w:r w:rsidRPr="00036CFC">
        <w:rPr>
          <w:rStyle w:val="SubtleEmphasis"/>
          <w:rFonts w:ascii="Arial" w:hAnsi="Arial" w:cs="Arial"/>
          <w:i w:val="0"/>
          <w:color w:val="002060"/>
        </w:rPr>
        <w:t xml:space="preserve"> </w:t>
      </w:r>
      <w:r w:rsidRPr="00036CFC">
        <w:rPr>
          <w:rStyle w:val="SubtleEmphasis"/>
          <w:rFonts w:ascii="Arial" w:hAnsi="Arial" w:cs="Arial"/>
          <w:b/>
          <w:color w:val="002060"/>
        </w:rPr>
        <w:t>Housekeeping arrangements</w:t>
      </w:r>
    </w:p>
    <w:p w:rsidR="00C6486E" w:rsidRPr="00036CFC" w:rsidRDefault="00C6486E" w:rsidP="00C6486E">
      <w:pPr>
        <w:widowControl w:val="0"/>
        <w:tabs>
          <w:tab w:val="left" w:pos="924"/>
        </w:tabs>
        <w:autoSpaceDE w:val="0"/>
        <w:autoSpaceDN w:val="0"/>
        <w:adjustRightInd w:val="0"/>
        <w:rPr>
          <w:rStyle w:val="SubtleEmphasis"/>
          <w:rFonts w:ascii="Arial" w:hAnsi="Arial" w:cs="Arial"/>
          <w:i w:val="0"/>
          <w:color w:val="002060"/>
        </w:rPr>
      </w:pPr>
    </w:p>
    <w:p w:rsidR="00C6486E" w:rsidRPr="00036CFC" w:rsidRDefault="00C6486E" w:rsidP="00C6486E">
      <w:pPr>
        <w:widowControl w:val="0"/>
        <w:tabs>
          <w:tab w:val="left" w:pos="924"/>
        </w:tabs>
        <w:autoSpaceDE w:val="0"/>
        <w:autoSpaceDN w:val="0"/>
        <w:adjustRightInd w:val="0"/>
        <w:spacing w:line="360" w:lineRule="auto"/>
        <w:ind w:left="924"/>
        <w:rPr>
          <w:rStyle w:val="SubtleEmphasis"/>
          <w:rFonts w:ascii="Arial" w:hAnsi="Arial" w:cs="Arial"/>
          <w:i w:val="0"/>
          <w:color w:val="002060"/>
        </w:rPr>
      </w:pPr>
      <w:r w:rsidRPr="00036CFC">
        <w:rPr>
          <w:rStyle w:val="SubtleEmphasis"/>
          <w:rFonts w:ascii="Arial" w:hAnsi="Arial" w:cs="Arial"/>
          <w:i w:val="0"/>
          <w:color w:val="002060"/>
        </w:rPr>
        <w:t>The effectiveness of a HSE programmed is determined by the general standards of housekeeping maintained on site. Key points to be applied are:</w:t>
      </w:r>
    </w:p>
    <w:p w:rsidR="00C6486E" w:rsidRPr="00036CFC" w:rsidRDefault="00C6486E" w:rsidP="00B16767">
      <w:pPr>
        <w:widowControl w:val="0"/>
        <w:tabs>
          <w:tab w:val="left" w:pos="1276"/>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a)</w:t>
      </w:r>
      <w:r w:rsidRPr="00036CFC">
        <w:rPr>
          <w:rStyle w:val="SubtleEmphasis"/>
          <w:rFonts w:ascii="Arial" w:hAnsi="Arial" w:cs="Arial"/>
          <w:i w:val="0"/>
          <w:color w:val="002060"/>
        </w:rPr>
        <w:tab/>
        <w:t xml:space="preserve">Cable management: strap hooks or rubber </w:t>
      </w:r>
      <w:proofErr w:type="spellStart"/>
      <w:r w:rsidRPr="00036CFC">
        <w:rPr>
          <w:rStyle w:val="SubtleEmphasis"/>
          <w:rFonts w:ascii="Arial" w:hAnsi="Arial" w:cs="Arial"/>
          <w:i w:val="0"/>
          <w:color w:val="002060"/>
        </w:rPr>
        <w:t>ties</w:t>
      </w:r>
      <w:proofErr w:type="spellEnd"/>
      <w:r w:rsidRPr="00036CFC">
        <w:rPr>
          <w:rStyle w:val="SubtleEmphasis"/>
          <w:rFonts w:ascii="Arial" w:hAnsi="Arial" w:cs="Arial"/>
          <w:i w:val="0"/>
          <w:color w:val="002060"/>
        </w:rPr>
        <w:t xml:space="preserve"> for hanging cables and hoses shall be provided to keep access ways clean and tidy</w:t>
      </w:r>
    </w:p>
    <w:p w:rsidR="00C6486E" w:rsidRPr="00036CFC" w:rsidRDefault="00C6486E" w:rsidP="00B16767">
      <w:pPr>
        <w:widowControl w:val="0"/>
        <w:tabs>
          <w:tab w:val="left" w:pos="1286"/>
          <w:tab w:val="left" w:pos="1661"/>
        </w:tabs>
        <w:autoSpaceDE w:val="0"/>
        <w:autoSpaceDN w:val="0"/>
        <w:adjustRightInd w:val="0"/>
        <w:spacing w:line="360" w:lineRule="auto"/>
        <w:ind w:left="1661" w:hanging="668"/>
        <w:rPr>
          <w:rStyle w:val="SubtleEmphasis"/>
          <w:rFonts w:ascii="Arial" w:hAnsi="Arial" w:cs="Arial"/>
          <w:i w:val="0"/>
          <w:color w:val="002060"/>
        </w:rPr>
      </w:pPr>
      <w:r w:rsidRPr="00036CFC">
        <w:rPr>
          <w:rStyle w:val="SubtleEmphasis"/>
          <w:rFonts w:ascii="Arial" w:hAnsi="Arial" w:cs="Arial"/>
          <w:i w:val="0"/>
          <w:color w:val="002060"/>
        </w:rPr>
        <w:t>b)</w:t>
      </w:r>
      <w:r w:rsidRPr="00036CFC">
        <w:rPr>
          <w:rStyle w:val="SubtleEmphasis"/>
          <w:rFonts w:ascii="Arial" w:hAnsi="Arial" w:cs="Arial"/>
          <w:i w:val="0"/>
          <w:color w:val="002060"/>
        </w:rPr>
        <w:tab/>
        <w:t>All loose material shall be stored in a clean and tidy manner</w:t>
      </w:r>
    </w:p>
    <w:p w:rsidR="00C6486E" w:rsidRPr="00036CFC" w:rsidRDefault="00C6486E" w:rsidP="00B16767">
      <w:pPr>
        <w:widowControl w:val="0"/>
        <w:tabs>
          <w:tab w:val="left" w:pos="1286"/>
          <w:tab w:val="left" w:pos="1661"/>
        </w:tabs>
        <w:autoSpaceDE w:val="0"/>
        <w:autoSpaceDN w:val="0"/>
        <w:adjustRightInd w:val="0"/>
        <w:spacing w:line="360" w:lineRule="auto"/>
        <w:ind w:left="1661" w:hanging="668"/>
        <w:rPr>
          <w:rStyle w:val="SubtleEmphasis"/>
          <w:rFonts w:ascii="Arial" w:hAnsi="Arial" w:cs="Arial"/>
          <w:i w:val="0"/>
          <w:color w:val="002060"/>
        </w:rPr>
      </w:pPr>
      <w:r w:rsidRPr="00036CFC">
        <w:rPr>
          <w:rStyle w:val="SubtleEmphasis"/>
          <w:rFonts w:ascii="Arial" w:hAnsi="Arial" w:cs="Arial"/>
          <w:i w:val="0"/>
          <w:color w:val="002060"/>
        </w:rPr>
        <w:t>c)</w:t>
      </w:r>
      <w:r w:rsidRPr="00036CFC">
        <w:rPr>
          <w:rStyle w:val="SubtleEmphasis"/>
          <w:rFonts w:ascii="Arial" w:hAnsi="Arial" w:cs="Arial"/>
          <w:i w:val="0"/>
          <w:color w:val="002060"/>
        </w:rPr>
        <w:tab/>
        <w:t>Scrap bins shall be sited near work areas, and cleaned regularly</w:t>
      </w:r>
    </w:p>
    <w:p w:rsidR="00C6486E" w:rsidRPr="00036CFC" w:rsidRDefault="00C6486E" w:rsidP="00773680">
      <w:pPr>
        <w:widowControl w:val="0"/>
        <w:numPr>
          <w:ilvl w:val="0"/>
          <w:numId w:val="29"/>
        </w:numPr>
        <w:tabs>
          <w:tab w:val="left" w:pos="1286"/>
          <w:tab w:val="left" w:pos="1661"/>
        </w:tabs>
        <w:autoSpaceDE w:val="0"/>
        <w:autoSpaceDN w:val="0"/>
        <w:adjustRightInd w:val="0"/>
        <w:spacing w:line="360" w:lineRule="auto"/>
        <w:ind w:hanging="1088"/>
        <w:rPr>
          <w:rStyle w:val="SubtleEmphasis"/>
          <w:rFonts w:ascii="Arial" w:hAnsi="Arial" w:cs="Arial"/>
          <w:i w:val="0"/>
          <w:color w:val="002060"/>
        </w:rPr>
      </w:pPr>
      <w:r w:rsidRPr="00036CFC">
        <w:rPr>
          <w:rStyle w:val="SubtleEmphasis"/>
          <w:rFonts w:ascii="Arial" w:hAnsi="Arial" w:cs="Arial"/>
          <w:i w:val="0"/>
          <w:color w:val="002060"/>
        </w:rPr>
        <w:lastRenderedPageBreak/>
        <w:t>Skips should be sited in strategic locations</w:t>
      </w:r>
    </w:p>
    <w:p w:rsidR="00C6486E" w:rsidRPr="00036CFC" w:rsidRDefault="00C6486E" w:rsidP="00773680">
      <w:pPr>
        <w:widowControl w:val="0"/>
        <w:numPr>
          <w:ilvl w:val="0"/>
          <w:numId w:val="29"/>
        </w:numPr>
        <w:tabs>
          <w:tab w:val="clear" w:pos="2081"/>
          <w:tab w:val="num" w:pos="1155"/>
          <w:tab w:val="num" w:pos="1276"/>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Scaffolding platforms shall be kept clear of debris, with all material stored</w:t>
      </w:r>
      <w:r w:rsidR="00B16767" w:rsidRPr="00036CFC">
        <w:rPr>
          <w:rStyle w:val="SubtleEmphasis"/>
          <w:rFonts w:ascii="Arial" w:hAnsi="Arial" w:cs="Arial"/>
          <w:i w:val="0"/>
          <w:color w:val="002060"/>
        </w:rPr>
        <w:t xml:space="preserve"> i</w:t>
      </w:r>
      <w:r w:rsidRPr="00036CFC">
        <w:rPr>
          <w:rStyle w:val="SubtleEmphasis"/>
          <w:rFonts w:ascii="Arial" w:hAnsi="Arial" w:cs="Arial"/>
          <w:i w:val="0"/>
          <w:color w:val="002060"/>
        </w:rPr>
        <w:t>n suitable containers</w:t>
      </w:r>
    </w:p>
    <w:p w:rsidR="00C6486E" w:rsidRPr="00036CFC" w:rsidRDefault="00C6486E" w:rsidP="00773680">
      <w:pPr>
        <w:widowControl w:val="0"/>
        <w:numPr>
          <w:ilvl w:val="0"/>
          <w:numId w:val="29"/>
        </w:numPr>
        <w:tabs>
          <w:tab w:val="clear" w:pos="2081"/>
          <w:tab w:val="num" w:pos="1276"/>
          <w:tab w:val="left" w:pos="1661"/>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Housekeeping problems shall be identified and auctioned on a daily basis as part of the inspection responsibility of individual supervisors</w:t>
      </w:r>
    </w:p>
    <w:p w:rsidR="00620852" w:rsidRPr="00036CFC" w:rsidRDefault="00620852" w:rsidP="00C6486E">
      <w:pPr>
        <w:widowControl w:val="0"/>
        <w:tabs>
          <w:tab w:val="left" w:pos="799"/>
        </w:tabs>
        <w:autoSpaceDE w:val="0"/>
        <w:autoSpaceDN w:val="0"/>
        <w:adjustRightInd w:val="0"/>
        <w:spacing w:line="360" w:lineRule="auto"/>
        <w:rPr>
          <w:rStyle w:val="SubtleEmphasis"/>
          <w:rFonts w:ascii="Arial" w:hAnsi="Arial" w:cs="Arial"/>
          <w:i w:val="0"/>
          <w:color w:val="002060"/>
        </w:rPr>
      </w:pPr>
    </w:p>
    <w:p w:rsidR="000F1B41" w:rsidRPr="00036CFC" w:rsidRDefault="000F1B41" w:rsidP="00C6486E">
      <w:pPr>
        <w:widowControl w:val="0"/>
        <w:tabs>
          <w:tab w:val="left" w:pos="799"/>
        </w:tabs>
        <w:autoSpaceDE w:val="0"/>
        <w:autoSpaceDN w:val="0"/>
        <w:adjustRightInd w:val="0"/>
        <w:spacing w:line="360" w:lineRule="auto"/>
        <w:rPr>
          <w:rStyle w:val="SubtleEmphasis"/>
          <w:rFonts w:ascii="Arial" w:hAnsi="Arial" w:cs="Arial"/>
          <w:i w:val="0"/>
          <w:color w:val="002060"/>
        </w:rPr>
      </w:pPr>
    </w:p>
    <w:p w:rsidR="000F1B41" w:rsidRPr="00036CFC" w:rsidRDefault="000F1B41" w:rsidP="00C6486E">
      <w:pPr>
        <w:widowControl w:val="0"/>
        <w:tabs>
          <w:tab w:val="left" w:pos="799"/>
        </w:tabs>
        <w:autoSpaceDE w:val="0"/>
        <w:autoSpaceDN w:val="0"/>
        <w:adjustRightInd w:val="0"/>
        <w:spacing w:line="360" w:lineRule="auto"/>
        <w:rPr>
          <w:rStyle w:val="SubtleEmphasis"/>
          <w:rFonts w:ascii="Arial" w:hAnsi="Arial" w:cs="Arial"/>
          <w:i w:val="0"/>
          <w:color w:val="002060"/>
        </w:rPr>
      </w:pPr>
    </w:p>
    <w:p w:rsidR="00C6486E" w:rsidRPr="00036CFC" w:rsidRDefault="00C6486E" w:rsidP="00773680">
      <w:pPr>
        <w:widowControl w:val="0"/>
        <w:numPr>
          <w:ilvl w:val="0"/>
          <w:numId w:val="31"/>
        </w:numPr>
        <w:tabs>
          <w:tab w:val="left" w:pos="799"/>
        </w:tabs>
        <w:autoSpaceDE w:val="0"/>
        <w:autoSpaceDN w:val="0"/>
        <w:adjustRightInd w:val="0"/>
        <w:spacing w:line="360" w:lineRule="auto"/>
        <w:rPr>
          <w:rStyle w:val="SubtleEmphasis"/>
          <w:rFonts w:ascii="Arial" w:hAnsi="Arial" w:cs="Arial"/>
          <w:b/>
          <w:color w:val="002060"/>
        </w:rPr>
      </w:pPr>
      <w:r w:rsidRPr="00036CFC">
        <w:rPr>
          <w:rStyle w:val="SubtleEmphasis"/>
          <w:rFonts w:ascii="Arial" w:hAnsi="Arial" w:cs="Arial"/>
          <w:b/>
          <w:color w:val="002060"/>
        </w:rPr>
        <w:t>Responding to emergencies</w:t>
      </w:r>
    </w:p>
    <w:p w:rsidR="00C6486E" w:rsidRPr="00036CFC" w:rsidRDefault="00C6486E" w:rsidP="00C6486E">
      <w:pPr>
        <w:widowControl w:val="0"/>
        <w:tabs>
          <w:tab w:val="left" w:pos="924"/>
        </w:tabs>
        <w:autoSpaceDE w:val="0"/>
        <w:autoSpaceDN w:val="0"/>
        <w:adjustRightInd w:val="0"/>
        <w:spacing w:line="360" w:lineRule="auto"/>
        <w:ind w:left="924" w:hanging="924"/>
        <w:rPr>
          <w:rStyle w:val="SubtleEmphasis"/>
          <w:rFonts w:ascii="Arial" w:hAnsi="Arial" w:cs="Arial"/>
          <w:i w:val="0"/>
          <w:color w:val="002060"/>
        </w:rPr>
      </w:pPr>
    </w:p>
    <w:p w:rsidR="00C6486E" w:rsidRPr="00036CFC" w:rsidRDefault="00C6486E" w:rsidP="00C6486E">
      <w:pPr>
        <w:widowControl w:val="0"/>
        <w:tabs>
          <w:tab w:val="left" w:pos="924"/>
        </w:tabs>
        <w:autoSpaceDE w:val="0"/>
        <w:autoSpaceDN w:val="0"/>
        <w:adjustRightInd w:val="0"/>
        <w:spacing w:line="360" w:lineRule="auto"/>
        <w:ind w:left="924" w:hanging="924"/>
        <w:rPr>
          <w:rStyle w:val="SubtleEmphasis"/>
          <w:rFonts w:ascii="Arial" w:hAnsi="Arial" w:cs="Arial"/>
          <w:i w:val="0"/>
          <w:color w:val="002060"/>
        </w:rPr>
      </w:pPr>
      <w:r w:rsidRPr="00036CFC">
        <w:rPr>
          <w:rStyle w:val="SubtleEmphasis"/>
          <w:rFonts w:ascii="Arial" w:hAnsi="Arial" w:cs="Arial"/>
          <w:i w:val="0"/>
          <w:color w:val="002060"/>
        </w:rPr>
        <w:t>Site Evacuation &amp; Emergency Response Plan</w:t>
      </w:r>
    </w:p>
    <w:p w:rsidR="00C6486E" w:rsidRPr="00036CFC" w:rsidRDefault="00C6486E" w:rsidP="00C6486E">
      <w:pPr>
        <w:widowControl w:val="0"/>
        <w:tabs>
          <w:tab w:val="left" w:pos="924"/>
        </w:tabs>
        <w:autoSpaceDE w:val="0"/>
        <w:autoSpaceDN w:val="0"/>
        <w:adjustRightInd w:val="0"/>
        <w:spacing w:line="360" w:lineRule="auto"/>
        <w:rPr>
          <w:rStyle w:val="SubtleEmphasis"/>
          <w:rFonts w:ascii="Arial" w:hAnsi="Arial" w:cs="Arial"/>
          <w:i w:val="0"/>
          <w:color w:val="002060"/>
        </w:rPr>
      </w:pPr>
    </w:p>
    <w:p w:rsidR="00C6486E" w:rsidRPr="00036CFC" w:rsidRDefault="00C6486E" w:rsidP="00C6486E">
      <w:pPr>
        <w:pStyle w:val="BodyTextIndent2"/>
        <w:spacing w:line="360" w:lineRule="auto"/>
        <w:rPr>
          <w:rStyle w:val="SubtleEmphasis"/>
          <w:rFonts w:ascii="Arial" w:hAnsi="Arial" w:cs="Arial"/>
          <w:i w:val="0"/>
          <w:color w:val="002060"/>
        </w:rPr>
      </w:pPr>
      <w:r w:rsidRPr="00036CFC">
        <w:rPr>
          <w:rStyle w:val="SubtleEmphasis"/>
          <w:rFonts w:ascii="Arial" w:hAnsi="Arial" w:cs="Arial"/>
          <w:i w:val="0"/>
          <w:color w:val="002060"/>
        </w:rPr>
        <w:t>The GVK Site agent shall be responsible for preparing, issuing and ensuring that all personnel understand site conditions in conjunction with clients overall emergency preparedness procedures and systems. All site personnel shall be advised of the actions to be followed in the event of fire, gas/toxic release, environmental contamination or damage or any other emergency situation. Such advice shall be given at site inductions and subsequent ongoing HSE talk’s sessions.</w:t>
      </w:r>
    </w:p>
    <w:p w:rsidR="00C6486E" w:rsidRPr="00036CFC" w:rsidRDefault="00C6486E" w:rsidP="00C6486E">
      <w:pPr>
        <w:pStyle w:val="BodyTextIndent2"/>
        <w:spacing w:line="360" w:lineRule="auto"/>
        <w:rPr>
          <w:rStyle w:val="SubtleEmphasis"/>
          <w:rFonts w:ascii="Arial" w:hAnsi="Arial" w:cs="Arial"/>
          <w:i w:val="0"/>
          <w:color w:val="002060"/>
        </w:rPr>
      </w:pPr>
    </w:p>
    <w:p w:rsidR="00C6486E" w:rsidRPr="00036CFC" w:rsidRDefault="00C6486E" w:rsidP="00C6486E">
      <w:pPr>
        <w:pStyle w:val="BodyTextIndent2"/>
        <w:spacing w:line="360" w:lineRule="auto"/>
        <w:rPr>
          <w:rStyle w:val="SubtleEmphasis"/>
          <w:rFonts w:ascii="Arial" w:hAnsi="Arial" w:cs="Arial"/>
          <w:i w:val="0"/>
          <w:color w:val="002060"/>
        </w:rPr>
      </w:pPr>
      <w:r w:rsidRPr="00036CFC">
        <w:rPr>
          <w:rStyle w:val="SubtleEmphasis"/>
          <w:rFonts w:ascii="Arial" w:hAnsi="Arial" w:cs="Arial"/>
          <w:i w:val="0"/>
          <w:color w:val="002060"/>
        </w:rPr>
        <w:t>The Plan shall be clear and concise. The procedures shall be included on notice boards, strategically placed around the site.</w:t>
      </w:r>
    </w:p>
    <w:p w:rsidR="00620852" w:rsidRPr="00036CFC" w:rsidRDefault="00C6486E" w:rsidP="00D23BE5">
      <w:pPr>
        <w:widowControl w:val="0"/>
        <w:tabs>
          <w:tab w:val="left" w:pos="360"/>
          <w:tab w:val="left" w:pos="450"/>
        </w:tabs>
        <w:autoSpaceDE w:val="0"/>
        <w:autoSpaceDN w:val="0"/>
        <w:adjustRightInd w:val="0"/>
        <w:spacing w:line="360" w:lineRule="auto"/>
        <w:ind w:left="360"/>
        <w:rPr>
          <w:rFonts w:ascii="Arial" w:hAnsi="Arial" w:cs="Arial"/>
          <w:iCs/>
          <w:color w:val="002060"/>
        </w:rPr>
      </w:pPr>
      <w:r w:rsidRPr="00036CFC">
        <w:rPr>
          <w:rStyle w:val="SubtleEmphasis"/>
          <w:rFonts w:ascii="Arial" w:hAnsi="Arial" w:cs="Arial"/>
          <w:i w:val="0"/>
          <w:color w:val="002060"/>
        </w:rPr>
        <w:tab/>
        <w:t>Emergency telephone numbers shall be listed. A basic map should be provided which shows evacuation routes and assembly points.</w:t>
      </w:r>
    </w:p>
    <w:p w:rsidR="0087276A" w:rsidRPr="00036CFC" w:rsidRDefault="0087276A" w:rsidP="006419D1">
      <w:pPr>
        <w:rPr>
          <w:rFonts w:ascii="Arial" w:hAnsi="Arial" w:cs="Arial"/>
          <w:color w:val="002060"/>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Pr="00BA5006" w:rsidRDefault="00F04FDB" w:rsidP="006419D1">
      <w:pPr>
        <w:rPr>
          <w:rFonts w:ascii="Arial" w:hAnsi="Arial" w:cs="Arial"/>
          <w:szCs w:val="28"/>
        </w:rPr>
      </w:pPr>
    </w:p>
    <w:p w:rsidR="00461635" w:rsidRDefault="00461635" w:rsidP="0087276A">
      <w:pPr>
        <w:pStyle w:val="Heading2"/>
        <w:jc w:val="center"/>
        <w:rPr>
          <w:rFonts w:ascii="Arial" w:hAnsi="Arial" w:cs="Arial"/>
          <w:sz w:val="40"/>
          <w:szCs w:val="40"/>
          <w:u w:val="single"/>
        </w:rPr>
      </w:pPr>
    </w:p>
    <w:p w:rsidR="00461635" w:rsidRDefault="00461635" w:rsidP="00461635">
      <w:pPr>
        <w:pStyle w:val="Heading1"/>
      </w:pPr>
    </w:p>
    <w:p w:rsidR="00461635" w:rsidRDefault="00461635" w:rsidP="0087276A">
      <w:pPr>
        <w:pStyle w:val="Heading2"/>
        <w:jc w:val="center"/>
        <w:rPr>
          <w:rFonts w:ascii="Georgia" w:hAnsi="Georgia" w:cs="Arial"/>
          <w:sz w:val="72"/>
          <w:szCs w:val="72"/>
        </w:rPr>
      </w:pPr>
    </w:p>
    <w:p w:rsidR="00461635" w:rsidRDefault="00461635" w:rsidP="0087276A">
      <w:pPr>
        <w:pStyle w:val="Heading2"/>
        <w:jc w:val="center"/>
        <w:rPr>
          <w:rFonts w:ascii="Georgia" w:hAnsi="Georgia" w:cs="Arial"/>
          <w:sz w:val="72"/>
          <w:szCs w:val="72"/>
        </w:rPr>
      </w:pPr>
    </w:p>
    <w:p w:rsidR="003479F6" w:rsidRPr="003479F6" w:rsidRDefault="003479F6" w:rsidP="003479F6"/>
    <w:p w:rsidR="003479F6" w:rsidRDefault="003479F6" w:rsidP="00145CFE">
      <w:pPr>
        <w:pStyle w:val="Heading2"/>
        <w:rPr>
          <w:rFonts w:ascii="Georgia" w:hAnsi="Georgia" w:cs="Arial"/>
          <w:color w:val="000000" w:themeColor="text1"/>
          <w:sz w:val="72"/>
          <w:szCs w:val="72"/>
        </w:rPr>
      </w:pPr>
    </w:p>
    <w:p w:rsidR="00461635" w:rsidRPr="004042D8" w:rsidRDefault="00461635" w:rsidP="0087276A">
      <w:pPr>
        <w:pStyle w:val="Heading2"/>
        <w:jc w:val="center"/>
        <w:rPr>
          <w:rFonts w:ascii="Georgia" w:hAnsi="Georgia" w:cs="Arial"/>
          <w:color w:val="FF0000"/>
          <w:sz w:val="72"/>
          <w:szCs w:val="72"/>
        </w:rPr>
      </w:pPr>
      <w:r w:rsidRPr="004042D8">
        <w:rPr>
          <w:rFonts w:ascii="Georgia" w:hAnsi="Georgia" w:cs="Arial"/>
          <w:color w:val="FF0000"/>
          <w:sz w:val="72"/>
          <w:szCs w:val="72"/>
        </w:rPr>
        <w:t xml:space="preserve">LETTERS OF </w:t>
      </w:r>
    </w:p>
    <w:p w:rsidR="00461635" w:rsidRPr="004042D8" w:rsidRDefault="00461635" w:rsidP="0087276A">
      <w:pPr>
        <w:pStyle w:val="Heading2"/>
        <w:jc w:val="center"/>
        <w:rPr>
          <w:rFonts w:ascii="Georgia" w:hAnsi="Georgia" w:cs="Arial"/>
          <w:color w:val="FF0000"/>
          <w:sz w:val="72"/>
          <w:szCs w:val="72"/>
        </w:rPr>
      </w:pPr>
      <w:r w:rsidRPr="004042D8">
        <w:rPr>
          <w:rFonts w:ascii="Georgia" w:hAnsi="Georgia" w:cs="Arial"/>
          <w:color w:val="FF0000"/>
          <w:sz w:val="72"/>
          <w:szCs w:val="72"/>
        </w:rPr>
        <w:t>APPOINTMENT</w:t>
      </w:r>
    </w:p>
    <w:p w:rsidR="00461635" w:rsidRPr="00461635" w:rsidRDefault="00461635" w:rsidP="00461635">
      <w:r>
        <w:t>___________________________________________</w:t>
      </w:r>
      <w:r w:rsidR="007A66EA">
        <w:t>_____________________________</w:t>
      </w:r>
    </w:p>
    <w:p w:rsidR="00461635" w:rsidRDefault="00461635" w:rsidP="0087276A">
      <w:pPr>
        <w:pStyle w:val="Heading2"/>
        <w:jc w:val="center"/>
        <w:rPr>
          <w:rFonts w:ascii="Arial" w:hAnsi="Arial" w:cs="Arial"/>
          <w:sz w:val="40"/>
          <w:szCs w:val="40"/>
          <w:u w:val="single"/>
        </w:rPr>
      </w:pPr>
    </w:p>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Pr>
        <w:pStyle w:val="Heading2"/>
        <w:rPr>
          <w:rFonts w:ascii="Times New Roman" w:eastAsia="Times New Roman" w:hAnsi="Times New Roman" w:cs="Times New Roman"/>
          <w:b w:val="0"/>
          <w:bCs w:val="0"/>
          <w:color w:val="auto"/>
          <w:sz w:val="24"/>
          <w:szCs w:val="24"/>
        </w:rPr>
      </w:pPr>
    </w:p>
    <w:p w:rsidR="00145CFE" w:rsidRDefault="00145CFE" w:rsidP="00145CFE"/>
    <w:p w:rsidR="00145CFE" w:rsidRDefault="00145CFE" w:rsidP="00145CFE"/>
    <w:p w:rsidR="00145CFE" w:rsidRDefault="00145CFE" w:rsidP="00145CFE"/>
    <w:p w:rsidR="00145CFE" w:rsidRDefault="00145CFE" w:rsidP="00145CFE"/>
    <w:p w:rsidR="00145CFE" w:rsidRDefault="00145CFE" w:rsidP="00145CFE"/>
    <w:p w:rsidR="00145CFE" w:rsidRDefault="00145CFE" w:rsidP="00145CFE"/>
    <w:p w:rsidR="00145CFE" w:rsidRDefault="00145CFE" w:rsidP="00145CFE"/>
    <w:p w:rsidR="00145CFE" w:rsidRDefault="00145CFE" w:rsidP="00145CFE"/>
    <w:p w:rsidR="00145CFE" w:rsidRPr="00145CFE" w:rsidRDefault="00145CFE" w:rsidP="00145CFE"/>
    <w:p w:rsidR="00461635" w:rsidRDefault="00461635" w:rsidP="00461635"/>
    <w:p w:rsidR="00461635" w:rsidRPr="00461635" w:rsidRDefault="00461635" w:rsidP="00461635"/>
    <w:p w:rsidR="0087276A" w:rsidRPr="00562963" w:rsidRDefault="0087276A" w:rsidP="0087276A">
      <w:pPr>
        <w:pStyle w:val="Heading2"/>
        <w:jc w:val="center"/>
        <w:rPr>
          <w:rFonts w:ascii="Arial" w:hAnsi="Arial" w:cs="Arial"/>
          <w:color w:val="FF0000"/>
          <w:sz w:val="40"/>
          <w:szCs w:val="40"/>
          <w:u w:val="single"/>
        </w:rPr>
      </w:pPr>
      <w:r w:rsidRPr="00562963">
        <w:rPr>
          <w:rFonts w:ascii="Arial" w:hAnsi="Arial" w:cs="Arial"/>
          <w:color w:val="FF0000"/>
          <w:sz w:val="40"/>
          <w:szCs w:val="40"/>
          <w:u w:val="single"/>
        </w:rPr>
        <w:lastRenderedPageBreak/>
        <w:t>APPOINTMENT</w:t>
      </w:r>
    </w:p>
    <w:p w:rsidR="00F4267E" w:rsidRDefault="00F4267E" w:rsidP="00F4267E"/>
    <w:p w:rsidR="00F4267E" w:rsidRPr="00562963" w:rsidRDefault="00F4267E" w:rsidP="00F4267E">
      <w:pPr>
        <w:pStyle w:val="Title"/>
        <w:rPr>
          <w:rFonts w:ascii="Arial" w:hAnsi="Arial" w:cs="Arial"/>
          <w:b w:val="0"/>
          <w:color w:val="FF0000"/>
          <w:szCs w:val="24"/>
        </w:rPr>
      </w:pPr>
      <w:r w:rsidRPr="00562963">
        <w:rPr>
          <w:rFonts w:ascii="Arial" w:hAnsi="Arial" w:cs="Arial"/>
          <w:b w:val="0"/>
          <w:color w:val="FF0000"/>
          <w:szCs w:val="24"/>
        </w:rPr>
        <w:t>SEAVEST AFRICA</w:t>
      </w:r>
    </w:p>
    <w:p w:rsidR="00F4267E" w:rsidRPr="00562963" w:rsidRDefault="00F4267E" w:rsidP="00F4267E">
      <w:pPr>
        <w:jc w:val="center"/>
        <w:rPr>
          <w:rFonts w:ascii="Arial" w:hAnsi="Arial" w:cs="Arial"/>
          <w:color w:val="FF0000"/>
        </w:rPr>
      </w:pPr>
    </w:p>
    <w:p w:rsidR="00F4267E" w:rsidRPr="00562963" w:rsidRDefault="00F4267E" w:rsidP="00F4267E">
      <w:pPr>
        <w:jc w:val="center"/>
        <w:rPr>
          <w:rFonts w:ascii="Arial" w:hAnsi="Arial" w:cs="Arial"/>
          <w:color w:val="FF0000"/>
        </w:rPr>
      </w:pPr>
    </w:p>
    <w:p w:rsidR="00F4267E" w:rsidRPr="00562963" w:rsidRDefault="00F4267E" w:rsidP="00F4267E">
      <w:pPr>
        <w:jc w:val="center"/>
        <w:rPr>
          <w:rFonts w:ascii="Arial" w:hAnsi="Arial" w:cs="Arial"/>
          <w:color w:val="FF0000"/>
        </w:rPr>
      </w:pPr>
      <w:r w:rsidRPr="00562963">
        <w:rPr>
          <w:rFonts w:ascii="Arial" w:hAnsi="Arial" w:cs="Arial"/>
          <w:color w:val="FF0000"/>
        </w:rPr>
        <w:t>OCCUPATIONAL HEALTH AND SAFETY ACT</w:t>
      </w:r>
    </w:p>
    <w:p w:rsidR="00F4267E" w:rsidRPr="00562963" w:rsidRDefault="00F4267E" w:rsidP="00F4267E">
      <w:pPr>
        <w:jc w:val="center"/>
        <w:rPr>
          <w:rFonts w:ascii="Arial" w:hAnsi="Arial" w:cs="Arial"/>
          <w:color w:val="FF0000"/>
        </w:rPr>
      </w:pPr>
      <w:r w:rsidRPr="00562963">
        <w:rPr>
          <w:rFonts w:ascii="Arial" w:hAnsi="Arial" w:cs="Arial"/>
          <w:color w:val="FF0000"/>
        </w:rPr>
        <w:t>SECTION 16(2) – ASSISTANT TO THE CHIEF EXECUTIVE OFFICER APPOINTMENT</w:t>
      </w:r>
    </w:p>
    <w:p w:rsidR="00F4267E" w:rsidRPr="00F4267E" w:rsidRDefault="00F4267E" w:rsidP="00F4267E">
      <w:pPr>
        <w:jc w:val="center"/>
        <w:rPr>
          <w:rFonts w:ascii="Arial" w:hAnsi="Arial" w:cs="Arial"/>
        </w:rPr>
      </w:pPr>
    </w:p>
    <w:p w:rsidR="00F4267E" w:rsidRPr="00AF141B" w:rsidRDefault="00F4267E" w:rsidP="00F4267E">
      <w:pPr>
        <w:jc w:val="center"/>
        <w:rPr>
          <w:rFonts w:ascii="Arial" w:hAnsi="Arial" w:cs="Arial"/>
          <w:color w:val="002060"/>
        </w:rPr>
      </w:pPr>
    </w:p>
    <w:p w:rsidR="00F4267E" w:rsidRPr="00AF141B" w:rsidRDefault="00F4267E" w:rsidP="00F4267E">
      <w:pPr>
        <w:pStyle w:val="BodyText"/>
        <w:rPr>
          <w:rFonts w:ascii="Arial" w:hAnsi="Arial" w:cs="Arial"/>
          <w:color w:val="002060"/>
          <w:sz w:val="24"/>
          <w:szCs w:val="24"/>
        </w:rPr>
      </w:pPr>
      <w:r w:rsidRPr="00AF141B">
        <w:rPr>
          <w:rFonts w:ascii="Arial" w:hAnsi="Arial" w:cs="Arial"/>
          <w:color w:val="002060"/>
          <w:sz w:val="24"/>
          <w:szCs w:val="24"/>
        </w:rPr>
        <w:t xml:space="preserve">I, </w:t>
      </w:r>
      <w:r w:rsidR="00292FBA" w:rsidRPr="00AF141B">
        <w:rPr>
          <w:rFonts w:ascii="Arial" w:hAnsi="Arial" w:cs="Arial"/>
          <w:color w:val="002060"/>
          <w:sz w:val="24"/>
          <w:szCs w:val="24"/>
        </w:rPr>
        <w:t>________</w:t>
      </w:r>
      <w:r w:rsidRPr="00AF141B">
        <w:rPr>
          <w:rFonts w:ascii="Arial" w:hAnsi="Arial" w:cs="Arial"/>
          <w:color w:val="002060"/>
          <w:sz w:val="24"/>
          <w:szCs w:val="24"/>
        </w:rPr>
        <w:t>_________________ the _</w:t>
      </w:r>
      <w:r w:rsidR="00292FBA" w:rsidRPr="00AF141B">
        <w:rPr>
          <w:rFonts w:ascii="Arial" w:hAnsi="Arial" w:cs="Arial"/>
          <w:color w:val="002060"/>
          <w:sz w:val="24"/>
          <w:szCs w:val="24"/>
        </w:rPr>
        <w:t>____</w:t>
      </w:r>
      <w:r w:rsidRPr="00AF141B">
        <w:rPr>
          <w:rFonts w:ascii="Arial" w:hAnsi="Arial" w:cs="Arial"/>
          <w:color w:val="002060"/>
          <w:sz w:val="24"/>
          <w:szCs w:val="24"/>
        </w:rPr>
        <w:t xml:space="preserve">_____________________ appointee of _________________ hereby </w:t>
      </w:r>
      <w:proofErr w:type="gramStart"/>
      <w:r w:rsidRPr="00AF141B">
        <w:rPr>
          <w:rFonts w:ascii="Arial" w:hAnsi="Arial" w:cs="Arial"/>
          <w:color w:val="002060"/>
          <w:sz w:val="24"/>
          <w:szCs w:val="24"/>
        </w:rPr>
        <w:t>appoints</w:t>
      </w:r>
      <w:proofErr w:type="gramEnd"/>
      <w:r w:rsidRPr="00AF141B">
        <w:rPr>
          <w:rFonts w:ascii="Arial" w:hAnsi="Arial" w:cs="Arial"/>
          <w:color w:val="002060"/>
          <w:sz w:val="24"/>
          <w:szCs w:val="24"/>
        </w:rPr>
        <w:t xml:space="preserve"> you _____________________ as the Section 16(2) (Assistant to the CEO) appointee responsible for the area known as ____________________.</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In terms of this appointment, you are responsible for occupational health and safety matters at the aforementioned area. In order to ensure that you meet this responsibility you must familiarize yourself with the Occupational Health and Safety Act and its Regulations. You are also required to ensure that all statutory requirements are met at all times.</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b/>
          <w:color w:val="002060"/>
        </w:rPr>
      </w:pPr>
      <w:r w:rsidRPr="00AF141B">
        <w:rPr>
          <w:rFonts w:ascii="Arial" w:hAnsi="Arial" w:cs="Arial"/>
          <w:b/>
          <w:color w:val="002060"/>
        </w:rPr>
        <w:t>In order to be of assistance, you may make further appointments in terms of Section 16(2). These appointees must assist with occupational health and safety matters within specific designated areas. These further appointees may not make further appointments in terms of the Occupational Health and Safety Act.</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Your appointment is valid from _________________ to _______________.</w:t>
      </w:r>
    </w:p>
    <w:p w:rsidR="00F4267E" w:rsidRPr="00AF141B" w:rsidRDefault="00F4267E" w:rsidP="00F4267E">
      <w:pPr>
        <w:jc w:val="both"/>
        <w:rPr>
          <w:rFonts w:ascii="Arial" w:hAnsi="Arial" w:cs="Arial"/>
          <w:color w:val="002060"/>
        </w:rPr>
      </w:pPr>
    </w:p>
    <w:p w:rsidR="00F4267E" w:rsidRPr="00AF141B" w:rsidRDefault="00F4267E" w:rsidP="00F4267E">
      <w:pPr>
        <w:pStyle w:val="BodyText"/>
        <w:rPr>
          <w:rFonts w:ascii="Arial" w:hAnsi="Arial" w:cs="Arial"/>
          <w:color w:val="002060"/>
          <w:sz w:val="24"/>
          <w:szCs w:val="24"/>
        </w:rPr>
      </w:pPr>
      <w:r w:rsidRPr="00AF141B">
        <w:rPr>
          <w:rFonts w:ascii="Arial" w:hAnsi="Arial" w:cs="Arial"/>
          <w:color w:val="002060"/>
          <w:sz w:val="24"/>
          <w:szCs w:val="24"/>
        </w:rPr>
        <w:t>You shall report directly to me on all occupational health and s</w:t>
      </w:r>
      <w:r w:rsidR="003E40B5">
        <w:rPr>
          <w:rFonts w:ascii="Arial" w:hAnsi="Arial" w:cs="Arial"/>
          <w:color w:val="002060"/>
          <w:sz w:val="24"/>
          <w:szCs w:val="24"/>
        </w:rPr>
        <w:t>afety matters arising.</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F4267E" w:rsidRPr="00AF141B" w:rsidRDefault="00F4267E" w:rsidP="00F4267E">
      <w:pPr>
        <w:jc w:val="both"/>
        <w:rPr>
          <w:rFonts w:ascii="Arial" w:hAnsi="Arial" w:cs="Arial"/>
          <w:color w:val="002060"/>
        </w:rPr>
      </w:pPr>
      <w:r w:rsidRPr="00AF141B">
        <w:rPr>
          <w:rFonts w:ascii="Arial" w:hAnsi="Arial" w:cs="Arial"/>
          <w:color w:val="002060"/>
        </w:rPr>
        <w:t xml:space="preserve">(Hemi </w:t>
      </w:r>
      <w:proofErr w:type="spellStart"/>
      <w:r w:rsidRPr="00AF141B">
        <w:rPr>
          <w:rFonts w:ascii="Arial" w:hAnsi="Arial" w:cs="Arial"/>
          <w:color w:val="002060"/>
        </w:rPr>
        <w:t>Gayadeen</w:t>
      </w:r>
      <w:proofErr w:type="spellEnd"/>
      <w:r w:rsidRPr="00AF141B">
        <w:rPr>
          <w:rFonts w:ascii="Arial" w:hAnsi="Arial" w:cs="Arial"/>
          <w:color w:val="002060"/>
        </w:rPr>
        <w:t>)</w:t>
      </w:r>
      <w:r w:rsidRPr="00AF141B">
        <w:rPr>
          <w:rFonts w:ascii="Arial" w:hAnsi="Arial" w:cs="Arial"/>
          <w:i/>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 xml:space="preserve">                       </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Kindly confirm your acceptance of this appointment by completing the following:</w:t>
      </w:r>
    </w:p>
    <w:p w:rsidR="00F4267E" w:rsidRPr="00AF141B" w:rsidRDefault="00F4267E" w:rsidP="00F4267E">
      <w:pPr>
        <w:jc w:val="both"/>
        <w:rPr>
          <w:rFonts w:ascii="Arial" w:hAnsi="Arial" w:cs="Arial"/>
          <w:color w:val="002060"/>
        </w:rPr>
      </w:pPr>
    </w:p>
    <w:p w:rsidR="00F4267E" w:rsidRPr="00AF141B" w:rsidRDefault="00F4267E" w:rsidP="00F4267E">
      <w:pPr>
        <w:pStyle w:val="Heading3"/>
        <w:rPr>
          <w:rFonts w:ascii="Arial" w:hAnsi="Arial" w:cs="Arial"/>
          <w:color w:val="002060"/>
          <w:sz w:val="24"/>
          <w:szCs w:val="24"/>
        </w:rPr>
      </w:pPr>
      <w:r w:rsidRPr="00AF141B">
        <w:rPr>
          <w:rFonts w:ascii="Arial" w:hAnsi="Arial" w:cs="Arial"/>
          <w:color w:val="002060"/>
          <w:sz w:val="24"/>
          <w:szCs w:val="24"/>
        </w:rPr>
        <w:t>ACCEPTANCE</w:t>
      </w:r>
    </w:p>
    <w:p w:rsidR="00F4267E" w:rsidRPr="00AF141B" w:rsidRDefault="00F4267E" w:rsidP="00F4267E">
      <w:pPr>
        <w:pStyle w:val="BodyText"/>
        <w:rPr>
          <w:rFonts w:ascii="Arial" w:hAnsi="Arial" w:cs="Arial"/>
          <w:color w:val="002060"/>
          <w:sz w:val="24"/>
          <w:szCs w:val="24"/>
        </w:rPr>
      </w:pPr>
      <w:r w:rsidRPr="00AF141B">
        <w:rPr>
          <w:rFonts w:ascii="Arial" w:hAnsi="Arial" w:cs="Arial"/>
          <w:color w:val="002060"/>
          <w:sz w:val="24"/>
          <w:szCs w:val="24"/>
        </w:rPr>
        <w:t>I, ____________________ understand the implications of the appointment as detailed above and confirm my acceptance.</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F4267E" w:rsidRPr="00AF141B" w:rsidRDefault="00F4267E" w:rsidP="00F4267E">
      <w:pPr>
        <w:rPr>
          <w:rFonts w:ascii="Arial" w:hAnsi="Arial" w:cs="Arial"/>
          <w:color w:val="002060"/>
        </w:rPr>
      </w:pPr>
      <w:r w:rsidRPr="00AF141B">
        <w:rPr>
          <w:rFonts w:ascii="Arial" w:hAnsi="Arial" w:cs="Arial"/>
          <w:color w:val="002060"/>
        </w:rPr>
        <w:t>(Nicky Jamun)</w:t>
      </w:r>
    </w:p>
    <w:p w:rsidR="00F4267E" w:rsidRPr="00F4267E" w:rsidRDefault="00F4267E" w:rsidP="00F4267E"/>
    <w:p w:rsidR="0087276A" w:rsidRPr="00BA5006" w:rsidRDefault="0087276A" w:rsidP="0087276A">
      <w:pPr>
        <w:pStyle w:val="BodyText"/>
        <w:rPr>
          <w:rFonts w:ascii="Arial" w:hAnsi="Arial" w:cs="Arial"/>
          <w:sz w:val="24"/>
          <w:szCs w:val="24"/>
        </w:rPr>
      </w:pPr>
    </w:p>
    <w:p w:rsidR="0087276A" w:rsidRPr="00562963" w:rsidRDefault="0087276A" w:rsidP="0087276A">
      <w:pPr>
        <w:jc w:val="center"/>
        <w:rPr>
          <w:rFonts w:ascii="Arial" w:hAnsi="Arial" w:cs="Arial"/>
          <w:color w:val="FF0000"/>
        </w:rPr>
      </w:pPr>
      <w:r w:rsidRPr="00562963">
        <w:rPr>
          <w:rFonts w:ascii="Arial" w:hAnsi="Arial" w:cs="Arial"/>
          <w:b/>
          <w:bCs/>
          <w:color w:val="FF0000"/>
        </w:rPr>
        <w:lastRenderedPageBreak/>
        <w:t>OCCUPATIONAL INJURIES AND DISEASES ACT APPOINTMENT</w:t>
      </w:r>
    </w:p>
    <w:p w:rsidR="0087276A" w:rsidRPr="00AF141B" w:rsidRDefault="0087276A" w:rsidP="0087276A">
      <w:pPr>
        <w:jc w:val="center"/>
        <w:rPr>
          <w:rFonts w:ascii="Arial" w:hAnsi="Arial" w:cs="Arial"/>
          <w:color w:val="002060"/>
        </w:rPr>
      </w:pPr>
      <w:r w:rsidRPr="00AF141B">
        <w:rPr>
          <w:rFonts w:ascii="Arial" w:hAnsi="Arial" w:cs="Arial"/>
          <w:color w:val="002060"/>
        </w:rPr>
        <w:t>Responsible Person in terms of Section 39(3) (A) of the Compensation for Occupational Injuries and Diseases Act, 130 of 1993</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Cs/>
          <w:color w:val="002060"/>
        </w:rPr>
      </w:pPr>
      <w:r w:rsidRPr="00AF141B">
        <w:rPr>
          <w:rFonts w:ascii="Arial" w:hAnsi="Arial" w:cs="Arial"/>
          <w:color w:val="002060"/>
        </w:rPr>
        <w:t xml:space="preserve">I, </w:t>
      </w:r>
      <w:r w:rsidRPr="00AF141B">
        <w:rPr>
          <w:rFonts w:ascii="Arial" w:hAnsi="Arial" w:cs="Arial"/>
          <w:b/>
          <w:color w:val="002060"/>
          <w:u w:val="single"/>
        </w:rPr>
        <w:t>______________</w:t>
      </w:r>
      <w:r w:rsidRPr="00AF141B">
        <w:rPr>
          <w:rFonts w:ascii="Arial" w:hAnsi="Arial" w:cs="Arial"/>
          <w:color w:val="002060"/>
        </w:rPr>
        <w:t xml:space="preserve">, having been appointed in terms of Section 16(2) of the Occupational Health and Safety Act (85 of 1993) as the </w:t>
      </w:r>
      <w:r w:rsidRPr="00AF141B">
        <w:rPr>
          <w:rFonts w:ascii="Arial" w:hAnsi="Arial" w:cs="Arial"/>
          <w:b/>
          <w:color w:val="002060"/>
        </w:rPr>
        <w:t xml:space="preserve">Manager </w:t>
      </w:r>
      <w:r w:rsidRPr="00AF141B">
        <w:rPr>
          <w:rFonts w:ascii="Arial" w:hAnsi="Arial" w:cs="Arial"/>
          <w:color w:val="002060"/>
        </w:rPr>
        <w:t xml:space="preserve">for Seavest Trading, hereby appoint you, </w:t>
      </w:r>
      <w:r w:rsidRPr="00AF141B">
        <w:rPr>
          <w:rFonts w:ascii="Arial" w:hAnsi="Arial" w:cs="Arial"/>
          <w:b/>
          <w:color w:val="002060"/>
          <w:u w:val="single"/>
        </w:rPr>
        <w:t>_______________</w:t>
      </w:r>
      <w:r w:rsidRPr="00AF141B">
        <w:rPr>
          <w:rFonts w:ascii="Arial" w:hAnsi="Arial" w:cs="Arial"/>
          <w:color w:val="002060"/>
        </w:rPr>
        <w:t xml:space="preserve">, as the responsible </w:t>
      </w:r>
      <w:r w:rsidRPr="00AF141B">
        <w:rPr>
          <w:rFonts w:ascii="Arial" w:hAnsi="Arial" w:cs="Arial"/>
          <w:bCs/>
          <w:color w:val="002060"/>
        </w:rPr>
        <w:t>person.</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 xml:space="preserve">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1.</w:t>
      </w:r>
      <w:r w:rsidRPr="00AF141B">
        <w:rPr>
          <w:rFonts w:ascii="Arial" w:hAnsi="Arial" w:cs="Arial"/>
          <w:color w:val="002060"/>
        </w:rPr>
        <w:tab/>
        <w:t xml:space="preserve">To ensure that all injuries and occupational diseases that may come to your attention, are </w:t>
      </w:r>
      <w:r w:rsidRPr="00AF141B">
        <w:rPr>
          <w:rFonts w:ascii="Arial" w:hAnsi="Arial" w:cs="Arial"/>
          <w:color w:val="002060"/>
        </w:rPr>
        <w:tab/>
        <w:t>reported to the Commissioner as required by subsection 38, 39(1) in the prescribed manner.</w:t>
      </w:r>
    </w:p>
    <w:p w:rsidR="0087276A" w:rsidRPr="00AF141B" w:rsidRDefault="0087276A" w:rsidP="0087276A">
      <w:pPr>
        <w:rPr>
          <w:rFonts w:ascii="Arial" w:hAnsi="Arial" w:cs="Arial"/>
          <w:color w:val="002060"/>
        </w:rPr>
      </w:pPr>
      <w:r w:rsidRPr="00AF141B">
        <w:rPr>
          <w:rFonts w:ascii="Arial" w:hAnsi="Arial" w:cs="Arial"/>
          <w:color w:val="002060"/>
        </w:rPr>
        <w:t>2.</w:t>
      </w:r>
      <w:r w:rsidRPr="00AF141B">
        <w:rPr>
          <w:rFonts w:ascii="Arial" w:hAnsi="Arial" w:cs="Arial"/>
          <w:color w:val="002060"/>
        </w:rPr>
        <w:tab/>
        <w:t xml:space="preserve">To ensure and assist the Commissioner on request to furnish him with particulars regarding </w:t>
      </w:r>
      <w:r w:rsidRPr="00AF141B">
        <w:rPr>
          <w:rFonts w:ascii="Arial" w:hAnsi="Arial" w:cs="Arial"/>
          <w:color w:val="002060"/>
        </w:rPr>
        <w:tab/>
        <w:t>the accident and injuries concerned to comply with the provisions at Section 40.</w:t>
      </w:r>
    </w:p>
    <w:p w:rsidR="0087276A" w:rsidRPr="00AF141B" w:rsidRDefault="0087276A" w:rsidP="0087276A">
      <w:pPr>
        <w:rPr>
          <w:rFonts w:ascii="Arial" w:hAnsi="Arial" w:cs="Arial"/>
          <w:color w:val="002060"/>
        </w:rPr>
      </w:pPr>
      <w:r w:rsidRPr="00AF141B">
        <w:rPr>
          <w:rFonts w:ascii="Arial" w:hAnsi="Arial" w:cs="Arial"/>
          <w:color w:val="002060"/>
        </w:rPr>
        <w:t>3.</w:t>
      </w:r>
      <w:r w:rsidRPr="00AF141B">
        <w:rPr>
          <w:rFonts w:ascii="Arial" w:hAnsi="Arial" w:cs="Arial"/>
          <w:color w:val="002060"/>
        </w:rPr>
        <w:tab/>
        <w:t xml:space="preserve">Shall within 14 days after having received a claim send such claim and any relevant </w:t>
      </w:r>
      <w:r w:rsidRPr="00AF141B">
        <w:rPr>
          <w:rFonts w:ascii="Arial" w:hAnsi="Arial" w:cs="Arial"/>
          <w:color w:val="002060"/>
        </w:rPr>
        <w:tab/>
        <w:t>information and documents to the Commissioner. (Section 41)</w:t>
      </w:r>
    </w:p>
    <w:p w:rsidR="0087276A" w:rsidRPr="00AF141B" w:rsidRDefault="0087276A" w:rsidP="0087276A">
      <w:pPr>
        <w:rPr>
          <w:rFonts w:ascii="Arial" w:hAnsi="Arial" w:cs="Arial"/>
          <w:color w:val="002060"/>
        </w:rPr>
      </w:pPr>
      <w:r w:rsidRPr="00AF141B">
        <w:rPr>
          <w:rFonts w:ascii="Arial" w:hAnsi="Arial" w:cs="Arial"/>
          <w:color w:val="002060"/>
        </w:rPr>
        <w:t>4.</w:t>
      </w:r>
      <w:r w:rsidRPr="00AF141B">
        <w:rPr>
          <w:rFonts w:ascii="Arial" w:hAnsi="Arial" w:cs="Arial"/>
          <w:color w:val="002060"/>
        </w:rPr>
        <w:tab/>
        <w:t xml:space="preserve">To ensure that the employer is registered, and furnish the Commissioner with the prescribed </w:t>
      </w:r>
      <w:r w:rsidRPr="00AF141B">
        <w:rPr>
          <w:rFonts w:ascii="Arial" w:hAnsi="Arial" w:cs="Arial"/>
          <w:color w:val="002060"/>
        </w:rPr>
        <w:tab/>
        <w:t xml:space="preserve">particulars of the business, and shall within a period determined by the Commissioner furnish </w:t>
      </w:r>
      <w:r w:rsidRPr="00AF141B">
        <w:rPr>
          <w:rFonts w:ascii="Arial" w:hAnsi="Arial" w:cs="Arial"/>
          <w:color w:val="002060"/>
        </w:rPr>
        <w:tab/>
        <w:t>such additional particulars as the Commissioner may require. (Section 80)</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roofErr w:type="gramStart"/>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2015</w:t>
      </w:r>
      <w:r w:rsidRPr="00AF141B">
        <w:rPr>
          <w:rFonts w:ascii="Arial" w:hAnsi="Arial" w:cs="Arial"/>
          <w:color w:val="002060"/>
        </w:rPr>
        <w:t>.</w:t>
      </w:r>
      <w:proofErr w:type="gramEnd"/>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20007B" w:rsidRPr="00AF141B" w:rsidRDefault="0020007B"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pBdr>
          <w:bottom w:val="single" w:sz="12" w:space="1" w:color="auto"/>
        </w:pBdr>
        <w:rPr>
          <w:rFonts w:ascii="Arial" w:hAnsi="Arial" w:cs="Arial"/>
          <w:color w:val="002060"/>
        </w:rPr>
      </w:pPr>
      <w:r w:rsidRPr="00AF141B">
        <w:rPr>
          <w:rFonts w:ascii="Arial" w:hAnsi="Arial" w:cs="Arial"/>
          <w:b/>
          <w:color w:val="002060"/>
        </w:rPr>
        <w:t xml:space="preserve">DIRECTOR </w:t>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_________________</w:t>
      </w:r>
      <w:r w:rsidRPr="00AF141B">
        <w:rPr>
          <w:rFonts w:ascii="Arial" w:hAnsi="Arial" w:cs="Arial"/>
          <w:color w:val="002060"/>
        </w:rPr>
        <w:t>, understand the implications of this appointment as detailed above and confirm my acceptance.</w:t>
      </w:r>
    </w:p>
    <w:p w:rsidR="0087276A" w:rsidRPr="00AF141B" w:rsidRDefault="0087276A" w:rsidP="0087276A">
      <w:pPr>
        <w:rPr>
          <w:rFonts w:ascii="Arial" w:hAnsi="Arial" w:cs="Arial"/>
          <w:color w:val="002060"/>
        </w:rPr>
      </w:pPr>
    </w:p>
    <w:p w:rsidR="0020007B" w:rsidRPr="00AF141B" w:rsidRDefault="0020007B"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w:t>
      </w:r>
      <w:r w:rsidR="007A66EA">
        <w:rPr>
          <w:rFonts w:ascii="Arial" w:hAnsi="Arial" w:cs="Arial"/>
          <w:b/>
          <w:color w:val="002060"/>
        </w:rPr>
        <w:t>_____________</w:t>
      </w:r>
      <w:r w:rsidR="0020007B" w:rsidRPr="00AF141B">
        <w:rPr>
          <w:rFonts w:ascii="Arial" w:hAnsi="Arial" w:cs="Arial"/>
          <w:b/>
          <w:color w:val="002060"/>
        </w:rPr>
        <w:tab/>
      </w:r>
      <w:r w:rsidR="0020007B" w:rsidRPr="00AF141B">
        <w:rPr>
          <w:rFonts w:ascii="Arial" w:hAnsi="Arial" w:cs="Arial"/>
          <w:b/>
          <w:color w:val="002060"/>
        </w:rPr>
        <w:tab/>
      </w:r>
      <w:r w:rsidR="0020007B" w:rsidRPr="00AF141B">
        <w:rPr>
          <w:rFonts w:ascii="Arial" w:hAnsi="Arial" w:cs="Arial"/>
          <w:b/>
          <w:color w:val="002060"/>
        </w:rPr>
        <w:tab/>
      </w:r>
      <w:r w:rsidR="0020007B" w:rsidRPr="00AF141B">
        <w:rPr>
          <w:rFonts w:ascii="Arial" w:hAnsi="Arial" w:cs="Arial"/>
          <w:b/>
          <w:color w:val="002060"/>
        </w:rPr>
        <w:tab/>
      </w:r>
      <w:r w:rsidRPr="00AF141B">
        <w:rPr>
          <w:rFonts w:ascii="Arial" w:hAnsi="Arial" w:cs="Arial"/>
          <w:b/>
          <w:color w:val="002060"/>
        </w:rPr>
        <w:t>__________________</w:t>
      </w:r>
      <w:r w:rsidR="007A66EA">
        <w:rPr>
          <w:rFonts w:ascii="Arial" w:hAnsi="Arial" w:cs="Arial"/>
          <w:b/>
          <w:color w:val="002060"/>
        </w:rPr>
        <w:t>___</w:t>
      </w:r>
    </w:p>
    <w:p w:rsidR="0087276A" w:rsidRPr="00AF141B"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p>
    <w:p w:rsidR="0087276A" w:rsidRPr="00AF141B" w:rsidRDefault="0087276A" w:rsidP="0087276A">
      <w:pPr>
        <w:rPr>
          <w:rFonts w:ascii="Arial" w:hAnsi="Arial" w:cs="Arial"/>
          <w:color w:val="002060"/>
        </w:rPr>
      </w:pPr>
    </w:p>
    <w:p w:rsidR="0087276A" w:rsidRPr="00AF141B" w:rsidRDefault="0087276A" w:rsidP="0020007B">
      <w:pPr>
        <w:rPr>
          <w:rFonts w:ascii="Arial" w:hAnsi="Arial" w:cs="Arial"/>
          <w:color w:val="002060"/>
        </w:rPr>
      </w:pPr>
    </w:p>
    <w:p w:rsidR="0020007B" w:rsidRPr="00AF141B" w:rsidRDefault="0020007B" w:rsidP="0020007B">
      <w:pPr>
        <w:rPr>
          <w:rFonts w:ascii="Arial" w:hAnsi="Arial" w:cs="Arial"/>
          <w:color w:val="002060"/>
        </w:rPr>
      </w:pPr>
    </w:p>
    <w:p w:rsidR="00F4267E" w:rsidRPr="00AF141B" w:rsidRDefault="00F4267E" w:rsidP="0020007B">
      <w:pPr>
        <w:rPr>
          <w:rFonts w:ascii="Arial" w:hAnsi="Arial" w:cs="Arial"/>
          <w:color w:val="002060"/>
        </w:rPr>
      </w:pPr>
    </w:p>
    <w:p w:rsidR="002B18E6" w:rsidRDefault="002B18E6" w:rsidP="002B18E6">
      <w:pPr>
        <w:rPr>
          <w:rFonts w:ascii="Arial" w:hAnsi="Arial" w:cs="Arial"/>
        </w:rPr>
      </w:pPr>
    </w:p>
    <w:p w:rsidR="007A66EA" w:rsidRDefault="007A66EA" w:rsidP="002B18E6">
      <w:pPr>
        <w:rPr>
          <w:rFonts w:ascii="Arial" w:hAnsi="Arial" w:cs="Arial"/>
          <w:b/>
        </w:rPr>
      </w:pPr>
    </w:p>
    <w:p w:rsidR="00FE53A2" w:rsidRDefault="00FE53A2" w:rsidP="002B18E6">
      <w:pPr>
        <w:rPr>
          <w:rFonts w:ascii="Arial" w:hAnsi="Arial" w:cs="Arial"/>
          <w:b/>
        </w:rPr>
      </w:pPr>
    </w:p>
    <w:p w:rsidR="00FE53A2" w:rsidRDefault="0087276A" w:rsidP="00FE53A2">
      <w:pPr>
        <w:jc w:val="center"/>
        <w:rPr>
          <w:rFonts w:ascii="Arial" w:hAnsi="Arial" w:cs="Arial"/>
          <w:b/>
          <w:color w:val="FF0000"/>
        </w:rPr>
      </w:pPr>
      <w:r w:rsidRPr="00562963">
        <w:rPr>
          <w:rFonts w:ascii="Arial" w:hAnsi="Arial" w:cs="Arial"/>
          <w:b/>
          <w:color w:val="FF0000"/>
        </w:rPr>
        <w:lastRenderedPageBreak/>
        <w:t>EMERGENCY RESPONSE TEAM COORDINATOR</w:t>
      </w:r>
    </w:p>
    <w:p w:rsidR="0087276A" w:rsidRPr="00FE53A2" w:rsidRDefault="0087276A" w:rsidP="00FE53A2">
      <w:pPr>
        <w:jc w:val="center"/>
        <w:rPr>
          <w:rFonts w:ascii="Arial" w:hAnsi="Arial" w:cs="Arial"/>
          <w:b/>
          <w:color w:val="FF0000"/>
        </w:rPr>
      </w:pPr>
      <w:r w:rsidRPr="00AF141B">
        <w:rPr>
          <w:rFonts w:ascii="Arial" w:hAnsi="Arial" w:cs="Arial"/>
          <w:color w:val="002060"/>
        </w:rPr>
        <w:t>[General Safety Regulation 2; Environment Regulation 9(1)]</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 xml:space="preserve">I, </w:t>
      </w:r>
      <w:r w:rsidRPr="00AF141B">
        <w:rPr>
          <w:rFonts w:ascii="Arial" w:hAnsi="Arial" w:cs="Arial"/>
          <w:b/>
          <w:color w:val="002060"/>
          <w:u w:val="single"/>
        </w:rPr>
        <w:t>______________</w:t>
      </w:r>
      <w:r w:rsidRPr="00AF141B">
        <w:rPr>
          <w:rFonts w:ascii="Arial" w:hAnsi="Arial" w:cs="Arial"/>
          <w:color w:val="002060"/>
        </w:rPr>
        <w:t xml:space="preserve">, having been appointed in terms of Section 16(2) of the Occupational Health and Safety Act (85 of 1993) as the </w:t>
      </w:r>
      <w:r w:rsidRPr="00AF141B">
        <w:rPr>
          <w:rFonts w:ascii="Arial" w:hAnsi="Arial" w:cs="Arial"/>
          <w:b/>
          <w:color w:val="002060"/>
        </w:rPr>
        <w:t xml:space="preserve">General </w:t>
      </w:r>
      <w:r w:rsidRPr="00AF141B">
        <w:rPr>
          <w:rFonts w:ascii="Arial" w:hAnsi="Arial" w:cs="Arial"/>
          <w:color w:val="002060"/>
        </w:rPr>
        <w:t xml:space="preserve">for Seavest Trading, hereby appoint you, </w:t>
      </w:r>
      <w:r w:rsidRPr="00AF141B">
        <w:rPr>
          <w:rFonts w:ascii="Arial" w:hAnsi="Arial" w:cs="Arial"/>
          <w:b/>
          <w:color w:val="002060"/>
          <w:u w:val="single"/>
        </w:rPr>
        <w:t>_______________</w:t>
      </w:r>
      <w:r w:rsidRPr="00AF141B">
        <w:rPr>
          <w:rFonts w:ascii="Arial" w:hAnsi="Arial" w:cs="Arial"/>
          <w:color w:val="002060"/>
        </w:rPr>
        <w:t xml:space="preserve">, as the </w:t>
      </w:r>
      <w:r w:rsidRPr="00AF141B">
        <w:rPr>
          <w:rFonts w:ascii="Arial" w:hAnsi="Arial" w:cs="Arial"/>
          <w:b/>
          <w:color w:val="002060"/>
        </w:rPr>
        <w:t>Emergency Response Team Coordinator.</w:t>
      </w:r>
    </w:p>
    <w:p w:rsidR="0087276A" w:rsidRPr="00AF141B" w:rsidRDefault="0087276A" w:rsidP="002B18E6">
      <w:pPr>
        <w:pStyle w:val="Heading3"/>
        <w:ind w:left="0" w:firstLine="0"/>
        <w:rPr>
          <w:rFonts w:ascii="Arial" w:hAnsi="Arial" w:cs="Arial"/>
          <w:color w:val="002060"/>
          <w:sz w:val="24"/>
          <w:szCs w:val="24"/>
        </w:rPr>
      </w:pPr>
      <w:r w:rsidRPr="00AF141B">
        <w:rPr>
          <w:rFonts w:ascii="Arial" w:hAnsi="Arial" w:cs="Arial"/>
          <w:color w:val="002060"/>
          <w:sz w:val="24"/>
          <w:szCs w:val="24"/>
        </w:rPr>
        <w:t xml:space="preserve">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Ensure that you are fully familiar with all emergency procedure regulations.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Draw up an emergency plan for the premises which caters for any natural or man-made emergency / disaster / business interruption.</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Ensure that all relevant parts of the plan are available to all employees.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Ensure that emergency escape routes are displayed prominently on the plan.</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Ensure that emergency exits are clearly identified and obstruction free, with all keys available at the doors.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Co-ordinate training with all staff, appointing suitable persons to control various functions during an emergency- i.e. fire / first-aid / evacuation etc.</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Co-ordinate training all staff members in use of emergency equipment.</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Co-ordinate regular inspections and maintenance of all emergency equipment.</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Co-ordinate all emergency drills.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Restore and / or isolate water, electricity and other energy sources if necessary.</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 xml:space="preserve">Liaise with Local Municipality Board, Civil Departments (Metro / S.A.P.S / etc), Fire Brigade and any </w:t>
      </w:r>
      <w:proofErr w:type="spellStart"/>
      <w:r w:rsidRPr="00AF141B">
        <w:rPr>
          <w:rFonts w:ascii="Arial" w:hAnsi="Arial" w:cs="Arial"/>
          <w:color w:val="002060"/>
        </w:rPr>
        <w:t>neighboring</w:t>
      </w:r>
      <w:proofErr w:type="spellEnd"/>
      <w:r w:rsidRPr="00AF141B">
        <w:rPr>
          <w:rFonts w:ascii="Arial" w:hAnsi="Arial" w:cs="Arial"/>
          <w:color w:val="002060"/>
        </w:rPr>
        <w:t xml:space="preserve"> industries to ensure that the emergency plan benefits all parties.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Revise the emergency procedures annually to ensure that they are up-to-date and practical.</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All areas in front of fire equipment to be demarcated as "KEEP CLEAR" and ensure compliance with this instruction.</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All equipment to be indicated according to company standards.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Liaise with local authorities and ensure that the service company is registered with the town board as being competent to inspect and maintain the equipment.</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 xml:space="preserve">Co-ordinate all activity in the case of a fire.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roofErr w:type="gramStart"/>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 </w:t>
      </w:r>
      <w:r w:rsidRPr="00AF141B">
        <w:rPr>
          <w:rFonts w:ascii="Arial" w:hAnsi="Arial" w:cs="Arial"/>
          <w:color w:val="002060"/>
        </w:rPr>
        <w:t xml:space="preserve">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2015</w:t>
      </w:r>
      <w:r w:rsidRPr="00AF141B">
        <w:rPr>
          <w:rFonts w:ascii="Arial" w:hAnsi="Arial" w:cs="Arial"/>
          <w:color w:val="002060"/>
        </w:rPr>
        <w:t>.</w:t>
      </w:r>
      <w:proofErr w:type="gramEnd"/>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w:t>
      </w:r>
    </w:p>
    <w:p w:rsidR="0087276A" w:rsidRPr="00AF141B" w:rsidRDefault="0087276A" w:rsidP="0087276A">
      <w:pPr>
        <w:rPr>
          <w:rFonts w:ascii="Arial" w:hAnsi="Arial" w:cs="Arial"/>
          <w:b/>
          <w:color w:val="002060"/>
        </w:rPr>
      </w:pPr>
      <w:r w:rsidRPr="00AF141B">
        <w:rPr>
          <w:rFonts w:ascii="Arial" w:hAnsi="Arial" w:cs="Arial"/>
          <w:b/>
          <w:color w:val="002060"/>
        </w:rPr>
        <w:t>DIRECTOR</w:t>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FE53A2" w:rsidRDefault="0087276A" w:rsidP="00FE53A2">
      <w:pPr>
        <w:pStyle w:val="Heading2"/>
        <w:rPr>
          <w:rFonts w:ascii="Arial" w:hAnsi="Arial" w:cs="Arial"/>
          <w:color w:val="002060"/>
          <w:sz w:val="20"/>
          <w:szCs w:val="20"/>
          <w:u w:val="single"/>
        </w:rPr>
      </w:pPr>
      <w:r w:rsidRPr="00FE53A2">
        <w:rPr>
          <w:rFonts w:ascii="Arial" w:hAnsi="Arial" w:cs="Arial"/>
          <w:color w:val="002060"/>
          <w:sz w:val="20"/>
          <w:szCs w:val="20"/>
          <w:u w:val="single"/>
        </w:rPr>
        <w:t>ACCEPTANCE</w:t>
      </w:r>
    </w:p>
    <w:p w:rsidR="00FE53A2" w:rsidRPr="00FE53A2" w:rsidRDefault="00FE53A2" w:rsidP="00FE53A2">
      <w:pPr>
        <w:rPr>
          <w:sz w:val="20"/>
          <w:szCs w:val="20"/>
        </w:rPr>
      </w:pPr>
    </w:p>
    <w:p w:rsidR="0087276A" w:rsidRPr="00FE53A2" w:rsidRDefault="0087276A" w:rsidP="0087276A">
      <w:pPr>
        <w:rPr>
          <w:rFonts w:ascii="Arial" w:hAnsi="Arial" w:cs="Arial"/>
          <w:color w:val="002060"/>
          <w:sz w:val="20"/>
          <w:szCs w:val="20"/>
        </w:rPr>
      </w:pPr>
      <w:r w:rsidRPr="00FE53A2">
        <w:rPr>
          <w:rFonts w:ascii="Arial" w:hAnsi="Arial" w:cs="Arial"/>
          <w:color w:val="002060"/>
          <w:sz w:val="20"/>
          <w:szCs w:val="20"/>
        </w:rPr>
        <w:t xml:space="preserve">I, </w:t>
      </w:r>
      <w:r w:rsidRPr="00FE53A2">
        <w:rPr>
          <w:rFonts w:ascii="Arial" w:hAnsi="Arial" w:cs="Arial"/>
          <w:b/>
          <w:color w:val="002060"/>
          <w:sz w:val="20"/>
          <w:szCs w:val="20"/>
          <w:u w:val="single"/>
        </w:rPr>
        <w:t>________________</w:t>
      </w:r>
      <w:r w:rsidRPr="00FE53A2">
        <w:rPr>
          <w:rFonts w:ascii="Arial" w:hAnsi="Arial" w:cs="Arial"/>
          <w:color w:val="002060"/>
          <w:sz w:val="20"/>
          <w:szCs w:val="20"/>
        </w:rPr>
        <w:t>, understand the implications of this appointment as detailed above and confirm my acceptance.</w:t>
      </w:r>
    </w:p>
    <w:p w:rsidR="0087276A" w:rsidRPr="00FE53A2" w:rsidRDefault="0087276A" w:rsidP="0087276A">
      <w:pPr>
        <w:rPr>
          <w:rFonts w:ascii="Arial" w:hAnsi="Arial" w:cs="Arial"/>
          <w:b/>
          <w:color w:val="002060"/>
          <w:sz w:val="20"/>
          <w:szCs w:val="20"/>
        </w:rPr>
      </w:pPr>
      <w:r w:rsidRPr="00FE53A2">
        <w:rPr>
          <w:rFonts w:ascii="Arial" w:hAnsi="Arial" w:cs="Arial"/>
          <w:b/>
          <w:color w:val="002060"/>
          <w:sz w:val="20"/>
          <w:szCs w:val="20"/>
        </w:rPr>
        <w:t>_____</w:t>
      </w:r>
      <w:r w:rsidR="00FE53A2" w:rsidRPr="00FE53A2">
        <w:rPr>
          <w:rFonts w:ascii="Arial" w:hAnsi="Arial" w:cs="Arial"/>
          <w:b/>
          <w:color w:val="002060"/>
          <w:sz w:val="20"/>
          <w:szCs w:val="20"/>
        </w:rPr>
        <w:t>__________________</w:t>
      </w:r>
      <w:r w:rsidR="002B18E6" w:rsidRPr="00FE53A2">
        <w:rPr>
          <w:rFonts w:ascii="Arial" w:hAnsi="Arial" w:cs="Arial"/>
          <w:b/>
          <w:color w:val="002060"/>
          <w:sz w:val="20"/>
          <w:szCs w:val="20"/>
        </w:rPr>
        <w:tab/>
      </w:r>
      <w:r w:rsidR="002B18E6" w:rsidRPr="00FE53A2">
        <w:rPr>
          <w:rFonts w:ascii="Arial" w:hAnsi="Arial" w:cs="Arial"/>
          <w:b/>
          <w:color w:val="002060"/>
          <w:sz w:val="20"/>
          <w:szCs w:val="20"/>
        </w:rPr>
        <w:tab/>
      </w:r>
      <w:r w:rsidR="002B18E6" w:rsidRPr="00FE53A2">
        <w:rPr>
          <w:rFonts w:ascii="Arial" w:hAnsi="Arial" w:cs="Arial"/>
          <w:b/>
          <w:color w:val="002060"/>
          <w:sz w:val="20"/>
          <w:szCs w:val="20"/>
        </w:rPr>
        <w:tab/>
      </w:r>
      <w:r w:rsidR="002B18E6" w:rsidRPr="00FE53A2">
        <w:rPr>
          <w:rFonts w:ascii="Arial" w:hAnsi="Arial" w:cs="Arial"/>
          <w:b/>
          <w:color w:val="002060"/>
          <w:sz w:val="20"/>
          <w:szCs w:val="20"/>
        </w:rPr>
        <w:tab/>
      </w:r>
      <w:r w:rsidRPr="00FE53A2">
        <w:rPr>
          <w:rFonts w:ascii="Arial" w:hAnsi="Arial" w:cs="Arial"/>
          <w:b/>
          <w:color w:val="002060"/>
          <w:sz w:val="20"/>
          <w:szCs w:val="20"/>
        </w:rPr>
        <w:t>__________________</w:t>
      </w:r>
      <w:r w:rsidR="00FE53A2">
        <w:rPr>
          <w:rFonts w:ascii="Arial" w:hAnsi="Arial" w:cs="Arial"/>
          <w:b/>
          <w:color w:val="002060"/>
          <w:sz w:val="20"/>
          <w:szCs w:val="20"/>
        </w:rPr>
        <w:t>______</w:t>
      </w:r>
    </w:p>
    <w:p w:rsidR="0087276A" w:rsidRPr="00FE53A2" w:rsidRDefault="0087276A" w:rsidP="002B18E6">
      <w:pPr>
        <w:rPr>
          <w:rFonts w:ascii="Arial" w:hAnsi="Arial" w:cs="Arial"/>
          <w:color w:val="002060"/>
          <w:sz w:val="20"/>
          <w:szCs w:val="20"/>
        </w:rPr>
      </w:pPr>
      <w:r w:rsidRPr="00FE53A2">
        <w:rPr>
          <w:rFonts w:ascii="Arial" w:hAnsi="Arial" w:cs="Arial"/>
          <w:color w:val="002060"/>
          <w:sz w:val="20"/>
          <w:szCs w:val="20"/>
        </w:rPr>
        <w:t xml:space="preserve">              SIGNATURE  </w:t>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t>DATE</w:t>
      </w:r>
    </w:p>
    <w:p w:rsidR="0087276A" w:rsidRPr="00FE53A2" w:rsidRDefault="0087276A" w:rsidP="00FE53A2">
      <w:pPr>
        <w:jc w:val="center"/>
        <w:rPr>
          <w:rFonts w:ascii="Arial" w:hAnsi="Arial" w:cs="Arial"/>
          <w:color w:val="FF0000"/>
        </w:rPr>
      </w:pPr>
      <w:r w:rsidRPr="00562963">
        <w:rPr>
          <w:rFonts w:ascii="Arial" w:hAnsi="Arial" w:cs="Arial"/>
          <w:b/>
          <w:bCs/>
          <w:color w:val="FF0000"/>
        </w:rPr>
        <w:lastRenderedPageBreak/>
        <w:t>FIRST AID COORDINATOR</w:t>
      </w:r>
      <w:r w:rsidRPr="00562963">
        <w:rPr>
          <w:rFonts w:ascii="Arial" w:hAnsi="Arial" w:cs="Arial"/>
          <w:color w:val="FF0000"/>
        </w:rPr>
        <w:t xml:space="preserve"> </w:t>
      </w:r>
    </w:p>
    <w:p w:rsidR="0087276A" w:rsidRPr="00AF141B" w:rsidRDefault="0087276A" w:rsidP="002B18E6">
      <w:pPr>
        <w:pStyle w:val="BodyText2"/>
        <w:rPr>
          <w:rFonts w:ascii="Arial" w:hAnsi="Arial" w:cs="Arial"/>
          <w:color w:val="002060"/>
        </w:rPr>
      </w:pPr>
      <w:r w:rsidRPr="00AF141B">
        <w:rPr>
          <w:rFonts w:ascii="Arial" w:hAnsi="Arial" w:cs="Arial"/>
          <w:color w:val="002060"/>
        </w:rPr>
        <w:t>In terms of General Safety Regulation 3 of the Occupational Health and Safety Act, Act 85 of 1993.</w:t>
      </w:r>
    </w:p>
    <w:p w:rsidR="0087276A" w:rsidRPr="00AF141B" w:rsidRDefault="0087276A" w:rsidP="0087276A">
      <w:pPr>
        <w:jc w:val="both"/>
        <w:rPr>
          <w:rFonts w:ascii="Arial" w:hAnsi="Arial" w:cs="Arial"/>
          <w:bCs/>
          <w:color w:val="002060"/>
        </w:rPr>
      </w:pPr>
      <w:r w:rsidRPr="00AF141B">
        <w:rPr>
          <w:rFonts w:ascii="Arial" w:hAnsi="Arial" w:cs="Arial"/>
          <w:color w:val="002060"/>
        </w:rPr>
        <w:t xml:space="preserve">I, </w:t>
      </w:r>
      <w:r w:rsidRPr="00AF141B">
        <w:rPr>
          <w:rFonts w:ascii="Arial" w:hAnsi="Arial" w:cs="Arial"/>
          <w:b/>
          <w:color w:val="002060"/>
        </w:rPr>
        <w:t>______________</w:t>
      </w:r>
      <w:r w:rsidRPr="00AF141B">
        <w:rPr>
          <w:rFonts w:ascii="Arial" w:hAnsi="Arial" w:cs="Arial"/>
          <w:color w:val="002060"/>
        </w:rPr>
        <w:t xml:space="preserve">, having been appointed in terms of Section 16(2) of the Occupational Health and Safety Act (85 of 1993) as the </w:t>
      </w:r>
      <w:r w:rsidR="004D26B6">
        <w:rPr>
          <w:rFonts w:ascii="Arial" w:hAnsi="Arial" w:cs="Arial"/>
          <w:b/>
          <w:color w:val="002060"/>
        </w:rPr>
        <w:t>Manager</w:t>
      </w:r>
      <w:r w:rsidRPr="00AF141B">
        <w:rPr>
          <w:rFonts w:ascii="Arial" w:hAnsi="Arial" w:cs="Arial"/>
          <w:b/>
          <w:color w:val="002060"/>
        </w:rPr>
        <w:t xml:space="preserve"> </w:t>
      </w:r>
      <w:r w:rsidRPr="00AF141B">
        <w:rPr>
          <w:rFonts w:ascii="Arial" w:hAnsi="Arial" w:cs="Arial"/>
          <w:color w:val="002060"/>
        </w:rPr>
        <w:t>for Seavest Trading, hereby appoint you, as the First Aider of your team</w:t>
      </w:r>
      <w:r w:rsidRPr="00AF141B">
        <w:rPr>
          <w:rFonts w:ascii="Arial" w:hAnsi="Arial" w:cs="Arial"/>
          <w:bCs/>
          <w:color w:val="002060"/>
        </w:rPr>
        <w:t>.</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 xml:space="preserve">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1. Ensure that all accidents are reported, including the minor cuts, bruises etc.</w:t>
      </w:r>
    </w:p>
    <w:p w:rsidR="0087276A" w:rsidRPr="00AF141B" w:rsidRDefault="0087276A" w:rsidP="0087276A">
      <w:pPr>
        <w:rPr>
          <w:rFonts w:ascii="Arial" w:hAnsi="Arial" w:cs="Arial"/>
          <w:color w:val="002060"/>
        </w:rPr>
      </w:pPr>
      <w:r w:rsidRPr="00AF141B">
        <w:rPr>
          <w:rFonts w:ascii="Arial" w:hAnsi="Arial" w:cs="Arial"/>
          <w:color w:val="002060"/>
        </w:rPr>
        <w:t>2. Ensure that all of the injuries in clause 1 are investigated.</w:t>
      </w:r>
    </w:p>
    <w:p w:rsidR="0087276A" w:rsidRPr="00AF141B" w:rsidRDefault="0087276A" w:rsidP="0087276A">
      <w:pPr>
        <w:rPr>
          <w:rFonts w:ascii="Arial" w:hAnsi="Arial" w:cs="Arial"/>
          <w:color w:val="002060"/>
        </w:rPr>
      </w:pPr>
      <w:r w:rsidRPr="00AF141B">
        <w:rPr>
          <w:rFonts w:ascii="Arial" w:hAnsi="Arial" w:cs="Arial"/>
          <w:color w:val="002060"/>
        </w:rPr>
        <w:t>3. Ensure that all the injuries are treated.</w:t>
      </w:r>
    </w:p>
    <w:p w:rsidR="0087276A" w:rsidRPr="00AF141B" w:rsidRDefault="0087276A" w:rsidP="0087276A">
      <w:pPr>
        <w:rPr>
          <w:rFonts w:ascii="Arial" w:hAnsi="Arial" w:cs="Arial"/>
          <w:color w:val="002060"/>
        </w:rPr>
      </w:pPr>
      <w:r w:rsidRPr="00AF141B">
        <w:rPr>
          <w:rFonts w:ascii="Arial" w:hAnsi="Arial" w:cs="Arial"/>
          <w:color w:val="002060"/>
        </w:rPr>
        <w:t>4. Ensure that all the treatments are recorded in the first-aid book:</w:t>
      </w:r>
    </w:p>
    <w:p w:rsidR="0087276A" w:rsidRPr="00AF141B" w:rsidRDefault="0087276A" w:rsidP="0087276A">
      <w:pPr>
        <w:tabs>
          <w:tab w:val="left" w:pos="720"/>
        </w:tabs>
        <w:ind w:left="360"/>
        <w:rPr>
          <w:rFonts w:ascii="Arial" w:hAnsi="Arial" w:cs="Arial"/>
          <w:color w:val="002060"/>
        </w:rPr>
      </w:pPr>
      <w:r w:rsidRPr="00AF141B">
        <w:rPr>
          <w:rFonts w:ascii="Arial" w:hAnsi="Arial" w:cs="Arial"/>
          <w:color w:val="002060"/>
        </w:rPr>
        <w:t>4.1 Name of employee.</w:t>
      </w:r>
    </w:p>
    <w:p w:rsidR="0087276A" w:rsidRPr="00AF141B" w:rsidRDefault="0087276A" w:rsidP="0087276A">
      <w:pPr>
        <w:ind w:firstLine="360"/>
        <w:rPr>
          <w:rFonts w:ascii="Arial" w:hAnsi="Arial" w:cs="Arial"/>
          <w:color w:val="002060"/>
        </w:rPr>
      </w:pPr>
      <w:r w:rsidRPr="00AF141B">
        <w:rPr>
          <w:rFonts w:ascii="Arial" w:hAnsi="Arial" w:cs="Arial"/>
          <w:color w:val="002060"/>
        </w:rPr>
        <w:t>4.2 Short description of the accident, cause and treatment.</w:t>
      </w:r>
    </w:p>
    <w:p w:rsidR="0087276A" w:rsidRPr="00AF141B" w:rsidRDefault="0087276A" w:rsidP="0087276A">
      <w:pPr>
        <w:tabs>
          <w:tab w:val="left" w:pos="720"/>
        </w:tabs>
        <w:ind w:firstLine="360"/>
        <w:rPr>
          <w:rFonts w:ascii="Arial" w:hAnsi="Arial" w:cs="Arial"/>
          <w:color w:val="002060"/>
        </w:rPr>
      </w:pPr>
      <w:r w:rsidRPr="00AF141B">
        <w:rPr>
          <w:rFonts w:ascii="Arial" w:hAnsi="Arial" w:cs="Arial"/>
          <w:color w:val="002060"/>
        </w:rPr>
        <w:t>4.3 Date off and date of resumption.</w:t>
      </w:r>
    </w:p>
    <w:p w:rsidR="0087276A" w:rsidRPr="00AF141B" w:rsidRDefault="0087276A" w:rsidP="0087276A">
      <w:pPr>
        <w:ind w:firstLine="360"/>
        <w:rPr>
          <w:rFonts w:ascii="Arial" w:hAnsi="Arial" w:cs="Arial"/>
          <w:color w:val="002060"/>
        </w:rPr>
      </w:pPr>
      <w:r w:rsidRPr="00AF141B">
        <w:rPr>
          <w:rFonts w:ascii="Arial" w:hAnsi="Arial" w:cs="Arial"/>
          <w:color w:val="002060"/>
        </w:rPr>
        <w:t>4.4 Your signature.</w:t>
      </w:r>
    </w:p>
    <w:p w:rsidR="0087276A" w:rsidRPr="00AF141B" w:rsidRDefault="0087276A" w:rsidP="0087276A">
      <w:pPr>
        <w:rPr>
          <w:rFonts w:ascii="Arial" w:hAnsi="Arial" w:cs="Arial"/>
          <w:color w:val="002060"/>
        </w:rPr>
      </w:pPr>
      <w:r w:rsidRPr="00AF141B">
        <w:rPr>
          <w:rFonts w:ascii="Arial" w:hAnsi="Arial" w:cs="Arial"/>
          <w:color w:val="002060"/>
        </w:rPr>
        <w:t>5. Ensure that your certificate is valid at all times.</w:t>
      </w:r>
    </w:p>
    <w:p w:rsidR="0087276A" w:rsidRPr="00AF141B" w:rsidRDefault="0087276A" w:rsidP="0087276A">
      <w:pPr>
        <w:rPr>
          <w:rFonts w:ascii="Arial" w:hAnsi="Arial" w:cs="Arial"/>
          <w:color w:val="002060"/>
        </w:rPr>
      </w:pPr>
      <w:r w:rsidRPr="00AF141B">
        <w:rPr>
          <w:rFonts w:ascii="Arial" w:hAnsi="Arial" w:cs="Arial"/>
          <w:color w:val="002060"/>
        </w:rPr>
        <w:t>6. Ensure that the first-aid box is equipped with the minimum requirement of the General Safety Regulation Annexure.</w:t>
      </w:r>
    </w:p>
    <w:p w:rsidR="0087276A" w:rsidRPr="00AF141B" w:rsidRDefault="0087276A" w:rsidP="0087276A">
      <w:pPr>
        <w:rPr>
          <w:rFonts w:ascii="Arial" w:hAnsi="Arial" w:cs="Arial"/>
          <w:color w:val="002060"/>
        </w:rPr>
      </w:pPr>
      <w:r w:rsidRPr="00AF141B">
        <w:rPr>
          <w:rFonts w:ascii="Arial" w:hAnsi="Arial" w:cs="Arial"/>
          <w:color w:val="002060"/>
        </w:rPr>
        <w:t>7. Ensure that the first-aid box is sign posted.</w:t>
      </w:r>
    </w:p>
    <w:p w:rsidR="0087276A" w:rsidRPr="00AF141B" w:rsidRDefault="0087276A" w:rsidP="0087276A">
      <w:pPr>
        <w:rPr>
          <w:rFonts w:ascii="Arial" w:hAnsi="Arial" w:cs="Arial"/>
          <w:color w:val="002060"/>
        </w:rPr>
      </w:pPr>
      <w:r w:rsidRPr="00AF141B">
        <w:rPr>
          <w:rFonts w:ascii="Arial" w:hAnsi="Arial" w:cs="Arial"/>
          <w:color w:val="002060"/>
        </w:rPr>
        <w:t>8. Ensure that the first-aid box is available and unobstructed.</w:t>
      </w:r>
    </w:p>
    <w:p w:rsidR="0087276A" w:rsidRPr="00AF141B" w:rsidRDefault="0087276A" w:rsidP="0087276A">
      <w:pPr>
        <w:rPr>
          <w:rFonts w:ascii="Arial" w:hAnsi="Arial" w:cs="Arial"/>
          <w:color w:val="002060"/>
        </w:rPr>
      </w:pPr>
      <w:r w:rsidRPr="00AF141B">
        <w:rPr>
          <w:rFonts w:ascii="Arial" w:hAnsi="Arial" w:cs="Arial"/>
          <w:color w:val="002060"/>
        </w:rPr>
        <w:t xml:space="preserve">9. Ensure that all employees in your team are aware that you are the first-aider </w:t>
      </w:r>
    </w:p>
    <w:p w:rsidR="0087276A" w:rsidRPr="00AF141B" w:rsidRDefault="0087276A" w:rsidP="0087276A">
      <w:pPr>
        <w:jc w:val="both"/>
        <w:rPr>
          <w:rFonts w:ascii="Arial" w:hAnsi="Arial" w:cs="Arial"/>
          <w:color w:val="002060"/>
        </w:rPr>
      </w:pPr>
      <w:r w:rsidRPr="00AF141B">
        <w:rPr>
          <w:rFonts w:ascii="Arial" w:hAnsi="Arial" w:cs="Arial"/>
          <w:color w:val="002060"/>
        </w:rPr>
        <w:t>10. Ensure that your name is displayed on the box and how to get hold of you in the event of an emergency.</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roofErr w:type="gramStart"/>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2013</w:t>
      </w:r>
      <w:r w:rsidRPr="00AF141B">
        <w:rPr>
          <w:rFonts w:ascii="Arial" w:hAnsi="Arial" w:cs="Arial"/>
          <w:color w:val="002060"/>
        </w:rPr>
        <w:t>.</w:t>
      </w:r>
      <w:proofErr w:type="gramEnd"/>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pBdr>
          <w:bottom w:val="single" w:sz="12" w:space="1" w:color="auto"/>
        </w:pBdr>
        <w:rPr>
          <w:rFonts w:ascii="Arial" w:hAnsi="Arial" w:cs="Arial"/>
          <w:color w:val="002060"/>
        </w:rPr>
      </w:pPr>
      <w:r w:rsidRPr="00AF141B">
        <w:rPr>
          <w:rFonts w:ascii="Arial" w:hAnsi="Arial" w:cs="Arial"/>
          <w:b/>
          <w:color w:val="002060"/>
        </w:rPr>
        <w:t>DIRECTOR</w:t>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_________________</w:t>
      </w:r>
      <w:r w:rsidRPr="00AF141B">
        <w:rPr>
          <w:rFonts w:ascii="Arial" w:hAnsi="Arial" w:cs="Arial"/>
          <w:color w:val="002060"/>
        </w:rPr>
        <w:t>, understand the implications of this appointment as detailed above and confirm my acceptance.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w:t>
      </w:r>
      <w:r w:rsidR="00FE53A2">
        <w:rPr>
          <w:rFonts w:ascii="Arial" w:hAnsi="Arial" w:cs="Arial"/>
          <w:b/>
          <w:color w:val="002060"/>
        </w:rPr>
        <w:t>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Pr="00AF141B">
        <w:rPr>
          <w:rFonts w:ascii="Arial" w:hAnsi="Arial" w:cs="Arial"/>
          <w:b/>
          <w:color w:val="002060"/>
        </w:rPr>
        <w:t>__________________</w:t>
      </w:r>
      <w:r w:rsidR="00FE53A2">
        <w:rPr>
          <w:rFonts w:ascii="Arial" w:hAnsi="Arial" w:cs="Arial"/>
          <w:b/>
          <w:color w:val="002060"/>
        </w:rPr>
        <w:t>___</w:t>
      </w:r>
    </w:p>
    <w:p w:rsidR="00D23BE5" w:rsidRPr="00AF141B" w:rsidRDefault="0087276A" w:rsidP="002B18E6">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87276A" w:rsidRPr="00AF141B" w:rsidRDefault="0087276A" w:rsidP="002B18E6">
      <w:pPr>
        <w:rPr>
          <w:rFonts w:ascii="Arial" w:hAnsi="Arial" w:cs="Arial"/>
          <w:color w:val="002060"/>
        </w:rPr>
      </w:pP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87276A" w:rsidRPr="00562963" w:rsidRDefault="0087276A" w:rsidP="0087276A">
      <w:pPr>
        <w:jc w:val="center"/>
        <w:rPr>
          <w:rFonts w:ascii="Arial" w:hAnsi="Arial" w:cs="Arial"/>
          <w:b/>
          <w:color w:val="FF0000"/>
        </w:rPr>
      </w:pPr>
      <w:r w:rsidRPr="00562963">
        <w:rPr>
          <w:rFonts w:ascii="Arial" w:hAnsi="Arial" w:cs="Arial"/>
          <w:b/>
          <w:color w:val="FF0000"/>
        </w:rPr>
        <w:lastRenderedPageBreak/>
        <w:t>PERSON RESPONSIBLE FOR MACHINERY</w:t>
      </w:r>
    </w:p>
    <w:p w:rsidR="0087276A" w:rsidRPr="00BA5006" w:rsidRDefault="0087276A" w:rsidP="0087276A">
      <w:pPr>
        <w:jc w:val="center"/>
        <w:rPr>
          <w:rFonts w:ascii="Arial" w:hAnsi="Arial" w:cs="Arial"/>
        </w:rPr>
      </w:pPr>
    </w:p>
    <w:p w:rsidR="0087276A" w:rsidRPr="00AF141B" w:rsidRDefault="0087276A" w:rsidP="0087276A">
      <w:pPr>
        <w:jc w:val="center"/>
        <w:rPr>
          <w:rFonts w:ascii="Arial" w:hAnsi="Arial" w:cs="Arial"/>
          <w:color w:val="002060"/>
        </w:rPr>
      </w:pPr>
      <w:r w:rsidRPr="00AF141B">
        <w:rPr>
          <w:rFonts w:ascii="Arial" w:hAnsi="Arial" w:cs="Arial"/>
          <w:color w:val="002060"/>
        </w:rPr>
        <w:t>(General Machinery Regulation 2 Appointment</w:t>
      </w:r>
    </w:p>
    <w:p w:rsidR="0087276A" w:rsidRPr="00AF141B" w:rsidRDefault="0087276A" w:rsidP="0087276A">
      <w:pPr>
        <w:jc w:val="center"/>
        <w:rPr>
          <w:rFonts w:ascii="Arial" w:hAnsi="Arial" w:cs="Arial"/>
          <w:color w:val="002060"/>
        </w:rPr>
      </w:pPr>
      <w:r w:rsidRPr="00AF141B">
        <w:rPr>
          <w:rFonts w:ascii="Arial" w:hAnsi="Arial" w:cs="Arial"/>
          <w:color w:val="002060"/>
        </w:rPr>
        <w:t xml:space="preserve"> </w:t>
      </w:r>
      <w:proofErr w:type="gramStart"/>
      <w:r w:rsidRPr="00AF141B">
        <w:rPr>
          <w:rFonts w:ascii="Arial" w:hAnsi="Arial" w:cs="Arial"/>
          <w:color w:val="002060"/>
        </w:rPr>
        <w:t>of</w:t>
      </w:r>
      <w:proofErr w:type="gramEnd"/>
      <w:r w:rsidRPr="00AF141B">
        <w:rPr>
          <w:rFonts w:ascii="Arial" w:hAnsi="Arial" w:cs="Arial"/>
          <w:color w:val="002060"/>
        </w:rPr>
        <w:t xml:space="preserve"> the Occupational Health and Safety Act No. 85 of 1993)</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 xml:space="preserve">I, </w:t>
      </w:r>
      <w:r w:rsidRPr="00AF141B">
        <w:rPr>
          <w:rFonts w:ascii="Arial" w:hAnsi="Arial" w:cs="Arial"/>
          <w:b/>
          <w:color w:val="002060"/>
          <w:u w:val="single"/>
        </w:rPr>
        <w:t>Nicky Jamun</w:t>
      </w:r>
      <w:r w:rsidRPr="00AF141B">
        <w:rPr>
          <w:rFonts w:ascii="Arial" w:hAnsi="Arial" w:cs="Arial"/>
          <w:color w:val="002060"/>
        </w:rPr>
        <w:t>, having been ap</w:t>
      </w:r>
      <w:r w:rsidR="004D26B6">
        <w:rPr>
          <w:rFonts w:ascii="Arial" w:hAnsi="Arial" w:cs="Arial"/>
          <w:color w:val="002060"/>
        </w:rPr>
        <w:t>pointed in terms of Section 16(2</w:t>
      </w:r>
      <w:r w:rsidRPr="00AF141B">
        <w:rPr>
          <w:rFonts w:ascii="Arial" w:hAnsi="Arial" w:cs="Arial"/>
          <w:color w:val="002060"/>
        </w:rPr>
        <w:t xml:space="preserve">) of the Occupational Health and Safety Act (85 of 1993) as the </w:t>
      </w:r>
      <w:r w:rsidR="004D26B6">
        <w:rPr>
          <w:rFonts w:ascii="Arial" w:hAnsi="Arial" w:cs="Arial"/>
          <w:b/>
          <w:color w:val="002060"/>
        </w:rPr>
        <w:t>Manager</w:t>
      </w:r>
      <w:r w:rsidRPr="00AF141B">
        <w:rPr>
          <w:rFonts w:ascii="Arial" w:hAnsi="Arial" w:cs="Arial"/>
          <w:b/>
          <w:color w:val="002060"/>
        </w:rPr>
        <w:t xml:space="preserve"> </w:t>
      </w:r>
      <w:r w:rsidRPr="00AF141B">
        <w:rPr>
          <w:rFonts w:ascii="Arial" w:hAnsi="Arial" w:cs="Arial"/>
          <w:color w:val="002060"/>
        </w:rPr>
        <w:t>of</w:t>
      </w:r>
      <w:r w:rsidRPr="00AF141B">
        <w:rPr>
          <w:rFonts w:ascii="Arial" w:hAnsi="Arial" w:cs="Arial"/>
          <w:b/>
          <w:color w:val="002060"/>
        </w:rPr>
        <w:t xml:space="preserve"> Seavest Trading</w:t>
      </w:r>
      <w:r w:rsidRPr="00AF141B">
        <w:rPr>
          <w:rFonts w:ascii="Arial" w:hAnsi="Arial" w:cs="Arial"/>
          <w:color w:val="002060"/>
        </w:rPr>
        <w:t xml:space="preserve">, hereby appoint you, </w:t>
      </w:r>
      <w:r w:rsidRPr="00AF141B">
        <w:rPr>
          <w:rFonts w:ascii="Arial" w:hAnsi="Arial" w:cs="Arial"/>
          <w:b/>
          <w:color w:val="002060"/>
          <w:u w:val="single"/>
        </w:rPr>
        <w:t>_______________</w:t>
      </w:r>
      <w:r w:rsidRPr="00AF141B">
        <w:rPr>
          <w:rFonts w:ascii="Arial" w:hAnsi="Arial" w:cs="Arial"/>
          <w:color w:val="002060"/>
        </w:rPr>
        <w:t xml:space="preserve">, as the </w:t>
      </w:r>
      <w:r w:rsidRPr="00AF141B">
        <w:rPr>
          <w:rFonts w:ascii="Arial" w:hAnsi="Arial" w:cs="Arial"/>
          <w:b/>
          <w:color w:val="002060"/>
        </w:rPr>
        <w:t>Supervisor of Machinery.</w:t>
      </w:r>
    </w:p>
    <w:p w:rsidR="0087276A" w:rsidRPr="00AF141B" w:rsidRDefault="0087276A" w:rsidP="0087276A">
      <w:pPr>
        <w:pStyle w:val="Heading3"/>
        <w:rPr>
          <w:rFonts w:ascii="Arial" w:hAnsi="Arial" w:cs="Arial"/>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To ensure that the machinery is safe to use in terms of Regulation 2 of the General Machinery Regulations. </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Ensure that you are familiar with the Act and its regulations, and that these are complied with. </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Ensure that an organized maintenance programmed has been developed.</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Ensure that proper records are kept regarding the machinery under your surveillance.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roofErr w:type="gramStart"/>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2015</w:t>
      </w:r>
      <w:r w:rsidRPr="00AF141B">
        <w:rPr>
          <w:rFonts w:ascii="Arial" w:hAnsi="Arial" w:cs="Arial"/>
          <w:color w:val="002060"/>
        </w:rPr>
        <w:t>.</w:t>
      </w:r>
      <w:proofErr w:type="gramEnd"/>
      <w:r w:rsidRPr="00AF141B">
        <w:rPr>
          <w:rFonts w:ascii="Arial" w:hAnsi="Arial" w:cs="Arial"/>
          <w:color w:val="002060"/>
        </w:rPr>
        <w:t xml:space="preserv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color w:val="002060"/>
        </w:rPr>
        <w:t>Person to report to:</w:t>
      </w:r>
      <w:r w:rsidRPr="00AF141B">
        <w:rPr>
          <w:rFonts w:ascii="Arial" w:hAnsi="Arial" w:cs="Arial"/>
          <w:b/>
          <w:color w:val="002060"/>
        </w:rPr>
        <w:t xml:space="preserve"> Director</w:t>
      </w: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rPr>
          <w:rFonts w:ascii="Arial" w:hAnsi="Arial" w:cs="Arial"/>
          <w:b/>
          <w:color w:val="002060"/>
        </w:rPr>
      </w:pPr>
      <w:r w:rsidRPr="00AF141B">
        <w:rPr>
          <w:rFonts w:ascii="Arial" w:hAnsi="Arial" w:cs="Arial"/>
          <w:b/>
          <w:color w:val="002060"/>
        </w:rPr>
        <w:t>Director</w:t>
      </w:r>
    </w:p>
    <w:p w:rsidR="0087276A" w:rsidRPr="00AF141B" w:rsidRDefault="0087276A" w:rsidP="0087276A">
      <w:pPr>
        <w:rPr>
          <w:rFonts w:ascii="Arial" w:hAnsi="Arial" w:cs="Arial"/>
          <w:b/>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w:t>
      </w:r>
      <w:r w:rsidRPr="00AF141B">
        <w:rPr>
          <w:rFonts w:ascii="Arial" w:hAnsi="Arial" w:cs="Arial"/>
          <w:color w:val="002060"/>
        </w:rPr>
        <w:t>, understand the implications of this appointment as detailed above and confirm my acceptance.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w:t>
      </w:r>
      <w:r w:rsidR="00FE53A2">
        <w:rPr>
          <w:rFonts w:ascii="Arial" w:hAnsi="Arial" w:cs="Arial"/>
          <w:b/>
          <w:color w:val="002060"/>
        </w:rPr>
        <w:t>___________________________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Pr="00AF141B">
        <w:rPr>
          <w:rFonts w:ascii="Arial" w:hAnsi="Arial" w:cs="Arial"/>
          <w:b/>
          <w:color w:val="002060"/>
        </w:rPr>
        <w:t>__________________</w:t>
      </w:r>
      <w:r w:rsidR="00FE53A2">
        <w:rPr>
          <w:rFonts w:ascii="Arial" w:hAnsi="Arial" w:cs="Arial"/>
          <w:b/>
          <w:color w:val="002060"/>
        </w:rPr>
        <w:t>_</w:t>
      </w:r>
    </w:p>
    <w:p w:rsidR="0087276A" w:rsidRPr="00AF141B"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 xml:space="preserve">        DATE</w:t>
      </w:r>
    </w:p>
    <w:p w:rsidR="0087276A" w:rsidRPr="00AF141B" w:rsidRDefault="0087276A" w:rsidP="0087276A">
      <w:pPr>
        <w:rPr>
          <w:rFonts w:ascii="Arial" w:hAnsi="Arial" w:cs="Arial"/>
          <w:color w:val="002060"/>
        </w:rPr>
      </w:pPr>
    </w:p>
    <w:p w:rsidR="0087276A" w:rsidRPr="00BA5006" w:rsidRDefault="0087276A" w:rsidP="0087276A">
      <w:pPr>
        <w:rPr>
          <w:rFonts w:ascii="Arial" w:hAnsi="Arial" w:cs="Arial"/>
        </w:rPr>
      </w:pPr>
    </w:p>
    <w:p w:rsidR="002B18E6" w:rsidRDefault="0087276A" w:rsidP="002B18E6">
      <w:pPr>
        <w:rPr>
          <w:rFonts w:ascii="Arial" w:hAnsi="Arial" w:cs="Arial"/>
        </w:rPr>
      </w:pPr>
      <w:r w:rsidRPr="00BA5006">
        <w:rPr>
          <w:rFonts w:ascii="Arial" w:hAnsi="Arial" w:cs="Arial"/>
        </w:rPr>
        <w:lastRenderedPageBreak/>
        <w:tab/>
      </w:r>
      <w:r w:rsidRPr="00BA5006">
        <w:rPr>
          <w:rFonts w:ascii="Arial" w:hAnsi="Arial" w:cs="Arial"/>
        </w:rPr>
        <w:tab/>
      </w:r>
      <w:r w:rsidRPr="00BA5006">
        <w:rPr>
          <w:rFonts w:ascii="Arial" w:hAnsi="Arial" w:cs="Arial"/>
        </w:rPr>
        <w:tab/>
      </w:r>
      <w:r w:rsidRPr="00BA5006">
        <w:rPr>
          <w:rFonts w:ascii="Arial" w:hAnsi="Arial" w:cs="Arial"/>
        </w:rPr>
        <w:tab/>
      </w:r>
      <w:r w:rsidRPr="00BA5006">
        <w:rPr>
          <w:rFonts w:ascii="Arial" w:hAnsi="Arial" w:cs="Arial"/>
        </w:rPr>
        <w:tab/>
      </w:r>
      <w:r w:rsidRPr="00BA5006">
        <w:rPr>
          <w:rFonts w:ascii="Arial" w:hAnsi="Arial" w:cs="Arial"/>
        </w:rPr>
        <w:tab/>
      </w:r>
      <w:r w:rsidRPr="00BA5006">
        <w:rPr>
          <w:rFonts w:ascii="Arial" w:hAnsi="Arial" w:cs="Arial"/>
        </w:rPr>
        <w:tab/>
      </w:r>
    </w:p>
    <w:p w:rsidR="0087276A" w:rsidRPr="00562963" w:rsidRDefault="0087276A" w:rsidP="002B18E6">
      <w:pPr>
        <w:jc w:val="center"/>
        <w:rPr>
          <w:rFonts w:ascii="Arial" w:hAnsi="Arial" w:cs="Arial"/>
          <w:color w:val="FF0000"/>
        </w:rPr>
      </w:pPr>
      <w:r w:rsidRPr="00562963">
        <w:rPr>
          <w:rFonts w:ascii="Arial" w:hAnsi="Arial" w:cs="Arial"/>
          <w:b/>
          <w:bCs/>
          <w:color w:val="FF0000"/>
        </w:rPr>
        <w:t>INCIDENT INVESTIGATOR</w:t>
      </w:r>
    </w:p>
    <w:p w:rsidR="0087276A" w:rsidRPr="00AF141B" w:rsidRDefault="0087276A" w:rsidP="0087276A">
      <w:pPr>
        <w:pStyle w:val="BodyText2"/>
        <w:rPr>
          <w:rFonts w:ascii="Arial" w:hAnsi="Arial" w:cs="Arial"/>
          <w:color w:val="002060"/>
        </w:rPr>
      </w:pPr>
      <w:r w:rsidRPr="00AF141B">
        <w:rPr>
          <w:rFonts w:ascii="Arial" w:hAnsi="Arial" w:cs="Arial"/>
          <w:color w:val="002060"/>
        </w:rPr>
        <w:t>In terms of Section 24 and General Administration Regulation 8(1) of the Occupational Health and Safety Act, Act 85 of 1993.</w:t>
      </w:r>
    </w:p>
    <w:p w:rsidR="0087276A" w:rsidRPr="00AF141B" w:rsidRDefault="0087276A" w:rsidP="0087276A">
      <w:pPr>
        <w:jc w:val="center"/>
        <w:rPr>
          <w:rFonts w:ascii="Arial" w:hAnsi="Arial" w:cs="Arial"/>
          <w:color w:val="002060"/>
        </w:rPr>
      </w:pP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Cs/>
          <w:color w:val="002060"/>
        </w:rPr>
      </w:pPr>
      <w:r w:rsidRPr="00AF141B">
        <w:rPr>
          <w:rFonts w:ascii="Arial" w:hAnsi="Arial" w:cs="Arial"/>
          <w:color w:val="002060"/>
        </w:rPr>
        <w:t xml:space="preserve">I, </w:t>
      </w:r>
      <w:r w:rsidRPr="00AF141B">
        <w:rPr>
          <w:rFonts w:ascii="Arial" w:hAnsi="Arial" w:cs="Arial"/>
          <w:b/>
          <w:color w:val="002060"/>
          <w:u w:val="single"/>
        </w:rPr>
        <w:t>______________</w:t>
      </w:r>
      <w:r w:rsidRPr="00AF141B">
        <w:rPr>
          <w:rFonts w:ascii="Arial" w:hAnsi="Arial" w:cs="Arial"/>
          <w:color w:val="002060"/>
        </w:rPr>
        <w:t xml:space="preserve">, having been appointed in terms of Section 16(2) of the Occupational Health and Safety Act (85 of 1993) as the </w:t>
      </w:r>
      <w:r w:rsidR="004D26B6">
        <w:rPr>
          <w:rFonts w:ascii="Arial" w:hAnsi="Arial" w:cs="Arial"/>
          <w:b/>
          <w:color w:val="002060"/>
        </w:rPr>
        <w:t>Manager</w:t>
      </w:r>
      <w:r w:rsidRPr="00AF141B">
        <w:rPr>
          <w:rFonts w:ascii="Arial" w:hAnsi="Arial" w:cs="Arial"/>
          <w:b/>
          <w:color w:val="002060"/>
        </w:rPr>
        <w:t xml:space="preserve"> </w:t>
      </w:r>
      <w:r w:rsidRPr="00AF141B">
        <w:rPr>
          <w:rFonts w:ascii="Arial" w:hAnsi="Arial" w:cs="Arial"/>
          <w:color w:val="002060"/>
        </w:rPr>
        <w:t xml:space="preserve">for Seavest Trading, hereby appoint you, </w:t>
      </w:r>
      <w:r w:rsidRPr="00AF141B">
        <w:rPr>
          <w:rFonts w:ascii="Arial" w:hAnsi="Arial" w:cs="Arial"/>
          <w:b/>
          <w:color w:val="002060"/>
          <w:u w:val="single"/>
        </w:rPr>
        <w:t>________________</w:t>
      </w:r>
      <w:r w:rsidRPr="00AF141B">
        <w:rPr>
          <w:rFonts w:ascii="Arial" w:hAnsi="Arial" w:cs="Arial"/>
          <w:color w:val="002060"/>
        </w:rPr>
        <w:t xml:space="preserve">, as the </w:t>
      </w:r>
      <w:r w:rsidRPr="00AF141B">
        <w:rPr>
          <w:rFonts w:ascii="Arial" w:hAnsi="Arial" w:cs="Arial"/>
          <w:bCs/>
          <w:color w:val="002060"/>
        </w:rPr>
        <w:t>Investigator of all incidents occurring at the Plant.</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1.</w:t>
      </w:r>
      <w:r w:rsidRPr="00AF141B">
        <w:rPr>
          <w:rFonts w:ascii="Arial" w:hAnsi="Arial" w:cs="Arial"/>
          <w:color w:val="002060"/>
        </w:rPr>
        <w:tab/>
        <w:t xml:space="preserve">Investigate all incidents and accidents in accordance with General Administrative Regulation </w:t>
      </w:r>
      <w:r w:rsidRPr="00AF141B">
        <w:rPr>
          <w:rFonts w:ascii="Arial" w:hAnsi="Arial" w:cs="Arial"/>
          <w:color w:val="002060"/>
        </w:rPr>
        <w:tab/>
        <w:t>6, 8 and Section 24.</w:t>
      </w:r>
    </w:p>
    <w:p w:rsidR="0087276A" w:rsidRPr="00AF141B" w:rsidRDefault="0087276A" w:rsidP="0087276A">
      <w:pPr>
        <w:rPr>
          <w:rFonts w:ascii="Arial" w:hAnsi="Arial" w:cs="Arial"/>
          <w:color w:val="002060"/>
        </w:rPr>
      </w:pPr>
      <w:r w:rsidRPr="00AF141B">
        <w:rPr>
          <w:rFonts w:ascii="Arial" w:hAnsi="Arial" w:cs="Arial"/>
          <w:color w:val="002060"/>
        </w:rPr>
        <w:t>2.</w:t>
      </w:r>
      <w:r w:rsidRPr="00AF141B">
        <w:rPr>
          <w:rFonts w:ascii="Arial" w:hAnsi="Arial" w:cs="Arial"/>
          <w:color w:val="002060"/>
        </w:rPr>
        <w:tab/>
        <w:t>Report the findings of the investigation on the Annexure 2 form.</w:t>
      </w:r>
    </w:p>
    <w:p w:rsidR="0087276A" w:rsidRPr="00AF141B" w:rsidRDefault="0087276A" w:rsidP="0087276A">
      <w:pPr>
        <w:rPr>
          <w:rFonts w:ascii="Arial" w:hAnsi="Arial" w:cs="Arial"/>
          <w:color w:val="002060"/>
        </w:rPr>
      </w:pPr>
      <w:r w:rsidRPr="00AF141B">
        <w:rPr>
          <w:rFonts w:ascii="Arial" w:hAnsi="Arial" w:cs="Arial"/>
          <w:color w:val="002060"/>
        </w:rPr>
        <w:t>3.</w:t>
      </w:r>
      <w:r w:rsidRPr="00AF141B">
        <w:rPr>
          <w:rFonts w:ascii="Arial" w:hAnsi="Arial" w:cs="Arial"/>
          <w:color w:val="002060"/>
        </w:rPr>
        <w:tab/>
        <w:t xml:space="preserve">Report the Section 24 incidents to the Provincial Director within seven days on the form of </w:t>
      </w:r>
      <w:r w:rsidRPr="00AF141B">
        <w:rPr>
          <w:rFonts w:ascii="Arial" w:hAnsi="Arial" w:cs="Arial"/>
          <w:color w:val="002060"/>
        </w:rPr>
        <w:tab/>
        <w:t xml:space="preserve">WCL 1 or WCL 2 as published in the Compensation for Occupational Injuries and Diseases </w:t>
      </w:r>
      <w:r w:rsidRPr="00AF141B">
        <w:rPr>
          <w:rFonts w:ascii="Arial" w:hAnsi="Arial" w:cs="Arial"/>
          <w:color w:val="002060"/>
        </w:rPr>
        <w:tab/>
        <w:t>Act, 1993 (Act No. 130 of 1993).</w:t>
      </w:r>
    </w:p>
    <w:p w:rsidR="0087276A" w:rsidRPr="00AF141B" w:rsidRDefault="0087276A" w:rsidP="0087276A">
      <w:pPr>
        <w:ind w:left="720" w:hanging="720"/>
        <w:rPr>
          <w:rFonts w:ascii="Arial" w:hAnsi="Arial" w:cs="Arial"/>
          <w:color w:val="002060"/>
        </w:rPr>
      </w:pPr>
      <w:r w:rsidRPr="00AF141B">
        <w:rPr>
          <w:rFonts w:ascii="Arial" w:hAnsi="Arial" w:cs="Arial"/>
          <w:color w:val="002060"/>
        </w:rPr>
        <w:t>4.</w:t>
      </w:r>
      <w:r w:rsidRPr="00AF141B">
        <w:rPr>
          <w:rFonts w:ascii="Arial" w:hAnsi="Arial" w:cs="Arial"/>
          <w:color w:val="002060"/>
        </w:rPr>
        <w:tab/>
        <w:t xml:space="preserve">Ensure that the Annexure 2 forms are endorsed by the employer and the chairman of the </w:t>
      </w:r>
      <w:r w:rsidRPr="00AF141B">
        <w:rPr>
          <w:rFonts w:ascii="Arial" w:hAnsi="Arial" w:cs="Arial"/>
          <w:color w:val="002060"/>
        </w:rPr>
        <w:tab/>
        <w:t>Health   and Safety Committee.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roofErr w:type="gramStart"/>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2015</w:t>
      </w:r>
      <w:r w:rsidRPr="00AF141B">
        <w:rPr>
          <w:rFonts w:ascii="Arial" w:hAnsi="Arial" w:cs="Arial"/>
          <w:color w:val="002060"/>
        </w:rPr>
        <w:t>.</w:t>
      </w:r>
      <w:proofErr w:type="gramEnd"/>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color w:val="002060"/>
        </w:rPr>
        <w:t xml:space="preserve">Area of responsibility: </w:t>
      </w:r>
      <w:r w:rsidRPr="00AF141B">
        <w:rPr>
          <w:rFonts w:ascii="Arial" w:hAnsi="Arial" w:cs="Arial"/>
          <w:b/>
          <w:color w:val="002060"/>
        </w:rPr>
        <w:t>Workshop and All customer sites where work is being conducted</w:t>
      </w: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pBdr>
          <w:bottom w:val="single" w:sz="12" w:space="1" w:color="auto"/>
        </w:pBdr>
        <w:rPr>
          <w:rFonts w:ascii="Arial" w:hAnsi="Arial" w:cs="Arial"/>
          <w:color w:val="002060"/>
        </w:rPr>
      </w:pPr>
      <w:r w:rsidRPr="00AF141B">
        <w:rPr>
          <w:rFonts w:ascii="Arial" w:hAnsi="Arial" w:cs="Arial"/>
          <w:b/>
          <w:color w:val="002060"/>
        </w:rPr>
        <w:t>DIRECTOR</w:t>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__________________</w:t>
      </w:r>
      <w:r w:rsidRPr="00AF141B">
        <w:rPr>
          <w:rFonts w:ascii="Arial" w:hAnsi="Arial" w:cs="Arial"/>
          <w:color w:val="002060"/>
        </w:rPr>
        <w:t>, understand the implications of this appointment as detailed above and confirm my acceptance.</w:t>
      </w:r>
    </w:p>
    <w:p w:rsidR="0087276A" w:rsidRPr="00AF141B" w:rsidRDefault="0087276A" w:rsidP="0087276A">
      <w:pPr>
        <w:rPr>
          <w:rFonts w:ascii="Arial" w:hAnsi="Arial" w:cs="Arial"/>
          <w:color w:val="002060"/>
        </w:rPr>
      </w:pPr>
    </w:p>
    <w:p w:rsidR="002B18E6" w:rsidRPr="00AF141B" w:rsidRDefault="002B18E6"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w:t>
      </w:r>
      <w:r w:rsidR="00FE53A2">
        <w:rPr>
          <w:rFonts w:ascii="Arial" w:hAnsi="Arial" w:cs="Arial"/>
          <w:b/>
          <w:color w:val="002060"/>
        </w:rPr>
        <w:t>__________________________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Pr="00AF141B">
        <w:rPr>
          <w:rFonts w:ascii="Arial" w:hAnsi="Arial" w:cs="Arial"/>
          <w:b/>
          <w:color w:val="002060"/>
        </w:rPr>
        <w:t>__________________</w:t>
      </w:r>
      <w:r w:rsidR="00FE53A2">
        <w:rPr>
          <w:rFonts w:ascii="Arial" w:hAnsi="Arial" w:cs="Arial"/>
          <w:b/>
          <w:color w:val="002060"/>
        </w:rPr>
        <w:t>___</w:t>
      </w:r>
    </w:p>
    <w:p w:rsidR="0087276A" w:rsidRPr="00AF141B"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p>
    <w:p w:rsidR="0087276A" w:rsidRPr="00AF141B" w:rsidRDefault="0087276A" w:rsidP="0087276A">
      <w:pPr>
        <w:rPr>
          <w:rFonts w:ascii="Arial" w:hAnsi="Arial" w:cs="Arial"/>
          <w:color w:val="002060"/>
        </w:rPr>
      </w:pPr>
    </w:p>
    <w:p w:rsidR="0087276A" w:rsidRPr="00AF141B" w:rsidRDefault="0087276A" w:rsidP="002B18E6">
      <w:pPr>
        <w:rPr>
          <w:rFonts w:ascii="Arial" w:hAnsi="Arial" w:cs="Arial"/>
          <w:color w:val="002060"/>
        </w:rPr>
      </w:pPr>
      <w:r w:rsidRPr="00AF141B">
        <w:rPr>
          <w:rFonts w:ascii="Arial" w:hAnsi="Arial" w:cs="Arial"/>
          <w:color w:val="002060"/>
        </w:rPr>
        <w:lastRenderedPageBreak/>
        <w:tab/>
      </w:r>
    </w:p>
    <w:p w:rsidR="0087276A" w:rsidRPr="00562963" w:rsidRDefault="0087276A" w:rsidP="0087276A">
      <w:pPr>
        <w:jc w:val="center"/>
        <w:rPr>
          <w:rFonts w:ascii="Arial" w:hAnsi="Arial" w:cs="Arial"/>
          <w:b/>
          <w:color w:val="FF0000"/>
        </w:rPr>
      </w:pPr>
      <w:r w:rsidRPr="00562963">
        <w:rPr>
          <w:rFonts w:ascii="Arial" w:hAnsi="Arial" w:cs="Arial"/>
          <w:b/>
          <w:color w:val="FF0000"/>
        </w:rPr>
        <w:t>CHAIRMAN OF THE HEALTH AND SAFETY COMMITTEE</w:t>
      </w:r>
    </w:p>
    <w:p w:rsidR="0087276A" w:rsidRPr="00AF141B" w:rsidRDefault="0087276A" w:rsidP="0087276A">
      <w:pPr>
        <w:jc w:val="center"/>
        <w:rPr>
          <w:rFonts w:ascii="Arial" w:hAnsi="Arial" w:cs="Arial"/>
          <w:color w:val="002060"/>
        </w:rPr>
      </w:pPr>
      <w:r w:rsidRPr="00AF141B">
        <w:rPr>
          <w:rFonts w:ascii="Arial" w:hAnsi="Arial" w:cs="Arial"/>
          <w:color w:val="002060"/>
        </w:rPr>
        <w:t>(Section 19(3) of the Occupational Health and Safety Act No. 85 of 1993)</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 xml:space="preserve">I, </w:t>
      </w:r>
      <w:r w:rsidRPr="00AF141B">
        <w:rPr>
          <w:rFonts w:ascii="Arial" w:hAnsi="Arial" w:cs="Arial"/>
          <w:b/>
          <w:color w:val="002060"/>
          <w:u w:val="single"/>
        </w:rPr>
        <w:t>________________</w:t>
      </w:r>
      <w:r w:rsidRPr="00AF141B">
        <w:rPr>
          <w:rFonts w:ascii="Arial" w:hAnsi="Arial" w:cs="Arial"/>
          <w:color w:val="002060"/>
        </w:rPr>
        <w:t xml:space="preserve">, having been appointed in terms of Section 16(2) of the Occupational Health and Safety Act (85 of 1993) as the </w:t>
      </w:r>
      <w:r w:rsidR="004D26B6">
        <w:rPr>
          <w:rFonts w:ascii="Arial" w:hAnsi="Arial" w:cs="Arial"/>
          <w:b/>
          <w:color w:val="002060"/>
        </w:rPr>
        <w:t>Manager</w:t>
      </w:r>
      <w:r w:rsidRPr="00AF141B">
        <w:rPr>
          <w:rFonts w:ascii="Arial" w:hAnsi="Arial" w:cs="Arial"/>
          <w:b/>
          <w:color w:val="002060"/>
        </w:rPr>
        <w:t xml:space="preserve"> </w:t>
      </w:r>
      <w:r w:rsidRPr="00AF141B">
        <w:rPr>
          <w:rFonts w:ascii="Arial" w:hAnsi="Arial" w:cs="Arial"/>
          <w:color w:val="002060"/>
        </w:rPr>
        <w:t>for Seavest Trading, hereby appoint you as the</w:t>
      </w:r>
      <w:r w:rsidRPr="00AF141B">
        <w:rPr>
          <w:rFonts w:ascii="Arial" w:hAnsi="Arial" w:cs="Arial"/>
          <w:b/>
          <w:color w:val="002060"/>
        </w:rPr>
        <w:t xml:space="preserve"> Chairman of the Health and Safety Committee.</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45"/>
        </w:numPr>
        <w:rPr>
          <w:rFonts w:ascii="Arial" w:hAnsi="Arial" w:cs="Arial"/>
          <w:color w:val="002060"/>
        </w:rPr>
      </w:pPr>
      <w:r w:rsidRPr="00AF141B">
        <w:rPr>
          <w:rFonts w:ascii="Arial" w:hAnsi="Arial" w:cs="Arial"/>
          <w:color w:val="002060"/>
        </w:rPr>
        <w:t xml:space="preserve">Perform all the required duties as the Chairman of the Health and Safety Committee. </w:t>
      </w:r>
    </w:p>
    <w:p w:rsidR="0087276A" w:rsidRPr="00AF141B" w:rsidRDefault="0087276A" w:rsidP="00773680">
      <w:pPr>
        <w:numPr>
          <w:ilvl w:val="0"/>
          <w:numId w:val="45"/>
        </w:numPr>
        <w:rPr>
          <w:rFonts w:ascii="Arial" w:hAnsi="Arial" w:cs="Arial"/>
          <w:color w:val="002060"/>
        </w:rPr>
      </w:pPr>
      <w:r w:rsidRPr="00AF141B">
        <w:rPr>
          <w:rFonts w:ascii="Arial" w:hAnsi="Arial" w:cs="Arial"/>
          <w:color w:val="002060"/>
        </w:rPr>
        <w:t xml:space="preserve">Endorse the minutes of the Health and Safety Committee Meetings. </w:t>
      </w:r>
    </w:p>
    <w:p w:rsidR="0087276A" w:rsidRPr="00AF141B" w:rsidRDefault="0087276A" w:rsidP="00773680">
      <w:pPr>
        <w:numPr>
          <w:ilvl w:val="0"/>
          <w:numId w:val="45"/>
        </w:numPr>
        <w:rPr>
          <w:rFonts w:ascii="Arial" w:hAnsi="Arial" w:cs="Arial"/>
          <w:color w:val="002060"/>
        </w:rPr>
      </w:pPr>
      <w:r w:rsidRPr="00AF141B">
        <w:rPr>
          <w:rFonts w:ascii="Arial" w:hAnsi="Arial" w:cs="Arial"/>
          <w:color w:val="002060"/>
        </w:rPr>
        <w:t>Ensure Meetings are held regularly and copies of the Minutes are available.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roofErr w:type="gramStart"/>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2015</w:t>
      </w:r>
      <w:r w:rsidRPr="00AF141B">
        <w:rPr>
          <w:rFonts w:ascii="Arial" w:hAnsi="Arial" w:cs="Arial"/>
          <w:color w:val="002060"/>
        </w:rPr>
        <w:t>.</w:t>
      </w:r>
      <w:proofErr w:type="gramEnd"/>
      <w:r w:rsidRPr="00AF141B">
        <w:rPr>
          <w:rFonts w:ascii="Arial" w:hAnsi="Arial" w:cs="Arial"/>
          <w:color w:val="002060"/>
        </w:rPr>
        <w:t xml:space="preserv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rPr>
          <w:rFonts w:ascii="Arial" w:hAnsi="Arial" w:cs="Arial"/>
          <w:b/>
          <w:color w:val="002060"/>
        </w:rPr>
      </w:pPr>
      <w:r w:rsidRPr="00AF141B">
        <w:rPr>
          <w:rFonts w:ascii="Arial" w:hAnsi="Arial" w:cs="Arial"/>
          <w:b/>
          <w:color w:val="002060"/>
        </w:rPr>
        <w:t>DIRECTOR</w:t>
      </w:r>
    </w:p>
    <w:p w:rsidR="0087276A" w:rsidRPr="00AF141B" w:rsidRDefault="0087276A" w:rsidP="0087276A">
      <w:pPr>
        <w:rPr>
          <w:rFonts w:ascii="Arial" w:hAnsi="Arial" w:cs="Arial"/>
          <w:b/>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_________________</w:t>
      </w:r>
      <w:r w:rsidRPr="00AF141B">
        <w:rPr>
          <w:rFonts w:ascii="Arial" w:hAnsi="Arial" w:cs="Arial"/>
          <w:color w:val="002060"/>
        </w:rPr>
        <w:t>, understand the implications of this appointment as detailed above and confirm my acceptance.</w:t>
      </w:r>
    </w:p>
    <w:p w:rsidR="0087276A" w:rsidRDefault="0087276A" w:rsidP="0087276A">
      <w:pPr>
        <w:rPr>
          <w:rFonts w:ascii="Arial" w:hAnsi="Arial" w:cs="Arial"/>
          <w:color w:val="002060"/>
        </w:rPr>
      </w:pPr>
    </w:p>
    <w:p w:rsidR="003E40B5" w:rsidRPr="00AF141B" w:rsidRDefault="003E40B5"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w:t>
      </w:r>
      <w:r w:rsidR="00FE53A2">
        <w:rPr>
          <w:rFonts w:ascii="Arial" w:hAnsi="Arial" w:cs="Arial"/>
          <w:b/>
          <w:color w:val="002060"/>
        </w:rPr>
        <w:t>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Pr="00AF141B">
        <w:rPr>
          <w:rFonts w:ascii="Arial" w:hAnsi="Arial" w:cs="Arial"/>
          <w:b/>
          <w:color w:val="002060"/>
        </w:rPr>
        <w:t>__________________</w:t>
      </w:r>
      <w:r w:rsidR="00FE53A2">
        <w:rPr>
          <w:rFonts w:ascii="Arial" w:hAnsi="Arial" w:cs="Arial"/>
          <w:b/>
          <w:color w:val="002060"/>
        </w:rPr>
        <w:t>___</w:t>
      </w:r>
    </w:p>
    <w:p w:rsidR="0087276A"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p>
    <w:p w:rsidR="003E40B5" w:rsidRDefault="003E40B5" w:rsidP="0087276A">
      <w:pPr>
        <w:rPr>
          <w:rFonts w:ascii="Arial" w:hAnsi="Arial" w:cs="Arial"/>
          <w:color w:val="002060"/>
        </w:rPr>
      </w:pPr>
    </w:p>
    <w:p w:rsidR="003E40B5" w:rsidRPr="00AF141B" w:rsidRDefault="003E40B5" w:rsidP="0087276A">
      <w:pPr>
        <w:rPr>
          <w:rFonts w:ascii="Arial" w:hAnsi="Arial" w:cs="Arial"/>
          <w:color w:val="002060"/>
        </w:rPr>
      </w:pPr>
    </w:p>
    <w:p w:rsidR="0087276A" w:rsidRPr="00AF141B" w:rsidRDefault="0087276A" w:rsidP="002B18E6">
      <w:pPr>
        <w:rPr>
          <w:rFonts w:ascii="Arial" w:hAnsi="Arial" w:cs="Arial"/>
          <w:color w:val="002060"/>
        </w:rPr>
      </w:pP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87276A" w:rsidRPr="00562963" w:rsidRDefault="0087276A" w:rsidP="0087276A">
      <w:pPr>
        <w:jc w:val="center"/>
        <w:rPr>
          <w:rFonts w:ascii="Arial" w:hAnsi="Arial" w:cs="Arial"/>
          <w:b/>
          <w:color w:val="FF0000"/>
        </w:rPr>
      </w:pPr>
      <w:r w:rsidRPr="00562963">
        <w:rPr>
          <w:rFonts w:ascii="Arial" w:hAnsi="Arial" w:cs="Arial"/>
          <w:b/>
          <w:color w:val="FF0000"/>
        </w:rPr>
        <w:lastRenderedPageBreak/>
        <w:t>MEMBER OF THE HEALTH AND SAFETY COMMITTEE</w:t>
      </w:r>
    </w:p>
    <w:p w:rsidR="0087276A" w:rsidRPr="00AF141B" w:rsidRDefault="0087276A" w:rsidP="0087276A">
      <w:pPr>
        <w:jc w:val="center"/>
        <w:rPr>
          <w:rFonts w:ascii="Arial" w:hAnsi="Arial" w:cs="Arial"/>
          <w:color w:val="002060"/>
        </w:rPr>
      </w:pPr>
      <w:r w:rsidRPr="00AF141B">
        <w:rPr>
          <w:rFonts w:ascii="Arial" w:hAnsi="Arial" w:cs="Arial"/>
          <w:color w:val="002060"/>
        </w:rPr>
        <w:t>(Section 19 of the Occupational Health and Safety Act No. 85 of 1993)</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 xml:space="preserve">I, </w:t>
      </w:r>
      <w:r w:rsidRPr="00AF141B">
        <w:rPr>
          <w:rFonts w:ascii="Arial" w:hAnsi="Arial" w:cs="Arial"/>
          <w:b/>
          <w:color w:val="002060"/>
          <w:u w:val="single"/>
        </w:rPr>
        <w:t>________________</w:t>
      </w:r>
      <w:r w:rsidRPr="00AF141B">
        <w:rPr>
          <w:rFonts w:ascii="Arial" w:hAnsi="Arial" w:cs="Arial"/>
          <w:color w:val="002060"/>
        </w:rPr>
        <w:t xml:space="preserve">, having been appointed in terms of Section 16(2) of the Occupational Health and Safety Act (85 of 1993) as the </w:t>
      </w:r>
      <w:r w:rsidRPr="00AF141B">
        <w:rPr>
          <w:rFonts w:ascii="Arial" w:hAnsi="Arial" w:cs="Arial"/>
          <w:b/>
          <w:color w:val="002060"/>
        </w:rPr>
        <w:t xml:space="preserve">Manager </w:t>
      </w:r>
      <w:r w:rsidRPr="00AF141B">
        <w:rPr>
          <w:rFonts w:ascii="Arial" w:hAnsi="Arial" w:cs="Arial"/>
          <w:color w:val="002060"/>
        </w:rPr>
        <w:t xml:space="preserve">for Seavest, hereby appoint you as a </w:t>
      </w:r>
      <w:r w:rsidRPr="00AF141B">
        <w:rPr>
          <w:rFonts w:ascii="Arial" w:hAnsi="Arial" w:cs="Arial"/>
          <w:b/>
          <w:color w:val="002060"/>
        </w:rPr>
        <w:t xml:space="preserve">Member of the Health and Safety Committee </w:t>
      </w:r>
      <w:r w:rsidRPr="00AF141B">
        <w:rPr>
          <w:rFonts w:ascii="Arial" w:hAnsi="Arial" w:cs="Arial"/>
          <w:color w:val="002060"/>
        </w:rPr>
        <w:t>of Seavest Trading</w:t>
      </w:r>
      <w:r w:rsidRPr="00AF141B">
        <w:rPr>
          <w:rFonts w:ascii="Arial" w:hAnsi="Arial" w:cs="Arial"/>
          <w:b/>
          <w:color w:val="002060"/>
        </w:rPr>
        <w:t>.</w:t>
      </w:r>
    </w:p>
    <w:p w:rsidR="0087276A" w:rsidRPr="00AF141B" w:rsidRDefault="0087276A" w:rsidP="0087276A">
      <w:pPr>
        <w:pStyle w:val="Heading3"/>
        <w:rPr>
          <w:rFonts w:ascii="Arial" w:hAnsi="Arial" w:cs="Arial"/>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w:t>
      </w:r>
      <w:r w:rsidR="002B18E6" w:rsidRPr="00AF141B">
        <w:rPr>
          <w:rFonts w:ascii="Arial" w:hAnsi="Arial" w:cs="Arial"/>
          <w:color w:val="002060"/>
        </w:rPr>
        <w:t xml:space="preserve">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Ensure that you are familiar with the provisions of the Act and its regulations, especially Sections 19 and 20. </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All required duties are to be performed as detailed in Sections 19 and 20 of the Act and in General Administrative Regulations 8 and 10. </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Be prepared to regularly attend meetings at a prescribed time and place.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roofErr w:type="gramStart"/>
      <w:r w:rsidRPr="00AF141B">
        <w:rPr>
          <w:rFonts w:ascii="Arial" w:hAnsi="Arial" w:cs="Arial"/>
          <w:color w:val="002060"/>
        </w:rPr>
        <w:t xml:space="preserve">Position valid from </w:t>
      </w:r>
      <w:r w:rsidRPr="00AF141B">
        <w:rPr>
          <w:rFonts w:ascii="Arial" w:hAnsi="Arial" w:cs="Arial"/>
          <w:b/>
          <w:color w:val="002060"/>
        </w:rPr>
        <w:t>1sy January 2010 until 31</w:t>
      </w:r>
      <w:r w:rsidRPr="00AF141B">
        <w:rPr>
          <w:rFonts w:ascii="Arial" w:hAnsi="Arial" w:cs="Arial"/>
          <w:b/>
          <w:color w:val="002060"/>
          <w:vertAlign w:val="superscript"/>
        </w:rPr>
        <w:t>st</w:t>
      </w:r>
      <w:r w:rsidRPr="00AF141B">
        <w:rPr>
          <w:rFonts w:ascii="Arial" w:hAnsi="Arial" w:cs="Arial"/>
          <w:b/>
          <w:color w:val="002060"/>
        </w:rPr>
        <w:t xml:space="preserve"> December 2013</w:t>
      </w:r>
      <w:r w:rsidRPr="00AF141B">
        <w:rPr>
          <w:rFonts w:ascii="Arial" w:hAnsi="Arial" w:cs="Arial"/>
          <w:color w:val="002060"/>
        </w:rPr>
        <w:t>.</w:t>
      </w:r>
      <w:proofErr w:type="gramEnd"/>
      <w:r w:rsidRPr="00AF141B">
        <w:rPr>
          <w:rFonts w:ascii="Arial" w:hAnsi="Arial" w:cs="Arial"/>
          <w:color w:val="002060"/>
        </w:rPr>
        <w:t xml:space="preserv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color w:val="002060"/>
        </w:rPr>
        <w:t xml:space="preserve">Area of responsibility: </w:t>
      </w:r>
      <w:r w:rsidRPr="00AF141B">
        <w:rPr>
          <w:rFonts w:ascii="Arial" w:hAnsi="Arial" w:cs="Arial"/>
          <w:b/>
          <w:color w:val="002060"/>
        </w:rPr>
        <w:t>Seavest Workshop and all sites where work is being performed by Seavest staff.</w:t>
      </w: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rPr>
          <w:rFonts w:ascii="Arial" w:hAnsi="Arial" w:cs="Arial"/>
          <w:b/>
          <w:color w:val="002060"/>
        </w:rPr>
      </w:pPr>
      <w:r w:rsidRPr="00AF141B">
        <w:rPr>
          <w:rFonts w:ascii="Arial" w:hAnsi="Arial" w:cs="Arial"/>
          <w:b/>
          <w:color w:val="002060"/>
        </w:rPr>
        <w:t>DIRECTOR</w:t>
      </w:r>
    </w:p>
    <w:p w:rsidR="0087276A" w:rsidRPr="00AF141B" w:rsidRDefault="0087276A" w:rsidP="0087276A">
      <w:pPr>
        <w:rPr>
          <w:rFonts w:ascii="Arial" w:hAnsi="Arial" w:cs="Arial"/>
          <w:b/>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w:t>
      </w:r>
      <w:r w:rsidRPr="00AF141B">
        <w:rPr>
          <w:rFonts w:ascii="Arial" w:hAnsi="Arial" w:cs="Arial"/>
          <w:color w:val="002060"/>
        </w:rPr>
        <w:t>, understand the implications of this appointment as detailed above and confirm my acceptance.</w:t>
      </w:r>
    </w:p>
    <w:p w:rsidR="0087276A" w:rsidRDefault="0087276A" w:rsidP="0087276A">
      <w:pPr>
        <w:rPr>
          <w:rFonts w:ascii="Arial" w:hAnsi="Arial" w:cs="Arial"/>
          <w:color w:val="002060"/>
        </w:rPr>
      </w:pPr>
    </w:p>
    <w:p w:rsidR="003E40B5" w:rsidRPr="00AF141B" w:rsidRDefault="003E40B5" w:rsidP="0087276A">
      <w:pPr>
        <w:rPr>
          <w:rFonts w:ascii="Arial" w:hAnsi="Arial" w:cs="Arial"/>
          <w:color w:val="002060"/>
        </w:rPr>
      </w:pPr>
    </w:p>
    <w:p w:rsidR="002B18E6" w:rsidRPr="00AF141B" w:rsidRDefault="002B18E6"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w:t>
      </w:r>
      <w:r w:rsidR="002B18E6" w:rsidRPr="00AF141B">
        <w:rPr>
          <w:rFonts w:ascii="Arial" w:hAnsi="Arial" w:cs="Arial"/>
          <w:b/>
          <w:color w:val="002060"/>
        </w:rPr>
        <w:t>___________________________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FE53A2">
        <w:rPr>
          <w:rFonts w:ascii="Arial" w:hAnsi="Arial" w:cs="Arial"/>
          <w:b/>
          <w:color w:val="002060"/>
        </w:rPr>
        <w:t>_______________</w:t>
      </w:r>
    </w:p>
    <w:p w:rsidR="0087276A" w:rsidRPr="00AF141B"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p>
    <w:p w:rsidR="0087276A" w:rsidRPr="00AF141B" w:rsidRDefault="0087276A" w:rsidP="0087276A">
      <w:pPr>
        <w:rPr>
          <w:rFonts w:ascii="Arial" w:hAnsi="Arial" w:cs="Arial"/>
          <w:color w:val="002060"/>
        </w:rPr>
      </w:pPr>
    </w:p>
    <w:p w:rsidR="0087276A" w:rsidRDefault="0087276A" w:rsidP="002B18E6">
      <w:pPr>
        <w:rPr>
          <w:rFonts w:ascii="Arial" w:hAnsi="Arial" w:cs="Arial"/>
        </w:rPr>
      </w:pPr>
    </w:p>
    <w:p w:rsidR="002B18E6" w:rsidRDefault="002B18E6" w:rsidP="0087276A">
      <w:pPr>
        <w:jc w:val="center"/>
        <w:rPr>
          <w:rFonts w:ascii="Arial" w:hAnsi="Arial" w:cs="Arial"/>
        </w:rPr>
      </w:pPr>
    </w:p>
    <w:p w:rsidR="003E40B5" w:rsidRDefault="003E40B5" w:rsidP="0087276A">
      <w:pPr>
        <w:jc w:val="center"/>
        <w:rPr>
          <w:rFonts w:ascii="Arial" w:hAnsi="Arial" w:cs="Arial"/>
        </w:rPr>
      </w:pPr>
    </w:p>
    <w:p w:rsidR="00FE53A2" w:rsidRDefault="00FE53A2" w:rsidP="00FE53A2">
      <w:pPr>
        <w:rPr>
          <w:rFonts w:ascii="Arial" w:hAnsi="Arial" w:cs="Arial"/>
        </w:rPr>
      </w:pPr>
    </w:p>
    <w:p w:rsidR="0087276A" w:rsidRPr="00562963" w:rsidRDefault="0087276A" w:rsidP="00FE53A2">
      <w:pPr>
        <w:jc w:val="center"/>
        <w:rPr>
          <w:rFonts w:ascii="Arial" w:hAnsi="Arial" w:cs="Arial"/>
          <w:b/>
          <w:color w:val="FF0000"/>
          <w:sz w:val="22"/>
          <w:szCs w:val="22"/>
        </w:rPr>
      </w:pPr>
      <w:r w:rsidRPr="00562963">
        <w:rPr>
          <w:rFonts w:ascii="Arial" w:hAnsi="Arial" w:cs="Arial"/>
          <w:b/>
          <w:color w:val="FF0000"/>
          <w:sz w:val="22"/>
          <w:szCs w:val="22"/>
        </w:rPr>
        <w:lastRenderedPageBreak/>
        <w:t>ENVIRONMENT, HEALTH AND SAFETY REPRESENTATIVE</w:t>
      </w:r>
    </w:p>
    <w:p w:rsidR="0087276A" w:rsidRPr="00AF141B" w:rsidRDefault="0087276A" w:rsidP="0087276A">
      <w:pPr>
        <w:jc w:val="center"/>
        <w:rPr>
          <w:rFonts w:ascii="Arial" w:hAnsi="Arial" w:cs="Arial"/>
          <w:color w:val="002060"/>
          <w:sz w:val="22"/>
          <w:szCs w:val="22"/>
        </w:rPr>
      </w:pPr>
      <w:r w:rsidRPr="00AF141B">
        <w:rPr>
          <w:rFonts w:ascii="Arial" w:hAnsi="Arial" w:cs="Arial"/>
          <w:color w:val="002060"/>
          <w:sz w:val="22"/>
          <w:szCs w:val="22"/>
        </w:rPr>
        <w:t>[Section 17 of the Occupational Health and Safety Act (Act 85 of 1993)]</w:t>
      </w:r>
    </w:p>
    <w:p w:rsidR="0087276A" w:rsidRPr="00AF141B" w:rsidRDefault="0087276A" w:rsidP="0087276A">
      <w:pPr>
        <w:jc w:val="center"/>
        <w:rPr>
          <w:rFonts w:ascii="Arial" w:hAnsi="Arial" w:cs="Arial"/>
          <w:color w:val="002060"/>
          <w:sz w:val="22"/>
          <w:szCs w:val="22"/>
        </w:rPr>
      </w:pPr>
    </w:p>
    <w:p w:rsidR="0087276A" w:rsidRPr="00AF141B" w:rsidRDefault="0087276A" w:rsidP="0087276A">
      <w:pPr>
        <w:jc w:val="both"/>
        <w:rPr>
          <w:rFonts w:ascii="Arial" w:hAnsi="Arial" w:cs="Arial"/>
          <w:b/>
          <w:color w:val="002060"/>
          <w:sz w:val="22"/>
          <w:szCs w:val="22"/>
        </w:rPr>
      </w:pPr>
      <w:r w:rsidRPr="00AF141B">
        <w:rPr>
          <w:rFonts w:ascii="Arial" w:hAnsi="Arial" w:cs="Arial"/>
          <w:color w:val="002060"/>
          <w:sz w:val="22"/>
          <w:szCs w:val="22"/>
        </w:rPr>
        <w:t>I, ________________</w:t>
      </w:r>
      <w:r w:rsidRPr="00AF141B">
        <w:rPr>
          <w:rFonts w:ascii="Arial" w:hAnsi="Arial" w:cs="Arial"/>
          <w:b/>
          <w:color w:val="002060"/>
          <w:sz w:val="22"/>
          <w:szCs w:val="22"/>
          <w:u w:val="single"/>
        </w:rPr>
        <w:t>,</w:t>
      </w:r>
      <w:r w:rsidRPr="00AF141B">
        <w:rPr>
          <w:rFonts w:ascii="Arial" w:hAnsi="Arial" w:cs="Arial"/>
          <w:color w:val="002060"/>
          <w:sz w:val="22"/>
          <w:szCs w:val="22"/>
        </w:rPr>
        <w:t xml:space="preserve"> having been appointed in terms of Section 16(2) of the Occupational Health and Safety Act (85 of 1993) as the </w:t>
      </w:r>
      <w:r w:rsidR="004D26B6">
        <w:rPr>
          <w:rFonts w:ascii="Arial" w:hAnsi="Arial" w:cs="Arial"/>
          <w:color w:val="002060"/>
          <w:sz w:val="22"/>
          <w:szCs w:val="22"/>
        </w:rPr>
        <w:t>Manager</w:t>
      </w:r>
      <w:r w:rsidRPr="00AF141B">
        <w:rPr>
          <w:rFonts w:ascii="Arial" w:hAnsi="Arial" w:cs="Arial"/>
          <w:b/>
          <w:color w:val="002060"/>
          <w:sz w:val="22"/>
          <w:szCs w:val="22"/>
        </w:rPr>
        <w:t xml:space="preserve"> </w:t>
      </w:r>
      <w:r w:rsidRPr="00AF141B">
        <w:rPr>
          <w:rFonts w:ascii="Arial" w:hAnsi="Arial" w:cs="Arial"/>
          <w:color w:val="002060"/>
          <w:sz w:val="22"/>
          <w:szCs w:val="22"/>
        </w:rPr>
        <w:t xml:space="preserve">for Seavest Trading, hereby appoint you, _______________, as the </w:t>
      </w:r>
      <w:r w:rsidRPr="00AF141B">
        <w:rPr>
          <w:rFonts w:ascii="Arial" w:hAnsi="Arial" w:cs="Arial"/>
          <w:b/>
          <w:color w:val="002060"/>
          <w:sz w:val="22"/>
          <w:szCs w:val="22"/>
        </w:rPr>
        <w:t xml:space="preserve">Environment, Health and Safety Representative </w:t>
      </w:r>
      <w:r w:rsidRPr="00AF141B">
        <w:rPr>
          <w:rFonts w:ascii="Arial" w:hAnsi="Arial" w:cs="Arial"/>
          <w:color w:val="002060"/>
          <w:sz w:val="22"/>
          <w:szCs w:val="22"/>
        </w:rPr>
        <w:t xml:space="preserve">for the </w:t>
      </w:r>
      <w:r w:rsidRPr="00AF141B">
        <w:rPr>
          <w:rFonts w:ascii="Arial" w:hAnsi="Arial" w:cs="Arial"/>
          <w:b/>
          <w:color w:val="002060"/>
          <w:sz w:val="22"/>
          <w:szCs w:val="22"/>
        </w:rPr>
        <w:t>Team 1.</w:t>
      </w:r>
    </w:p>
    <w:p w:rsidR="0087276A" w:rsidRPr="00AF141B" w:rsidRDefault="0087276A" w:rsidP="0087276A">
      <w:pPr>
        <w:pStyle w:val="Heading3"/>
        <w:rPr>
          <w:rFonts w:ascii="Arial" w:hAnsi="Arial" w:cs="Arial"/>
          <w:color w:val="002060"/>
        </w:rPr>
      </w:pPr>
      <w:r w:rsidRPr="00AF141B">
        <w:rPr>
          <w:rFonts w:ascii="Arial" w:hAnsi="Arial" w:cs="Arial"/>
          <w:color w:val="002060"/>
        </w:rPr>
        <w:t>In terms of Section 18 of the Act, the following will be your duties and responsibilities: -</w:t>
      </w:r>
    </w:p>
    <w:p w:rsidR="0087276A" w:rsidRPr="00AF141B" w:rsidRDefault="0087276A" w:rsidP="0087276A">
      <w:pPr>
        <w:rPr>
          <w:rFonts w:ascii="Arial" w:hAnsi="Arial" w:cs="Arial"/>
          <w:color w:val="002060"/>
          <w:sz w:val="22"/>
          <w:szCs w:val="22"/>
        </w:rPr>
      </w:pP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review the effectiveness of health and safety measures;</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 xml:space="preserve">To identify potential hazards and potential major incidents at the workplace; </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examine the causes of incidents at the workplace, in collaboration with the employer;</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investigate complaints by any employee relating to that employee's health and safety at work;</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make representations to the employer on general matters affecting the health or safety of the employees at the workplace;</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inspect the Work area, including any article, substance, plant, mac</w:t>
      </w:r>
      <w:bookmarkStart w:id="19" w:name="_Hlt509369683"/>
      <w:r w:rsidRPr="00AF141B">
        <w:rPr>
          <w:rFonts w:ascii="Arial" w:hAnsi="Arial" w:cs="Arial"/>
          <w:color w:val="002060"/>
          <w:sz w:val="22"/>
          <w:szCs w:val="22"/>
        </w:rPr>
        <w:t>h</w:t>
      </w:r>
      <w:bookmarkEnd w:id="19"/>
      <w:r w:rsidRPr="00AF141B">
        <w:rPr>
          <w:rFonts w:ascii="Arial" w:hAnsi="Arial" w:cs="Arial"/>
          <w:color w:val="002060"/>
          <w:sz w:val="22"/>
          <w:szCs w:val="22"/>
        </w:rPr>
        <w:t>inery or health and safety equipment at that workplace with a view to the health and safety of employees, on a quarterly basis;</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participate in consultations with inspectors at the workplace and accompany inspectors on inspections of the workplace, when required;</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 xml:space="preserve">To attend the safety meetings of which you are a member. </w:t>
      </w:r>
    </w:p>
    <w:p w:rsidR="0087276A" w:rsidRPr="00AF141B" w:rsidRDefault="0087276A" w:rsidP="00773680">
      <w:pPr>
        <w:numPr>
          <w:ilvl w:val="0"/>
          <w:numId w:val="46"/>
        </w:numPr>
        <w:rPr>
          <w:rFonts w:ascii="Arial" w:hAnsi="Arial" w:cs="Arial"/>
          <w:color w:val="002060"/>
          <w:sz w:val="22"/>
          <w:szCs w:val="22"/>
        </w:rPr>
      </w:pPr>
      <w:proofErr w:type="spellStart"/>
      <w:r w:rsidRPr="00AF141B">
        <w:rPr>
          <w:rFonts w:ascii="Arial" w:hAnsi="Arial" w:cs="Arial"/>
          <w:color w:val="002060"/>
          <w:sz w:val="22"/>
          <w:szCs w:val="22"/>
        </w:rPr>
        <w:t>He/She</w:t>
      </w:r>
      <w:proofErr w:type="spellEnd"/>
      <w:r w:rsidRPr="00AF141B">
        <w:rPr>
          <w:rFonts w:ascii="Arial" w:hAnsi="Arial" w:cs="Arial"/>
          <w:color w:val="002060"/>
          <w:sz w:val="22"/>
          <w:szCs w:val="22"/>
        </w:rPr>
        <w:t xml:space="preserve"> shall, in respect of the workplace or section of the team for which he has been designated to be entitled to:-</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visit the site of an incident at all reasonable times and attend any inspection in loco;</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attend any investigation or formal inquiry held in terms of this Act;</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in so far as it is reasonably necessary for performing his functions, inspect any document which the employer is required to keep in terms of this Act;</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accompany an inspector on any inspection;</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with the approval of the employer, accompany a technical adviser, on any inspection; and</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Participate in any internal health or safety audits.</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A health and safety representative shall not incur any civil liability by reason of the fact only that he failed to do anything, which he may do or is required to do in terms of this Act.</w:t>
      </w:r>
    </w:p>
    <w:p w:rsidR="0087276A" w:rsidRPr="00AF141B" w:rsidRDefault="0087276A" w:rsidP="0087276A">
      <w:pPr>
        <w:rPr>
          <w:rFonts w:ascii="Arial" w:hAnsi="Arial" w:cs="Arial"/>
          <w:color w:val="002060"/>
          <w:sz w:val="22"/>
          <w:szCs w:val="22"/>
        </w:rPr>
      </w:pPr>
    </w:p>
    <w:p w:rsidR="0087276A" w:rsidRPr="00AF141B" w:rsidRDefault="0087276A" w:rsidP="0087276A">
      <w:pPr>
        <w:rPr>
          <w:rFonts w:ascii="Arial" w:hAnsi="Arial" w:cs="Arial"/>
          <w:color w:val="002060"/>
          <w:sz w:val="22"/>
          <w:szCs w:val="22"/>
        </w:rPr>
      </w:pPr>
      <w:proofErr w:type="gramStart"/>
      <w:r w:rsidRPr="00AF141B">
        <w:rPr>
          <w:rFonts w:ascii="Arial" w:hAnsi="Arial" w:cs="Arial"/>
          <w:color w:val="002060"/>
          <w:sz w:val="22"/>
          <w:szCs w:val="22"/>
        </w:rPr>
        <w:t xml:space="preserve">Position valid from </w:t>
      </w:r>
      <w:r w:rsidRPr="00AF141B">
        <w:rPr>
          <w:rFonts w:ascii="Arial" w:hAnsi="Arial" w:cs="Arial"/>
          <w:b/>
          <w:color w:val="002060"/>
          <w:sz w:val="22"/>
          <w:szCs w:val="22"/>
        </w:rPr>
        <w:t>1</w:t>
      </w:r>
      <w:r w:rsidRPr="00AF141B">
        <w:rPr>
          <w:rFonts w:ascii="Arial" w:hAnsi="Arial" w:cs="Arial"/>
          <w:b/>
          <w:color w:val="002060"/>
          <w:sz w:val="22"/>
          <w:szCs w:val="22"/>
          <w:vertAlign w:val="superscript"/>
        </w:rPr>
        <w:t>st</w:t>
      </w:r>
      <w:r w:rsidRPr="00AF141B">
        <w:rPr>
          <w:rFonts w:ascii="Arial" w:hAnsi="Arial" w:cs="Arial"/>
          <w:b/>
          <w:color w:val="002060"/>
          <w:sz w:val="22"/>
          <w:szCs w:val="22"/>
        </w:rPr>
        <w:t xml:space="preserve"> January 2010</w:t>
      </w:r>
      <w:r w:rsidRPr="00AF141B">
        <w:rPr>
          <w:rFonts w:ascii="Arial" w:hAnsi="Arial" w:cs="Arial"/>
          <w:color w:val="002060"/>
          <w:sz w:val="22"/>
          <w:szCs w:val="22"/>
        </w:rPr>
        <w:t xml:space="preserve"> until </w:t>
      </w:r>
      <w:r w:rsidRPr="00AF141B">
        <w:rPr>
          <w:rFonts w:ascii="Arial" w:hAnsi="Arial" w:cs="Arial"/>
          <w:b/>
          <w:color w:val="002060"/>
          <w:sz w:val="22"/>
          <w:szCs w:val="22"/>
        </w:rPr>
        <w:t>31</w:t>
      </w:r>
      <w:r w:rsidRPr="00AF141B">
        <w:rPr>
          <w:rFonts w:ascii="Arial" w:hAnsi="Arial" w:cs="Arial"/>
          <w:b/>
          <w:color w:val="002060"/>
          <w:sz w:val="22"/>
          <w:szCs w:val="22"/>
          <w:vertAlign w:val="superscript"/>
        </w:rPr>
        <w:t>st</w:t>
      </w:r>
      <w:r w:rsidRPr="00AF141B">
        <w:rPr>
          <w:rFonts w:ascii="Arial" w:hAnsi="Arial" w:cs="Arial"/>
          <w:b/>
          <w:color w:val="002060"/>
          <w:sz w:val="22"/>
          <w:szCs w:val="22"/>
        </w:rPr>
        <w:t xml:space="preserve"> December 2013</w:t>
      </w:r>
      <w:r w:rsidRPr="00AF141B">
        <w:rPr>
          <w:rFonts w:ascii="Arial" w:hAnsi="Arial" w:cs="Arial"/>
          <w:color w:val="002060"/>
          <w:sz w:val="22"/>
          <w:szCs w:val="22"/>
        </w:rPr>
        <w:t>.</w:t>
      </w:r>
      <w:proofErr w:type="gramEnd"/>
    </w:p>
    <w:p w:rsidR="0087276A" w:rsidRPr="00AF141B" w:rsidRDefault="0087276A" w:rsidP="0087276A">
      <w:pPr>
        <w:rPr>
          <w:rFonts w:ascii="Arial" w:hAnsi="Arial" w:cs="Arial"/>
          <w:b/>
          <w:color w:val="002060"/>
          <w:sz w:val="22"/>
          <w:szCs w:val="22"/>
        </w:rPr>
      </w:pPr>
    </w:p>
    <w:p w:rsidR="0087276A" w:rsidRPr="00AF141B" w:rsidRDefault="0087276A" w:rsidP="0087276A">
      <w:pPr>
        <w:rPr>
          <w:rFonts w:ascii="Arial" w:hAnsi="Arial" w:cs="Arial"/>
          <w:b/>
          <w:color w:val="002060"/>
          <w:sz w:val="22"/>
          <w:szCs w:val="22"/>
        </w:rPr>
      </w:pPr>
      <w:r w:rsidRPr="00AF141B">
        <w:rPr>
          <w:rFonts w:ascii="Arial" w:hAnsi="Arial" w:cs="Arial"/>
          <w:b/>
          <w:color w:val="002060"/>
          <w:sz w:val="22"/>
          <w:szCs w:val="22"/>
        </w:rPr>
        <w:t>___________________</w:t>
      </w:r>
    </w:p>
    <w:p w:rsidR="0087276A" w:rsidRPr="00AF141B" w:rsidRDefault="0087276A" w:rsidP="0087276A">
      <w:pPr>
        <w:rPr>
          <w:rFonts w:ascii="Arial" w:hAnsi="Arial" w:cs="Arial"/>
          <w:color w:val="002060"/>
          <w:sz w:val="22"/>
          <w:szCs w:val="22"/>
        </w:rPr>
      </w:pPr>
      <w:r w:rsidRPr="00AF141B">
        <w:rPr>
          <w:rFonts w:ascii="Arial" w:hAnsi="Arial" w:cs="Arial"/>
          <w:b/>
          <w:color w:val="002060"/>
          <w:sz w:val="22"/>
          <w:szCs w:val="22"/>
        </w:rPr>
        <w:t>DIRECTOR</w:t>
      </w:r>
    </w:p>
    <w:p w:rsidR="0087276A" w:rsidRPr="00AF141B" w:rsidRDefault="0087276A" w:rsidP="0087276A">
      <w:pPr>
        <w:pBdr>
          <w:bottom w:val="single" w:sz="12" w:space="1" w:color="auto"/>
        </w:pBdr>
        <w:rPr>
          <w:rFonts w:ascii="Arial" w:hAnsi="Arial" w:cs="Arial"/>
          <w:color w:val="002060"/>
          <w:sz w:val="22"/>
          <w:szCs w:val="22"/>
        </w:rPr>
      </w:pPr>
    </w:p>
    <w:p w:rsidR="0087276A" w:rsidRPr="00AF141B" w:rsidRDefault="0087276A" w:rsidP="0087276A">
      <w:pPr>
        <w:rPr>
          <w:rFonts w:ascii="Arial" w:hAnsi="Arial" w:cs="Arial"/>
          <w:color w:val="002060"/>
          <w:sz w:val="22"/>
          <w:szCs w:val="22"/>
        </w:rPr>
      </w:pPr>
    </w:p>
    <w:p w:rsidR="0087276A" w:rsidRPr="00AF141B" w:rsidRDefault="0087276A" w:rsidP="0087276A">
      <w:pPr>
        <w:rPr>
          <w:rFonts w:ascii="Arial" w:hAnsi="Arial" w:cs="Arial"/>
          <w:color w:val="002060"/>
          <w:sz w:val="22"/>
          <w:szCs w:val="22"/>
        </w:rPr>
      </w:pPr>
      <w:r w:rsidRPr="00AF141B">
        <w:rPr>
          <w:rFonts w:ascii="Arial" w:hAnsi="Arial" w:cs="Arial"/>
          <w:color w:val="002060"/>
          <w:sz w:val="22"/>
          <w:szCs w:val="22"/>
        </w:rPr>
        <w:t>Please confirm your acceptance of this appointment by completing the following:</w:t>
      </w:r>
    </w:p>
    <w:p w:rsidR="0087276A" w:rsidRPr="00AF141B" w:rsidRDefault="0087276A" w:rsidP="0087276A">
      <w:pPr>
        <w:rPr>
          <w:rFonts w:ascii="Arial" w:hAnsi="Arial" w:cs="Arial"/>
          <w:color w:val="002060"/>
          <w:sz w:val="22"/>
          <w:szCs w:val="22"/>
        </w:rPr>
      </w:pPr>
    </w:p>
    <w:p w:rsidR="0087276A" w:rsidRPr="00AF141B" w:rsidRDefault="0087276A" w:rsidP="0087276A">
      <w:pPr>
        <w:pStyle w:val="Heading2"/>
        <w:rPr>
          <w:rFonts w:ascii="Arial" w:hAnsi="Arial" w:cs="Arial"/>
          <w:color w:val="002060"/>
          <w:sz w:val="22"/>
          <w:szCs w:val="22"/>
          <w:u w:val="single"/>
        </w:rPr>
      </w:pPr>
      <w:r w:rsidRPr="00AF141B">
        <w:rPr>
          <w:rFonts w:ascii="Arial" w:hAnsi="Arial" w:cs="Arial"/>
          <w:color w:val="002060"/>
          <w:sz w:val="22"/>
          <w:szCs w:val="22"/>
          <w:u w:val="single"/>
        </w:rPr>
        <w:t>ACCEPTANCE</w:t>
      </w:r>
    </w:p>
    <w:p w:rsidR="0087276A" w:rsidRPr="00AF141B" w:rsidRDefault="0087276A" w:rsidP="0087276A">
      <w:pPr>
        <w:jc w:val="center"/>
        <w:rPr>
          <w:rFonts w:ascii="Arial" w:hAnsi="Arial" w:cs="Arial"/>
          <w:b/>
          <w:color w:val="002060"/>
          <w:sz w:val="22"/>
          <w:szCs w:val="22"/>
        </w:rPr>
      </w:pPr>
    </w:p>
    <w:p w:rsidR="0087276A" w:rsidRPr="00AF141B" w:rsidRDefault="0087276A" w:rsidP="0087276A">
      <w:pPr>
        <w:rPr>
          <w:rFonts w:ascii="Arial" w:hAnsi="Arial" w:cs="Arial"/>
          <w:color w:val="002060"/>
          <w:sz w:val="22"/>
          <w:szCs w:val="22"/>
        </w:rPr>
      </w:pPr>
      <w:r w:rsidRPr="00AF141B">
        <w:rPr>
          <w:rFonts w:ascii="Arial" w:hAnsi="Arial" w:cs="Arial"/>
          <w:color w:val="002060"/>
          <w:sz w:val="22"/>
          <w:szCs w:val="22"/>
        </w:rPr>
        <w:t>I, ________________, understand the implications of this appointment as detailed above and confirm my acceptance.</w:t>
      </w:r>
    </w:p>
    <w:p w:rsidR="0087276A" w:rsidRPr="00AF141B" w:rsidRDefault="0087276A" w:rsidP="0087276A">
      <w:pPr>
        <w:rPr>
          <w:rFonts w:ascii="Arial" w:hAnsi="Arial" w:cs="Arial"/>
          <w:color w:val="002060"/>
          <w:sz w:val="22"/>
          <w:szCs w:val="22"/>
        </w:rPr>
      </w:pPr>
    </w:p>
    <w:p w:rsidR="0087276A" w:rsidRPr="00AF141B" w:rsidRDefault="0087276A" w:rsidP="0087276A">
      <w:pPr>
        <w:rPr>
          <w:rFonts w:ascii="Arial" w:hAnsi="Arial" w:cs="Arial"/>
          <w:b/>
          <w:color w:val="002060"/>
          <w:sz w:val="22"/>
          <w:szCs w:val="22"/>
        </w:rPr>
      </w:pPr>
      <w:r w:rsidRPr="00AF141B">
        <w:rPr>
          <w:rFonts w:ascii="Arial" w:hAnsi="Arial" w:cs="Arial"/>
          <w:b/>
          <w:color w:val="002060"/>
          <w:sz w:val="22"/>
          <w:szCs w:val="22"/>
        </w:rPr>
        <w:t>______</w:t>
      </w:r>
      <w:r w:rsidR="002B18E6" w:rsidRPr="00AF141B">
        <w:rPr>
          <w:rFonts w:ascii="Arial" w:hAnsi="Arial" w:cs="Arial"/>
          <w:b/>
          <w:color w:val="002060"/>
          <w:sz w:val="22"/>
          <w:szCs w:val="22"/>
        </w:rPr>
        <w:t>__________________________</w:t>
      </w:r>
      <w:r w:rsidR="002B18E6" w:rsidRPr="00AF141B">
        <w:rPr>
          <w:rFonts w:ascii="Arial" w:hAnsi="Arial" w:cs="Arial"/>
          <w:b/>
          <w:color w:val="002060"/>
          <w:sz w:val="22"/>
          <w:szCs w:val="22"/>
        </w:rPr>
        <w:tab/>
      </w:r>
      <w:r w:rsidR="002B18E6" w:rsidRPr="00AF141B">
        <w:rPr>
          <w:rFonts w:ascii="Arial" w:hAnsi="Arial" w:cs="Arial"/>
          <w:b/>
          <w:color w:val="002060"/>
          <w:sz w:val="22"/>
          <w:szCs w:val="22"/>
        </w:rPr>
        <w:tab/>
      </w:r>
      <w:r w:rsidR="002B18E6" w:rsidRPr="00AF141B">
        <w:rPr>
          <w:rFonts w:ascii="Arial" w:hAnsi="Arial" w:cs="Arial"/>
          <w:b/>
          <w:color w:val="002060"/>
          <w:sz w:val="22"/>
          <w:szCs w:val="22"/>
        </w:rPr>
        <w:tab/>
      </w:r>
      <w:r w:rsidR="002B18E6" w:rsidRPr="00AF141B">
        <w:rPr>
          <w:rFonts w:ascii="Arial" w:hAnsi="Arial" w:cs="Arial"/>
          <w:b/>
          <w:color w:val="002060"/>
          <w:sz w:val="22"/>
          <w:szCs w:val="22"/>
        </w:rPr>
        <w:tab/>
      </w:r>
      <w:r w:rsidR="00FE53A2">
        <w:rPr>
          <w:rFonts w:ascii="Arial" w:hAnsi="Arial" w:cs="Arial"/>
          <w:b/>
          <w:color w:val="002060"/>
          <w:sz w:val="22"/>
          <w:szCs w:val="22"/>
        </w:rPr>
        <w:t>________________</w:t>
      </w:r>
    </w:p>
    <w:p w:rsidR="00FE53A2" w:rsidRDefault="0087276A" w:rsidP="00FE53A2">
      <w:pPr>
        <w:rPr>
          <w:rFonts w:ascii="Arial" w:hAnsi="Arial" w:cs="Arial"/>
          <w:color w:val="002060"/>
          <w:sz w:val="22"/>
          <w:szCs w:val="22"/>
        </w:rPr>
      </w:pPr>
      <w:r w:rsidRPr="00AF141B">
        <w:rPr>
          <w:rFonts w:ascii="Arial" w:hAnsi="Arial" w:cs="Arial"/>
          <w:color w:val="002060"/>
          <w:sz w:val="22"/>
          <w:szCs w:val="22"/>
        </w:rPr>
        <w:t xml:space="preserve">  </w:t>
      </w:r>
      <w:r w:rsidR="002B18E6" w:rsidRPr="00AF141B">
        <w:rPr>
          <w:rFonts w:ascii="Arial" w:hAnsi="Arial" w:cs="Arial"/>
          <w:color w:val="002060"/>
          <w:sz w:val="22"/>
          <w:szCs w:val="22"/>
        </w:rPr>
        <w:t xml:space="preserve">            SIGNATURE  </w:t>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Pr="00AF141B">
        <w:rPr>
          <w:rFonts w:ascii="Arial" w:hAnsi="Arial" w:cs="Arial"/>
          <w:color w:val="002060"/>
          <w:sz w:val="22"/>
          <w:szCs w:val="22"/>
        </w:rPr>
        <w:t>DAT</w:t>
      </w:r>
      <w:r w:rsidR="002B18E6" w:rsidRPr="00AF141B">
        <w:rPr>
          <w:rFonts w:ascii="Arial" w:hAnsi="Arial" w:cs="Arial"/>
          <w:color w:val="002060"/>
          <w:sz w:val="22"/>
          <w:szCs w:val="22"/>
        </w:rPr>
        <w:t>E</w:t>
      </w:r>
    </w:p>
    <w:p w:rsidR="0087276A" w:rsidRPr="00FE53A2" w:rsidRDefault="0087276A" w:rsidP="00FE53A2">
      <w:pPr>
        <w:jc w:val="center"/>
        <w:rPr>
          <w:rFonts w:ascii="Arial" w:hAnsi="Arial" w:cs="Arial"/>
          <w:color w:val="002060"/>
          <w:sz w:val="22"/>
          <w:szCs w:val="22"/>
        </w:rPr>
      </w:pPr>
      <w:r w:rsidRPr="00562963">
        <w:rPr>
          <w:rFonts w:ascii="Arial" w:hAnsi="Arial" w:cs="Arial"/>
          <w:b/>
          <w:color w:val="FF0000"/>
        </w:rPr>
        <w:lastRenderedPageBreak/>
        <w:t>WORK PERMIT ISSUING OFFICER</w:t>
      </w:r>
    </w:p>
    <w:p w:rsidR="0087276A" w:rsidRPr="00AF141B" w:rsidRDefault="0087276A" w:rsidP="0087276A">
      <w:pPr>
        <w:jc w:val="center"/>
        <w:rPr>
          <w:rFonts w:ascii="Arial" w:hAnsi="Arial" w:cs="Arial"/>
          <w:color w:val="002060"/>
        </w:rPr>
      </w:pPr>
      <w:r w:rsidRPr="00AF141B">
        <w:rPr>
          <w:rFonts w:ascii="Arial" w:hAnsi="Arial" w:cs="Arial"/>
          <w:color w:val="002060"/>
        </w:rPr>
        <w:t>(General Safety Regulation 4)</w:t>
      </w:r>
    </w:p>
    <w:p w:rsidR="0087276A" w:rsidRPr="00AF141B" w:rsidRDefault="0087276A" w:rsidP="0087276A">
      <w:pPr>
        <w:pStyle w:val="BodyText"/>
        <w:rPr>
          <w:rFonts w:ascii="Arial" w:hAnsi="Arial" w:cs="Arial"/>
          <w:color w:val="002060"/>
        </w:rPr>
      </w:pP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I, ________________</w:t>
      </w:r>
      <w:r w:rsidRPr="00AF141B">
        <w:rPr>
          <w:rFonts w:ascii="Arial" w:hAnsi="Arial" w:cs="Arial"/>
          <w:b/>
          <w:color w:val="002060"/>
          <w:u w:val="single"/>
        </w:rPr>
        <w:t>,</w:t>
      </w:r>
      <w:r w:rsidRPr="00AF141B">
        <w:rPr>
          <w:rFonts w:ascii="Arial" w:hAnsi="Arial" w:cs="Arial"/>
          <w:color w:val="002060"/>
        </w:rPr>
        <w:t xml:space="preserve"> having been appointed in terms of Section 16(2) of the Occupational Health and Safety Act (85 of 1993) as the </w:t>
      </w:r>
      <w:r w:rsidR="004D26B6">
        <w:rPr>
          <w:rFonts w:ascii="Arial" w:hAnsi="Arial" w:cs="Arial"/>
          <w:color w:val="002060"/>
        </w:rPr>
        <w:t>Manager</w:t>
      </w:r>
      <w:r w:rsidRPr="00AF141B">
        <w:rPr>
          <w:rFonts w:ascii="Arial" w:hAnsi="Arial" w:cs="Arial"/>
          <w:b/>
          <w:color w:val="002060"/>
        </w:rPr>
        <w:t xml:space="preserve"> </w:t>
      </w:r>
      <w:r w:rsidRPr="00AF141B">
        <w:rPr>
          <w:rFonts w:ascii="Arial" w:hAnsi="Arial" w:cs="Arial"/>
          <w:color w:val="002060"/>
        </w:rPr>
        <w:t xml:space="preserve">for Seavest Trading, hereby appoint you, ______________, as the </w:t>
      </w:r>
      <w:r w:rsidRPr="00AF141B">
        <w:rPr>
          <w:rFonts w:ascii="Arial" w:hAnsi="Arial" w:cs="Arial"/>
          <w:b/>
          <w:color w:val="002060"/>
        </w:rPr>
        <w:t>Work Permit Issuing Officer.</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49"/>
        </w:numPr>
        <w:rPr>
          <w:rFonts w:ascii="Arial" w:hAnsi="Arial" w:cs="Arial"/>
          <w:color w:val="002060"/>
        </w:rPr>
      </w:pPr>
      <w:r w:rsidRPr="00AF141B">
        <w:rPr>
          <w:rFonts w:ascii="Arial" w:hAnsi="Arial" w:cs="Arial"/>
          <w:color w:val="002060"/>
        </w:rPr>
        <w:t xml:space="preserve">Conduct a work permit survey to establish if the following types of work apply to the premises: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work on a roof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electrical installation work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work necessitating the use of scaffolding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work in a confined space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work on pressurized pipelines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welding work which has not been exempted in writing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hot work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cold work </w:t>
      </w:r>
    </w:p>
    <w:p w:rsidR="0087276A" w:rsidRPr="00AF141B" w:rsidRDefault="0087276A" w:rsidP="00773680">
      <w:pPr>
        <w:numPr>
          <w:ilvl w:val="0"/>
          <w:numId w:val="49"/>
        </w:numPr>
        <w:rPr>
          <w:rFonts w:ascii="Arial" w:hAnsi="Arial" w:cs="Arial"/>
          <w:color w:val="002060"/>
        </w:rPr>
      </w:pPr>
      <w:r w:rsidRPr="00AF141B">
        <w:rPr>
          <w:rFonts w:ascii="Arial" w:hAnsi="Arial" w:cs="Arial"/>
          <w:color w:val="002060"/>
        </w:rPr>
        <w:t>Record your findings on the survey form, noting whether the work can be safely undertaken.</w:t>
      </w:r>
    </w:p>
    <w:p w:rsidR="0087276A" w:rsidRPr="00AF141B" w:rsidRDefault="0087276A" w:rsidP="00773680">
      <w:pPr>
        <w:numPr>
          <w:ilvl w:val="0"/>
          <w:numId w:val="49"/>
        </w:numPr>
        <w:rPr>
          <w:rFonts w:ascii="Arial" w:hAnsi="Arial" w:cs="Arial"/>
          <w:color w:val="002060"/>
        </w:rPr>
      </w:pPr>
      <w:r w:rsidRPr="00AF141B">
        <w:rPr>
          <w:rFonts w:ascii="Arial" w:hAnsi="Arial" w:cs="Arial"/>
          <w:color w:val="002060"/>
        </w:rPr>
        <w:t xml:space="preserve">Ensure that the correct permits are issued and appropriately approved / signed. </w:t>
      </w:r>
    </w:p>
    <w:p w:rsidR="0087276A" w:rsidRPr="00AF141B" w:rsidRDefault="0087276A" w:rsidP="00773680">
      <w:pPr>
        <w:numPr>
          <w:ilvl w:val="0"/>
          <w:numId w:val="49"/>
        </w:numPr>
        <w:rPr>
          <w:rFonts w:ascii="Arial" w:hAnsi="Arial" w:cs="Arial"/>
          <w:color w:val="002060"/>
        </w:rPr>
      </w:pPr>
      <w:r w:rsidRPr="00AF141B">
        <w:rPr>
          <w:rFonts w:ascii="Arial" w:hAnsi="Arial" w:cs="Arial"/>
          <w:color w:val="002060"/>
        </w:rPr>
        <w:t xml:space="preserve">Ensure that the permits and forms are filed appropriately. </w:t>
      </w:r>
    </w:p>
    <w:p w:rsidR="0087276A" w:rsidRPr="00AF141B" w:rsidRDefault="0087276A" w:rsidP="0087276A">
      <w:pPr>
        <w:rPr>
          <w:rFonts w:ascii="Arial" w:hAnsi="Arial" w:cs="Arial"/>
          <w:color w:val="002060"/>
        </w:rPr>
      </w:pPr>
      <w:r w:rsidRPr="00AF141B">
        <w:rPr>
          <w:rFonts w:ascii="Arial" w:hAnsi="Arial" w:cs="Arial"/>
          <w:color w:val="002060"/>
        </w:rPr>
        <w:t xml:space="preserve"> </w:t>
      </w:r>
    </w:p>
    <w:p w:rsidR="0087276A" w:rsidRPr="00AF141B" w:rsidRDefault="0087276A" w:rsidP="0087276A">
      <w:pPr>
        <w:rPr>
          <w:rFonts w:ascii="Arial" w:hAnsi="Arial" w:cs="Arial"/>
          <w:color w:val="002060"/>
        </w:rPr>
      </w:pPr>
      <w:proofErr w:type="gramStart"/>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2013</w:t>
      </w:r>
      <w:r w:rsidRPr="00AF141B">
        <w:rPr>
          <w:rFonts w:ascii="Arial" w:hAnsi="Arial" w:cs="Arial"/>
          <w:color w:val="002060"/>
        </w:rPr>
        <w:t>.</w:t>
      </w:r>
      <w:proofErr w:type="gramEnd"/>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rPr>
          <w:rFonts w:ascii="Arial" w:hAnsi="Arial" w:cs="Arial"/>
          <w:b/>
          <w:color w:val="002060"/>
        </w:rPr>
      </w:pPr>
      <w:r w:rsidRPr="00AF141B">
        <w:rPr>
          <w:rFonts w:ascii="Arial" w:hAnsi="Arial" w:cs="Arial"/>
          <w:b/>
          <w:color w:val="002060"/>
        </w:rPr>
        <w:t>DIRECTOR</w:t>
      </w:r>
    </w:p>
    <w:p w:rsidR="0087276A" w:rsidRPr="00AF141B" w:rsidRDefault="0087276A" w:rsidP="0087276A">
      <w:pPr>
        <w:rPr>
          <w:rFonts w:ascii="Arial" w:hAnsi="Arial" w:cs="Arial"/>
          <w:color w:val="002060"/>
        </w:rPr>
      </w:pP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I, ______________, understand the implications of this appointment as detailed above and confirm my acceptance.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w:t>
      </w:r>
      <w:r w:rsidR="002B18E6" w:rsidRPr="00AF141B">
        <w:rPr>
          <w:rFonts w:ascii="Arial" w:hAnsi="Arial" w:cs="Arial"/>
          <w:b/>
          <w:color w:val="002060"/>
        </w:rPr>
        <w:t>_________________________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FE53A2">
        <w:rPr>
          <w:rFonts w:ascii="Arial" w:hAnsi="Arial" w:cs="Arial"/>
          <w:b/>
          <w:color w:val="002060"/>
        </w:rPr>
        <w:t>________________</w:t>
      </w:r>
    </w:p>
    <w:p w:rsidR="0087276A" w:rsidRPr="00FE53A2" w:rsidRDefault="0087276A" w:rsidP="0087276A">
      <w:pPr>
        <w:rPr>
          <w:rFonts w:ascii="Arial" w:hAnsi="Arial" w:cs="Arial"/>
          <w:color w:val="002060"/>
        </w:rPr>
      </w:pPr>
      <w:r w:rsidRPr="00AF141B">
        <w:rPr>
          <w:rFonts w:ascii="Arial" w:hAnsi="Arial" w:cs="Arial"/>
          <w:color w:val="002060"/>
        </w:rPr>
        <w:t xml:space="preserve"> </w:t>
      </w:r>
      <w:r w:rsidR="002B18E6" w:rsidRPr="00AF141B">
        <w:rPr>
          <w:rFonts w:ascii="Arial" w:hAnsi="Arial" w:cs="Arial"/>
          <w:color w:val="002060"/>
        </w:rPr>
        <w:t xml:space="preserve">             SIGNATURE  </w:t>
      </w:r>
      <w:r w:rsidR="002B18E6" w:rsidRPr="00AF141B">
        <w:rPr>
          <w:rFonts w:ascii="Arial" w:hAnsi="Arial" w:cs="Arial"/>
          <w:color w:val="002060"/>
        </w:rPr>
        <w:tab/>
      </w:r>
      <w:r w:rsidR="002B18E6" w:rsidRPr="00AF141B">
        <w:rPr>
          <w:rFonts w:ascii="Arial" w:hAnsi="Arial" w:cs="Arial"/>
          <w:color w:val="002060"/>
        </w:rPr>
        <w:tab/>
      </w:r>
      <w:r w:rsidR="002B18E6" w:rsidRPr="00AF141B">
        <w:rPr>
          <w:rFonts w:ascii="Arial" w:hAnsi="Arial" w:cs="Arial"/>
          <w:color w:val="002060"/>
        </w:rPr>
        <w:tab/>
      </w:r>
      <w:r w:rsidR="002B18E6" w:rsidRPr="00AF141B">
        <w:rPr>
          <w:rFonts w:ascii="Arial" w:hAnsi="Arial" w:cs="Arial"/>
          <w:color w:val="002060"/>
        </w:rPr>
        <w:tab/>
      </w:r>
      <w:r w:rsidR="002B18E6" w:rsidRPr="00AF141B">
        <w:rPr>
          <w:rFonts w:ascii="Arial" w:hAnsi="Arial" w:cs="Arial"/>
          <w:color w:val="002060"/>
        </w:rPr>
        <w:tab/>
      </w:r>
      <w:r w:rsidR="002B18E6" w:rsidRPr="00AF141B">
        <w:rPr>
          <w:rFonts w:ascii="Arial" w:hAnsi="Arial" w:cs="Arial"/>
          <w:color w:val="002060"/>
        </w:rPr>
        <w:tab/>
      </w:r>
      <w:r w:rsidR="002B18E6" w:rsidRPr="00AF141B">
        <w:rPr>
          <w:rFonts w:ascii="Arial" w:hAnsi="Arial" w:cs="Arial"/>
          <w:color w:val="002060"/>
        </w:rPr>
        <w:tab/>
      </w:r>
      <w:r w:rsidRPr="00AF141B">
        <w:rPr>
          <w:rFonts w:ascii="Arial" w:hAnsi="Arial" w:cs="Arial"/>
          <w:color w:val="002060"/>
        </w:rPr>
        <w:t>DATE</w:t>
      </w:r>
    </w:p>
    <w:p w:rsidR="00663211" w:rsidRPr="00BA5006" w:rsidRDefault="007D5243" w:rsidP="00663211">
      <w:pPr>
        <w:rPr>
          <w:rFonts w:ascii="Arial" w:hAnsi="Arial" w:cs="Arial"/>
          <w:sz w:val="20"/>
          <w:szCs w:val="20"/>
        </w:rPr>
      </w:pPr>
      <w:r w:rsidRPr="007D5243">
        <w:rPr>
          <w:rFonts w:ascii="Arial" w:hAnsi="Arial" w:cs="Arial"/>
          <w:sz w:val="20"/>
          <w:szCs w:val="20"/>
        </w:rPr>
      </w:r>
      <w:r>
        <w:rPr>
          <w:rFonts w:ascii="Arial" w:hAnsi="Arial" w:cs="Arial"/>
          <w:sz w:val="20"/>
          <w:szCs w:val="20"/>
        </w:rPr>
        <w:pict>
          <v:group id="_x0000_s1181" editas="canvas" style="width:474.2pt;height:588.1pt;mso-position-horizontal-relative:char;mso-position-vertical-relative:line" coordsize="9484,11762">
            <o:lock v:ext="edit" aspectratio="t"/>
            <v:shape id="_x0000_s1180" type="#_x0000_t75" style="position:absolute;width:9484;height:11762" o:preferrelative="f">
              <v:fill o:detectmouseclick="t"/>
              <v:path o:extrusionok="t" o:connecttype="none"/>
              <o:lock v:ext="edit" text="t"/>
            </v:shape>
            <v:group id="_x0000_s1382" style="position:absolute;width:8861;height:10550" coordsize="8861,10550">
              <v:rect id="_x0000_s1182" style="position:absolute;left:892;width:7088;height:276;mso-wrap-style:none" filled="f" stroked="f">
                <v:textbox style="mso-next-textbox:#_x0000_s1182;mso-fit-shape-to-text:t" inset="0,0,0,0">
                  <w:txbxContent>
                    <w:p w:rsidR="005E5ABC" w:rsidRDefault="005E5ABC">
                      <w:r>
                        <w:rPr>
                          <w:b/>
                          <w:bCs/>
                          <w:color w:val="000000"/>
                          <w:lang w:val="en-US"/>
                        </w:rPr>
                        <w:t>CONSTRUCTION VEHICLE AND MOBILE PLANT INSPECTOR</w:t>
                      </w:r>
                    </w:p>
                  </w:txbxContent>
                </v:textbox>
              </v:rect>
              <v:rect id="_x0000_s1183" style="position:absolute;left:7969;width:61;height:276;mso-wrap-style:none" filled="f" stroked="f">
                <v:textbox style="mso-next-textbox:#_x0000_s1183;mso-fit-shape-to-text:t" inset="0,0,0,0">
                  <w:txbxContent>
                    <w:p w:rsidR="005E5ABC" w:rsidRDefault="005E5ABC">
                      <w:r>
                        <w:rPr>
                          <w:b/>
                          <w:bCs/>
                          <w:color w:val="000000"/>
                          <w:lang w:val="en-US"/>
                        </w:rPr>
                        <w:t xml:space="preserve"> </w:t>
                      </w:r>
                    </w:p>
                  </w:txbxContent>
                </v:textbox>
              </v:rect>
              <v:rect id="_x0000_s1184" style="position:absolute;left:4431;top:275;width:61;height:276;mso-wrap-style:none" filled="f" stroked="f">
                <v:textbox style="mso-next-textbox:#_x0000_s1184;mso-fit-shape-to-text:t" inset="0,0,0,0">
                  <w:txbxContent>
                    <w:p w:rsidR="005E5ABC" w:rsidRDefault="005E5ABC">
                      <w:r>
                        <w:rPr>
                          <w:b/>
                          <w:bCs/>
                          <w:color w:val="000000"/>
                          <w:lang w:val="en-US"/>
                        </w:rPr>
                        <w:t xml:space="preserve"> </w:t>
                      </w:r>
                    </w:p>
                  </w:txbxContent>
                </v:textbox>
              </v:rect>
              <v:rect id="_x0000_s1185" style="position:absolute;left:2647;top:564;width:3895;height:276;mso-wrap-style:none" filled="f" stroked="f">
                <v:textbox style="mso-next-textbox:#_x0000_s1185;mso-fit-shape-to-text:t" inset="0,0,0,0">
                  <w:txbxContent>
                    <w:p w:rsidR="005E5ABC" w:rsidRDefault="005E5ABC">
                      <w:r>
                        <w:rPr>
                          <w:b/>
                          <w:bCs/>
                          <w:color w:val="000000"/>
                          <w:lang w:val="en-US"/>
                        </w:rPr>
                        <w:t>GENERAL SAFETY REGULATION</w:t>
                      </w:r>
                    </w:p>
                  </w:txbxContent>
                </v:textbox>
              </v:rect>
              <v:rect id="_x0000_s1186" style="position:absolute;left:6214;top:564;width:61;height:276;mso-wrap-style:none" filled="f" stroked="f">
                <v:textbox style="mso-next-textbox:#_x0000_s1186;mso-fit-shape-to-text:t" inset="0,0,0,0">
                  <w:txbxContent>
                    <w:p w:rsidR="005E5ABC" w:rsidRDefault="005E5ABC">
                      <w:r>
                        <w:rPr>
                          <w:b/>
                          <w:bCs/>
                          <w:color w:val="000000"/>
                          <w:lang w:val="en-US"/>
                        </w:rPr>
                        <w:t xml:space="preserve"> </w:t>
                      </w:r>
                    </w:p>
                  </w:txbxContent>
                </v:textbox>
              </v:rect>
              <v:rect id="_x0000_s1187" style="position:absolute;left:4431;top:819;width:61;height:276;mso-wrap-style:none" filled="f" stroked="f">
                <v:textbox style="mso-next-textbox:#_x0000_s1187;mso-fit-shape-to-text:t" inset="0,0,0,0">
                  <w:txbxContent>
                    <w:p w:rsidR="005E5ABC" w:rsidRDefault="005E5ABC">
                      <w:r>
                        <w:rPr>
                          <w:b/>
                          <w:bCs/>
                          <w:color w:val="000000"/>
                          <w:lang w:val="en-US"/>
                        </w:rPr>
                        <w:t xml:space="preserve"> </w:t>
                      </w:r>
                    </w:p>
                  </w:txbxContent>
                </v:textbox>
              </v:rect>
              <v:rect id="_x0000_s1188" style="position:absolute;left:115;top:1068;width:2573;height:276;mso-wrap-style:none" filled="f" stroked="f">
                <v:textbox style="mso-next-textbox:#_x0000_s1188;mso-fit-shape-to-text:t" inset="0,0,0,0">
                  <w:txbxContent>
                    <w:p w:rsidR="005E5ABC" w:rsidRDefault="005E5ABC">
                      <w:r>
                        <w:rPr>
                          <w:color w:val="000000"/>
                          <w:lang w:val="en-US"/>
                        </w:rPr>
                        <w:t xml:space="preserve">Construction regulation 21 </w:t>
                      </w:r>
                    </w:p>
                  </w:txbxContent>
                </v:textbox>
              </v:rect>
              <v:rect id="_x0000_s1189" style="position:absolute;left:2743;top:1068;width:61;height:276;mso-wrap-style:none" filled="f" stroked="f">
                <v:textbox style="mso-next-textbox:#_x0000_s1189;mso-fit-shape-to-text:t" inset="0,0,0,0">
                  <w:txbxContent>
                    <w:p w:rsidR="005E5ABC" w:rsidRDefault="005E5ABC">
                      <w:r>
                        <w:rPr>
                          <w:color w:val="000000"/>
                          <w:lang w:val="en-US"/>
                        </w:rPr>
                        <w:t xml:space="preserve"> </w:t>
                      </w:r>
                    </w:p>
                  </w:txbxContent>
                </v:textbox>
              </v:rect>
              <v:rect id="_x0000_s1190" style="position:absolute;left:115;top:1348;width:61;height:276;mso-wrap-style:none" filled="f" stroked="f">
                <v:textbox style="mso-next-textbox:#_x0000_s1190;mso-fit-shape-to-text:t" inset="0,0,0,0">
                  <w:txbxContent>
                    <w:p w:rsidR="005E5ABC" w:rsidRDefault="005E5ABC">
                      <w:r>
                        <w:rPr>
                          <w:color w:val="000000"/>
                          <w:lang w:val="en-US"/>
                        </w:rPr>
                        <w:t xml:space="preserve"> </w:t>
                      </w:r>
                    </w:p>
                  </w:txbxContent>
                </v:textbox>
              </v:rect>
              <v:rect id="_x0000_s1191" style="position:absolute;left:115;top:1622;width:8225;height:276;mso-wrap-style:none" filled="f" stroked="f">
                <v:textbox style="mso-next-textbox:#_x0000_s1191;mso-fit-shape-to-text:t" inset="0,0,0,0">
                  <w:txbxContent>
                    <w:p w:rsidR="005E5ABC" w:rsidRDefault="005E5ABC">
                      <w:r>
                        <w:rPr>
                          <w:color w:val="000000"/>
                          <w:lang w:val="en-US"/>
                        </w:rPr>
                        <w:t>REG. 21</w:t>
                      </w:r>
                      <w:proofErr w:type="gramStart"/>
                      <w:r>
                        <w:rPr>
                          <w:color w:val="000000"/>
                          <w:lang w:val="en-US"/>
                        </w:rPr>
                        <w:t>.(</w:t>
                      </w:r>
                      <w:proofErr w:type="gramEnd"/>
                      <w:r>
                        <w:rPr>
                          <w:color w:val="000000"/>
                          <w:lang w:val="en-US"/>
                        </w:rPr>
                        <w:t>1) A contractor shall ensure that all construction vehicles and mobile plants</w:t>
                      </w:r>
                    </w:p>
                  </w:txbxContent>
                </v:textbox>
              </v:rect>
              <v:rect id="_x0000_s1192" style="position:absolute;left:8324;top:1622;width:80;height:276;mso-wrap-style:none" filled="f" stroked="f">
                <v:textbox style="mso-next-textbox:#_x0000_s1192;mso-fit-shape-to-text:t" inset="0,0,0,0">
                  <w:txbxContent>
                    <w:p w:rsidR="005E5ABC" w:rsidRDefault="005E5ABC">
                      <w:r>
                        <w:rPr>
                          <w:color w:val="000000"/>
                          <w:lang w:val="en-US"/>
                        </w:rPr>
                        <w:t>-</w:t>
                      </w:r>
                    </w:p>
                  </w:txbxContent>
                </v:textbox>
              </v:rect>
              <v:rect id="_x0000_s1193" style="position:absolute;left:8406;top:1622;width:61;height:276;mso-wrap-style:none" filled="f" stroked="f">
                <v:textbox style="mso-next-textbox:#_x0000_s1193;mso-fit-shape-to-text:t" inset="0,0,0,0">
                  <w:txbxContent>
                    <w:p w:rsidR="005E5ABC" w:rsidRDefault="005E5ABC">
                      <w:r>
                        <w:rPr>
                          <w:color w:val="000000"/>
                          <w:lang w:val="en-US"/>
                        </w:rPr>
                        <w:t xml:space="preserve"> </w:t>
                      </w:r>
                    </w:p>
                  </w:txbxContent>
                </v:textbox>
              </v:rect>
              <v:rect id="_x0000_s1194" style="position:absolute;left:115;top:1901;width:61;height:276;mso-wrap-style:none" filled="f" stroked="f">
                <v:textbox style="mso-next-textbox:#_x0000_s1194;mso-fit-shape-to-text:t" inset="0,0,0,0">
                  <w:txbxContent>
                    <w:p w:rsidR="005E5ABC" w:rsidRDefault="005E5ABC">
                      <w:r>
                        <w:rPr>
                          <w:color w:val="000000"/>
                          <w:lang w:val="en-US"/>
                        </w:rPr>
                        <w:t xml:space="preserve"> </w:t>
                      </w:r>
                    </w:p>
                  </w:txbxContent>
                </v:textbox>
              </v:rect>
              <v:rect id="_x0000_s1195" style="position:absolute;left:115;top:2176;width:481;height:276;mso-wrap-style:none" filled="f" stroked="f">
                <v:textbox style="mso-next-textbox:#_x0000_s1195;mso-fit-shape-to-text:t" inset="0,0,0,0">
                  <w:txbxContent>
                    <w:p w:rsidR="005E5ABC" w:rsidRDefault="005E5ABC">
                      <w:r>
                        <w:rPr>
                          <w:color w:val="000000"/>
                          <w:lang w:val="en-US"/>
                        </w:rPr>
                        <w:t>REG</w:t>
                      </w:r>
                    </w:p>
                  </w:txbxContent>
                </v:textbox>
              </v:rect>
              <v:rect id="_x0000_s1196" style="position:absolute;left:595;top:2176;width:5246;height:276;mso-wrap-style:none" filled="f" stroked="f">
                <v:textbox style="mso-next-textbox:#_x0000_s1196;mso-fit-shape-to-text:t" inset="0,0,0,0">
                  <w:txbxContent>
                    <w:p w:rsidR="005E5ABC" w:rsidRDefault="005E5ABC">
                      <w:r>
                        <w:rPr>
                          <w:color w:val="000000"/>
                          <w:lang w:val="en-US"/>
                        </w:rPr>
                        <w:t>. 21. (1</w:t>
                      </w:r>
                      <w:proofErr w:type="gramStart"/>
                      <w:r>
                        <w:rPr>
                          <w:color w:val="000000"/>
                          <w:lang w:val="en-US"/>
                        </w:rPr>
                        <w:t>)(</w:t>
                      </w:r>
                      <w:proofErr w:type="gramEnd"/>
                      <w:r>
                        <w:rPr>
                          <w:color w:val="000000"/>
                          <w:lang w:val="en-US"/>
                        </w:rPr>
                        <w:t>j) are on a daily basis inspected prior to use, b</w:t>
                      </w:r>
                    </w:p>
                  </w:txbxContent>
                </v:textbox>
              </v:rect>
              <v:rect id="_x0000_s1197" style="position:absolute;left:5840;top:2176;width:2900;height:276;mso-wrap-style:none" filled="f" stroked="f">
                <v:textbox style="mso-next-textbox:#_x0000_s1197;mso-fit-shape-to-text:t" inset="0,0,0,0">
                  <w:txbxContent>
                    <w:p w:rsidR="005E5ABC" w:rsidRDefault="005E5ABC">
                      <w:proofErr w:type="gramStart"/>
                      <w:r>
                        <w:rPr>
                          <w:color w:val="000000"/>
                          <w:lang w:val="en-US"/>
                        </w:rPr>
                        <w:t>y</w:t>
                      </w:r>
                      <w:proofErr w:type="gramEnd"/>
                      <w:r>
                        <w:rPr>
                          <w:color w:val="000000"/>
                          <w:lang w:val="en-US"/>
                        </w:rPr>
                        <w:t xml:space="preserve"> a competent person who has </w:t>
                      </w:r>
                    </w:p>
                  </w:txbxContent>
                </v:textbox>
              </v:rect>
              <v:rect id="_x0000_s1198" style="position:absolute;left:115;top:2455;width:8185;height:276;mso-wrap-style:none" filled="f" stroked="f">
                <v:textbox style="mso-next-textbox:#_x0000_s1198;mso-fit-shape-to-text:t" inset="0,0,0,0">
                  <w:txbxContent>
                    <w:p w:rsidR="005E5ABC" w:rsidRDefault="005E5ABC">
                      <w:proofErr w:type="gramStart"/>
                      <w:r>
                        <w:rPr>
                          <w:color w:val="000000"/>
                          <w:lang w:val="en-US"/>
                        </w:rPr>
                        <w:t>been</w:t>
                      </w:r>
                      <w:proofErr w:type="gramEnd"/>
                      <w:r>
                        <w:rPr>
                          <w:color w:val="000000"/>
                          <w:lang w:val="en-US"/>
                        </w:rPr>
                        <w:t xml:space="preserve"> appointed in writing and the findings of such inspection is recorded in a register</w:t>
                      </w:r>
                    </w:p>
                  </w:txbxContent>
                </v:textbox>
              </v:rect>
              <v:rect id="_x0000_s1199" style="position:absolute;left:8290;top:2455;width:61;height:276;mso-wrap-style:none" filled="f" stroked="f">
                <v:textbox style="mso-next-textbox:#_x0000_s1199;mso-fit-shape-to-text:t" inset="0,0,0,0">
                  <w:txbxContent>
                    <w:p w:rsidR="005E5ABC" w:rsidRDefault="005E5ABC">
                      <w:r>
                        <w:rPr>
                          <w:color w:val="000000"/>
                          <w:lang w:val="en-US"/>
                        </w:rPr>
                        <w:t xml:space="preserve"> </w:t>
                      </w:r>
                    </w:p>
                  </w:txbxContent>
                </v:textbox>
              </v:rect>
              <v:rect id="_x0000_s1200" style="position:absolute;left:115;top:2725;width:51;height:276;mso-wrap-style:none" filled="f" stroked="f">
                <v:textbox style="mso-next-textbox:#_x0000_s1200;mso-fit-shape-to-text:t" inset="0,0,0,0">
                  <w:txbxContent>
                    <w:p w:rsidR="005E5ABC" w:rsidRDefault="005E5ABC">
                      <w:r>
                        <w:rPr>
                          <w:color w:val="000000"/>
                          <w:sz w:val="20"/>
                          <w:szCs w:val="20"/>
                          <w:lang w:val="en-US"/>
                        </w:rPr>
                        <w:t xml:space="preserve"> </w:t>
                      </w:r>
                    </w:p>
                  </w:txbxContent>
                </v:textbox>
              </v:rect>
              <v:rect id="_x0000_s1201" style="position:absolute;left:168;top:2725;width:51;height:276;mso-wrap-style:none" filled="f" stroked="f">
                <v:textbox style="mso-next-textbox:#_x0000_s1201;mso-fit-shape-to-text:t" inset="0,0,0,0">
                  <w:txbxContent>
                    <w:p w:rsidR="005E5ABC" w:rsidRDefault="005E5ABC">
                      <w:r>
                        <w:rPr>
                          <w:color w:val="000000"/>
                          <w:sz w:val="20"/>
                          <w:szCs w:val="20"/>
                          <w:lang w:val="en-US"/>
                        </w:rPr>
                        <w:t xml:space="preserve"> </w:t>
                      </w:r>
                    </w:p>
                  </w:txbxContent>
                </v:textbox>
              </v:rect>
              <v:rect id="_x0000_s1202" style="position:absolute;left:4431;top:2961;width:61;height:276;mso-wrap-style:none" filled="f" stroked="f">
                <v:textbox style="mso-next-textbox:#_x0000_s1202;mso-fit-shape-to-text:t" inset="0,0,0,0">
                  <w:txbxContent>
                    <w:p w:rsidR="005E5ABC" w:rsidRDefault="005E5ABC">
                      <w:r>
                        <w:rPr>
                          <w:color w:val="000000"/>
                          <w:lang w:val="en-US"/>
                        </w:rPr>
                        <w:t xml:space="preserve"> </w:t>
                      </w:r>
                    </w:p>
                  </w:txbxContent>
                </v:textbox>
              </v:rect>
              <v:rect id="_x0000_s1203" style="position:absolute;left:115;top:3240;width:61;height:276;mso-wrap-style:none" filled="f" stroked="f">
                <v:textbox style="mso-next-textbox:#_x0000_s1203;mso-fit-shape-to-text:t" inset="0,0,0,0">
                  <w:txbxContent>
                    <w:p w:rsidR="005E5ABC" w:rsidRDefault="005E5ABC">
                      <w:r>
                        <w:rPr>
                          <w:color w:val="000000"/>
                          <w:lang w:val="en-US"/>
                        </w:rPr>
                        <w:t xml:space="preserve"> </w:t>
                      </w:r>
                    </w:p>
                  </w:txbxContent>
                </v:textbox>
              </v:rect>
              <v:rect id="_x0000_s1204" style="position:absolute;left:4431;top:3514;width:61;height:276;mso-wrap-style:none" filled="f" stroked="f">
                <v:textbox style="mso-next-textbox:#_x0000_s1204;mso-fit-shape-to-text:t" inset="0,0,0,0">
                  <w:txbxContent>
                    <w:p w:rsidR="005E5ABC" w:rsidRDefault="005E5ABC">
                      <w:r>
                        <w:rPr>
                          <w:color w:val="000000"/>
                          <w:lang w:val="en-US"/>
                        </w:rPr>
                        <w:t xml:space="preserve"> </w:t>
                      </w:r>
                    </w:p>
                  </w:txbxContent>
                </v:textbox>
              </v:rect>
              <v:rect id="_x0000_s1205" style="position:absolute;top:554;width:10;height:9" fillcolor="black" stroked="f"/>
              <v:line id="_x0000_s1206" style="position:absolute" from="0,554" to="10,555" strokeweight="0"/>
              <v:line id="_x0000_s1207" style="position:absolute" from="0,554" to="1,563" strokeweight="0"/>
              <v:rect id="_x0000_s1208" style="position:absolute;top:554;width:10;height:9" fillcolor="black" stroked="f"/>
              <v:line id="_x0000_s1209" style="position:absolute" from="0,554" to="10,555" strokeweight="0"/>
              <v:line id="_x0000_s1210" style="position:absolute" from="0,554" to="1,563" strokeweight="0"/>
              <v:rect id="_x0000_s1211" style="position:absolute;left:10;top:554;width:8841;height:9" fillcolor="black" stroked="f"/>
              <v:line id="_x0000_s1212" style="position:absolute" from="10,554" to="8851,555" strokeweight="0"/>
              <v:rect id="_x0000_s1213" style="position:absolute;left:8851;top:554;width:10;height:9" fillcolor="black" stroked="f"/>
              <v:line id="_x0000_s1214" style="position:absolute" from="8851,554" to="8861,555" strokeweight="0"/>
              <v:line id="_x0000_s1215" style="position:absolute" from="8851,554" to="8852,563" strokeweight="0"/>
              <v:rect id="_x0000_s1216" style="position:absolute;left:8851;top:554;width:10;height:9" fillcolor="black" stroked="f"/>
              <v:line id="_x0000_s1217" style="position:absolute" from="8851,554" to="8861,555" strokeweight="0"/>
              <v:line id="_x0000_s1218" style="position:absolute" from="8851,554" to="8852,563" strokeweight="0"/>
              <v:rect id="_x0000_s1219" style="position:absolute;top:563;width:10;height:3231" fillcolor="black" stroked="f"/>
              <v:line id="_x0000_s1220" style="position:absolute" from="0,563" to="1,3794" strokeweight="0"/>
              <v:rect id="_x0000_s1221" style="position:absolute;left:8851;top:563;width:10;height:3231" fillcolor="black" stroked="f"/>
              <v:line id="_x0000_s1222" style="position:absolute" from="8851,563" to="8852,3794" strokeweight="0"/>
              <v:rect id="_x0000_s1223" style="position:absolute;left:115;top:3803;width:3020;height:276;mso-wrap-style:none" filled="f" stroked="f">
                <v:textbox style="mso-next-textbox:#_x0000_s1223;mso-fit-shape-to-text:t" inset="0,0,0,0">
                  <w:txbxContent>
                    <w:p w:rsidR="005E5ABC" w:rsidRDefault="005E5ABC">
                      <w:r>
                        <w:rPr>
                          <w:color w:val="000000"/>
                          <w:lang w:val="en-US"/>
                        </w:rPr>
                        <w:t xml:space="preserve">I,    ______________________  </w:t>
                      </w:r>
                    </w:p>
                  </w:txbxContent>
                </v:textbox>
              </v:rect>
              <v:rect id="_x0000_s1224" style="position:absolute;left:3256;top:3803;width:5420;height:276;mso-wrap-style:none" filled="f" stroked="f">
                <v:textbox style="mso-next-textbox:#_x0000_s1224;mso-fit-shape-to-text:t" inset="0,0,0,0">
                  <w:txbxContent>
                    <w:p w:rsidR="005E5ABC" w:rsidRDefault="005E5ABC">
                      <w:r>
                        <w:rPr>
                          <w:color w:val="000000"/>
                          <w:lang w:val="en-US"/>
                        </w:rPr>
                        <w:t>(Employer) for</w:t>
                      </w:r>
                      <w:proofErr w:type="gramStart"/>
                      <w:r>
                        <w:rPr>
                          <w:color w:val="000000"/>
                          <w:lang w:val="en-US"/>
                        </w:rPr>
                        <w:t>,  _</w:t>
                      </w:r>
                      <w:proofErr w:type="gramEnd"/>
                      <w:r>
                        <w:rPr>
                          <w:color w:val="000000"/>
                          <w:lang w:val="en-US"/>
                        </w:rPr>
                        <w:t>_____________________ (Company)</w:t>
                      </w:r>
                    </w:p>
                  </w:txbxContent>
                </v:textbox>
              </v:rect>
              <v:rect id="_x0000_s1225" style="position:absolute;left:8660;top:3803;width:61;height:276;mso-wrap-style:none" filled="f" stroked="f">
                <v:textbox style="mso-next-textbox:#_x0000_s1225;mso-fit-shape-to-text:t" inset="0,0,0,0">
                  <w:txbxContent>
                    <w:p w:rsidR="005E5ABC" w:rsidRDefault="005E5ABC">
                      <w:r>
                        <w:rPr>
                          <w:color w:val="000000"/>
                          <w:lang w:val="en-US"/>
                        </w:rPr>
                        <w:t xml:space="preserve"> </w:t>
                      </w:r>
                    </w:p>
                  </w:txbxContent>
                </v:textbox>
              </v:rect>
              <v:rect id="_x0000_s1226" style="position:absolute;left:115;top:4078;width:5220;height:276;mso-wrap-style:none" filled="f" stroked="f">
                <v:textbox style="mso-next-textbox:#_x0000_s1226;mso-fit-shape-to-text:t" inset="0,0,0,0">
                  <w:txbxContent>
                    <w:p w:rsidR="005E5ABC" w:rsidRDefault="005E5ABC">
                      <w:proofErr w:type="gramStart"/>
                      <w:r>
                        <w:rPr>
                          <w:color w:val="000000"/>
                          <w:lang w:val="en-US"/>
                        </w:rPr>
                        <w:t>do</w:t>
                      </w:r>
                      <w:proofErr w:type="gramEnd"/>
                      <w:r>
                        <w:rPr>
                          <w:color w:val="000000"/>
                          <w:lang w:val="en-US"/>
                        </w:rPr>
                        <w:t xml:space="preserve"> hereby designate / nominate,        ______________</w:t>
                      </w:r>
                    </w:p>
                  </w:txbxContent>
                </v:textbox>
              </v:rect>
              <v:rect id="_x0000_s1227" style="position:absolute;left:5327;top:4078;width:2886;height:276;mso-wrap-style:none" filled="f" stroked="f">
                <v:textbox style="mso-next-textbox:#_x0000_s1227;mso-fit-shape-to-text:t" inset="0,0,0,0">
                  <w:txbxContent>
                    <w:p w:rsidR="005E5ABC" w:rsidRDefault="005E5ABC">
                      <w:r>
                        <w:rPr>
                          <w:color w:val="000000"/>
                          <w:lang w:val="en-US"/>
                        </w:rPr>
                        <w:t>________</w:t>
                      </w:r>
                      <w:proofErr w:type="gramStart"/>
                      <w:r>
                        <w:rPr>
                          <w:color w:val="000000"/>
                          <w:lang w:val="en-US"/>
                        </w:rPr>
                        <w:t>_(</w:t>
                      </w:r>
                      <w:proofErr w:type="gramEnd"/>
                      <w:r>
                        <w:rPr>
                          <w:color w:val="000000"/>
                          <w:lang w:val="en-US"/>
                        </w:rPr>
                        <w:t xml:space="preserve"> Employee)as the,</w:t>
                      </w:r>
                    </w:p>
                  </w:txbxContent>
                </v:textbox>
              </v:rect>
              <v:rect id="_x0000_s1228" style="position:absolute;left:8209;top:4078;width:61;height:276;mso-wrap-style:none" filled="f" stroked="f">
                <v:textbox style="mso-next-textbox:#_x0000_s1228;mso-fit-shape-to-text:t" inset="0,0,0,0">
                  <w:txbxContent>
                    <w:p w:rsidR="005E5ABC" w:rsidRDefault="005E5ABC">
                      <w:r>
                        <w:rPr>
                          <w:color w:val="000000"/>
                          <w:lang w:val="en-US"/>
                        </w:rPr>
                        <w:t xml:space="preserve"> </w:t>
                      </w:r>
                    </w:p>
                  </w:txbxContent>
                </v:textbox>
              </v:rect>
              <v:rect id="_x0000_s1229" style="position:absolute;left:115;top:4357;width:6333;height:276;mso-wrap-style:none" filled="f" stroked="f">
                <v:textbox style="mso-next-textbox:#_x0000_s1229;mso-fit-shape-to-text:t" inset="0,0,0,0">
                  <w:txbxContent>
                    <w:p w:rsidR="005E5ABC" w:rsidRDefault="005E5ABC">
                      <w:r>
                        <w:rPr>
                          <w:color w:val="000000"/>
                          <w:lang w:val="en-US"/>
                        </w:rPr>
                        <w:t xml:space="preserve">Supervisor </w:t>
                      </w:r>
                      <w:proofErr w:type="gramStart"/>
                      <w:r>
                        <w:rPr>
                          <w:color w:val="000000"/>
                          <w:lang w:val="en-US"/>
                        </w:rPr>
                        <w:t>Of</w:t>
                      </w:r>
                      <w:proofErr w:type="gramEnd"/>
                      <w:r>
                        <w:rPr>
                          <w:color w:val="000000"/>
                          <w:lang w:val="en-US"/>
                        </w:rPr>
                        <w:t xml:space="preserve"> Construction Work at the following premises / site.</w:t>
                      </w:r>
                    </w:p>
                  </w:txbxContent>
                </v:textbox>
              </v:rect>
              <v:rect id="_x0000_s1230" style="position:absolute;left:6444;top:4357;width:61;height:276;mso-wrap-style:none" filled="f" stroked="f">
                <v:textbox style="mso-next-textbox:#_x0000_s1230;mso-fit-shape-to-text:t" inset="0,0,0,0">
                  <w:txbxContent>
                    <w:p w:rsidR="005E5ABC" w:rsidRDefault="005E5ABC">
                      <w:r>
                        <w:rPr>
                          <w:color w:val="000000"/>
                          <w:lang w:val="en-US"/>
                        </w:rPr>
                        <w:t xml:space="preserve"> </w:t>
                      </w:r>
                    </w:p>
                  </w:txbxContent>
                </v:textbox>
              </v:rect>
              <v:rect id="_x0000_s1231" style="position:absolute;left:4431;top:4631;width:61;height:276;mso-wrap-style:none" filled="f" stroked="f">
                <v:textbox style="mso-next-textbox:#_x0000_s1231;mso-fit-shape-to-text:t" inset="0,0,0,0">
                  <w:txbxContent>
                    <w:p w:rsidR="005E5ABC" w:rsidRDefault="005E5ABC">
                      <w:r>
                        <w:rPr>
                          <w:color w:val="000000"/>
                          <w:lang w:val="en-US"/>
                        </w:rPr>
                        <w:t xml:space="preserve"> </w:t>
                      </w:r>
                    </w:p>
                  </w:txbxContent>
                </v:textbox>
              </v:rect>
              <v:rect id="_x0000_s1232" style="position:absolute;top:3794;width:10;height:10" fillcolor="black" stroked="f"/>
              <v:line id="_x0000_s1233" style="position:absolute" from="0,3794" to="10,3795" strokeweight="0"/>
              <v:line id="_x0000_s1234" style="position:absolute" from="0,3794" to="1,3804" strokeweight="0"/>
              <v:rect id="_x0000_s1235" style="position:absolute;left:10;top:3794;width:8841;height:10" fillcolor="black" stroked="f"/>
              <v:line id="_x0000_s1236" style="position:absolute" from="10,3794" to="8851,3795" strokeweight="0"/>
              <v:rect id="_x0000_s1237" style="position:absolute;left:8851;top:3794;width:10;height:10" fillcolor="black" stroked="f"/>
              <v:line id="_x0000_s1238" style="position:absolute" from="8851,3794" to="8861,3795" strokeweight="0"/>
              <v:line id="_x0000_s1239" style="position:absolute" from="8851,3794" to="8852,3804" strokeweight="0"/>
              <v:rect id="_x0000_s1240" style="position:absolute;top:3804;width:10;height:1107" fillcolor="black" stroked="f"/>
              <v:line id="_x0000_s1241" style="position:absolute" from="0,3804" to="1,4911" strokeweight="0"/>
              <v:rect id="_x0000_s1242" style="position:absolute;left:8851;top:3804;width:10;height:1107" fillcolor="black" stroked="f"/>
              <v:line id="_x0000_s1243" style="position:absolute" from="8851,3804" to="8852,4911" strokeweight="0"/>
              <v:rect id="_x0000_s1244" style="position:absolute;left:115;top:4920;width:61;height:276;mso-wrap-style:none" filled="f" stroked="f">
                <v:textbox style="mso-next-textbox:#_x0000_s1244;mso-fit-shape-to-text:t" inset="0,0,0,0">
                  <w:txbxContent>
                    <w:p w:rsidR="005E5ABC" w:rsidRDefault="005E5ABC">
                      <w:r>
                        <w:rPr>
                          <w:color w:val="000000"/>
                          <w:lang w:val="en-US"/>
                        </w:rPr>
                        <w:t xml:space="preserve"> </w:t>
                      </w:r>
                    </w:p>
                  </w:txbxContent>
                </v:textbox>
              </v:rect>
              <v:rect id="_x0000_s1245" style="position:absolute;left:115;top:5195;width:3574;height:276;mso-wrap-style:none" filled="f" stroked="f">
                <v:textbox style="mso-next-textbox:#_x0000_s1245;mso-fit-shape-to-text:t" inset="0,0,0,0">
                  <w:txbxContent>
                    <w:p w:rsidR="005E5ABC" w:rsidRDefault="005E5ABC">
                      <w:r>
                        <w:rPr>
                          <w:color w:val="000000"/>
                          <w:lang w:val="en-US"/>
                        </w:rPr>
                        <w:t>Period:  _______________________</w:t>
                      </w:r>
                    </w:p>
                  </w:txbxContent>
                </v:textbox>
              </v:rect>
              <v:rect id="_x0000_s1246" style="position:absolute;left:3687;top:5195;width:61;height:276;mso-wrap-style:none" filled="f" stroked="f">
                <v:textbox style="mso-next-textbox:#_x0000_s1246;mso-fit-shape-to-text:t" inset="0,0,0,0">
                  <w:txbxContent>
                    <w:p w:rsidR="005E5ABC" w:rsidRDefault="005E5ABC">
                      <w:r>
                        <w:rPr>
                          <w:color w:val="000000"/>
                          <w:lang w:val="en-US"/>
                        </w:rPr>
                        <w:t xml:space="preserve"> </w:t>
                      </w:r>
                    </w:p>
                  </w:txbxContent>
                </v:textbox>
              </v:rect>
              <v:rect id="_x0000_s1247" style="position:absolute;left:115;top:5474;width:61;height:276;mso-wrap-style:none" filled="f" stroked="f">
                <v:textbox style="mso-next-textbox:#_x0000_s1247;mso-fit-shape-to-text:t" inset="0,0,0,0">
                  <w:txbxContent>
                    <w:p w:rsidR="005E5ABC" w:rsidRDefault="005E5ABC">
                      <w:r>
                        <w:rPr>
                          <w:color w:val="000000"/>
                          <w:lang w:val="en-US"/>
                        </w:rPr>
                        <w:t xml:space="preserve"> </w:t>
                      </w:r>
                    </w:p>
                  </w:txbxContent>
                </v:textbox>
              </v:rect>
              <v:rect id="_x0000_s1248" style="position:absolute;top:4911;width:10;height:10" fillcolor="black" stroked="f"/>
              <v:line id="_x0000_s1249" style="position:absolute" from="0,4911" to="10,4912" strokeweight="0"/>
              <v:line id="_x0000_s1250" style="position:absolute" from="0,4911" to="1,4921" strokeweight="0"/>
              <v:rect id="_x0000_s1251" style="position:absolute;left:10;top:4911;width:8841;height:10" fillcolor="black" stroked="f"/>
              <v:line id="_x0000_s1252" style="position:absolute" from="10,4911" to="8851,4912" strokeweight="0"/>
              <v:rect id="_x0000_s1253" style="position:absolute;left:8851;top:4911;width:10;height:10" fillcolor="black" stroked="f"/>
              <v:line id="_x0000_s1254" style="position:absolute" from="8851,4911" to="8861,4912" strokeweight="0"/>
              <v:line id="_x0000_s1255" style="position:absolute" from="8851,4911" to="8852,4921" strokeweight="0"/>
              <v:rect id="_x0000_s1256" style="position:absolute;top:4921;width:10;height:828" fillcolor="black" stroked="f"/>
              <v:line id="_x0000_s1257" style="position:absolute" from="0,4921" to="1,5749" strokeweight="0"/>
              <v:rect id="_x0000_s1258" style="position:absolute;left:8851;top:4921;width:10;height:828" fillcolor="black" stroked="f"/>
              <v:line id="_x0000_s1259" style="position:absolute" from="8851,4921" to="8852,5749" strokeweight="0"/>
              <v:rect id="_x0000_s1260" style="position:absolute;left:3050;top:5759;width:2761;height:276;mso-wrap-style:none" filled="f" stroked="f">
                <v:textbox style="mso-next-textbox:#_x0000_s1260;mso-fit-shape-to-text:t" inset="0,0,0,0">
                  <w:txbxContent>
                    <w:p w:rsidR="005E5ABC" w:rsidRDefault="005E5ABC">
                      <w:r>
                        <w:rPr>
                          <w:b/>
                          <w:bCs/>
                          <w:color w:val="000000"/>
                          <w:lang w:val="en-US"/>
                        </w:rPr>
                        <w:t>Duties and Responsibilities</w:t>
                      </w:r>
                    </w:p>
                  </w:txbxContent>
                </v:textbox>
              </v:rect>
              <v:rect id="_x0000_s1261" style="position:absolute;left:3050;top:6004;width:2757;height:24" fillcolor="black" stroked="f"/>
              <v:rect id="_x0000_s1262" style="position:absolute;left:5807;top:5759;width:61;height:276;mso-wrap-style:none" filled="f" stroked="f">
                <v:textbox style="mso-next-textbox:#_x0000_s1262;mso-fit-shape-to-text:t" inset="0,0,0,0">
                  <w:txbxContent>
                    <w:p w:rsidR="005E5ABC" w:rsidRDefault="005E5ABC">
                      <w:r>
                        <w:rPr>
                          <w:b/>
                          <w:bCs/>
                          <w:color w:val="000000"/>
                          <w:lang w:val="en-US"/>
                        </w:rPr>
                        <w:t xml:space="preserve"> </w:t>
                      </w:r>
                    </w:p>
                  </w:txbxContent>
                </v:textbox>
              </v:rect>
              <v:rect id="_x0000_s1263" style="position:absolute;left:115;top:6037;width:61;height:276;mso-wrap-style:none" filled="f" stroked="f">
                <v:textbox style="mso-next-textbox:#_x0000_s1263;mso-fit-shape-to-text:t" inset="0,0,0,0">
                  <w:txbxContent>
                    <w:p w:rsidR="005E5ABC" w:rsidRDefault="005E5ABC">
                      <w:r>
                        <w:rPr>
                          <w:color w:val="000000"/>
                          <w:lang w:val="en-US"/>
                        </w:rPr>
                        <w:t xml:space="preserve"> </w:t>
                      </w:r>
                    </w:p>
                  </w:txbxContent>
                </v:textbox>
              </v:rect>
              <v:rect id="_x0000_s1264" style="position:absolute;left:177;top:6037;width:61;height:276;mso-wrap-style:none" filled="f" stroked="f">
                <v:textbox style="mso-next-textbox:#_x0000_s1264;mso-fit-shape-to-text:t" inset="0,0,0,0">
                  <w:txbxContent>
                    <w:p w:rsidR="005E5ABC" w:rsidRDefault="005E5ABC">
                      <w:r>
                        <w:rPr>
                          <w:color w:val="000000"/>
                          <w:lang w:val="en-US"/>
                        </w:rPr>
                        <w:t xml:space="preserve"> </w:t>
                      </w:r>
                    </w:p>
                  </w:txbxContent>
                </v:textbox>
              </v:rect>
              <v:rect id="_x0000_s1265" style="position:absolute;left:115;top:6307;width:4638;height:230;mso-wrap-style:none" filled="f" stroked="f">
                <v:textbox style="mso-next-textbox:#_x0000_s1265;mso-fit-shape-to-text:t" inset="0,0,0,0">
                  <w:txbxContent>
                    <w:p w:rsidR="005E5ABC" w:rsidRDefault="005E5ABC">
                      <w:proofErr w:type="gramStart"/>
                      <w:r>
                        <w:rPr>
                          <w:color w:val="000000"/>
                          <w:sz w:val="20"/>
                          <w:szCs w:val="20"/>
                          <w:lang w:val="en-US"/>
                        </w:rPr>
                        <w:t>1 Ensure compliance</w:t>
                      </w:r>
                      <w:proofErr w:type="gramEnd"/>
                      <w:r>
                        <w:rPr>
                          <w:color w:val="000000"/>
                          <w:sz w:val="20"/>
                          <w:szCs w:val="20"/>
                          <w:lang w:val="en-US"/>
                        </w:rPr>
                        <w:t xml:space="preserve"> with the Construction Regulation 21 </w:t>
                      </w:r>
                    </w:p>
                  </w:txbxContent>
                </v:textbox>
              </v:rect>
              <v:rect id="_x0000_s1266" style="position:absolute;left:4805;top:6307;width:51;height:276;mso-wrap-style:none" filled="f" stroked="f">
                <v:textbox style="mso-next-textbox:#_x0000_s1266;mso-fit-shape-to-text:t" inset="0,0,0,0">
                  <w:txbxContent>
                    <w:p w:rsidR="005E5ABC" w:rsidRDefault="005E5ABC">
                      <w:r>
                        <w:rPr>
                          <w:color w:val="000000"/>
                          <w:sz w:val="20"/>
                          <w:szCs w:val="20"/>
                          <w:lang w:val="en-US"/>
                        </w:rPr>
                        <w:t xml:space="preserve"> </w:t>
                      </w:r>
                    </w:p>
                  </w:txbxContent>
                </v:textbox>
              </v:rect>
              <v:rect id="_x0000_s1267" style="position:absolute;left:115;top:6538;width:2983;height:230;mso-wrap-style:none" filled="f" stroked="f">
                <v:textbox style="mso-next-textbox:#_x0000_s1267;mso-fit-shape-to-text:t" inset="0,0,0,0">
                  <w:txbxContent>
                    <w:p w:rsidR="005E5ABC" w:rsidRDefault="005E5ABC">
                      <w:r>
                        <w:rPr>
                          <w:color w:val="000000"/>
                          <w:sz w:val="20"/>
                          <w:szCs w:val="20"/>
                          <w:lang w:val="en-US"/>
                        </w:rPr>
                        <w:t>2 Ensure all Construction vehicles an</w:t>
                      </w:r>
                    </w:p>
                  </w:txbxContent>
                </v:textbox>
              </v:rect>
              <v:rect id="_x0000_s1268" style="position:absolute;left:3098;top:6538;width:1156;height:230;mso-wrap-style:none" filled="f" stroked="f">
                <v:textbox style="mso-next-textbox:#_x0000_s1268;mso-fit-shape-to-text:t" inset="0,0,0,0">
                  <w:txbxContent>
                    <w:p w:rsidR="005E5ABC" w:rsidRDefault="005E5ABC">
                      <w:proofErr w:type="gramStart"/>
                      <w:r>
                        <w:rPr>
                          <w:color w:val="000000"/>
                          <w:sz w:val="20"/>
                          <w:szCs w:val="20"/>
                          <w:lang w:val="en-US"/>
                        </w:rPr>
                        <w:t>d</w:t>
                      </w:r>
                      <w:proofErr w:type="gramEnd"/>
                      <w:r>
                        <w:rPr>
                          <w:color w:val="000000"/>
                          <w:sz w:val="20"/>
                          <w:szCs w:val="20"/>
                          <w:lang w:val="en-US"/>
                        </w:rPr>
                        <w:t xml:space="preserve"> mobile plant </w:t>
                      </w:r>
                    </w:p>
                  </w:txbxContent>
                </v:textbox>
              </v:rect>
              <v:rect id="_x0000_s1269" style="position:absolute;left:4301;top:6538;width:2305;height:230;mso-wrap-style:none" filled="f" stroked="f">
                <v:textbox style="mso-next-textbox:#_x0000_s1269;mso-fit-shape-to-text:t" inset="0,0,0,0">
                  <w:txbxContent>
                    <w:p w:rsidR="005E5ABC" w:rsidRDefault="005E5ABC">
                      <w:proofErr w:type="gramStart"/>
                      <w:r>
                        <w:rPr>
                          <w:color w:val="000000"/>
                          <w:sz w:val="20"/>
                          <w:szCs w:val="20"/>
                          <w:lang w:val="en-US"/>
                        </w:rPr>
                        <w:t>are</w:t>
                      </w:r>
                      <w:proofErr w:type="gramEnd"/>
                      <w:r>
                        <w:rPr>
                          <w:color w:val="000000"/>
                          <w:sz w:val="20"/>
                          <w:szCs w:val="20"/>
                          <w:lang w:val="en-US"/>
                        </w:rPr>
                        <w:t xml:space="preserve"> inspected daily prior use.</w:t>
                      </w:r>
                    </w:p>
                  </w:txbxContent>
                </v:textbox>
              </v:rect>
              <v:rect id="_x0000_s1270" style="position:absolute;left:6607;top:6538;width:51;height:276;mso-wrap-style:none" filled="f" stroked="f">
                <v:textbox style="mso-next-textbox:#_x0000_s1270;mso-fit-shape-to-text:t" inset="0,0,0,0">
                  <w:txbxContent>
                    <w:p w:rsidR="005E5ABC" w:rsidRDefault="005E5ABC">
                      <w:r>
                        <w:rPr>
                          <w:color w:val="000000"/>
                          <w:sz w:val="20"/>
                          <w:szCs w:val="20"/>
                          <w:lang w:val="en-US"/>
                        </w:rPr>
                        <w:t xml:space="preserve"> </w:t>
                      </w:r>
                    </w:p>
                  </w:txbxContent>
                </v:textbox>
              </v:rect>
              <v:rect id="_x0000_s1271" style="position:absolute;left:115;top:6769;width:8348;height:230;mso-wrap-style:none" filled="f" stroked="f">
                <v:textbox style="mso-next-textbox:#_x0000_s1271;mso-fit-shape-to-text:t" inset="0,0,0,0">
                  <w:txbxContent>
                    <w:p w:rsidR="005E5ABC" w:rsidRDefault="005E5ABC">
                      <w:r>
                        <w:rPr>
                          <w:color w:val="000000"/>
                          <w:sz w:val="20"/>
                          <w:szCs w:val="20"/>
                          <w:lang w:val="en-US"/>
                        </w:rPr>
                        <w:t xml:space="preserve">3 Ensure all Construction vehicles and mobile plant which is found to be unsafe are withdrawn from use </w:t>
                      </w:r>
                    </w:p>
                  </w:txbxContent>
                </v:textbox>
              </v:rect>
              <v:rect id="_x0000_s1272" style="position:absolute;left:115;top:7000;width:2960;height:230;mso-wrap-style:none" filled="f" stroked="f">
                <v:textbox style="mso-next-textbox:#_x0000_s1272;mso-fit-shape-to-text:t" inset="0,0,0,0">
                  <w:txbxContent>
                    <w:p w:rsidR="005E5ABC" w:rsidRDefault="005E5ABC">
                      <w:proofErr w:type="gramStart"/>
                      <w:r>
                        <w:rPr>
                          <w:color w:val="000000"/>
                          <w:sz w:val="20"/>
                          <w:szCs w:val="20"/>
                          <w:lang w:val="en-US"/>
                        </w:rPr>
                        <w:t>until</w:t>
                      </w:r>
                      <w:proofErr w:type="gramEnd"/>
                      <w:r>
                        <w:rPr>
                          <w:color w:val="000000"/>
                          <w:sz w:val="20"/>
                          <w:szCs w:val="20"/>
                          <w:lang w:val="en-US"/>
                        </w:rPr>
                        <w:t xml:space="preserve"> the required repairs are effected</w:t>
                      </w:r>
                    </w:p>
                  </w:txbxContent>
                </v:textbox>
              </v:rect>
              <v:rect id="_x0000_s1273" style="position:absolute;left:3069;top:7000;width:51;height:276;mso-wrap-style:none" filled="f" stroked="f">
                <v:textbox style="mso-next-textbox:#_x0000_s1273;mso-fit-shape-to-text:t" inset="0,0,0,0">
                  <w:txbxContent>
                    <w:p w:rsidR="005E5ABC" w:rsidRDefault="005E5ABC">
                      <w:r>
                        <w:rPr>
                          <w:color w:val="000000"/>
                          <w:sz w:val="20"/>
                          <w:szCs w:val="20"/>
                          <w:lang w:val="en-US"/>
                        </w:rPr>
                        <w:t xml:space="preserve"> </w:t>
                      </w:r>
                    </w:p>
                  </w:txbxContent>
                </v:textbox>
              </v:rect>
              <v:rect id="_x0000_s1274" style="position:absolute;left:115;top:7231;width:5210;height:230;mso-wrap-style:none" filled="f" stroked="f">
                <v:textbox style="mso-next-textbox:#_x0000_s1274;mso-fit-shape-to-text:t" inset="0,0,0,0">
                  <w:txbxContent>
                    <w:p w:rsidR="005E5ABC" w:rsidRDefault="005E5ABC">
                      <w:r>
                        <w:rPr>
                          <w:color w:val="000000"/>
                          <w:sz w:val="20"/>
                          <w:szCs w:val="20"/>
                          <w:lang w:val="en-US"/>
                        </w:rPr>
                        <w:t>4 Ensure record is kept of all inspections and the register is made</w:t>
                      </w:r>
                    </w:p>
                  </w:txbxContent>
                </v:textbox>
              </v:rect>
              <v:rect id="_x0000_s1275" style="position:absolute;left:5322;top:7231;width:2750;height:230;mso-wrap-style:none" filled="f" stroked="f">
                <v:textbox style="mso-next-textbox:#_x0000_s1275;mso-fit-shape-to-text:t" inset="0,0,0,0">
                  <w:txbxContent>
                    <w:p w:rsidR="005E5ABC" w:rsidRDefault="005E5ABC">
                      <w:r>
                        <w:rPr>
                          <w:color w:val="000000"/>
                          <w:sz w:val="20"/>
                          <w:szCs w:val="20"/>
                          <w:lang w:val="en-US"/>
                        </w:rPr>
                        <w:t xml:space="preserve"> </w:t>
                      </w:r>
                      <w:proofErr w:type="gramStart"/>
                      <w:r>
                        <w:rPr>
                          <w:color w:val="000000"/>
                          <w:sz w:val="20"/>
                          <w:szCs w:val="20"/>
                          <w:lang w:val="en-US"/>
                        </w:rPr>
                        <w:t>available</w:t>
                      </w:r>
                      <w:proofErr w:type="gramEnd"/>
                      <w:r>
                        <w:rPr>
                          <w:color w:val="000000"/>
                          <w:sz w:val="20"/>
                          <w:szCs w:val="20"/>
                          <w:lang w:val="en-US"/>
                        </w:rPr>
                        <w:t xml:space="preserve"> for controlling monthly. </w:t>
                      </w:r>
                    </w:p>
                  </w:txbxContent>
                </v:textbox>
              </v:rect>
              <v:rect id="_x0000_s1276" style="position:absolute;left:8118;top:7231;width:51;height:276;mso-wrap-style:none" filled="f" stroked="f">
                <v:textbox style="mso-next-textbox:#_x0000_s1276;mso-fit-shape-to-text:t" inset="0,0,0,0">
                  <w:txbxContent>
                    <w:p w:rsidR="005E5ABC" w:rsidRDefault="005E5ABC">
                      <w:r>
                        <w:rPr>
                          <w:color w:val="000000"/>
                          <w:sz w:val="20"/>
                          <w:szCs w:val="20"/>
                          <w:lang w:val="en-US"/>
                        </w:rPr>
                        <w:t xml:space="preserve"> </w:t>
                      </w:r>
                    </w:p>
                  </w:txbxContent>
                </v:textbox>
              </v:rect>
              <v:rect id="_x0000_s1277" style="position:absolute;left:115;top:7467;width:61;height:276;mso-wrap-style:none" filled="f" stroked="f">
                <v:textbox style="mso-next-textbox:#_x0000_s1277;mso-fit-shape-to-text:t" inset="0,0,0,0">
                  <w:txbxContent>
                    <w:p w:rsidR="005E5ABC" w:rsidRDefault="005E5ABC">
                      <w:r>
                        <w:rPr>
                          <w:color w:val="000000"/>
                          <w:lang w:val="en-US"/>
                        </w:rPr>
                        <w:t xml:space="preserve"> </w:t>
                      </w:r>
                    </w:p>
                  </w:txbxContent>
                </v:textbox>
              </v:rect>
              <v:rect id="_x0000_s1278" style="position:absolute;left:115;top:7746;width:61;height:276;mso-wrap-style:none" filled="f" stroked="f">
                <v:textbox style="mso-next-textbox:#_x0000_s1278;mso-fit-shape-to-text:t" inset="0,0,0,0">
                  <w:txbxContent>
                    <w:p w:rsidR="005E5ABC" w:rsidRDefault="005E5ABC">
                      <w:r>
                        <w:rPr>
                          <w:color w:val="000000"/>
                          <w:lang w:val="en-US"/>
                        </w:rPr>
                        <w:t xml:space="preserve"> </w:t>
                      </w:r>
                    </w:p>
                  </w:txbxContent>
                </v:textbox>
              </v:rect>
              <v:rect id="_x0000_s1279" style="position:absolute;left:115;top:8021;width:61;height:276;mso-wrap-style:none" filled="f" stroked="f">
                <v:textbox style="mso-next-textbox:#_x0000_s1279;mso-fit-shape-to-text:t" inset="0,0,0,0">
                  <w:txbxContent>
                    <w:p w:rsidR="005E5ABC" w:rsidRDefault="005E5ABC">
                      <w:r>
                        <w:rPr>
                          <w:color w:val="000000"/>
                          <w:lang w:val="en-US"/>
                        </w:rPr>
                        <w:t xml:space="preserve"> </w:t>
                      </w:r>
                    </w:p>
                  </w:txbxContent>
                </v:textbox>
              </v:rect>
              <v:rect id="_x0000_s1280" style="position:absolute;top:5749;width:10;height:9" fillcolor="black" stroked="f"/>
              <v:line id="_x0000_s1281" style="position:absolute" from="0,5749" to="10,5750" strokeweight="0"/>
              <v:line id="_x0000_s1282" style="position:absolute" from="0,5749" to="1,5758" strokeweight="0"/>
              <v:rect id="_x0000_s1283" style="position:absolute;left:10;top:5749;width:8841;height:9" fillcolor="black" stroked="f"/>
              <v:line id="_x0000_s1284" style="position:absolute" from="10,5749" to="8851,5750" strokeweight="0"/>
              <v:rect id="_x0000_s1285" style="position:absolute;left:8851;top:5749;width:10;height:9" fillcolor="black" stroked="f"/>
              <v:line id="_x0000_s1286" style="position:absolute" from="8851,5749" to="8861,5750" strokeweight="0"/>
              <v:line id="_x0000_s1287" style="position:absolute" from="8851,5749" to="8852,5758" strokeweight="0"/>
              <v:rect id="_x0000_s1288" style="position:absolute;top:5758;width:10;height:2542" fillcolor="black" stroked="f"/>
              <v:line id="_x0000_s1289" style="position:absolute" from="0,5758" to="1,8300" strokeweight="0"/>
              <v:rect id="_x0000_s1290" style="position:absolute;left:8851;top:5758;width:10;height:2542" fillcolor="black" stroked="f"/>
              <v:line id="_x0000_s1291" style="position:absolute" from="8851,5758" to="8852,8300" strokeweight="0"/>
              <v:rect id="_x0000_s1292" style="position:absolute;left:2498;top:8310;width:3861;height:276;mso-wrap-style:none" filled="f" stroked="f">
                <v:textbox style="mso-next-textbox:#_x0000_s1292;mso-fit-shape-to-text:t" inset="0,0,0,0">
                  <w:txbxContent>
                    <w:p w:rsidR="005E5ABC" w:rsidRDefault="005E5ABC">
                      <w:r>
                        <w:rPr>
                          <w:b/>
                          <w:bCs/>
                          <w:color w:val="000000"/>
                          <w:lang w:val="en-US"/>
                        </w:rPr>
                        <w:t xml:space="preserve">AUTHORISED/ DESGINATED </w:t>
                      </w:r>
                      <w:proofErr w:type="gramStart"/>
                      <w:r>
                        <w:rPr>
                          <w:b/>
                          <w:bCs/>
                          <w:color w:val="000000"/>
                          <w:lang w:val="en-US"/>
                        </w:rPr>
                        <w:t>BY :</w:t>
                      </w:r>
                      <w:proofErr w:type="gramEnd"/>
                    </w:p>
                  </w:txbxContent>
                </v:textbox>
              </v:rect>
              <v:rect id="_x0000_s1293" style="position:absolute;left:6358;top:8310;width:61;height:276;mso-wrap-style:none" filled="f" stroked="f">
                <v:textbox style="mso-next-textbox:#_x0000_s1293;mso-fit-shape-to-text:t" inset="0,0,0,0">
                  <w:txbxContent>
                    <w:p w:rsidR="005E5ABC" w:rsidRDefault="005E5ABC">
                      <w:r>
                        <w:rPr>
                          <w:b/>
                          <w:bCs/>
                          <w:color w:val="000000"/>
                          <w:lang w:val="en-US"/>
                        </w:rPr>
                        <w:t xml:space="preserve"> </w:t>
                      </w:r>
                    </w:p>
                  </w:txbxContent>
                </v:textbox>
              </v:rect>
              <v:rect id="_x0000_s1294" style="position:absolute;top:8300;width:10;height:10" fillcolor="black" stroked="f"/>
              <v:line id="_x0000_s1295" style="position:absolute" from="0,8300" to="10,8301" strokeweight="0"/>
              <v:line id="_x0000_s1296" style="position:absolute" from="0,8300" to="1,8310" strokeweight="0"/>
              <v:rect id="_x0000_s1297" style="position:absolute;left:10;top:8300;width:8841;height:10" fillcolor="black" stroked="f"/>
              <v:line id="_x0000_s1298" style="position:absolute" from="10,8300" to="8851,8301" strokeweight="0"/>
              <v:rect id="_x0000_s1299" style="position:absolute;left:8851;top:8300;width:10;height:10" fillcolor="black" stroked="f"/>
              <v:line id="_x0000_s1300" style="position:absolute" from="8851,8300" to="8861,8301" strokeweight="0"/>
              <v:line id="_x0000_s1301" style="position:absolute" from="8851,8300" to="8852,8310" strokeweight="0"/>
              <v:rect id="_x0000_s1302" style="position:absolute;top:8310;width:10;height:274" fillcolor="black" stroked="f"/>
              <v:line id="_x0000_s1303" style="position:absolute" from="0,8310" to="1,8584" strokeweight="0"/>
              <v:rect id="_x0000_s1304" style="position:absolute;left:8851;top:8310;width:10;height:274" fillcolor="black" stroked="f"/>
              <v:line id="_x0000_s1305" style="position:absolute" from="8851,8310" to="8852,8584" strokeweight="0"/>
              <v:rect id="_x0000_s1306" style="position:absolute;left:115;top:8594;width:920;height:276;mso-wrap-style:none" filled="f" stroked="f">
                <v:textbox style="mso-next-textbox:#_x0000_s1306;mso-fit-shape-to-text:t" inset="0,0,0,0">
                  <w:txbxContent>
                    <w:p w:rsidR="005E5ABC" w:rsidRDefault="005E5ABC">
                      <w:r>
                        <w:rPr>
                          <w:color w:val="000000"/>
                          <w:lang w:val="en-US"/>
                        </w:rPr>
                        <w:t xml:space="preserve">Signature </w:t>
                      </w:r>
                    </w:p>
                  </w:txbxContent>
                </v:textbox>
              </v:rect>
              <v:rect id="_x0000_s1307" style="position:absolute;left:1098;top:8594;width:61;height:276;mso-wrap-style:none" filled="f" stroked="f">
                <v:textbox style="mso-next-textbox:#_x0000_s1307;mso-fit-shape-to-text:t" inset="0,0,0,0">
                  <w:txbxContent>
                    <w:p w:rsidR="005E5ABC" w:rsidRDefault="005E5ABC">
                      <w:r>
                        <w:rPr>
                          <w:color w:val="000000"/>
                          <w:lang w:val="en-US"/>
                        </w:rPr>
                        <w:t xml:space="preserve"> </w:t>
                      </w:r>
                    </w:p>
                  </w:txbxContent>
                </v:textbox>
              </v:rect>
              <v:rect id="_x0000_s1308" style="position:absolute;left:3064;top:8594;width:1160;height:276;mso-wrap-style:none" filled="f" stroked="f">
                <v:textbox style="mso-next-textbox:#_x0000_s1308;mso-fit-shape-to-text:t" inset="0,0,0,0">
                  <w:txbxContent>
                    <w:p w:rsidR="005E5ABC" w:rsidRDefault="005E5ABC">
                      <w:r>
                        <w:rPr>
                          <w:color w:val="000000"/>
                          <w:lang w:val="en-US"/>
                        </w:rPr>
                        <w:t>Designation</w:t>
                      </w:r>
                    </w:p>
                  </w:txbxContent>
                </v:textbox>
              </v:rect>
              <v:rect id="_x0000_s1309" style="position:absolute;left:4220;top:8594;width:61;height:276;mso-wrap-style:none" filled="f" stroked="f">
                <v:textbox style="mso-next-textbox:#_x0000_s1309;mso-fit-shape-to-text:t" inset="0,0,0,0">
                  <w:txbxContent>
                    <w:p w:rsidR="005E5ABC" w:rsidRDefault="005E5ABC">
                      <w:r>
                        <w:rPr>
                          <w:color w:val="000000"/>
                          <w:lang w:val="en-US"/>
                        </w:rPr>
                        <w:t xml:space="preserve"> </w:t>
                      </w:r>
                    </w:p>
                  </w:txbxContent>
                </v:textbox>
              </v:rect>
              <v:rect id="_x0000_s1310" style="position:absolute;left:6013;top:8594;width:454;height:276;mso-wrap-style:none" filled="f" stroked="f">
                <v:textbox style="mso-next-textbox:#_x0000_s1310;mso-fit-shape-to-text:t" inset="0,0,0,0">
                  <w:txbxContent>
                    <w:p w:rsidR="005E5ABC" w:rsidRDefault="005E5ABC">
                      <w:r>
                        <w:rPr>
                          <w:color w:val="000000"/>
                          <w:lang w:val="en-US"/>
                        </w:rPr>
                        <w:t>Date</w:t>
                      </w:r>
                    </w:p>
                  </w:txbxContent>
                </v:textbox>
              </v:rect>
              <v:rect id="_x0000_s1311" style="position:absolute;left:6468;top:8594;width:61;height:276;mso-wrap-style:none" filled="f" stroked="f">
                <v:textbox style="mso-next-textbox:#_x0000_s1311;mso-fit-shape-to-text:t" inset="0,0,0,0">
                  <w:txbxContent>
                    <w:p w:rsidR="005E5ABC" w:rsidRDefault="005E5ABC">
                      <w:r>
                        <w:rPr>
                          <w:color w:val="000000"/>
                          <w:lang w:val="en-US"/>
                        </w:rPr>
                        <w:t xml:space="preserve"> </w:t>
                      </w:r>
                    </w:p>
                  </w:txbxContent>
                </v:textbox>
              </v:rect>
              <v:rect id="_x0000_s1312" style="position:absolute;top:8584;width:10;height:10" fillcolor="black" stroked="f"/>
              <v:line id="_x0000_s1313" style="position:absolute" from="0,8584" to="10,8585" strokeweight="0"/>
              <v:line id="_x0000_s1314" style="position:absolute" from="0,8584" to="1,8594" strokeweight="0"/>
              <v:rect id="_x0000_s1315" style="position:absolute;left:10;top:8584;width:2944;height:10" fillcolor="black" stroked="f"/>
              <v:line id="_x0000_s1316" style="position:absolute" from="10,8584" to="2954,8585" strokeweight="0"/>
              <v:rect id="_x0000_s1317" style="position:absolute;left:2954;top:8584;width:9;height:10" fillcolor="black" stroked="f"/>
              <v:line id="_x0000_s1318" style="position:absolute" from="2954,8584" to="2963,8585" strokeweight="0"/>
              <v:line id="_x0000_s1319" style="position:absolute" from="2954,8584" to="2955,8594" strokeweight="0"/>
              <v:rect id="_x0000_s1320" style="position:absolute;left:2963;top:8584;width:2940;height:10" fillcolor="black" stroked="f"/>
              <v:line id="_x0000_s1321" style="position:absolute" from="2963,8584" to="5903,8585" strokeweight="0"/>
              <v:rect id="_x0000_s1322" style="position:absolute;left:5903;top:8584;width:9;height:10" fillcolor="black" stroked="f"/>
              <v:line id="_x0000_s1323" style="position:absolute" from="5903,8584" to="5912,8585" strokeweight="0"/>
              <v:line id="_x0000_s1324" style="position:absolute" from="5903,8584" to="5904,8594" strokeweight="0"/>
              <v:rect id="_x0000_s1325" style="position:absolute;left:5912;top:8584;width:2939;height:10" fillcolor="black" stroked="f"/>
              <v:line id="_x0000_s1326" style="position:absolute" from="5912,8584" to="8851,8585" strokeweight="0"/>
              <v:rect id="_x0000_s1327" style="position:absolute;left:8851;top:8584;width:10;height:10" fillcolor="black" stroked="f"/>
              <v:line id="_x0000_s1328" style="position:absolute" from="8851,8584" to="8861,8585" strokeweight="0"/>
              <v:line id="_x0000_s1329" style="position:absolute" from="8851,8584" to="8852,8594" strokeweight="0"/>
              <v:rect id="_x0000_s1330" style="position:absolute;top:8594;width:10;height:279" fillcolor="black" stroked="f"/>
              <v:line id="_x0000_s1331" style="position:absolute" from="0,8594" to="1,8873" strokeweight="0"/>
              <v:rect id="_x0000_s1332" style="position:absolute;left:2954;top:8594;width:9;height:279" fillcolor="black" stroked="f"/>
              <v:line id="_x0000_s1333" style="position:absolute" from="2954,8594" to="2955,8873" strokeweight="0"/>
              <v:rect id="_x0000_s1334" style="position:absolute;left:5903;top:8594;width:9;height:279" fillcolor="black" stroked="f"/>
              <v:line id="_x0000_s1335" style="position:absolute" from="5903,8594" to="5904,8873" strokeweight="0"/>
              <v:rect id="_x0000_s1336" style="position:absolute;left:8851;top:8594;width:10;height:279" fillcolor="black" stroked="f"/>
              <v:line id="_x0000_s1337" style="position:absolute" from="8851,8594" to="8852,8873" strokeweight="0"/>
              <v:rect id="_x0000_s1338" style="position:absolute;left:115;top:8883;width:61;height:276;mso-wrap-style:none" filled="f" stroked="f">
                <v:textbox style="mso-next-textbox:#_x0000_s1338;mso-fit-shape-to-text:t" inset="0,0,0,0">
                  <w:txbxContent>
                    <w:p w:rsidR="005E5ABC" w:rsidRDefault="005E5ABC">
                      <w:r>
                        <w:rPr>
                          <w:color w:val="000000"/>
                          <w:lang w:val="en-US"/>
                        </w:rPr>
                        <w:t xml:space="preserve"> </w:t>
                      </w:r>
                    </w:p>
                  </w:txbxContent>
                </v:textbox>
              </v:rect>
              <v:rect id="_x0000_s1339" style="position:absolute;left:115;top:9157;width:61;height:276;mso-wrap-style:none" filled="f" stroked="f">
                <v:textbox style="mso-next-textbox:#_x0000_s1339;mso-fit-shape-to-text:t" inset="0,0,0,0">
                  <w:txbxContent>
                    <w:p w:rsidR="005E5ABC" w:rsidRDefault="005E5ABC">
                      <w:r>
                        <w:rPr>
                          <w:color w:val="000000"/>
                          <w:lang w:val="en-US"/>
                        </w:rPr>
                        <w:t xml:space="preserve"> </w:t>
                      </w:r>
                    </w:p>
                  </w:txbxContent>
                </v:textbox>
              </v:rect>
              <v:rect id="_x0000_s1340" style="position:absolute;left:3064;top:8883;width:61;height:276;mso-wrap-style:none" filled="f" stroked="f">
                <v:textbox style="mso-next-textbox:#_x0000_s1340;mso-fit-shape-to-text:t" inset="0,0,0,0">
                  <w:txbxContent>
                    <w:p w:rsidR="005E5ABC" w:rsidRDefault="005E5ABC">
                      <w:r>
                        <w:rPr>
                          <w:color w:val="000000"/>
                          <w:lang w:val="en-US"/>
                        </w:rPr>
                        <w:t xml:space="preserve"> </w:t>
                      </w:r>
                    </w:p>
                  </w:txbxContent>
                </v:textbox>
              </v:rect>
              <v:rect id="_x0000_s1341" style="position:absolute;left:6013;top:8883;width:61;height:276;mso-wrap-style:none" filled="f" stroked="f">
                <v:textbox style="mso-next-textbox:#_x0000_s1341;mso-fit-shape-to-text:t" inset="0,0,0,0">
                  <w:txbxContent>
                    <w:p w:rsidR="005E5ABC" w:rsidRDefault="005E5ABC">
                      <w:r>
                        <w:rPr>
                          <w:color w:val="000000"/>
                          <w:lang w:val="en-US"/>
                        </w:rPr>
                        <w:t xml:space="preserve"> </w:t>
                      </w:r>
                    </w:p>
                  </w:txbxContent>
                </v:textbox>
              </v:rect>
              <v:rect id="_x0000_s1342" style="position:absolute;top:8873;width:10;height:10" fillcolor="black" stroked="f"/>
              <v:line id="_x0000_s1343" style="position:absolute" from="0,8873" to="10,8874" strokeweight="0"/>
              <v:line id="_x0000_s1344" style="position:absolute" from="0,8873" to="1,8883" strokeweight="0"/>
              <v:rect id="_x0000_s1345" style="position:absolute;left:10;top:8873;width:2944;height:10" fillcolor="black" stroked="f"/>
              <v:line id="_x0000_s1346" style="position:absolute" from="10,8873" to="2954,8874" strokeweight="0"/>
              <v:rect id="_x0000_s1347" style="position:absolute;left:2954;top:8873;width:9;height:10" fillcolor="black" stroked="f"/>
              <v:line id="_x0000_s1348" style="position:absolute" from="2954,8873" to="2963,8874" strokeweight="0"/>
              <v:line id="_x0000_s1349" style="position:absolute" from="2954,8873" to="2955,8883" strokeweight="0"/>
              <v:rect id="_x0000_s1350" style="position:absolute;left:2963;top:8873;width:2940;height:10" fillcolor="black" stroked="f"/>
              <v:line id="_x0000_s1351" style="position:absolute" from="2963,8873" to="5903,8874" strokeweight="0"/>
              <v:rect id="_x0000_s1352" style="position:absolute;left:5903;top:8873;width:9;height:10" fillcolor="black" stroked="f"/>
              <v:line id="_x0000_s1353" style="position:absolute" from="5903,8873" to="5912,8874" strokeweight="0"/>
              <v:line id="_x0000_s1354" style="position:absolute" from="5903,8873" to="5904,8883" strokeweight="0"/>
              <v:rect id="_x0000_s1355" style="position:absolute;left:5912;top:8873;width:2939;height:10" fillcolor="black" stroked="f"/>
              <v:line id="_x0000_s1356" style="position:absolute" from="5912,8873" to="8851,8874" strokeweight="0"/>
              <v:rect id="_x0000_s1357" style="position:absolute;left:8851;top:8873;width:10;height:10" fillcolor="black" stroked="f"/>
              <v:line id="_x0000_s1358" style="position:absolute" from="8851,8873" to="8861,8874" strokeweight="0"/>
              <v:line id="_x0000_s1359" style="position:absolute" from="8851,8873" to="8852,8883" strokeweight="0"/>
              <v:rect id="_x0000_s1360" style="position:absolute;top:8883;width:10;height:554" fillcolor="black" stroked="f"/>
              <v:line id="_x0000_s1361" style="position:absolute" from="0,8883" to="1,9437" strokeweight="0"/>
              <v:rect id="_x0000_s1362" style="position:absolute;left:2954;top:8883;width:9;height:554" fillcolor="black" stroked="f"/>
              <v:line id="_x0000_s1363" style="position:absolute" from="2954,8883" to="2955,9437" strokeweight="0"/>
              <v:rect id="_x0000_s1364" style="position:absolute;left:5903;top:8883;width:9;height:554" fillcolor="black" stroked="f"/>
              <v:line id="_x0000_s1365" style="position:absolute" from="5903,8883" to="5904,9437" strokeweight="0"/>
              <v:rect id="_x0000_s1366" style="position:absolute;left:8851;top:8883;width:10;height:554" fillcolor="black" stroked="f"/>
              <v:line id="_x0000_s1367" style="position:absolute" from="8851,8883" to="8852,9437" strokeweight="0"/>
              <v:rect id="_x0000_s1368" style="position:absolute;left:3601;top:9447;width:1667;height:276;mso-wrap-style:none" filled="f" stroked="f">
                <v:textbox style="mso-next-textbox:#_x0000_s1368;mso-fit-shape-to-text:t" inset="0,0,0,0">
                  <w:txbxContent>
                    <w:p w:rsidR="005E5ABC" w:rsidRDefault="005E5ABC">
                      <w:r>
                        <w:rPr>
                          <w:b/>
                          <w:bCs/>
                          <w:color w:val="000000"/>
                          <w:lang w:val="en-US"/>
                        </w:rPr>
                        <w:t>ACCEPTANCE</w:t>
                      </w:r>
                    </w:p>
                  </w:txbxContent>
                </v:textbox>
              </v:rect>
              <v:rect id="_x0000_s1369" style="position:absolute;left:3601;top:9692;width:1659;height:24" fillcolor="black" stroked="f"/>
              <v:rect id="_x0000_s1370" style="position:absolute;left:5260;top:9447;width:61;height:276;mso-wrap-style:none" filled="f" stroked="f">
                <v:textbox style="mso-next-textbox:#_x0000_s1370;mso-fit-shape-to-text:t" inset="0,0,0,0">
                  <w:txbxContent>
                    <w:p w:rsidR="005E5ABC" w:rsidRDefault="005E5ABC">
                      <w:r>
                        <w:rPr>
                          <w:b/>
                          <w:bCs/>
                          <w:color w:val="000000"/>
                          <w:lang w:val="en-US"/>
                        </w:rPr>
                        <w:t xml:space="preserve"> </w:t>
                      </w:r>
                    </w:p>
                  </w:txbxContent>
                </v:textbox>
              </v:rect>
              <v:rect id="_x0000_s1371" style="position:absolute;left:115;top:9720;width:8078;height:276;mso-wrap-style:none" filled="f" stroked="f">
                <v:textbox style="mso-next-textbox:#_x0000_s1371;mso-fit-shape-to-text:t" inset="0,0,0,0">
                  <w:txbxContent>
                    <w:p w:rsidR="005E5ABC" w:rsidRDefault="005E5ABC">
                      <w:r>
                        <w:rPr>
                          <w:color w:val="000000"/>
                          <w:lang w:val="en-US"/>
                        </w:rPr>
                        <w:t xml:space="preserve">I,   _____________________ hereby accept and understand the requirements of this </w:t>
                      </w:r>
                    </w:p>
                  </w:txbxContent>
                </v:textbox>
              </v:rect>
              <v:rect id="_x0000_s1372" style="position:absolute;left:115;top:10000;width:1200;height:276;mso-wrap-style:none" filled="f" stroked="f">
                <v:textbox style="mso-next-textbox:#_x0000_s1372;mso-fit-shape-to-text:t" inset="0,0,0,0">
                  <w:txbxContent>
                    <w:p w:rsidR="005E5ABC" w:rsidRDefault="005E5ABC">
                      <w:proofErr w:type="gramStart"/>
                      <w:r>
                        <w:rPr>
                          <w:color w:val="000000"/>
                          <w:lang w:val="en-US"/>
                        </w:rPr>
                        <w:t>appointment</w:t>
                      </w:r>
                      <w:proofErr w:type="gramEnd"/>
                      <w:r>
                        <w:rPr>
                          <w:color w:val="000000"/>
                          <w:lang w:val="en-US"/>
                        </w:rPr>
                        <w:t xml:space="preserve"> </w:t>
                      </w:r>
                    </w:p>
                  </w:txbxContent>
                </v:textbox>
              </v:rect>
              <v:rect id="_x0000_s1373" style="position:absolute;left:1376;top:10000;width:61;height:276;mso-wrap-style:none" filled="f" stroked="f">
                <v:textbox style="mso-next-textbox:#_x0000_s1373;mso-fit-shape-to-text:t" inset="0,0,0,0">
                  <w:txbxContent>
                    <w:p w:rsidR="005E5ABC" w:rsidRDefault="005E5ABC">
                      <w:r>
                        <w:rPr>
                          <w:color w:val="000000"/>
                          <w:lang w:val="en-US"/>
                        </w:rPr>
                        <w:t xml:space="preserve"> </w:t>
                      </w:r>
                    </w:p>
                  </w:txbxContent>
                </v:textbox>
              </v:rect>
              <v:rect id="_x0000_s1374" style="position:absolute;left:115;top:10274;width:61;height:276;mso-wrap-style:none" filled="f" stroked="f">
                <v:textbox style="mso-next-textbox:#_x0000_s1374;mso-fit-shape-to-text:t" inset="0,0,0,0">
                  <w:txbxContent>
                    <w:p w:rsidR="005E5ABC" w:rsidRDefault="005E5ABC">
                      <w:r>
                        <w:rPr>
                          <w:color w:val="000000"/>
                          <w:lang w:val="en-US"/>
                        </w:rPr>
                        <w:t xml:space="preserve"> </w:t>
                      </w:r>
                    </w:p>
                  </w:txbxContent>
                </v:textbox>
              </v:rect>
              <v:rect id="_x0000_s1375" style="position:absolute;top:9437;width:10;height:9" fillcolor="black" stroked="f"/>
              <v:line id="_x0000_s1376" style="position:absolute" from="0,9437" to="10,9438" strokeweight="0"/>
              <v:line id="_x0000_s1377" style="position:absolute" from="0,9437" to="1,9446" strokeweight="0"/>
              <v:rect id="_x0000_s1378" style="position:absolute;left:10;top:9437;width:2944;height:9" fillcolor="black" stroked="f"/>
              <v:line id="_x0000_s1379" style="position:absolute" from="10,9437" to="2954,9438" strokeweight="0"/>
              <v:rect id="_x0000_s1380" style="position:absolute;left:2954;top:9437;width:9;height:9" fillcolor="black" stroked="f"/>
              <v:line id="_x0000_s1381" style="position:absolute" from="2954,9437" to="2963,9438" strokeweight="0"/>
            </v:group>
            <v:line id="_x0000_s1383" style="position:absolute" from="2954,9437" to="2955,9446" strokeweight="0"/>
            <v:rect id="_x0000_s1384" style="position:absolute;left:2963;top:9437;width:2940;height:9" fillcolor="black" stroked="f"/>
            <v:line id="_x0000_s1385" style="position:absolute" from="2963,9437" to="5903,9438" strokeweight="0"/>
            <v:rect id="_x0000_s1386" style="position:absolute;left:5903;top:9437;width:9;height:9" fillcolor="black" stroked="f"/>
            <v:line id="_x0000_s1387" style="position:absolute" from="5903,9437" to="5912,9438" strokeweight="0"/>
            <v:line id="_x0000_s1388" style="position:absolute" from="5903,9437" to="5904,9446" strokeweight="0"/>
            <v:rect id="_x0000_s1389" style="position:absolute;left:5912;top:9437;width:2939;height:9" fillcolor="black" stroked="f"/>
            <v:line id="_x0000_s1390" style="position:absolute" from="5912,9437" to="8851,9438" strokeweight="0"/>
            <v:rect id="_x0000_s1391" style="position:absolute;left:8851;top:9437;width:10;height:9" fillcolor="black" stroked="f"/>
            <v:line id="_x0000_s1392" style="position:absolute" from="8851,9437" to="8861,9438" strokeweight="0"/>
            <v:line id="_x0000_s1393" style="position:absolute" from="8851,9437" to="8852,9446" strokeweight="0"/>
            <v:rect id="_x0000_s1394" style="position:absolute;top:9446;width:10;height:1108" fillcolor="black" stroked="f"/>
            <v:line id="_x0000_s1395" style="position:absolute" from="0,9446" to="1,10554" strokeweight="0"/>
            <v:rect id="_x0000_s1396" style="position:absolute;left:8851;top:9446;width:10;height:1108" fillcolor="black" stroked="f"/>
            <v:line id="_x0000_s1397" style="position:absolute" from="8851,9446" to="8852,10554" strokeweight="0"/>
            <v:rect id="_x0000_s1398" style="position:absolute;left:115;top:10563;width:920;height:276;mso-wrap-style:none" filled="f" stroked="f">
              <v:textbox style="mso-next-textbox:#_x0000_s1398;mso-fit-shape-to-text:t" inset="0,0,0,0">
                <w:txbxContent>
                  <w:p w:rsidR="005E5ABC" w:rsidRDefault="005E5ABC">
                    <w:r>
                      <w:rPr>
                        <w:color w:val="000000"/>
                        <w:lang w:val="en-US"/>
                      </w:rPr>
                      <w:t>Signature</w:t>
                    </w:r>
                  </w:p>
                </w:txbxContent>
              </v:textbox>
            </v:rect>
            <v:rect id="_x0000_s1399" style="position:absolute;left:1036;top:10563;width:61;height:276;mso-wrap-style:none" filled="f" stroked="f">
              <v:textbox style="mso-next-textbox:#_x0000_s1399;mso-fit-shape-to-text:t" inset="0,0,0,0">
                <w:txbxContent>
                  <w:p w:rsidR="005E5ABC" w:rsidRDefault="005E5ABC">
                    <w:r>
                      <w:rPr>
                        <w:color w:val="000000"/>
                        <w:lang w:val="en-US"/>
                      </w:rPr>
                      <w:t xml:space="preserve"> </w:t>
                    </w:r>
                  </w:p>
                </w:txbxContent>
              </v:textbox>
            </v:rect>
            <v:rect id="_x0000_s1400" style="position:absolute;left:3064;top:10563;width:1160;height:276;mso-wrap-style:none" filled="f" stroked="f">
              <v:textbox style="mso-next-textbox:#_x0000_s1400;mso-fit-shape-to-text:t" inset="0,0,0,0">
                <w:txbxContent>
                  <w:p w:rsidR="005E5ABC" w:rsidRDefault="005E5ABC">
                    <w:r>
                      <w:rPr>
                        <w:color w:val="000000"/>
                        <w:lang w:val="en-US"/>
                      </w:rPr>
                      <w:t xml:space="preserve">Designation </w:t>
                    </w:r>
                  </w:p>
                </w:txbxContent>
              </v:textbox>
            </v:rect>
            <v:rect id="_x0000_s1401" style="position:absolute;left:4282;top:10563;width:61;height:276;mso-wrap-style:none" filled="f" stroked="f">
              <v:textbox style="mso-next-textbox:#_x0000_s1401;mso-fit-shape-to-text:t" inset="0,0,0,0">
                <w:txbxContent>
                  <w:p w:rsidR="005E5ABC" w:rsidRDefault="005E5ABC">
                    <w:r>
                      <w:rPr>
                        <w:color w:val="000000"/>
                        <w:lang w:val="en-US"/>
                      </w:rPr>
                      <w:t xml:space="preserve"> </w:t>
                    </w:r>
                  </w:p>
                </w:txbxContent>
              </v:textbox>
            </v:rect>
            <v:rect id="_x0000_s1402" style="position:absolute;left:6013;top:10563;width:454;height:276;mso-wrap-style:none" filled="f" stroked="f">
              <v:textbox style="mso-next-textbox:#_x0000_s1402;mso-fit-shape-to-text:t" inset="0,0,0,0">
                <w:txbxContent>
                  <w:p w:rsidR="005E5ABC" w:rsidRDefault="005E5ABC">
                    <w:r>
                      <w:rPr>
                        <w:color w:val="000000"/>
                        <w:lang w:val="en-US"/>
                      </w:rPr>
                      <w:t>Date</w:t>
                    </w:r>
                  </w:p>
                </w:txbxContent>
              </v:textbox>
            </v:rect>
            <v:rect id="_x0000_s1403" style="position:absolute;left:6468;top:10563;width:61;height:276;mso-wrap-style:none" filled="f" stroked="f">
              <v:textbox style="mso-next-textbox:#_x0000_s1403;mso-fit-shape-to-text:t" inset="0,0,0,0">
                <w:txbxContent>
                  <w:p w:rsidR="005E5ABC" w:rsidRDefault="005E5ABC">
                    <w:r>
                      <w:rPr>
                        <w:color w:val="000000"/>
                        <w:lang w:val="en-US"/>
                      </w:rPr>
                      <w:t xml:space="preserve"> </w:t>
                    </w:r>
                  </w:p>
                </w:txbxContent>
              </v:textbox>
            </v:rect>
            <v:rect id="_x0000_s1404" style="position:absolute;top:10554;width:10;height:9" fillcolor="black" stroked="f"/>
            <v:line id="_x0000_s1405" style="position:absolute" from="0,10554" to="10,10555" strokeweight="0"/>
            <v:line id="_x0000_s1406" style="position:absolute" from="0,10554" to="1,10563" strokeweight="0"/>
            <v:rect id="_x0000_s1407" style="position:absolute;left:10;top:10554;width:2944;height:9" fillcolor="black" stroked="f"/>
            <v:line id="_x0000_s1408" style="position:absolute" from="10,10554" to="2954,10555" strokeweight="0"/>
            <v:rect id="_x0000_s1409" style="position:absolute;left:2954;top:10554;width:9;height:9" fillcolor="black" stroked="f"/>
            <v:line id="_x0000_s1410" style="position:absolute" from="2954,10554" to="2963,10555" strokeweight="0"/>
            <v:line id="_x0000_s1411" style="position:absolute" from="2954,10554" to="2955,10563" strokeweight="0"/>
            <v:rect id="_x0000_s1412" style="position:absolute;left:2963;top:10554;width:2940;height:9" fillcolor="black" stroked="f"/>
            <v:line id="_x0000_s1413" style="position:absolute" from="2963,10554" to="5903,10555" strokeweight="0"/>
            <v:rect id="_x0000_s1414" style="position:absolute;left:5903;top:10554;width:9;height:9" fillcolor="black" stroked="f"/>
            <v:line id="_x0000_s1415" style="position:absolute" from="5903,10554" to="5912,10555" strokeweight="0"/>
            <v:line id="_x0000_s1416" style="position:absolute" from="5903,10554" to="5904,10563" strokeweight="0"/>
            <v:rect id="_x0000_s1417" style="position:absolute;left:5912;top:10554;width:2939;height:9" fillcolor="black" stroked="f"/>
            <v:line id="_x0000_s1418" style="position:absolute" from="5912,10554" to="8851,10555" strokeweight="0"/>
            <v:rect id="_x0000_s1419" style="position:absolute;left:8851;top:10554;width:10;height:9" fillcolor="black" stroked="f"/>
            <v:line id="_x0000_s1420" style="position:absolute" from="8851,10554" to="8861,10555" strokeweight="0"/>
            <v:line id="_x0000_s1421" style="position:absolute" from="8851,10554" to="8852,10563" strokeweight="0"/>
            <v:rect id="_x0000_s1422" style="position:absolute;top:10563;width:10;height:275" fillcolor="black" stroked="f"/>
            <v:line id="_x0000_s1423" style="position:absolute" from="0,10563" to="1,10838" strokeweight="0"/>
            <v:rect id="_x0000_s1424" style="position:absolute;left:2954;top:10563;width:9;height:275" fillcolor="black" stroked="f"/>
            <v:line id="_x0000_s1425" style="position:absolute" from="2954,10563" to="2955,10838" strokeweight="0"/>
            <v:rect id="_x0000_s1426" style="position:absolute;left:5903;top:10563;width:9;height:275" fillcolor="black" stroked="f"/>
            <v:line id="_x0000_s1427" style="position:absolute" from="5903,10563" to="5904,10838" strokeweight="0"/>
            <v:rect id="_x0000_s1428" style="position:absolute;left:8851;top:10563;width:10;height:275" fillcolor="black" stroked="f"/>
            <v:line id="_x0000_s1429" style="position:absolute" from="8851,10563" to="8852,10838" strokeweight="0"/>
            <v:rect id="_x0000_s1430" style="position:absolute;left:115;top:10847;width:61;height:276;mso-wrap-style:none" filled="f" stroked="f">
              <v:textbox style="mso-next-textbox:#_x0000_s1430;mso-fit-shape-to-text:t" inset="0,0,0,0">
                <w:txbxContent>
                  <w:p w:rsidR="005E5ABC" w:rsidRDefault="005E5ABC">
                    <w:r>
                      <w:rPr>
                        <w:color w:val="000000"/>
                        <w:lang w:val="en-US"/>
                      </w:rPr>
                      <w:t xml:space="preserve"> </w:t>
                    </w:r>
                  </w:p>
                </w:txbxContent>
              </v:textbox>
            </v:rect>
            <v:rect id="_x0000_s1431" style="position:absolute;left:115;top:11126;width:61;height:276;mso-wrap-style:none" filled="f" stroked="f">
              <v:textbox style="mso-next-textbox:#_x0000_s1431;mso-fit-shape-to-text:t" inset="0,0,0,0">
                <w:txbxContent>
                  <w:p w:rsidR="005E5ABC" w:rsidRDefault="005E5ABC">
                    <w:r>
                      <w:rPr>
                        <w:color w:val="000000"/>
                        <w:lang w:val="en-US"/>
                      </w:rPr>
                      <w:t xml:space="preserve"> </w:t>
                    </w:r>
                  </w:p>
                </w:txbxContent>
              </v:textbox>
            </v:rect>
            <v:rect id="_x0000_s1432" style="position:absolute;left:3064;top:10847;width:61;height:276;mso-wrap-style:none" filled="f" stroked="f">
              <v:textbox style="mso-next-textbox:#_x0000_s1432;mso-fit-shape-to-text:t" inset="0,0,0,0">
                <w:txbxContent>
                  <w:p w:rsidR="005E5ABC" w:rsidRDefault="005E5ABC">
                    <w:r>
                      <w:rPr>
                        <w:color w:val="000000"/>
                        <w:lang w:val="en-US"/>
                      </w:rPr>
                      <w:t xml:space="preserve"> </w:t>
                    </w:r>
                  </w:p>
                </w:txbxContent>
              </v:textbox>
            </v:rect>
            <v:rect id="_x0000_s1433" style="position:absolute;left:6013;top:10847;width:61;height:276;mso-wrap-style:none" filled="f" stroked="f">
              <v:textbox style="mso-next-textbox:#_x0000_s1433;mso-fit-shape-to-text:t" inset="0,0,0,0">
                <w:txbxContent>
                  <w:p w:rsidR="005E5ABC" w:rsidRDefault="005E5ABC">
                    <w:r>
                      <w:rPr>
                        <w:color w:val="000000"/>
                        <w:lang w:val="en-US"/>
                      </w:rPr>
                      <w:t xml:space="preserve"> </w:t>
                    </w:r>
                  </w:p>
                </w:txbxContent>
              </v:textbox>
            </v:rect>
            <v:rect id="_x0000_s1434" style="position:absolute;top:10838;width:10;height:9" fillcolor="black" stroked="f"/>
            <v:line id="_x0000_s1435" style="position:absolute" from="0,10838" to="10,10839" strokeweight="0"/>
            <v:line id="_x0000_s1436" style="position:absolute" from="0,10838" to="1,10847" strokeweight="0"/>
            <v:rect id="_x0000_s1437" style="position:absolute;left:10;top:10838;width:2944;height:9" fillcolor="black" stroked="f"/>
            <v:line id="_x0000_s1438" style="position:absolute" from="10,10838" to="2954,10839" strokeweight="0"/>
            <v:rect id="_x0000_s1439" style="position:absolute;left:2954;top:10838;width:9;height:9" fillcolor="black" stroked="f"/>
            <v:line id="_x0000_s1440" style="position:absolute" from="2954,10838" to="2963,10839" strokeweight="0"/>
            <v:line id="_x0000_s1441" style="position:absolute" from="2954,10838" to="2955,10847" strokeweight="0"/>
            <v:rect id="_x0000_s1442" style="position:absolute;left:2963;top:10838;width:2940;height:9" fillcolor="black" stroked="f"/>
            <v:line id="_x0000_s1443" style="position:absolute" from="2963,10838" to="5903,10839" strokeweight="0"/>
            <v:rect id="_x0000_s1444" style="position:absolute;left:5903;top:10838;width:9;height:9" fillcolor="black" stroked="f"/>
            <v:line id="_x0000_s1445" style="position:absolute" from="5903,10838" to="5912,10839" strokeweight="0"/>
            <v:line id="_x0000_s1446" style="position:absolute" from="5903,10838" to="5904,10847" strokeweight="0"/>
            <v:rect id="_x0000_s1447" style="position:absolute;left:5912;top:10838;width:2939;height:9" fillcolor="black" stroked="f"/>
            <v:line id="_x0000_s1448" style="position:absolute" from="5912,10838" to="8851,10839" strokeweight="0"/>
            <v:rect id="_x0000_s1449" style="position:absolute;left:8851;top:10838;width:10;height:9" fillcolor="black" stroked="f"/>
            <v:line id="_x0000_s1450" style="position:absolute" from="8851,10838" to="8861,10839" strokeweight="0"/>
            <v:line id="_x0000_s1451" style="position:absolute" from="8851,10838" to="8852,10847" strokeweight="0"/>
            <v:rect id="_x0000_s1452" style="position:absolute;top:10847;width:10;height:559" fillcolor="black" stroked="f"/>
            <v:line id="_x0000_s1453" style="position:absolute" from="0,10847" to="1,11406" strokeweight="0"/>
            <v:rect id="_x0000_s1454" style="position:absolute;top:11406;width:10;height:9" fillcolor="black" stroked="f"/>
            <v:line id="_x0000_s1455" style="position:absolute" from="0,11406" to="10,11407" strokeweight="0"/>
            <v:line id="_x0000_s1456" style="position:absolute" from="0,11406" to="1,11415" strokeweight="0"/>
            <v:rect id="_x0000_s1457" style="position:absolute;top:11406;width:10;height:9" fillcolor="black" stroked="f"/>
            <v:line id="_x0000_s1458" style="position:absolute" from="0,11406" to="10,11407" strokeweight="0"/>
            <v:line id="_x0000_s1459" style="position:absolute" from="0,11406" to="1,11415" strokeweight="0"/>
            <v:rect id="_x0000_s1460" style="position:absolute;left:10;top:11406;width:2944;height:9" fillcolor="black" stroked="f"/>
            <v:line id="_x0000_s1461" style="position:absolute" from="10,11406" to="2954,11407" strokeweight="0"/>
            <v:rect id="_x0000_s1462" style="position:absolute;left:2954;top:10847;width:9;height:559" fillcolor="black" stroked="f"/>
            <v:line id="_x0000_s1463" style="position:absolute" from="2954,10847" to="2955,11406" strokeweight="0"/>
            <v:rect id="_x0000_s1464" style="position:absolute;left:2954;top:11406;width:9;height:9" fillcolor="black" stroked="f"/>
            <v:line id="_x0000_s1465" style="position:absolute" from="2954,11406" to="2963,11407" strokeweight="0"/>
            <v:line id="_x0000_s1466" style="position:absolute" from="2954,11406" to="2955,11415" strokeweight="0"/>
            <v:rect id="_x0000_s1467" style="position:absolute;left:2963;top:11406;width:2940;height:9" fillcolor="black" stroked="f"/>
            <v:line id="_x0000_s1468" style="position:absolute" from="2963,11406" to="5903,11407" strokeweight="0"/>
            <v:rect id="_x0000_s1469" style="position:absolute;left:5903;top:10847;width:9;height:559" fillcolor="black" stroked="f"/>
            <v:line id="_x0000_s1470" style="position:absolute" from="5903,10847" to="5904,11406" strokeweight="0"/>
            <v:rect id="_x0000_s1471" style="position:absolute;left:5903;top:11406;width:9;height:9" fillcolor="black" stroked="f"/>
            <v:line id="_x0000_s1472" style="position:absolute" from="5903,11406" to="5912,11407" strokeweight="0"/>
            <v:line id="_x0000_s1473" style="position:absolute" from="5903,11406" to="5904,11415" strokeweight="0"/>
            <v:rect id="_x0000_s1474" style="position:absolute;left:5912;top:11406;width:2939;height:9" fillcolor="black" stroked="f"/>
            <v:line id="_x0000_s1475" style="position:absolute" from="5912,11406" to="8851,11407" strokeweight="0"/>
            <v:rect id="_x0000_s1476" style="position:absolute;left:8851;top:10847;width:10;height:559" fillcolor="black" stroked="f"/>
            <v:line id="_x0000_s1477" style="position:absolute" from="8851,10847" to="8852,11406" strokeweight="0"/>
            <v:rect id="_x0000_s1478" style="position:absolute;left:8851;top:11406;width:10;height:9" fillcolor="black" stroked="f"/>
            <v:line id="_x0000_s1479" style="position:absolute" from="8851,11406" to="8861,11407" strokeweight="0"/>
            <v:line id="_x0000_s1480" style="position:absolute" from="8851,11406" to="8852,11415" strokeweight="0"/>
            <v:rect id="_x0000_s1481" style="position:absolute;left:8851;top:11406;width:10;height:9" fillcolor="black" stroked="f"/>
            <v:line id="_x0000_s1482" style="position:absolute" from="8851,11406" to="8861,11407" strokeweight="0"/>
            <v:line id="_x0000_s1483" style="position:absolute" from="8851,11406" to="8852,11415" strokeweight="0"/>
            <v:rect id="_x0000_s1484" style="position:absolute;left:115;top:11415;width:61;height:276;mso-wrap-style:none" filled="f" stroked="f">
              <v:textbox style="mso-next-textbox:#_x0000_s1484;mso-fit-shape-to-text:t" inset="0,0,0,0">
                <w:txbxContent>
                  <w:p w:rsidR="005E5ABC" w:rsidRDefault="005E5ABC">
                    <w:r>
                      <w:rPr>
                        <w:color w:val="000000"/>
                        <w:lang w:val="en-US"/>
                      </w:rPr>
                      <w:t xml:space="preserve"> </w:t>
                    </w:r>
                  </w:p>
                </w:txbxContent>
              </v:textbox>
            </v:rect>
            <w10:wrap type="none"/>
            <w10:anchorlock/>
          </v:group>
        </w:pict>
      </w:r>
    </w:p>
    <w:p w:rsidR="00663211" w:rsidRPr="00BA5006" w:rsidRDefault="00835FFC" w:rsidP="00663211">
      <w:pPr>
        <w:rPr>
          <w:rFonts w:ascii="Arial" w:hAnsi="Arial" w:cs="Arial"/>
          <w:sz w:val="20"/>
          <w:szCs w:val="20"/>
        </w:rPr>
      </w:pPr>
      <w:r w:rsidRPr="007D5243">
        <w:rPr>
          <w:rFonts w:ascii="Arial" w:hAnsi="Arial" w:cs="Arial"/>
          <w:sz w:val="20"/>
          <w:szCs w:val="20"/>
        </w:rPr>
        <w:lastRenderedPageBreak/>
        <w:pict>
          <v:shape id="_x0000_i1025" type="#_x0000_t75" style="width:443.25pt;height:577.5pt">
            <v:imagedata r:id="rId23" o:title=""/>
          </v:shape>
        </w:pict>
      </w:r>
    </w:p>
    <w:p w:rsidR="00663211" w:rsidRPr="00BA5006" w:rsidRDefault="00835FFC" w:rsidP="00663211">
      <w:pPr>
        <w:rPr>
          <w:rFonts w:ascii="Arial" w:hAnsi="Arial" w:cs="Arial"/>
          <w:sz w:val="20"/>
          <w:szCs w:val="20"/>
        </w:rPr>
      </w:pPr>
      <w:r w:rsidRPr="007D5243">
        <w:rPr>
          <w:rFonts w:ascii="Arial" w:hAnsi="Arial" w:cs="Arial"/>
          <w:sz w:val="20"/>
          <w:szCs w:val="20"/>
        </w:rPr>
        <w:lastRenderedPageBreak/>
        <w:pict>
          <v:shape id="_x0000_i1026" type="#_x0000_t75" style="width:443.25pt;height:627pt">
            <v:imagedata r:id="rId24" o:title=""/>
          </v:shape>
        </w:pict>
      </w:r>
    </w:p>
    <w:p w:rsidR="00663211" w:rsidRPr="00BA5006" w:rsidRDefault="00835FFC" w:rsidP="00663211">
      <w:pPr>
        <w:rPr>
          <w:rFonts w:ascii="Arial" w:hAnsi="Arial" w:cs="Arial"/>
          <w:sz w:val="20"/>
          <w:szCs w:val="20"/>
          <w:lang w:val="en-US"/>
        </w:rPr>
      </w:pPr>
      <w:r w:rsidRPr="007D5243">
        <w:rPr>
          <w:rFonts w:ascii="Arial" w:hAnsi="Arial" w:cs="Arial"/>
          <w:sz w:val="20"/>
          <w:szCs w:val="20"/>
          <w:lang w:val="en-US"/>
        </w:rPr>
        <w:lastRenderedPageBreak/>
        <w:pict>
          <v:shape id="_x0000_i1027" type="#_x0000_t75" style="width:443.25pt;height:638.25pt">
            <v:imagedata r:id="rId25" o:title=""/>
          </v:shape>
        </w:pict>
      </w:r>
    </w:p>
    <w:p w:rsidR="00663211" w:rsidRPr="00BA5006" w:rsidRDefault="00835FFC" w:rsidP="00663211">
      <w:pPr>
        <w:rPr>
          <w:rFonts w:ascii="Arial" w:hAnsi="Arial" w:cs="Arial"/>
          <w:sz w:val="20"/>
          <w:szCs w:val="20"/>
          <w:lang w:val="en-US"/>
        </w:rPr>
      </w:pPr>
      <w:r w:rsidRPr="007D5243">
        <w:rPr>
          <w:rFonts w:ascii="Arial" w:hAnsi="Arial" w:cs="Arial"/>
          <w:sz w:val="20"/>
          <w:szCs w:val="20"/>
          <w:lang w:val="en-US"/>
        </w:rPr>
        <w:lastRenderedPageBreak/>
        <w:pict>
          <v:shape id="_x0000_i1028" type="#_x0000_t75" style="width:443.25pt;height:624pt">
            <v:imagedata r:id="rId26" o:title=""/>
          </v:shape>
        </w:pict>
      </w:r>
    </w:p>
    <w:p w:rsidR="00663211" w:rsidRPr="00BA5006" w:rsidRDefault="00835FFC" w:rsidP="00663211">
      <w:pPr>
        <w:rPr>
          <w:rFonts w:ascii="Arial" w:hAnsi="Arial" w:cs="Arial"/>
          <w:sz w:val="20"/>
          <w:szCs w:val="20"/>
          <w:lang w:val="en-US"/>
        </w:rPr>
      </w:pPr>
      <w:r w:rsidRPr="007D5243">
        <w:rPr>
          <w:rFonts w:ascii="Arial" w:hAnsi="Arial" w:cs="Arial"/>
          <w:sz w:val="20"/>
          <w:szCs w:val="20"/>
          <w:lang w:val="en-US"/>
        </w:rPr>
        <w:lastRenderedPageBreak/>
        <w:pict>
          <v:shape id="_x0000_i1029" type="#_x0000_t75" style="width:443.25pt;height:612pt">
            <v:imagedata r:id="rId27" o:title=""/>
          </v:shape>
        </w:pict>
      </w:r>
    </w:p>
    <w:p w:rsidR="00663211" w:rsidRPr="00BA5006" w:rsidRDefault="00835FFC" w:rsidP="00663211">
      <w:pPr>
        <w:rPr>
          <w:rFonts w:ascii="Arial" w:hAnsi="Arial" w:cs="Arial"/>
          <w:sz w:val="20"/>
          <w:szCs w:val="20"/>
          <w:lang w:val="en-US"/>
        </w:rPr>
      </w:pPr>
      <w:r w:rsidRPr="007D5243">
        <w:rPr>
          <w:rFonts w:ascii="Arial" w:hAnsi="Arial" w:cs="Arial"/>
          <w:sz w:val="20"/>
          <w:szCs w:val="20"/>
          <w:lang w:val="en-US"/>
        </w:rPr>
        <w:lastRenderedPageBreak/>
        <w:pict>
          <v:shape id="_x0000_i1030" type="#_x0000_t75" style="width:443.25pt;height:645pt">
            <v:imagedata r:id="rId28" o:title=""/>
          </v:shape>
        </w:pict>
      </w:r>
    </w:p>
    <w:p w:rsidR="00663211" w:rsidRPr="00BA5006" w:rsidRDefault="00835FFC" w:rsidP="00663211">
      <w:pPr>
        <w:rPr>
          <w:rFonts w:ascii="Arial" w:hAnsi="Arial" w:cs="Arial"/>
          <w:szCs w:val="20"/>
          <w:lang w:val="en-US"/>
        </w:rPr>
      </w:pPr>
      <w:r w:rsidRPr="007D5243">
        <w:rPr>
          <w:rFonts w:ascii="Arial" w:hAnsi="Arial" w:cs="Arial"/>
          <w:szCs w:val="20"/>
          <w:lang w:val="en-US"/>
        </w:rPr>
        <w:lastRenderedPageBreak/>
        <w:pict>
          <v:shape id="_x0000_i1031" type="#_x0000_t75" style="width:443.25pt;height:645pt">
            <v:imagedata r:id="rId29" o:title=""/>
          </v:shape>
        </w:pict>
      </w:r>
    </w:p>
    <w:p w:rsidR="00663211" w:rsidRPr="00BA5006" w:rsidRDefault="00835FFC" w:rsidP="00663211">
      <w:pPr>
        <w:rPr>
          <w:rFonts w:ascii="Arial" w:hAnsi="Arial" w:cs="Arial"/>
          <w:szCs w:val="20"/>
          <w:lang w:val="en-US"/>
        </w:rPr>
      </w:pPr>
      <w:r w:rsidRPr="007D5243">
        <w:rPr>
          <w:rFonts w:ascii="Arial" w:hAnsi="Arial" w:cs="Arial"/>
          <w:szCs w:val="20"/>
          <w:lang w:val="en-US"/>
        </w:rPr>
        <w:lastRenderedPageBreak/>
        <w:pict>
          <v:shape id="_x0000_i1032" type="#_x0000_t75" style="width:443.25pt;height:541.5pt">
            <v:imagedata r:id="rId30" o:title=""/>
          </v:shape>
        </w:pict>
      </w:r>
    </w:p>
    <w:p w:rsidR="00663211" w:rsidRPr="00BA5006" w:rsidRDefault="00663211" w:rsidP="00663211">
      <w:pPr>
        <w:rPr>
          <w:rFonts w:ascii="Arial" w:hAnsi="Arial" w:cs="Arial"/>
          <w:szCs w:val="20"/>
          <w:lang w:val="en-US"/>
        </w:rPr>
      </w:pPr>
    </w:p>
    <w:p w:rsidR="00663211" w:rsidRPr="00BA5006" w:rsidRDefault="00663211" w:rsidP="00663211">
      <w:pPr>
        <w:rPr>
          <w:rFonts w:ascii="Arial" w:hAnsi="Arial" w:cs="Arial"/>
          <w:szCs w:val="20"/>
          <w:lang w:val="en-US"/>
        </w:rPr>
      </w:pPr>
    </w:p>
    <w:p w:rsidR="00663211" w:rsidRPr="00BA5006" w:rsidRDefault="00835FFC" w:rsidP="00663211">
      <w:pPr>
        <w:rPr>
          <w:rFonts w:ascii="Arial" w:hAnsi="Arial" w:cs="Arial"/>
          <w:szCs w:val="20"/>
          <w:lang w:val="en-US"/>
        </w:rPr>
      </w:pPr>
      <w:r w:rsidRPr="007D5243">
        <w:rPr>
          <w:rFonts w:ascii="Arial" w:hAnsi="Arial" w:cs="Arial"/>
          <w:szCs w:val="20"/>
          <w:lang w:val="en-US"/>
        </w:rPr>
        <w:lastRenderedPageBreak/>
        <w:pict>
          <v:shape id="_x0000_i1033" type="#_x0000_t75" style="width:443.25pt;height:552.75pt">
            <v:imagedata r:id="rId31" o:title=""/>
          </v:shape>
        </w:pict>
      </w:r>
    </w:p>
    <w:p w:rsidR="00663211" w:rsidRPr="00BA5006" w:rsidRDefault="00835FFC" w:rsidP="00663211">
      <w:pPr>
        <w:rPr>
          <w:rFonts w:ascii="Arial" w:hAnsi="Arial" w:cs="Arial"/>
          <w:szCs w:val="20"/>
          <w:lang w:val="en-US"/>
        </w:rPr>
      </w:pPr>
      <w:r w:rsidRPr="007D5243">
        <w:rPr>
          <w:rFonts w:ascii="Arial" w:hAnsi="Arial" w:cs="Arial"/>
          <w:szCs w:val="20"/>
          <w:lang w:val="en-US"/>
        </w:rPr>
        <w:lastRenderedPageBreak/>
        <w:pict>
          <v:shape id="_x0000_i1034" type="#_x0000_t75" style="width:443.25pt;height:527.25pt">
            <v:imagedata r:id="rId32" o:title=""/>
          </v:shape>
        </w:pict>
      </w:r>
    </w:p>
    <w:p w:rsidR="00663211" w:rsidRPr="00BA5006" w:rsidRDefault="00663211" w:rsidP="00663211">
      <w:pPr>
        <w:rPr>
          <w:rFonts w:ascii="Arial" w:hAnsi="Arial" w:cs="Arial"/>
          <w:szCs w:val="20"/>
          <w:lang w:val="en-US"/>
        </w:rPr>
      </w:pPr>
    </w:p>
    <w:p w:rsidR="00663211" w:rsidRPr="00BA5006" w:rsidRDefault="00663211" w:rsidP="00663211">
      <w:pPr>
        <w:rPr>
          <w:rFonts w:ascii="Arial" w:hAnsi="Arial" w:cs="Arial"/>
          <w:szCs w:val="20"/>
          <w:lang w:val="en-US"/>
        </w:rPr>
      </w:pPr>
    </w:p>
    <w:p w:rsidR="00663211" w:rsidRPr="00BA5006" w:rsidRDefault="00835FFC" w:rsidP="00663211">
      <w:pPr>
        <w:rPr>
          <w:rFonts w:ascii="Arial" w:hAnsi="Arial" w:cs="Arial"/>
          <w:szCs w:val="20"/>
          <w:lang w:val="en-US"/>
        </w:rPr>
      </w:pPr>
      <w:r w:rsidRPr="007D5243">
        <w:rPr>
          <w:rFonts w:ascii="Arial" w:hAnsi="Arial" w:cs="Arial"/>
          <w:szCs w:val="20"/>
          <w:lang w:val="en-US"/>
        </w:rPr>
        <w:lastRenderedPageBreak/>
        <w:pict>
          <v:shape id="_x0000_i1035" type="#_x0000_t75" style="width:443.25pt;height:634.5pt">
            <v:imagedata r:id="rId33" o:title=""/>
          </v:shape>
        </w:pict>
      </w:r>
    </w:p>
    <w:p w:rsidR="00663211" w:rsidRPr="00BA5006" w:rsidRDefault="00835FFC" w:rsidP="00663211">
      <w:pPr>
        <w:rPr>
          <w:rFonts w:ascii="Arial" w:hAnsi="Arial" w:cs="Arial"/>
          <w:szCs w:val="20"/>
          <w:lang w:val="en-US"/>
        </w:rPr>
      </w:pPr>
      <w:r w:rsidRPr="007D5243">
        <w:rPr>
          <w:rFonts w:ascii="Arial" w:hAnsi="Arial" w:cs="Arial"/>
          <w:szCs w:val="20"/>
          <w:lang w:val="en-US"/>
        </w:rPr>
        <w:lastRenderedPageBreak/>
        <w:pict>
          <v:shape id="_x0000_i1036" type="#_x0000_t75" style="width:443.25pt;height:587.25pt">
            <v:imagedata r:id="rId34" o:title=""/>
          </v:shape>
        </w:pict>
      </w:r>
    </w:p>
    <w:p w:rsidR="00663211" w:rsidRPr="00BA5006" w:rsidRDefault="00663211" w:rsidP="00663211">
      <w:pPr>
        <w:rPr>
          <w:rFonts w:ascii="Arial" w:hAnsi="Arial" w:cs="Arial"/>
          <w:szCs w:val="20"/>
          <w:lang w:val="en-US"/>
        </w:rPr>
      </w:pPr>
    </w:p>
    <w:p w:rsidR="00663211" w:rsidRPr="00BA5006" w:rsidRDefault="00663211" w:rsidP="00663211">
      <w:pPr>
        <w:rPr>
          <w:rFonts w:ascii="Arial" w:hAnsi="Arial" w:cs="Arial"/>
          <w:szCs w:val="20"/>
          <w:lang w:val="en-US"/>
        </w:rPr>
      </w:pPr>
    </w:p>
    <w:p w:rsidR="00663211" w:rsidRPr="00BA5006" w:rsidRDefault="00835FFC" w:rsidP="00663211">
      <w:pPr>
        <w:rPr>
          <w:rFonts w:ascii="Arial" w:hAnsi="Arial" w:cs="Arial"/>
          <w:szCs w:val="20"/>
          <w:lang w:val="en-US"/>
        </w:rPr>
      </w:pPr>
      <w:r w:rsidRPr="007D5243">
        <w:rPr>
          <w:rFonts w:ascii="Arial" w:hAnsi="Arial" w:cs="Arial"/>
          <w:szCs w:val="20"/>
          <w:lang w:val="en-US"/>
        </w:rPr>
        <w:lastRenderedPageBreak/>
        <w:pict>
          <v:shape id="_x0000_i1037" type="#_x0000_t75" style="width:443.25pt;height:591pt">
            <v:imagedata r:id="rId35" o:title=""/>
          </v:shape>
        </w:pict>
      </w:r>
    </w:p>
    <w:p w:rsidR="0087276A" w:rsidRPr="00BA5006" w:rsidRDefault="0087276A" w:rsidP="0087276A">
      <w:pPr>
        <w:rPr>
          <w:rFonts w:ascii="Arial" w:hAnsi="Arial" w:cs="Arial"/>
        </w:rPr>
      </w:pPr>
    </w:p>
    <w:p w:rsidR="00E03DD3" w:rsidRPr="00BA5006" w:rsidRDefault="00E03DD3" w:rsidP="0087276A">
      <w:pPr>
        <w:rPr>
          <w:rFonts w:ascii="Arial" w:hAnsi="Arial" w:cs="Arial"/>
        </w:rPr>
      </w:pPr>
    </w:p>
    <w:p w:rsidR="00E03DD3" w:rsidRPr="00BA5006" w:rsidRDefault="00E03DD3" w:rsidP="0087276A">
      <w:pPr>
        <w:rPr>
          <w:rFonts w:ascii="Arial" w:hAnsi="Arial" w:cs="Arial"/>
        </w:rPr>
      </w:pPr>
    </w:p>
    <w:p w:rsidR="00A51F59" w:rsidRDefault="00A51F59" w:rsidP="0087276A">
      <w:pPr>
        <w:rPr>
          <w:rFonts w:ascii="Arial" w:hAnsi="Arial" w:cs="Arial"/>
        </w:rPr>
      </w:pPr>
      <w:bookmarkStart w:id="20" w:name="HotWorkProgramManual-Attachments"/>
      <w:bookmarkEnd w:id="20"/>
    </w:p>
    <w:p w:rsidR="00703D4B" w:rsidRDefault="00703D4B" w:rsidP="0087276A">
      <w:pPr>
        <w:rPr>
          <w:rFonts w:ascii="Arial" w:hAnsi="Arial" w:cs="Arial"/>
        </w:rPr>
      </w:pPr>
    </w:p>
    <w:p w:rsidR="00703D4B" w:rsidRDefault="00703D4B" w:rsidP="0087276A">
      <w:pPr>
        <w:rPr>
          <w:rFonts w:ascii="Arial" w:hAnsi="Arial" w:cs="Arial"/>
        </w:rPr>
      </w:pPr>
    </w:p>
    <w:p w:rsidR="00703D4B" w:rsidRDefault="00703D4B" w:rsidP="0087276A">
      <w:pPr>
        <w:rPr>
          <w:rFonts w:ascii="Arial" w:hAnsi="Arial" w:cs="Arial"/>
        </w:rPr>
      </w:pPr>
    </w:p>
    <w:p w:rsidR="00703D4B" w:rsidRPr="006A031E" w:rsidRDefault="00703D4B" w:rsidP="00703D4B">
      <w:pPr>
        <w:pStyle w:val="Heading1"/>
        <w:jc w:val="center"/>
        <w:rPr>
          <w:color w:val="000000"/>
          <w:sz w:val="28"/>
        </w:rPr>
      </w:pPr>
      <w:bookmarkStart w:id="21" w:name="_GoBack"/>
      <w:bookmarkEnd w:id="21"/>
      <w:r w:rsidRPr="006A031E">
        <w:rPr>
          <w:color w:val="000000"/>
          <w:sz w:val="28"/>
        </w:rPr>
        <w:lastRenderedPageBreak/>
        <w:t>Appointment as Person Responsible for Stacking/Storage in Terms of General Safety Regulations 8.1 (a) Construction Regulations 26 (a) of the Occupational Health and Safety Act, (85 OF 1993)</w:t>
      </w:r>
    </w:p>
    <w:p w:rsidR="00703D4B" w:rsidRPr="00DC2A18" w:rsidRDefault="00703D4B" w:rsidP="00703D4B">
      <w:pPr>
        <w:rPr>
          <w:sz w:val="16"/>
          <w:szCs w:val="16"/>
        </w:rPr>
      </w:pPr>
    </w:p>
    <w:p w:rsidR="00703D4B" w:rsidRPr="00DC2A18" w:rsidRDefault="00703D4B" w:rsidP="00703D4B">
      <w:pPr>
        <w:pStyle w:val="TxBr7p3"/>
        <w:tabs>
          <w:tab w:val="clear" w:pos="204"/>
          <w:tab w:val="left" w:leader="dot" w:pos="9027"/>
        </w:tabs>
        <w:spacing w:line="240" w:lineRule="auto"/>
        <w:rPr>
          <w:rFonts w:ascii="Arial" w:hAnsi="Arial"/>
          <w:sz w:val="16"/>
          <w:szCs w:val="16"/>
        </w:rPr>
      </w:pPr>
      <w:r w:rsidRPr="003F0532">
        <w:rPr>
          <w:rFonts w:ascii="Arial" w:hAnsi="Arial"/>
          <w:sz w:val="20"/>
        </w:rPr>
        <w:t>NAME OF COMPANY:</w:t>
      </w:r>
      <w:r w:rsidR="00C82BE0">
        <w:rPr>
          <w:rFonts w:ascii="Arial" w:hAnsi="Arial"/>
          <w:sz w:val="20"/>
        </w:rPr>
        <w:t xml:space="preserve"> .....................................................................................................................</w:t>
      </w:r>
    </w:p>
    <w:p w:rsidR="00C82BE0" w:rsidRDefault="00C82BE0" w:rsidP="00703D4B">
      <w:pPr>
        <w:pStyle w:val="TxBr7p3"/>
        <w:tabs>
          <w:tab w:val="clear" w:pos="204"/>
          <w:tab w:val="left" w:leader="dot" w:pos="9027"/>
        </w:tabs>
        <w:spacing w:line="240" w:lineRule="auto"/>
        <w:rPr>
          <w:rFonts w:ascii="Arial" w:hAnsi="Arial"/>
          <w:sz w:val="20"/>
        </w:rPr>
      </w:pPr>
    </w:p>
    <w:p w:rsidR="00703D4B" w:rsidRPr="003F0532" w:rsidRDefault="00703D4B" w:rsidP="00703D4B">
      <w:pPr>
        <w:pStyle w:val="TxBr7p3"/>
        <w:tabs>
          <w:tab w:val="clear" w:pos="204"/>
          <w:tab w:val="left" w:leader="dot" w:pos="9027"/>
        </w:tabs>
        <w:spacing w:line="240" w:lineRule="auto"/>
        <w:rPr>
          <w:rFonts w:ascii="Arial" w:hAnsi="Arial"/>
          <w:sz w:val="20"/>
        </w:rPr>
      </w:pPr>
      <w:r w:rsidRPr="003F0532">
        <w:rPr>
          <w:rFonts w:ascii="Arial" w:hAnsi="Arial"/>
          <w:sz w:val="20"/>
        </w:rPr>
        <w:t>IN TERMS OF THE ABOVE-MENTIONED ACT:</w:t>
      </w:r>
    </w:p>
    <w:p w:rsidR="00703D4B" w:rsidRDefault="007D5243" w:rsidP="00703D4B">
      <w:pPr>
        <w:pStyle w:val="TxBr7p3"/>
        <w:tabs>
          <w:tab w:val="clear" w:pos="204"/>
          <w:tab w:val="left" w:leader="dot" w:pos="4253"/>
          <w:tab w:val="right" w:leader="dot" w:pos="9072"/>
        </w:tabs>
        <w:spacing w:line="480" w:lineRule="atLeast"/>
        <w:jc w:val="left"/>
        <w:rPr>
          <w:rFonts w:ascii="Arial" w:hAnsi="Arial"/>
          <w:sz w:val="20"/>
        </w:rPr>
      </w:pPr>
      <w:r w:rsidRPr="007D5243">
        <w:rPr>
          <w:rFonts w:ascii="Arial" w:hAnsi="Arial"/>
          <w:noProof/>
          <w:snapToGrid/>
          <w:sz w:val="20"/>
          <w:lang w:val="en-US"/>
        </w:rPr>
        <w:pict>
          <v:shapetype id="_x0000_t202" coordsize="21600,21600" o:spt="202" path="m,l,21600r21600,l21600,xe">
            <v:stroke joinstyle="miter"/>
            <v:path gradientshapeok="t" o:connecttype="rect"/>
          </v:shapetype>
          <v:shape id="Text Box 7" o:spid="_x0000_s1554" type="#_x0000_t202" style="position:absolute;margin-left:288.75pt;margin-top:40.05pt;width:149.25pt;height:22.15pt;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jltAIAALk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" filled="f" stroked="f">
            <v:textbox>
              <w:txbxContent>
                <w:p w:rsidR="005E5ABC" w:rsidRPr="006E4155" w:rsidRDefault="005E5ABC" w:rsidP="00703D4B">
                  <w:pPr>
                    <w:jc w:val="center"/>
                    <w:rPr>
                      <w:sz w:val="18"/>
                      <w:szCs w:val="18"/>
                    </w:rPr>
                  </w:pPr>
                  <w:r w:rsidRPr="006E4155">
                    <w:rPr>
                      <w:sz w:val="18"/>
                      <w:szCs w:val="18"/>
                    </w:rPr>
                    <w:t>Full name</w:t>
                  </w:r>
                </w:p>
              </w:txbxContent>
            </v:textbox>
          </v:shape>
        </w:pict>
      </w:r>
      <w:r w:rsidRPr="007D5243">
        <w:rPr>
          <w:rFonts w:ascii="Arial" w:hAnsi="Arial"/>
          <w:noProof/>
          <w:snapToGrid/>
          <w:sz w:val="20"/>
          <w:lang w:val="en-US"/>
        </w:rPr>
        <w:pict>
          <v:shape id="Text Box 6" o:spid="_x0000_s1553" type="#_x0000_t202" style="position:absolute;margin-left:5.25pt;margin-top:18.3pt;width:205.8pt;height:22.15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JWgtwIAAMA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" filled="f" stroked="f">
            <v:textbox>
              <w:txbxContent>
                <w:p w:rsidR="005E5ABC" w:rsidRPr="006E4155" w:rsidRDefault="005E5ABC" w:rsidP="00703D4B">
                  <w:pPr>
                    <w:jc w:val="center"/>
                    <w:rPr>
                      <w:sz w:val="18"/>
                      <w:szCs w:val="18"/>
                    </w:rPr>
                  </w:pPr>
                  <w:r w:rsidRPr="006E4155">
                    <w:rPr>
                      <w:sz w:val="18"/>
                      <w:szCs w:val="18"/>
                    </w:rPr>
                    <w:t>Manager-Section 16(2)</w:t>
                  </w:r>
                </w:p>
              </w:txbxContent>
            </v:textbox>
          </v:shape>
        </w:pict>
      </w:r>
      <w:r w:rsidR="00703D4B">
        <w:rPr>
          <w:rFonts w:ascii="Arial" w:hAnsi="Arial"/>
          <w:sz w:val="20"/>
        </w:rPr>
        <w:t>I</w:t>
      </w:r>
      <w:r w:rsidR="00703D4B" w:rsidRPr="003F0532">
        <w:rPr>
          <w:rFonts w:ascii="Arial" w:hAnsi="Arial"/>
          <w:sz w:val="20"/>
        </w:rPr>
        <w:tab/>
        <w:t>(</w:t>
      </w:r>
      <w:r w:rsidR="00703D4B">
        <w:rPr>
          <w:rFonts w:ascii="Arial" w:hAnsi="Arial"/>
          <w:sz w:val="20"/>
        </w:rPr>
        <w:t>THE</w:t>
      </w:r>
      <w:r w:rsidR="00703D4B" w:rsidRPr="003F0532">
        <w:rPr>
          <w:rFonts w:ascii="Arial" w:hAnsi="Arial"/>
          <w:sz w:val="20"/>
        </w:rPr>
        <w:t xml:space="preserve"> EMPLOYER) having been appointed </w:t>
      </w:r>
      <w:r w:rsidR="00703D4B">
        <w:rPr>
          <w:rFonts w:ascii="Arial" w:hAnsi="Arial"/>
          <w:sz w:val="20"/>
        </w:rPr>
        <w:t>to ensure full compliance with the OHSA and Regulations</w:t>
      </w:r>
      <w:r w:rsidR="00C82BE0">
        <w:rPr>
          <w:rFonts w:ascii="Arial" w:hAnsi="Arial"/>
          <w:sz w:val="20"/>
        </w:rPr>
        <w:t xml:space="preserve">, hereby appoint </w:t>
      </w:r>
      <w:r w:rsidR="00703D4B" w:rsidRPr="003F0532">
        <w:rPr>
          <w:rFonts w:ascii="Arial" w:hAnsi="Arial"/>
          <w:sz w:val="20"/>
        </w:rPr>
        <w:t>you</w:t>
      </w:r>
      <w:r w:rsidR="00703D4B">
        <w:rPr>
          <w:rFonts w:ascii="Arial" w:hAnsi="Arial"/>
          <w:sz w:val="20"/>
        </w:rPr>
        <w:t>...................</w:t>
      </w:r>
      <w:r w:rsidR="00C82BE0">
        <w:rPr>
          <w:rFonts w:ascii="Arial" w:hAnsi="Arial"/>
          <w:sz w:val="20"/>
        </w:rPr>
        <w:t>................</w:t>
      </w:r>
    </w:p>
    <w:p w:rsidR="00703D4B" w:rsidRPr="003F0532" w:rsidRDefault="00703D4B" w:rsidP="00C82BE0">
      <w:pPr>
        <w:pStyle w:val="TxBr7p3"/>
        <w:tabs>
          <w:tab w:val="clear" w:pos="204"/>
          <w:tab w:val="left" w:leader="dot" w:pos="4253"/>
          <w:tab w:val="right" w:leader="dot" w:pos="9072"/>
        </w:tabs>
        <w:spacing w:line="480" w:lineRule="atLeast"/>
        <w:jc w:val="left"/>
        <w:rPr>
          <w:rFonts w:ascii="Arial" w:hAnsi="Arial"/>
          <w:sz w:val="20"/>
        </w:rPr>
      </w:pPr>
      <w:proofErr w:type="gramStart"/>
      <w:r w:rsidRPr="003F0532">
        <w:rPr>
          <w:rFonts w:ascii="Arial" w:hAnsi="Arial"/>
          <w:sz w:val="20"/>
        </w:rPr>
        <w:t>as</w:t>
      </w:r>
      <w:proofErr w:type="gramEnd"/>
      <w:r w:rsidRPr="003F0532">
        <w:rPr>
          <w:rFonts w:ascii="Arial" w:hAnsi="Arial"/>
          <w:sz w:val="20"/>
        </w:rPr>
        <w:t xml:space="preserve"> </w:t>
      </w:r>
      <w:r>
        <w:rPr>
          <w:rFonts w:ascii="Arial" w:hAnsi="Arial"/>
          <w:sz w:val="20"/>
        </w:rPr>
        <w:t>Stacking/Storage  Inspector  to ensure that the stackin</w:t>
      </w:r>
      <w:r w:rsidR="00C82BE0">
        <w:rPr>
          <w:rFonts w:ascii="Arial" w:hAnsi="Arial"/>
          <w:sz w:val="20"/>
        </w:rPr>
        <w:t xml:space="preserve">g and storage are conducted in </w:t>
      </w:r>
      <w:r>
        <w:rPr>
          <w:rFonts w:ascii="Arial" w:hAnsi="Arial"/>
          <w:sz w:val="20"/>
        </w:rPr>
        <w:t>accordance</w:t>
      </w:r>
      <w:r w:rsidR="00C82BE0">
        <w:rPr>
          <w:rFonts w:ascii="Arial" w:hAnsi="Arial"/>
          <w:sz w:val="20"/>
        </w:rPr>
        <w:t xml:space="preserve"> </w:t>
      </w:r>
      <w:r>
        <w:rPr>
          <w:rFonts w:ascii="Arial" w:hAnsi="Arial"/>
          <w:sz w:val="20"/>
        </w:rPr>
        <w:t>with General Safety Regulations  8 and Construction Regulations 26</w:t>
      </w:r>
      <w:r w:rsidRPr="003F0532">
        <w:rPr>
          <w:rFonts w:ascii="Arial" w:hAnsi="Arial"/>
          <w:sz w:val="20"/>
        </w:rPr>
        <w:t>.</w:t>
      </w:r>
    </w:p>
    <w:p w:rsidR="00703D4B" w:rsidRPr="003F0532" w:rsidRDefault="00703D4B" w:rsidP="00703D4B">
      <w:pPr>
        <w:pStyle w:val="TxBr7p3"/>
        <w:tabs>
          <w:tab w:val="clear" w:pos="204"/>
          <w:tab w:val="left" w:leader="dot" w:pos="6379"/>
        </w:tabs>
        <w:spacing w:line="240" w:lineRule="auto"/>
        <w:rPr>
          <w:rFonts w:ascii="Arial" w:hAnsi="Arial"/>
          <w:sz w:val="20"/>
        </w:rPr>
      </w:pPr>
    </w:p>
    <w:p w:rsidR="00703D4B" w:rsidRPr="003F0532" w:rsidRDefault="00703D4B" w:rsidP="00703D4B">
      <w:pPr>
        <w:pStyle w:val="TxBr7p3"/>
        <w:tabs>
          <w:tab w:val="clear" w:pos="204"/>
          <w:tab w:val="left" w:leader="dot" w:pos="6379"/>
        </w:tabs>
        <w:spacing w:after="100" w:line="240" w:lineRule="auto"/>
        <w:rPr>
          <w:rFonts w:ascii="Arial" w:hAnsi="Arial"/>
          <w:sz w:val="20"/>
        </w:rPr>
      </w:pPr>
      <w:r w:rsidRPr="003F0532">
        <w:rPr>
          <w:rFonts w:ascii="Arial" w:hAnsi="Arial"/>
          <w:sz w:val="20"/>
        </w:rPr>
        <w:t>YOUR RESPONSIBILITIES ARE TO:</w:t>
      </w:r>
    </w:p>
    <w:p w:rsidR="00703D4B" w:rsidRDefault="00703D4B" w:rsidP="00703D4B">
      <w:pPr>
        <w:pStyle w:val="TxBr7p3"/>
        <w:tabs>
          <w:tab w:val="clear" w:pos="204"/>
          <w:tab w:val="left" w:pos="567"/>
        </w:tabs>
        <w:spacing w:line="240" w:lineRule="auto"/>
        <w:ind w:left="567" w:hanging="567"/>
        <w:rPr>
          <w:rFonts w:ascii="Arial" w:hAnsi="Arial"/>
          <w:sz w:val="20"/>
        </w:rPr>
      </w:pPr>
      <w:r>
        <w:rPr>
          <w:rFonts w:ascii="Arial" w:hAnsi="Arial"/>
          <w:sz w:val="20"/>
        </w:rPr>
        <w:t>1.</w:t>
      </w:r>
      <w:r>
        <w:rPr>
          <w:rFonts w:ascii="Arial" w:hAnsi="Arial"/>
          <w:sz w:val="20"/>
        </w:rPr>
        <w:tab/>
        <w:t>Ensure that the stacking/storage in the area designated to you comply with the requirements of GSR 8, and the Construction Regulations 26 (a-d).</w:t>
      </w:r>
    </w:p>
    <w:p w:rsidR="00703D4B" w:rsidRDefault="00703D4B" w:rsidP="00703D4B">
      <w:pPr>
        <w:pStyle w:val="TxBr7p3"/>
        <w:tabs>
          <w:tab w:val="clear" w:pos="204"/>
          <w:tab w:val="left" w:pos="567"/>
        </w:tabs>
        <w:spacing w:line="240" w:lineRule="auto"/>
        <w:ind w:left="567" w:hanging="567"/>
        <w:rPr>
          <w:rFonts w:ascii="Arial" w:hAnsi="Arial"/>
          <w:sz w:val="20"/>
        </w:rPr>
      </w:pPr>
      <w:r>
        <w:rPr>
          <w:rFonts w:ascii="Arial" w:hAnsi="Arial"/>
          <w:sz w:val="20"/>
        </w:rPr>
        <w:t>2.</w:t>
      </w:r>
      <w:r>
        <w:rPr>
          <w:rFonts w:ascii="Arial" w:hAnsi="Arial"/>
          <w:sz w:val="20"/>
        </w:rPr>
        <w:tab/>
        <w:t>Ensure that all stacking operations are executed under your personal supervision.</w:t>
      </w:r>
    </w:p>
    <w:p w:rsidR="00703D4B" w:rsidRDefault="00703D4B" w:rsidP="00703D4B">
      <w:pPr>
        <w:pStyle w:val="TxBr7p3"/>
        <w:tabs>
          <w:tab w:val="clear" w:pos="204"/>
          <w:tab w:val="left" w:pos="567"/>
        </w:tabs>
        <w:spacing w:line="240" w:lineRule="auto"/>
        <w:ind w:left="567" w:hanging="567"/>
        <w:rPr>
          <w:rFonts w:ascii="Arial" w:hAnsi="Arial"/>
          <w:sz w:val="20"/>
        </w:rPr>
      </w:pPr>
      <w:r>
        <w:rPr>
          <w:rFonts w:ascii="Arial" w:hAnsi="Arial"/>
          <w:sz w:val="20"/>
        </w:rPr>
        <w:t>3.</w:t>
      </w:r>
      <w:r>
        <w:rPr>
          <w:rFonts w:ascii="Arial" w:hAnsi="Arial"/>
          <w:sz w:val="20"/>
        </w:rPr>
        <w:tab/>
        <w:t>Inspect all the stacking/storage operations to ensure that it adhere to GSR 8/Construction Regulations 26.</w:t>
      </w:r>
    </w:p>
    <w:p w:rsidR="00703D4B" w:rsidRDefault="00703D4B" w:rsidP="00703D4B">
      <w:pPr>
        <w:pStyle w:val="TxBr7p3"/>
        <w:tabs>
          <w:tab w:val="clear" w:pos="204"/>
          <w:tab w:val="left" w:pos="567"/>
        </w:tabs>
        <w:spacing w:line="240" w:lineRule="auto"/>
        <w:ind w:left="567" w:hanging="567"/>
        <w:rPr>
          <w:rFonts w:ascii="Arial" w:hAnsi="Arial"/>
          <w:sz w:val="20"/>
        </w:rPr>
      </w:pPr>
      <w:r>
        <w:rPr>
          <w:rFonts w:ascii="Arial" w:hAnsi="Arial"/>
          <w:sz w:val="20"/>
        </w:rPr>
        <w:t>4.</w:t>
      </w:r>
      <w:r>
        <w:rPr>
          <w:rFonts w:ascii="Arial" w:hAnsi="Arial"/>
          <w:sz w:val="20"/>
        </w:rPr>
        <w:tab/>
        <w:t>Immediately take action to break down unsafe stacks, and to rebuild them in a safe and stable manner.</w:t>
      </w:r>
    </w:p>
    <w:p w:rsidR="00703D4B" w:rsidRDefault="00703D4B" w:rsidP="00703D4B">
      <w:pPr>
        <w:pStyle w:val="TxBr7p3"/>
        <w:tabs>
          <w:tab w:val="clear" w:pos="204"/>
          <w:tab w:val="left" w:pos="567"/>
        </w:tabs>
        <w:spacing w:line="240" w:lineRule="auto"/>
        <w:ind w:left="567" w:hanging="567"/>
        <w:rPr>
          <w:rFonts w:ascii="Arial" w:hAnsi="Arial"/>
          <w:sz w:val="20"/>
        </w:rPr>
      </w:pPr>
      <w:r>
        <w:rPr>
          <w:rFonts w:ascii="Arial" w:hAnsi="Arial"/>
          <w:sz w:val="20"/>
        </w:rPr>
        <w:t>5.</w:t>
      </w:r>
      <w:r>
        <w:rPr>
          <w:rFonts w:ascii="Arial" w:hAnsi="Arial"/>
          <w:sz w:val="20"/>
        </w:rPr>
        <w:tab/>
        <w:t>Ensure, when stacks are built, that the sprinkler systems are not interfered with and that aisles and exists are clear at all times.</w:t>
      </w:r>
    </w:p>
    <w:p w:rsidR="00703D4B" w:rsidRDefault="00703D4B" w:rsidP="00703D4B">
      <w:pPr>
        <w:pStyle w:val="TxBr7p3"/>
        <w:tabs>
          <w:tab w:val="clear" w:pos="204"/>
          <w:tab w:val="left" w:pos="567"/>
        </w:tabs>
        <w:spacing w:line="240" w:lineRule="auto"/>
        <w:ind w:left="567" w:hanging="567"/>
        <w:rPr>
          <w:rFonts w:ascii="Arial" w:hAnsi="Arial"/>
          <w:sz w:val="20"/>
        </w:rPr>
      </w:pPr>
      <w:r>
        <w:rPr>
          <w:rFonts w:ascii="Arial" w:hAnsi="Arial"/>
          <w:sz w:val="20"/>
        </w:rPr>
        <w:t>6.</w:t>
      </w:r>
      <w:r>
        <w:rPr>
          <w:rFonts w:ascii="Arial" w:hAnsi="Arial"/>
          <w:sz w:val="20"/>
        </w:rPr>
        <w:tab/>
        <w:t>Ensure that flammable liquids, gas cylinders, and chemicals are stored safely, and to report any unsafe stacking to the Health and Safety Committee.</w:t>
      </w:r>
    </w:p>
    <w:p w:rsidR="00703D4B" w:rsidRPr="00D13CBA" w:rsidRDefault="00703D4B" w:rsidP="00703D4B">
      <w:pPr>
        <w:pStyle w:val="TxBr7p3"/>
        <w:tabs>
          <w:tab w:val="clear" w:pos="204"/>
          <w:tab w:val="left" w:pos="567"/>
        </w:tabs>
        <w:spacing w:line="240" w:lineRule="auto"/>
        <w:ind w:left="567" w:hanging="567"/>
        <w:rPr>
          <w:rFonts w:ascii="Arial" w:hAnsi="Arial"/>
          <w:sz w:val="16"/>
          <w:szCs w:val="16"/>
        </w:rPr>
      </w:pPr>
    </w:p>
    <w:p w:rsidR="00703D4B" w:rsidRPr="003F0532" w:rsidRDefault="00703D4B" w:rsidP="00703D4B">
      <w:pPr>
        <w:pStyle w:val="TxBr7p3"/>
        <w:tabs>
          <w:tab w:val="clear" w:pos="204"/>
          <w:tab w:val="left" w:pos="567"/>
        </w:tabs>
        <w:spacing w:line="240" w:lineRule="auto"/>
        <w:rPr>
          <w:rFonts w:ascii="Arial" w:hAnsi="Arial"/>
          <w:sz w:val="20"/>
        </w:rPr>
      </w:pPr>
      <w:r w:rsidRPr="003F0532">
        <w:rPr>
          <w:rFonts w:ascii="Arial" w:hAnsi="Arial"/>
          <w:sz w:val="20"/>
        </w:rPr>
        <w:t xml:space="preserve">A copy of the </w:t>
      </w:r>
      <w:r>
        <w:rPr>
          <w:rFonts w:ascii="Arial" w:hAnsi="Arial"/>
          <w:sz w:val="20"/>
        </w:rPr>
        <w:t xml:space="preserve">General Safety and </w:t>
      </w:r>
      <w:r w:rsidRPr="003F0532">
        <w:rPr>
          <w:rFonts w:ascii="Arial" w:hAnsi="Arial"/>
          <w:sz w:val="20"/>
        </w:rPr>
        <w:t xml:space="preserve">Construction Regulations </w:t>
      </w:r>
      <w:r>
        <w:rPr>
          <w:rFonts w:ascii="Arial" w:hAnsi="Arial"/>
          <w:sz w:val="20"/>
        </w:rPr>
        <w:t>of the OHSA are</w:t>
      </w:r>
      <w:r w:rsidRPr="003F0532">
        <w:rPr>
          <w:rFonts w:ascii="Arial" w:hAnsi="Arial"/>
          <w:sz w:val="20"/>
        </w:rPr>
        <w:t xml:space="preserve"> attached for your convenience and you are </w:t>
      </w:r>
      <w:r>
        <w:rPr>
          <w:rFonts w:ascii="Arial" w:hAnsi="Arial"/>
          <w:sz w:val="20"/>
        </w:rPr>
        <w:t>to</w:t>
      </w:r>
      <w:r w:rsidRPr="003F0532">
        <w:rPr>
          <w:rFonts w:ascii="Arial" w:hAnsi="Arial"/>
          <w:sz w:val="20"/>
        </w:rPr>
        <w:t xml:space="preserve"> familiarize yourself with the requirements of the </w:t>
      </w:r>
      <w:r>
        <w:rPr>
          <w:rFonts w:ascii="Arial" w:hAnsi="Arial"/>
          <w:sz w:val="20"/>
        </w:rPr>
        <w:t xml:space="preserve">act </w:t>
      </w:r>
      <w:r w:rsidRPr="003F0532">
        <w:rPr>
          <w:rFonts w:ascii="Arial" w:hAnsi="Arial"/>
          <w:sz w:val="20"/>
        </w:rPr>
        <w:t>regulations.</w:t>
      </w:r>
    </w:p>
    <w:p w:rsidR="00703D4B" w:rsidRPr="00D13CBA" w:rsidRDefault="00703D4B" w:rsidP="00703D4B">
      <w:pPr>
        <w:pStyle w:val="TxBr7p3"/>
        <w:tabs>
          <w:tab w:val="clear" w:pos="204"/>
          <w:tab w:val="left" w:pos="567"/>
        </w:tabs>
        <w:spacing w:line="240" w:lineRule="auto"/>
        <w:rPr>
          <w:rFonts w:ascii="Arial" w:hAnsi="Arial"/>
          <w:sz w:val="16"/>
          <w:szCs w:val="16"/>
        </w:rPr>
      </w:pPr>
    </w:p>
    <w:p w:rsidR="00703D4B" w:rsidRPr="003F0532" w:rsidRDefault="00703D4B" w:rsidP="00703D4B">
      <w:pPr>
        <w:pStyle w:val="TxBr7p3"/>
        <w:tabs>
          <w:tab w:val="clear" w:pos="204"/>
          <w:tab w:val="left" w:pos="567"/>
        </w:tabs>
        <w:spacing w:line="240" w:lineRule="auto"/>
        <w:rPr>
          <w:rFonts w:ascii="Arial" w:hAnsi="Arial"/>
          <w:sz w:val="20"/>
        </w:rPr>
      </w:pPr>
      <w:r w:rsidRPr="003F0532">
        <w:rPr>
          <w:rFonts w:ascii="Arial" w:hAnsi="Arial"/>
          <w:sz w:val="20"/>
        </w:rPr>
        <w:t xml:space="preserve">This appointment will become effective on the date of acceptance </w:t>
      </w:r>
      <w:r>
        <w:rPr>
          <w:rFonts w:ascii="Arial" w:hAnsi="Arial"/>
          <w:sz w:val="20"/>
        </w:rPr>
        <w:t>thereof, from…….…..…to……..…...</w:t>
      </w:r>
      <w:r w:rsidRPr="003F0532">
        <w:rPr>
          <w:rFonts w:ascii="Arial" w:hAnsi="Arial"/>
          <w:sz w:val="20"/>
        </w:rPr>
        <w:t xml:space="preserve"> </w:t>
      </w:r>
    </w:p>
    <w:p w:rsidR="00703D4B" w:rsidRPr="00D13CBA" w:rsidRDefault="00703D4B" w:rsidP="00703D4B">
      <w:pPr>
        <w:pStyle w:val="TxBr7p3"/>
        <w:tabs>
          <w:tab w:val="clear" w:pos="204"/>
          <w:tab w:val="left" w:pos="567"/>
        </w:tabs>
        <w:spacing w:line="240" w:lineRule="auto"/>
        <w:rPr>
          <w:rFonts w:ascii="Arial" w:hAnsi="Arial"/>
          <w:sz w:val="16"/>
          <w:szCs w:val="16"/>
        </w:rPr>
      </w:pPr>
    </w:p>
    <w:p w:rsidR="00703D4B" w:rsidRPr="003F0532" w:rsidRDefault="00703D4B" w:rsidP="00703D4B">
      <w:pPr>
        <w:pStyle w:val="TxBr7p3"/>
        <w:tabs>
          <w:tab w:val="clear" w:pos="204"/>
          <w:tab w:val="left" w:pos="567"/>
        </w:tabs>
        <w:spacing w:line="240" w:lineRule="auto"/>
        <w:rPr>
          <w:rFonts w:ascii="Arial" w:hAnsi="Arial"/>
          <w:sz w:val="20"/>
        </w:rPr>
      </w:pPr>
      <w:r w:rsidRPr="003F0532">
        <w:rPr>
          <w:rFonts w:ascii="Arial" w:hAnsi="Arial"/>
          <w:sz w:val="20"/>
        </w:rPr>
        <w:t>Please confirm your acceptance of this appointment by signing and returning to me the duplicate copy of this letter.</w:t>
      </w:r>
    </w:p>
    <w:p w:rsidR="00703D4B" w:rsidRPr="00DC2A18" w:rsidRDefault="00703D4B" w:rsidP="00703D4B">
      <w:pPr>
        <w:pStyle w:val="Header"/>
        <w:rPr>
          <w:noProof/>
          <w:sz w:val="16"/>
          <w:szCs w:val="16"/>
        </w:rPr>
      </w:pPr>
    </w:p>
    <w:p w:rsidR="00703D4B" w:rsidRPr="00DC2A18" w:rsidRDefault="00703D4B" w:rsidP="00703D4B">
      <w:pPr>
        <w:pStyle w:val="Header"/>
        <w:rPr>
          <w:noProof/>
          <w:sz w:val="16"/>
          <w:szCs w:val="16"/>
        </w:rPr>
      </w:pPr>
    </w:p>
    <w:p w:rsidR="00703D4B" w:rsidRDefault="00703D4B" w:rsidP="00703D4B">
      <w:pPr>
        <w:pStyle w:val="Header"/>
        <w:tabs>
          <w:tab w:val="left" w:leader="dot" w:pos="3686"/>
          <w:tab w:val="left" w:pos="5812"/>
          <w:tab w:val="left" w:leader="dot" w:pos="9027"/>
        </w:tabs>
        <w:rPr>
          <w:noProof/>
          <w:sz w:val="20"/>
        </w:rPr>
      </w:pPr>
      <w:r>
        <w:rPr>
          <w:noProof/>
          <w:sz w:val="20"/>
        </w:rPr>
        <w:t>Signature:</w:t>
      </w:r>
      <w:r>
        <w:rPr>
          <w:noProof/>
          <w:sz w:val="20"/>
        </w:rPr>
        <w:tab/>
      </w:r>
      <w:r>
        <w:rPr>
          <w:noProof/>
          <w:sz w:val="20"/>
        </w:rPr>
        <w:tab/>
      </w:r>
    </w:p>
    <w:p w:rsidR="00703D4B" w:rsidRPr="006A031E" w:rsidRDefault="00703D4B" w:rsidP="00703D4B">
      <w:pPr>
        <w:pStyle w:val="Header"/>
        <w:tabs>
          <w:tab w:val="left" w:pos="3686"/>
          <w:tab w:val="left" w:pos="5812"/>
          <w:tab w:val="left" w:leader="dot" w:pos="9027"/>
        </w:tabs>
        <w:rPr>
          <w:noProof/>
          <w:sz w:val="20"/>
        </w:rPr>
      </w:pPr>
      <w:r w:rsidRPr="00661456">
        <w:rPr>
          <w:i/>
          <w:noProof/>
          <w:sz w:val="20"/>
        </w:rPr>
        <w:t xml:space="preserve">                    </w:t>
      </w:r>
      <w:r w:rsidRPr="00AB7FBA">
        <w:rPr>
          <w:noProof/>
          <w:sz w:val="18"/>
        </w:rPr>
        <w:t>Manager (the employer)</w:t>
      </w:r>
      <w:r w:rsidRPr="006A031E">
        <w:rPr>
          <w:noProof/>
          <w:sz w:val="20"/>
        </w:rPr>
        <w:tab/>
      </w:r>
      <w:r w:rsidRPr="006A031E">
        <w:rPr>
          <w:noProof/>
          <w:sz w:val="20"/>
        </w:rPr>
        <w:tab/>
        <w:t xml:space="preserve">                              </w:t>
      </w:r>
    </w:p>
    <w:p w:rsidR="00703D4B" w:rsidRDefault="00703D4B" w:rsidP="00703D4B">
      <w:pPr>
        <w:pStyle w:val="Header"/>
        <w:tabs>
          <w:tab w:val="left" w:pos="3686"/>
          <w:tab w:val="left" w:pos="5812"/>
          <w:tab w:val="left" w:leader="dot" w:pos="9027"/>
        </w:tabs>
        <w:rPr>
          <w:noProof/>
          <w:sz w:val="20"/>
        </w:rPr>
      </w:pPr>
    </w:p>
    <w:p w:rsidR="00703D4B" w:rsidRDefault="00703D4B" w:rsidP="00703D4B">
      <w:pPr>
        <w:pStyle w:val="Header"/>
        <w:tabs>
          <w:tab w:val="left" w:leader="dot" w:pos="3686"/>
          <w:tab w:val="left" w:pos="5812"/>
          <w:tab w:val="left" w:leader="dot" w:pos="9027"/>
        </w:tabs>
        <w:rPr>
          <w:noProof/>
          <w:sz w:val="20"/>
        </w:rPr>
      </w:pPr>
      <w:r>
        <w:rPr>
          <w:noProof/>
          <w:sz w:val="20"/>
        </w:rPr>
        <w:t>Designation:</w:t>
      </w:r>
      <w:r>
        <w:rPr>
          <w:noProof/>
          <w:sz w:val="20"/>
        </w:rPr>
        <w:tab/>
      </w:r>
    </w:p>
    <w:p w:rsidR="00703D4B" w:rsidRDefault="00703D4B" w:rsidP="00703D4B">
      <w:pPr>
        <w:pStyle w:val="Header"/>
        <w:tabs>
          <w:tab w:val="left" w:leader="dot" w:pos="3686"/>
          <w:tab w:val="left" w:pos="5812"/>
          <w:tab w:val="left" w:leader="dot" w:pos="9027"/>
        </w:tabs>
        <w:rPr>
          <w:noProof/>
          <w:sz w:val="20"/>
        </w:rPr>
      </w:pPr>
    </w:p>
    <w:p w:rsidR="00703D4B" w:rsidRDefault="00703D4B" w:rsidP="00703D4B">
      <w:pPr>
        <w:pStyle w:val="Header"/>
        <w:tabs>
          <w:tab w:val="left" w:leader="dot" w:pos="3686"/>
          <w:tab w:val="left" w:pos="5812"/>
          <w:tab w:val="left" w:leader="dot" w:pos="9027"/>
        </w:tabs>
        <w:rPr>
          <w:noProof/>
          <w:sz w:val="20"/>
        </w:rPr>
      </w:pPr>
      <w:r>
        <w:rPr>
          <w:noProof/>
          <w:sz w:val="20"/>
        </w:rPr>
        <w:t>Date:</w:t>
      </w:r>
      <w:r>
        <w:rPr>
          <w:noProof/>
          <w:sz w:val="20"/>
        </w:rPr>
        <w:tab/>
      </w:r>
      <w:r>
        <w:rPr>
          <w:noProof/>
          <w:sz w:val="20"/>
        </w:rPr>
        <w:tab/>
      </w:r>
    </w:p>
    <w:p w:rsidR="00703D4B" w:rsidRPr="00DC2A18" w:rsidRDefault="00703D4B" w:rsidP="00703D4B">
      <w:pPr>
        <w:pStyle w:val="Header"/>
        <w:rPr>
          <w:noProof/>
        </w:rPr>
      </w:pPr>
    </w:p>
    <w:p w:rsidR="00703D4B" w:rsidRDefault="007D5243" w:rsidP="00703D4B">
      <w:pPr>
        <w:pStyle w:val="Header"/>
        <w:rPr>
          <w:noProof/>
          <w:sz w:val="20"/>
        </w:rPr>
      </w:pPr>
      <w:r w:rsidRPr="007D5243">
        <w:rPr>
          <w:noProof/>
          <w:sz w:val="20"/>
          <w:lang w:val="en-US"/>
        </w:rPr>
        <w:pict>
          <v:line id="Straight Connector 5" o:spid="_x0000_s1555" style="position:absolute;z-index:251746304;visibility:visible" from="-.75pt,4.65pt" to="477.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dEHg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" strokeweight="2pt"/>
        </w:pict>
      </w:r>
    </w:p>
    <w:p w:rsidR="00703D4B" w:rsidRDefault="00703D4B" w:rsidP="00703D4B">
      <w:pPr>
        <w:pStyle w:val="Header"/>
        <w:jc w:val="center"/>
        <w:rPr>
          <w:b/>
          <w:noProof/>
        </w:rPr>
      </w:pPr>
      <w:r w:rsidRPr="008C4C75">
        <w:rPr>
          <w:b/>
          <w:noProof/>
        </w:rPr>
        <w:t>ACCEPTANCE</w:t>
      </w:r>
    </w:p>
    <w:p w:rsidR="00703D4B" w:rsidRPr="00DC2A18" w:rsidRDefault="00703D4B" w:rsidP="00703D4B">
      <w:pPr>
        <w:pStyle w:val="Header"/>
        <w:rPr>
          <w:noProof/>
        </w:rPr>
      </w:pPr>
    </w:p>
    <w:p w:rsidR="00703D4B" w:rsidRDefault="00703D4B" w:rsidP="00703D4B">
      <w:pPr>
        <w:pStyle w:val="Header"/>
        <w:tabs>
          <w:tab w:val="left" w:leader="dot" w:pos="3969"/>
        </w:tabs>
        <w:jc w:val="both"/>
        <w:rPr>
          <w:noProof/>
          <w:sz w:val="20"/>
        </w:rPr>
      </w:pPr>
      <w:r>
        <w:rPr>
          <w:noProof/>
          <w:sz w:val="20"/>
        </w:rPr>
        <w:t>I</w:t>
      </w:r>
      <w:r>
        <w:rPr>
          <w:noProof/>
          <w:sz w:val="20"/>
        </w:rPr>
        <w:tab/>
        <w:t>understand the implications of the appointment and confirm my acceptance of this appointment. I have studied the relevant sections of the Act and Regulations and understand what is required of me.</w:t>
      </w:r>
    </w:p>
    <w:p w:rsidR="00703D4B" w:rsidRDefault="00703D4B" w:rsidP="00703D4B">
      <w:pPr>
        <w:pStyle w:val="Header"/>
        <w:tabs>
          <w:tab w:val="left" w:leader="dot" w:pos="3969"/>
        </w:tabs>
        <w:jc w:val="both"/>
        <w:rPr>
          <w:noProof/>
          <w:sz w:val="20"/>
        </w:rPr>
      </w:pPr>
    </w:p>
    <w:p w:rsidR="00703D4B" w:rsidRDefault="00703D4B" w:rsidP="00703D4B">
      <w:pPr>
        <w:pStyle w:val="Header"/>
        <w:tabs>
          <w:tab w:val="left" w:leader="dot" w:pos="3969"/>
          <w:tab w:val="left" w:pos="5812"/>
          <w:tab w:val="left" w:leader="dot" w:pos="9027"/>
        </w:tabs>
        <w:jc w:val="both"/>
        <w:rPr>
          <w:noProof/>
          <w:sz w:val="20"/>
        </w:rPr>
      </w:pPr>
      <w:r>
        <w:rPr>
          <w:noProof/>
          <w:sz w:val="20"/>
        </w:rPr>
        <w:t>Signed:</w:t>
      </w:r>
      <w:r>
        <w:rPr>
          <w:noProof/>
          <w:sz w:val="20"/>
        </w:rPr>
        <w:tab/>
      </w:r>
      <w:r>
        <w:rPr>
          <w:noProof/>
          <w:sz w:val="20"/>
        </w:rPr>
        <w:tab/>
        <w:t>Date:</w:t>
      </w:r>
      <w:r>
        <w:rPr>
          <w:noProof/>
          <w:sz w:val="20"/>
        </w:rPr>
        <w:tab/>
      </w:r>
    </w:p>
    <w:p w:rsidR="00703D4B" w:rsidRDefault="00703D4B" w:rsidP="00703D4B">
      <w:pPr>
        <w:pStyle w:val="Header"/>
        <w:tabs>
          <w:tab w:val="left" w:leader="dot" w:pos="3969"/>
          <w:tab w:val="left" w:pos="5812"/>
          <w:tab w:val="left" w:leader="dot" w:pos="9027"/>
        </w:tabs>
        <w:jc w:val="both"/>
        <w:rPr>
          <w:noProof/>
          <w:sz w:val="20"/>
        </w:rPr>
      </w:pPr>
    </w:p>
    <w:p w:rsidR="005E3BD7" w:rsidRPr="00BA5006" w:rsidRDefault="005E3BD7" w:rsidP="0087276A">
      <w:pPr>
        <w:rPr>
          <w:rFonts w:ascii="Arial" w:hAnsi="Arial" w:cs="Arial"/>
        </w:rPr>
      </w:pPr>
    </w:p>
    <w:p w:rsidR="00A51F59" w:rsidRPr="00BA5006" w:rsidRDefault="00A51F59" w:rsidP="0087276A">
      <w:pPr>
        <w:rPr>
          <w:rFonts w:ascii="Arial" w:hAnsi="Arial" w:cs="Arial"/>
        </w:rPr>
      </w:pPr>
    </w:p>
    <w:tbl>
      <w:tblPr>
        <w:tblW w:w="8946" w:type="dxa"/>
        <w:tblInd w:w="93" w:type="dxa"/>
        <w:tblLook w:val="04A0"/>
      </w:tblPr>
      <w:tblGrid>
        <w:gridCol w:w="3592"/>
        <w:gridCol w:w="2230"/>
        <w:gridCol w:w="3124"/>
      </w:tblGrid>
      <w:tr w:rsidR="00A51F59" w:rsidRPr="00BA5006" w:rsidTr="00FE53A2">
        <w:trPr>
          <w:trHeight w:val="405"/>
        </w:trPr>
        <w:tc>
          <w:tcPr>
            <w:tcW w:w="8946" w:type="dxa"/>
            <w:gridSpan w:val="3"/>
            <w:tcBorders>
              <w:top w:val="nil"/>
              <w:left w:val="nil"/>
              <w:bottom w:val="nil"/>
              <w:right w:val="nil"/>
            </w:tcBorders>
            <w:shd w:val="clear" w:color="auto" w:fill="auto"/>
            <w:noWrap/>
            <w:vAlign w:val="bottom"/>
            <w:hideMark/>
          </w:tcPr>
          <w:p w:rsidR="00A51F59" w:rsidRPr="00562963" w:rsidRDefault="00A51F59" w:rsidP="00A51F59">
            <w:pPr>
              <w:jc w:val="center"/>
              <w:rPr>
                <w:rFonts w:ascii="Arial" w:hAnsi="Arial" w:cs="Arial"/>
                <w:b/>
                <w:bCs/>
                <w:i/>
                <w:iCs/>
                <w:color w:val="FF0000"/>
                <w:sz w:val="32"/>
                <w:szCs w:val="32"/>
                <w:u w:val="single"/>
                <w:lang w:val="en-ZA" w:eastAsia="en-ZA"/>
              </w:rPr>
            </w:pPr>
            <w:r w:rsidRPr="00562963">
              <w:rPr>
                <w:rFonts w:ascii="Arial" w:hAnsi="Arial" w:cs="Arial"/>
                <w:b/>
                <w:bCs/>
                <w:i/>
                <w:iCs/>
                <w:color w:val="FF0000"/>
                <w:sz w:val="32"/>
                <w:szCs w:val="32"/>
                <w:u w:val="single"/>
                <w:lang w:val="en-ZA" w:eastAsia="en-ZA"/>
              </w:rPr>
              <w:lastRenderedPageBreak/>
              <w:t>LIST OF INSPECTION</w:t>
            </w:r>
          </w:p>
        </w:tc>
      </w:tr>
      <w:tr w:rsidR="00A51F59" w:rsidRPr="00BA5006" w:rsidTr="00FE53A2">
        <w:trPr>
          <w:trHeight w:val="255"/>
        </w:trPr>
        <w:tc>
          <w:tcPr>
            <w:tcW w:w="8946" w:type="dxa"/>
            <w:gridSpan w:val="3"/>
            <w:tcBorders>
              <w:top w:val="nil"/>
              <w:left w:val="nil"/>
              <w:bottom w:val="nil"/>
              <w:right w:val="nil"/>
            </w:tcBorders>
            <w:shd w:val="clear" w:color="auto" w:fill="auto"/>
            <w:noWrap/>
            <w:vAlign w:val="bottom"/>
            <w:hideMark/>
          </w:tcPr>
          <w:p w:rsidR="00A51F59" w:rsidRPr="00BA5006" w:rsidRDefault="00A51F59" w:rsidP="00A51F59">
            <w:pPr>
              <w:jc w:val="center"/>
              <w:rPr>
                <w:rFonts w:ascii="Arial" w:hAnsi="Arial" w:cs="Arial"/>
                <w:sz w:val="20"/>
                <w:szCs w:val="20"/>
                <w:lang w:val="en-ZA" w:eastAsia="en-ZA"/>
              </w:rPr>
            </w:pPr>
          </w:p>
        </w:tc>
      </w:tr>
      <w:tr w:rsidR="00A51F59" w:rsidRPr="00BA5006" w:rsidTr="00FE53A2">
        <w:trPr>
          <w:trHeight w:val="315"/>
        </w:trPr>
        <w:tc>
          <w:tcPr>
            <w:tcW w:w="3592"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A51F59" w:rsidRPr="00AF141B" w:rsidRDefault="00A51F59" w:rsidP="00A51F59">
            <w:pPr>
              <w:jc w:val="center"/>
              <w:rPr>
                <w:rFonts w:ascii="Arial" w:hAnsi="Arial" w:cs="Arial"/>
                <w:b/>
                <w:bCs/>
                <w:color w:val="002060"/>
                <w:lang w:val="en-ZA" w:eastAsia="en-ZA"/>
              </w:rPr>
            </w:pPr>
            <w:r w:rsidRPr="00AF141B">
              <w:rPr>
                <w:rFonts w:ascii="Arial" w:hAnsi="Arial" w:cs="Arial"/>
                <w:b/>
                <w:bCs/>
                <w:color w:val="002060"/>
                <w:lang w:val="en-ZA" w:eastAsia="en-ZA"/>
              </w:rPr>
              <w:t>ITEM</w:t>
            </w:r>
          </w:p>
        </w:tc>
        <w:tc>
          <w:tcPr>
            <w:tcW w:w="2230" w:type="dxa"/>
            <w:tcBorders>
              <w:top w:val="single" w:sz="4" w:space="0" w:color="auto"/>
              <w:left w:val="nil"/>
              <w:bottom w:val="single" w:sz="4" w:space="0" w:color="auto"/>
              <w:right w:val="single" w:sz="4" w:space="0" w:color="auto"/>
            </w:tcBorders>
            <w:shd w:val="clear" w:color="000000" w:fill="C0C0C0"/>
            <w:noWrap/>
            <w:vAlign w:val="bottom"/>
            <w:hideMark/>
          </w:tcPr>
          <w:p w:rsidR="00A51F59" w:rsidRPr="00AF141B" w:rsidRDefault="00A51F59" w:rsidP="00A51F59">
            <w:pPr>
              <w:jc w:val="center"/>
              <w:rPr>
                <w:rFonts w:ascii="Arial" w:hAnsi="Arial" w:cs="Arial"/>
                <w:b/>
                <w:bCs/>
                <w:color w:val="002060"/>
                <w:lang w:val="en-ZA" w:eastAsia="en-ZA"/>
              </w:rPr>
            </w:pPr>
            <w:r w:rsidRPr="00AF141B">
              <w:rPr>
                <w:rFonts w:ascii="Arial" w:hAnsi="Arial" w:cs="Arial"/>
                <w:b/>
                <w:bCs/>
                <w:color w:val="002060"/>
                <w:lang w:val="en-ZA" w:eastAsia="en-ZA"/>
              </w:rPr>
              <w:t>FREQUENCY</w:t>
            </w:r>
          </w:p>
        </w:tc>
        <w:tc>
          <w:tcPr>
            <w:tcW w:w="3124" w:type="dxa"/>
            <w:tcBorders>
              <w:top w:val="single" w:sz="4" w:space="0" w:color="auto"/>
              <w:left w:val="nil"/>
              <w:bottom w:val="single" w:sz="4" w:space="0" w:color="auto"/>
              <w:right w:val="single" w:sz="4" w:space="0" w:color="auto"/>
            </w:tcBorders>
            <w:shd w:val="clear" w:color="000000" w:fill="C0C0C0"/>
            <w:noWrap/>
            <w:vAlign w:val="bottom"/>
            <w:hideMark/>
          </w:tcPr>
          <w:p w:rsidR="00A51F59" w:rsidRPr="00AF141B" w:rsidRDefault="00A51F59" w:rsidP="00A51F59">
            <w:pPr>
              <w:jc w:val="center"/>
              <w:rPr>
                <w:rFonts w:ascii="Arial" w:hAnsi="Arial" w:cs="Arial"/>
                <w:b/>
                <w:bCs/>
                <w:color w:val="002060"/>
                <w:sz w:val="20"/>
                <w:szCs w:val="20"/>
                <w:lang w:val="en-ZA" w:eastAsia="en-ZA"/>
              </w:rPr>
            </w:pPr>
            <w:r w:rsidRPr="00AF141B">
              <w:rPr>
                <w:rFonts w:ascii="Arial" w:hAnsi="Arial" w:cs="Arial"/>
                <w:b/>
                <w:bCs/>
                <w:color w:val="002060"/>
                <w:sz w:val="20"/>
                <w:szCs w:val="20"/>
                <w:lang w:val="en-ZA" w:eastAsia="en-ZA"/>
              </w:rPr>
              <w:t>BY WHOM</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1. Tools &amp; Equipment</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1.1 Electric Tools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1.2 Hand Tools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2. Vehicles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2.1 Vehicle Inspections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3. Emergency</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3.1 Fire Extinguisher</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3.2 First Aid Kit</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4. Safety Equipment</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4.1 Safety Harness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5. PPE</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6. Housekeeping</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3E40B5"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p>
        </w:tc>
        <w:tc>
          <w:tcPr>
            <w:tcW w:w="2230" w:type="dxa"/>
            <w:tcBorders>
              <w:top w:val="nil"/>
              <w:left w:val="nil"/>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p>
        </w:tc>
        <w:tc>
          <w:tcPr>
            <w:tcW w:w="3124" w:type="dxa"/>
            <w:tcBorders>
              <w:top w:val="nil"/>
              <w:left w:val="nil"/>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p>
        </w:tc>
      </w:tr>
      <w:tr w:rsidR="003E40B5"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r>
              <w:rPr>
                <w:rFonts w:ascii="Arial" w:hAnsi="Arial" w:cs="Arial"/>
                <w:b/>
                <w:bCs/>
                <w:color w:val="002060"/>
                <w:u w:val="single"/>
                <w:lang w:val="en-ZA" w:eastAsia="en-ZA"/>
              </w:rPr>
              <w:t>7</w:t>
            </w:r>
            <w:r w:rsidRPr="00AF141B">
              <w:rPr>
                <w:rFonts w:ascii="Arial" w:hAnsi="Arial" w:cs="Arial"/>
                <w:b/>
                <w:bCs/>
                <w:color w:val="002060"/>
                <w:u w:val="single"/>
                <w:lang w:val="en-ZA" w:eastAsia="en-ZA"/>
              </w:rPr>
              <w:t xml:space="preserve">. </w:t>
            </w:r>
            <w:r>
              <w:rPr>
                <w:rFonts w:ascii="Arial" w:hAnsi="Arial" w:cs="Arial"/>
                <w:b/>
                <w:bCs/>
                <w:color w:val="002060"/>
                <w:u w:val="single"/>
                <w:lang w:val="en-ZA" w:eastAsia="en-ZA"/>
              </w:rPr>
              <w:t>Scaffold &amp; Ladders</w:t>
            </w:r>
          </w:p>
        </w:tc>
        <w:tc>
          <w:tcPr>
            <w:tcW w:w="2230" w:type="dxa"/>
            <w:tcBorders>
              <w:top w:val="nil"/>
              <w:left w:val="nil"/>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r>
              <w:rPr>
                <w:rFonts w:ascii="Arial" w:hAnsi="Arial" w:cs="Arial"/>
                <w:color w:val="002060"/>
                <w:sz w:val="20"/>
                <w:szCs w:val="20"/>
                <w:lang w:val="en-ZA" w:eastAsia="en-ZA"/>
              </w:rPr>
              <w:t>Monthly</w:t>
            </w:r>
          </w:p>
        </w:tc>
        <w:tc>
          <w:tcPr>
            <w:tcW w:w="3124" w:type="dxa"/>
            <w:tcBorders>
              <w:top w:val="nil"/>
              <w:left w:val="nil"/>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r>
      <w:tr w:rsidR="00A51F59" w:rsidRPr="00BA5006" w:rsidTr="00FE53A2">
        <w:trPr>
          <w:trHeight w:val="465"/>
        </w:trPr>
        <w:tc>
          <w:tcPr>
            <w:tcW w:w="3592"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c>
          <w:tcPr>
            <w:tcW w:w="2230"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c>
          <w:tcPr>
            <w:tcW w:w="3124"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r>
      <w:tr w:rsidR="00A51F59" w:rsidRPr="00BA5006" w:rsidTr="00FE53A2">
        <w:trPr>
          <w:trHeight w:val="465"/>
        </w:trPr>
        <w:tc>
          <w:tcPr>
            <w:tcW w:w="3592"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c>
          <w:tcPr>
            <w:tcW w:w="2230"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c>
          <w:tcPr>
            <w:tcW w:w="3124"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r>
      <w:tr w:rsidR="00A51F59" w:rsidRPr="00BA5006" w:rsidTr="00FE53A2">
        <w:trPr>
          <w:trHeight w:val="465"/>
        </w:trPr>
        <w:tc>
          <w:tcPr>
            <w:tcW w:w="8946" w:type="dxa"/>
            <w:gridSpan w:val="3"/>
            <w:tcBorders>
              <w:top w:val="nil"/>
              <w:left w:val="nil"/>
              <w:bottom w:val="nil"/>
              <w:right w:val="nil"/>
            </w:tcBorders>
            <w:shd w:val="clear" w:color="auto" w:fill="auto"/>
            <w:noWrap/>
            <w:vAlign w:val="bottom"/>
            <w:hideMark/>
          </w:tcPr>
          <w:p w:rsidR="00A51F59" w:rsidRPr="00AF141B" w:rsidRDefault="00A51F59" w:rsidP="00A51F59">
            <w:pPr>
              <w:jc w:val="center"/>
              <w:rPr>
                <w:rFonts w:ascii="Arial" w:hAnsi="Arial" w:cs="Arial"/>
                <w:color w:val="002060"/>
                <w:sz w:val="28"/>
                <w:szCs w:val="28"/>
                <w:lang w:val="en-ZA" w:eastAsia="en-ZA"/>
              </w:rPr>
            </w:pPr>
            <w:r w:rsidRPr="00AF141B">
              <w:rPr>
                <w:rFonts w:ascii="Arial" w:hAnsi="Arial" w:cs="Arial"/>
                <w:color w:val="002060"/>
                <w:sz w:val="28"/>
                <w:szCs w:val="28"/>
                <w:lang w:val="en-ZA" w:eastAsia="en-ZA"/>
              </w:rPr>
              <w:t>Records are kept in the Tool Check File!</w:t>
            </w:r>
          </w:p>
        </w:tc>
      </w:tr>
    </w:tbl>
    <w:p w:rsidR="00A51F59" w:rsidRPr="00BA5006" w:rsidRDefault="00A51F59" w:rsidP="00A51F59">
      <w:pPr>
        <w:rPr>
          <w:rFonts w:ascii="Arial" w:hAnsi="Arial" w:cs="Arial"/>
        </w:rPr>
      </w:pPr>
    </w:p>
    <w:p w:rsidR="00A51F59" w:rsidRPr="00BA5006" w:rsidRDefault="00A51F59"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562963" w:rsidRDefault="00546AE8" w:rsidP="00562963">
      <w:pPr>
        <w:jc w:val="center"/>
        <w:rPr>
          <w:rFonts w:ascii="Arial" w:hAnsi="Arial" w:cs="Arial"/>
          <w:b/>
          <w:color w:val="FF0000"/>
          <w:sz w:val="48"/>
          <w:szCs w:val="48"/>
        </w:rPr>
      </w:pPr>
      <w:r w:rsidRPr="00562963">
        <w:rPr>
          <w:rFonts w:ascii="Arial" w:hAnsi="Arial" w:cs="Arial"/>
          <w:b/>
          <w:noProof/>
          <w:color w:val="FF0000"/>
          <w:sz w:val="48"/>
          <w:szCs w:val="48"/>
        </w:rPr>
        <w:lastRenderedPageBreak/>
        <w:t>Seavest</w:t>
      </w:r>
    </w:p>
    <w:p w:rsidR="00546AE8" w:rsidRPr="00BA5006" w:rsidRDefault="00546AE8" w:rsidP="00546AE8">
      <w:pPr>
        <w:rPr>
          <w:rFonts w:ascii="Arial" w:hAnsi="Arial" w:cs="Arial"/>
          <w:b/>
          <w:sz w:val="16"/>
          <w:szCs w:val="16"/>
        </w:rPr>
      </w:pPr>
    </w:p>
    <w:p w:rsidR="00546AE8" w:rsidRPr="00562963" w:rsidRDefault="00EF51F1" w:rsidP="00546AE8">
      <w:pPr>
        <w:jc w:val="center"/>
        <w:rPr>
          <w:rFonts w:ascii="Arial" w:hAnsi="Arial" w:cs="Arial"/>
          <w:b/>
          <w:color w:val="FF0000"/>
          <w:sz w:val="36"/>
          <w:szCs w:val="36"/>
        </w:rPr>
      </w:pPr>
      <w:r>
        <w:rPr>
          <w:rFonts w:ascii="Arial" w:hAnsi="Arial" w:cs="Arial"/>
          <w:b/>
          <w:color w:val="FF0000"/>
          <w:sz w:val="36"/>
          <w:szCs w:val="36"/>
        </w:rPr>
        <w:t>Incident Investigation</w:t>
      </w:r>
    </w:p>
    <w:p w:rsidR="00546AE8" w:rsidRPr="00AF141B" w:rsidRDefault="00546AE8" w:rsidP="00546AE8">
      <w:pPr>
        <w:jc w:val="center"/>
        <w:rPr>
          <w:rFonts w:ascii="Arial" w:hAnsi="Arial" w:cs="Arial"/>
          <w:color w:val="002060"/>
        </w:rPr>
      </w:pPr>
      <w:r w:rsidRPr="00AF141B">
        <w:rPr>
          <w:rFonts w:ascii="Arial" w:hAnsi="Arial" w:cs="Arial"/>
          <w:color w:val="002060"/>
        </w:rPr>
        <w:t>(</w:t>
      </w:r>
      <w:r w:rsidR="00562963" w:rsidRPr="00AF141B">
        <w:rPr>
          <w:rFonts w:ascii="Arial" w:hAnsi="Arial" w:cs="Arial"/>
          <w:color w:val="002060"/>
        </w:rPr>
        <w:t>To</w:t>
      </w:r>
      <w:r w:rsidRPr="00AF141B">
        <w:rPr>
          <w:rFonts w:ascii="Arial" w:hAnsi="Arial" w:cs="Arial"/>
          <w:color w:val="002060"/>
        </w:rPr>
        <w:t xml:space="preserve"> be used in conjunction with and in addition to the Annexure 1 - Recording and Investigation of incidents)</w:t>
      </w:r>
    </w:p>
    <w:p w:rsidR="00546AE8" w:rsidRPr="00AF141B" w:rsidRDefault="00546AE8" w:rsidP="00546AE8">
      <w:pPr>
        <w:rPr>
          <w:rFonts w:ascii="Arial" w:hAnsi="Arial" w:cs="Arial"/>
          <w:color w:val="002060"/>
        </w:rPr>
      </w:pPr>
    </w:p>
    <w:p w:rsidR="00546AE8" w:rsidRPr="00AF141B" w:rsidRDefault="00546AE8" w:rsidP="00546AE8">
      <w:pPr>
        <w:pStyle w:val="Heading2"/>
        <w:rPr>
          <w:rFonts w:ascii="Arial" w:eastAsia="Times New Roman" w:hAnsi="Arial" w:cs="Arial"/>
          <w:color w:val="002060"/>
          <w:sz w:val="24"/>
          <w:szCs w:val="24"/>
        </w:rPr>
      </w:pPr>
      <w:bookmarkStart w:id="22" w:name="_Toc176839692"/>
      <w:r w:rsidRPr="00AF141B">
        <w:rPr>
          <w:rFonts w:ascii="Arial" w:eastAsia="Times New Roman" w:hAnsi="Arial" w:cs="Arial"/>
          <w:color w:val="002060"/>
          <w:sz w:val="24"/>
          <w:szCs w:val="24"/>
        </w:rPr>
        <w:t>Incident description</w:t>
      </w:r>
      <w:bookmarkEnd w:id="22"/>
    </w:p>
    <w:p w:rsidR="00546AE8" w:rsidRPr="00AF141B" w:rsidRDefault="00546AE8" w:rsidP="00546AE8">
      <w:pPr>
        <w:autoSpaceDE w:val="0"/>
        <w:autoSpaceDN w:val="0"/>
        <w:adjustRightInd w:val="0"/>
        <w:rPr>
          <w:rFonts w:ascii="Arial" w:hAnsi="Arial" w:cs="Arial"/>
          <w:color w:val="002060"/>
        </w:rPr>
      </w:pPr>
      <w:r w:rsidRPr="00AF141B">
        <w:rPr>
          <w:rFonts w:ascii="Arial" w:hAnsi="Arial" w:cs="Arial"/>
          <w:i/>
          <w:iCs/>
          <w:color w:val="002060"/>
        </w:rPr>
        <w:t>A description of what happe</w:t>
      </w:r>
      <w:r w:rsidR="007D5B33" w:rsidRPr="00AF141B">
        <w:rPr>
          <w:rFonts w:ascii="Arial" w:hAnsi="Arial" w:cs="Arial"/>
          <w:i/>
          <w:iCs/>
          <w:color w:val="002060"/>
        </w:rPr>
        <w:t xml:space="preserve">ned in no more that 100 words. </w:t>
      </w:r>
      <w:r w:rsidRPr="00AF141B">
        <w:rPr>
          <w:rFonts w:ascii="Arial" w:hAnsi="Arial" w:cs="Arial"/>
          <w:i/>
          <w:iCs/>
          <w:color w:val="002060"/>
        </w:rPr>
        <w:t>The description should factually state the work activity at the time and the sequence of events that led to the incident</w:t>
      </w:r>
      <w:r w:rsidRPr="00AF141B">
        <w:rPr>
          <w:rFonts w:ascii="Arial" w:hAnsi="Arial" w:cs="Arial"/>
          <w:color w:val="002060"/>
        </w:rPr>
        <w:t>.</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w:t>
      </w:r>
      <w:r w:rsidR="00FE53A2">
        <w:rPr>
          <w:rFonts w:ascii="Arial" w:hAnsi="Arial" w:cs="Arial"/>
          <w:iCs/>
          <w:color w:val="002060"/>
        </w:rPr>
        <w:t>_____________________________</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w:t>
      </w:r>
      <w:r w:rsidR="00FE53A2">
        <w:rPr>
          <w:rFonts w:ascii="Arial" w:hAnsi="Arial" w:cs="Arial"/>
          <w:iCs/>
          <w:color w:val="002060"/>
        </w:rPr>
        <w:t>_____________________________</w:t>
      </w:r>
    </w:p>
    <w:p w:rsidR="00546AE8" w:rsidRPr="00AF141B" w:rsidRDefault="00FE53A2" w:rsidP="00546AE8">
      <w:pPr>
        <w:autoSpaceDE w:val="0"/>
        <w:autoSpaceDN w:val="0"/>
        <w:adjustRightInd w:val="0"/>
        <w:rPr>
          <w:rFonts w:ascii="Arial" w:hAnsi="Arial" w:cs="Arial"/>
          <w:iCs/>
          <w:color w:val="002060"/>
        </w:rPr>
      </w:pPr>
      <w:r>
        <w:rPr>
          <w:rFonts w:ascii="Arial" w:hAnsi="Arial" w:cs="Arial"/>
          <w:iCs/>
          <w:color w:val="002060"/>
        </w:rPr>
        <w:t>__</w:t>
      </w:r>
      <w:r w:rsidR="00546AE8" w:rsidRPr="00AF141B">
        <w:rPr>
          <w:rFonts w:ascii="Arial" w:hAnsi="Arial" w:cs="Arial"/>
          <w:iCs/>
          <w:color w:val="002060"/>
        </w:rPr>
        <w:t>______________________________________________________________</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w:t>
      </w:r>
      <w:r w:rsidR="00FE53A2">
        <w:rPr>
          <w:rFonts w:ascii="Arial" w:hAnsi="Arial" w:cs="Arial"/>
          <w:iCs/>
          <w:color w:val="002060"/>
        </w:rPr>
        <w:t>_____________________________</w:t>
      </w:r>
    </w:p>
    <w:p w:rsidR="00546AE8" w:rsidRPr="00FE53A2"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w:t>
      </w:r>
      <w:r w:rsidR="005E3BD7" w:rsidRPr="00AF141B">
        <w:rPr>
          <w:rFonts w:ascii="Arial" w:hAnsi="Arial" w:cs="Arial"/>
          <w:iCs/>
          <w:color w:val="002060"/>
        </w:rPr>
        <w:t>_________________________</w:t>
      </w:r>
      <w:r w:rsidRPr="00AF141B">
        <w:rPr>
          <w:rFonts w:ascii="Arial" w:hAnsi="Arial" w:cs="Arial"/>
          <w:iCs/>
          <w:color w:val="002060"/>
        </w:rPr>
        <w:t>_____________________________________________________________________________________________________________________________</w:t>
      </w:r>
    </w:p>
    <w:p w:rsidR="00546AE8" w:rsidRPr="00AF141B" w:rsidRDefault="00546AE8" w:rsidP="00546AE8">
      <w:pPr>
        <w:pStyle w:val="Heading2"/>
        <w:rPr>
          <w:rFonts w:ascii="Arial" w:eastAsia="Times New Roman" w:hAnsi="Arial" w:cs="Arial"/>
          <w:color w:val="002060"/>
        </w:rPr>
      </w:pPr>
      <w:bookmarkStart w:id="23" w:name="_Toc176839693"/>
      <w:r w:rsidRPr="00AF141B">
        <w:rPr>
          <w:rFonts w:ascii="Arial" w:eastAsia="Times New Roman" w:hAnsi="Arial" w:cs="Arial"/>
          <w:color w:val="002060"/>
        </w:rPr>
        <w:t>Outcome</w:t>
      </w:r>
      <w:bookmarkEnd w:id="23"/>
    </w:p>
    <w:p w:rsidR="00546AE8" w:rsidRPr="00AF141B" w:rsidRDefault="00546AE8" w:rsidP="00546AE8">
      <w:pPr>
        <w:autoSpaceDE w:val="0"/>
        <w:autoSpaceDN w:val="0"/>
        <w:adjustRightInd w:val="0"/>
        <w:rPr>
          <w:rFonts w:ascii="Arial" w:hAnsi="Arial" w:cs="Arial"/>
          <w:i/>
          <w:iCs/>
          <w:color w:val="002060"/>
        </w:rPr>
      </w:pPr>
      <w:r w:rsidRPr="00AF141B">
        <w:rPr>
          <w:rFonts w:ascii="Arial" w:hAnsi="Arial" w:cs="Arial"/>
          <w:i/>
          <w:iCs/>
          <w:color w:val="002060"/>
        </w:rPr>
        <w:t>In no longer than 25 words provide a description of injuries and/or damage.</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E3BD7" w:rsidRPr="00AF141B">
        <w:rPr>
          <w:rFonts w:ascii="Arial" w:hAnsi="Arial" w:cs="Arial"/>
          <w:iCs/>
          <w:color w:val="002060"/>
        </w:rPr>
        <w:t>_______</w:t>
      </w:r>
      <w:r w:rsidR="00FE53A2">
        <w:rPr>
          <w:rFonts w:ascii="Arial" w:hAnsi="Arial" w:cs="Arial"/>
          <w:iCs/>
          <w:color w:val="002060"/>
        </w:rPr>
        <w:t>_________________</w:t>
      </w:r>
    </w:p>
    <w:p w:rsidR="005E3BD7" w:rsidRPr="00AF141B" w:rsidRDefault="005E3BD7"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w:t>
      </w:r>
      <w:r w:rsidR="00FE53A2">
        <w:rPr>
          <w:rFonts w:ascii="Arial" w:hAnsi="Arial" w:cs="Arial"/>
          <w:iCs/>
          <w:color w:val="002060"/>
        </w:rPr>
        <w:t>_____________________________</w:t>
      </w:r>
    </w:p>
    <w:p w:rsidR="005E3BD7" w:rsidRPr="00AF141B" w:rsidRDefault="005E3BD7" w:rsidP="00546AE8">
      <w:pPr>
        <w:autoSpaceDE w:val="0"/>
        <w:autoSpaceDN w:val="0"/>
        <w:adjustRightInd w:val="0"/>
        <w:rPr>
          <w:rFonts w:ascii="Arial" w:hAnsi="Arial" w:cs="Arial"/>
          <w:b/>
          <w:bCs/>
          <w:color w:val="002060"/>
          <w:u w:val="single"/>
        </w:rPr>
      </w:pPr>
    </w:p>
    <w:p w:rsidR="00546AE8" w:rsidRPr="00AF141B" w:rsidRDefault="00546AE8" w:rsidP="00546AE8">
      <w:pPr>
        <w:autoSpaceDE w:val="0"/>
        <w:autoSpaceDN w:val="0"/>
        <w:adjustRightInd w:val="0"/>
        <w:rPr>
          <w:rFonts w:ascii="Arial" w:hAnsi="Arial" w:cs="Arial"/>
          <w:b/>
          <w:bCs/>
          <w:color w:val="002060"/>
          <w:u w:val="single"/>
        </w:rPr>
      </w:pPr>
      <w:r w:rsidRPr="00AF141B">
        <w:rPr>
          <w:rFonts w:ascii="Arial" w:hAnsi="Arial" w:cs="Arial"/>
          <w:b/>
          <w:bCs/>
          <w:color w:val="002060"/>
          <w:u w:val="single"/>
        </w:rPr>
        <w:t>Main findings from investigation</w:t>
      </w:r>
    </w:p>
    <w:p w:rsidR="00546AE8" w:rsidRPr="00AF141B" w:rsidRDefault="00546AE8" w:rsidP="00546AE8">
      <w:pPr>
        <w:autoSpaceDE w:val="0"/>
        <w:autoSpaceDN w:val="0"/>
        <w:adjustRightInd w:val="0"/>
        <w:rPr>
          <w:rFonts w:ascii="Arial" w:hAnsi="Arial" w:cs="Arial"/>
          <w:color w:val="002060"/>
        </w:rPr>
      </w:pPr>
      <w:r w:rsidRPr="00AF141B">
        <w:rPr>
          <w:rFonts w:ascii="Arial" w:hAnsi="Arial" w:cs="Arial"/>
          <w:i/>
          <w:iCs/>
          <w:color w:val="002060"/>
        </w:rPr>
        <w:t>Provide a list of the main findings based on factual and proven evidence from the final investigation report.  Limit the number of main findings to 4-5</w:t>
      </w:r>
    </w:p>
    <w:p w:rsidR="00546AE8" w:rsidRPr="00FE53A2"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w:t>
      </w:r>
      <w:r w:rsidR="005E3BD7" w:rsidRPr="00AF141B">
        <w:rPr>
          <w:rFonts w:ascii="Arial" w:hAnsi="Arial" w:cs="Arial"/>
          <w:iCs/>
          <w:color w:val="002060"/>
        </w:rPr>
        <w:t>____________________________________________</w:t>
      </w:r>
    </w:p>
    <w:p w:rsidR="00546AE8" w:rsidRPr="00AF141B" w:rsidRDefault="00546AE8" w:rsidP="00546AE8">
      <w:pPr>
        <w:pStyle w:val="Heading2"/>
        <w:rPr>
          <w:rFonts w:ascii="Arial" w:eastAsia="Times New Roman" w:hAnsi="Arial" w:cs="Arial"/>
          <w:color w:val="002060"/>
          <w:sz w:val="24"/>
          <w:szCs w:val="24"/>
        </w:rPr>
      </w:pPr>
      <w:bookmarkStart w:id="24" w:name="_Toc176839694"/>
      <w:r w:rsidRPr="00AF141B">
        <w:rPr>
          <w:rFonts w:ascii="Arial" w:eastAsia="Times New Roman" w:hAnsi="Arial" w:cs="Arial"/>
          <w:color w:val="002060"/>
          <w:sz w:val="24"/>
          <w:szCs w:val="24"/>
        </w:rPr>
        <w:t>Main causes</w:t>
      </w:r>
      <w:bookmarkEnd w:id="24"/>
    </w:p>
    <w:p w:rsidR="00546AE8" w:rsidRPr="00AF141B" w:rsidRDefault="00546AE8" w:rsidP="00546AE8">
      <w:pPr>
        <w:autoSpaceDE w:val="0"/>
        <w:autoSpaceDN w:val="0"/>
        <w:adjustRightInd w:val="0"/>
        <w:rPr>
          <w:rFonts w:ascii="Arial" w:hAnsi="Arial" w:cs="Arial"/>
          <w:i/>
          <w:iCs/>
          <w:color w:val="002060"/>
        </w:rPr>
      </w:pPr>
      <w:r w:rsidRPr="00AF141B">
        <w:rPr>
          <w:rFonts w:ascii="Arial" w:hAnsi="Arial" w:cs="Arial"/>
          <w:i/>
          <w:iCs/>
          <w:color w:val="002060"/>
        </w:rPr>
        <w:t xml:space="preserve">Provide a list of the main causes based on factual and proven evidence.  These should typically come from identified failed </w:t>
      </w:r>
      <w:proofErr w:type="spellStart"/>
      <w:r w:rsidRPr="00AF141B">
        <w:rPr>
          <w:rFonts w:ascii="Arial" w:hAnsi="Arial" w:cs="Arial"/>
          <w:i/>
          <w:iCs/>
          <w:color w:val="002060"/>
        </w:rPr>
        <w:t>defenses</w:t>
      </w:r>
      <w:proofErr w:type="spellEnd"/>
      <w:r w:rsidRPr="00AF141B">
        <w:rPr>
          <w:rFonts w:ascii="Arial" w:hAnsi="Arial" w:cs="Arial"/>
          <w:i/>
          <w:iCs/>
          <w:color w:val="002060"/>
        </w:rPr>
        <w:t>.  Limit the number of main findings to 4-5</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w:t>
      </w:r>
      <w:r w:rsidR="005E3BD7" w:rsidRPr="00AF141B">
        <w:rPr>
          <w:rFonts w:ascii="Arial" w:hAnsi="Arial" w:cs="Arial"/>
          <w:iCs/>
          <w:color w:val="002060"/>
        </w:rPr>
        <w:t>______________</w:t>
      </w:r>
      <w:r w:rsidR="00FE53A2">
        <w:rPr>
          <w:rFonts w:ascii="Arial" w:hAnsi="Arial" w:cs="Arial"/>
          <w:iCs/>
          <w:color w:val="002060"/>
        </w:rPr>
        <w:t>_____________________</w:t>
      </w:r>
    </w:p>
    <w:p w:rsidR="004F6629" w:rsidRDefault="004F6629"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___________________________________________________________________________________________________________________________________________________________________________________________________________________________________________</w:t>
      </w:r>
      <w:r w:rsidR="00FE53A2">
        <w:rPr>
          <w:rFonts w:ascii="Arial" w:hAnsi="Arial" w:cs="Arial"/>
          <w:iCs/>
          <w:color w:val="002060"/>
        </w:rPr>
        <w:t>_____________________</w:t>
      </w:r>
    </w:p>
    <w:p w:rsidR="00FE53A2" w:rsidRPr="00AF141B" w:rsidRDefault="00FE53A2" w:rsidP="00546AE8">
      <w:pPr>
        <w:autoSpaceDE w:val="0"/>
        <w:autoSpaceDN w:val="0"/>
        <w:adjustRightInd w:val="0"/>
        <w:rPr>
          <w:rFonts w:ascii="Arial" w:hAnsi="Arial" w:cs="Arial"/>
          <w:iCs/>
          <w:color w:val="002060"/>
        </w:rPr>
      </w:pPr>
    </w:p>
    <w:p w:rsidR="00F12323" w:rsidRPr="00AF141B" w:rsidRDefault="00F12323" w:rsidP="00546AE8">
      <w:pPr>
        <w:autoSpaceDE w:val="0"/>
        <w:autoSpaceDN w:val="0"/>
        <w:adjustRightInd w:val="0"/>
        <w:rPr>
          <w:rFonts w:ascii="Arial" w:hAnsi="Arial" w:cs="Arial"/>
          <w:b/>
          <w:bCs/>
          <w:color w:val="002060"/>
          <w:u w:val="single"/>
        </w:rPr>
      </w:pPr>
    </w:p>
    <w:p w:rsidR="00546AE8" w:rsidRPr="00AF141B" w:rsidRDefault="00546AE8" w:rsidP="00546AE8">
      <w:pPr>
        <w:autoSpaceDE w:val="0"/>
        <w:autoSpaceDN w:val="0"/>
        <w:adjustRightInd w:val="0"/>
        <w:rPr>
          <w:rFonts w:ascii="Arial" w:hAnsi="Arial" w:cs="Arial"/>
          <w:b/>
          <w:bCs/>
          <w:color w:val="002060"/>
          <w:u w:val="single"/>
        </w:rPr>
      </w:pPr>
      <w:r w:rsidRPr="00AF141B">
        <w:rPr>
          <w:rFonts w:ascii="Arial" w:hAnsi="Arial" w:cs="Arial"/>
          <w:b/>
          <w:bCs/>
          <w:color w:val="002060"/>
          <w:u w:val="single"/>
        </w:rPr>
        <w:lastRenderedPageBreak/>
        <w:t>Immediate actions</w:t>
      </w:r>
    </w:p>
    <w:p w:rsidR="00546AE8" w:rsidRPr="00AF141B" w:rsidRDefault="00546AE8" w:rsidP="00546AE8">
      <w:pPr>
        <w:autoSpaceDE w:val="0"/>
        <w:autoSpaceDN w:val="0"/>
        <w:adjustRightInd w:val="0"/>
        <w:rPr>
          <w:rFonts w:ascii="Arial" w:hAnsi="Arial" w:cs="Arial"/>
          <w:color w:val="002060"/>
        </w:rPr>
      </w:pPr>
      <w:r w:rsidRPr="00AF141B">
        <w:rPr>
          <w:rFonts w:ascii="Arial" w:hAnsi="Arial" w:cs="Arial"/>
          <w:i/>
          <w:iCs/>
          <w:color w:val="002060"/>
        </w:rPr>
        <w:t xml:space="preserve">Provide a list of the immediate actions taken to prevent re-occurrence of the incident.  These should typically come from identified actions to ensure the above identified </w:t>
      </w:r>
      <w:proofErr w:type="spellStart"/>
      <w:r w:rsidRPr="00AF141B">
        <w:rPr>
          <w:rFonts w:ascii="Arial" w:hAnsi="Arial" w:cs="Arial"/>
          <w:i/>
          <w:iCs/>
          <w:color w:val="002060"/>
        </w:rPr>
        <w:t>d</w:t>
      </w:r>
      <w:r w:rsidR="00AE03D0">
        <w:rPr>
          <w:rFonts w:ascii="Arial" w:hAnsi="Arial" w:cs="Arial"/>
          <w:i/>
          <w:iCs/>
          <w:color w:val="002060"/>
        </w:rPr>
        <w:t>efenses</w:t>
      </w:r>
      <w:proofErr w:type="spellEnd"/>
      <w:r w:rsidR="00AE03D0">
        <w:rPr>
          <w:rFonts w:ascii="Arial" w:hAnsi="Arial" w:cs="Arial"/>
          <w:i/>
          <w:iCs/>
          <w:color w:val="002060"/>
        </w:rPr>
        <w:t xml:space="preserve"> are in place in future.</w:t>
      </w:r>
      <w:r w:rsidRPr="00AF141B">
        <w:rPr>
          <w:rFonts w:ascii="Arial" w:hAnsi="Arial" w:cs="Arial"/>
          <w:i/>
          <w:iCs/>
          <w:color w:val="002060"/>
        </w:rPr>
        <w:t xml:space="preserve"> Limit the number of main findings to 4-5</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F6629" w:rsidRPr="00AF141B">
        <w:rPr>
          <w:rFonts w:ascii="Arial" w:hAnsi="Arial" w:cs="Arial"/>
          <w:iCs/>
          <w:color w:val="002060"/>
        </w:rPr>
        <w:t>_____________________________________________________________________________________</w:t>
      </w:r>
      <w:r w:rsidR="00FE53A2">
        <w:rPr>
          <w:rFonts w:ascii="Arial" w:hAnsi="Arial" w:cs="Arial"/>
          <w:iCs/>
          <w:color w:val="002060"/>
        </w:rPr>
        <w:t>___</w:t>
      </w:r>
    </w:p>
    <w:p w:rsidR="00546AE8" w:rsidRPr="00AF141B" w:rsidRDefault="00546AE8" w:rsidP="00546AE8">
      <w:pPr>
        <w:rPr>
          <w:rFonts w:ascii="Arial" w:hAnsi="Arial" w:cs="Arial"/>
          <w:color w:val="002060"/>
        </w:rPr>
      </w:pPr>
    </w:p>
    <w:p w:rsidR="00546AE8" w:rsidRPr="00AF141B" w:rsidRDefault="00546AE8" w:rsidP="00546AE8">
      <w:pPr>
        <w:pStyle w:val="Heading2"/>
        <w:rPr>
          <w:rFonts w:ascii="Arial" w:eastAsia="Times New Roman" w:hAnsi="Arial" w:cs="Arial"/>
          <w:color w:val="002060"/>
          <w:sz w:val="24"/>
        </w:rPr>
      </w:pPr>
      <w:bookmarkStart w:id="25" w:name="_Toc176839695"/>
      <w:r w:rsidRPr="00AF141B">
        <w:rPr>
          <w:rFonts w:ascii="Arial" w:eastAsia="Times New Roman" w:hAnsi="Arial" w:cs="Arial"/>
          <w:color w:val="002060"/>
          <w:sz w:val="24"/>
        </w:rPr>
        <w:t>Underlying causes</w:t>
      </w:r>
      <w:bookmarkEnd w:id="25"/>
    </w:p>
    <w:p w:rsidR="00546AE8" w:rsidRPr="00AF141B" w:rsidRDefault="00546AE8" w:rsidP="00546AE8">
      <w:pPr>
        <w:autoSpaceDE w:val="0"/>
        <w:autoSpaceDN w:val="0"/>
        <w:adjustRightInd w:val="0"/>
        <w:rPr>
          <w:rFonts w:ascii="Arial" w:hAnsi="Arial" w:cs="Arial"/>
          <w:i/>
          <w:iCs/>
          <w:color w:val="002060"/>
        </w:rPr>
      </w:pPr>
      <w:r w:rsidRPr="00AF141B">
        <w:rPr>
          <w:rFonts w:ascii="Arial" w:hAnsi="Arial" w:cs="Arial"/>
          <w:i/>
          <w:iCs/>
          <w:color w:val="002060"/>
        </w:rPr>
        <w:t>Provide a list of the underlying causes in the company that led to the incident occurring.  These should typically come from the final investigation report.  Limit the number of underlying causes to 4-5.</w:t>
      </w:r>
    </w:p>
    <w:p w:rsidR="00546AE8" w:rsidRPr="00AF141B" w:rsidRDefault="00546AE8" w:rsidP="00546AE8">
      <w:pPr>
        <w:autoSpaceDE w:val="0"/>
        <w:autoSpaceDN w:val="0"/>
        <w:adjustRightInd w:val="0"/>
        <w:rPr>
          <w:rFonts w:ascii="Arial" w:hAnsi="Arial" w:cs="Arial"/>
          <w:iCs/>
          <w:color w:val="002060"/>
        </w:rPr>
      </w:pPr>
    </w:p>
    <w:p w:rsidR="00546AE8" w:rsidRPr="00AF141B" w:rsidRDefault="00546AE8" w:rsidP="004F6629">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w:t>
      </w:r>
      <w:r w:rsidR="004F6629" w:rsidRPr="00AF141B">
        <w:rPr>
          <w:rFonts w:ascii="Arial" w:hAnsi="Arial" w:cs="Arial"/>
          <w:iCs/>
          <w:color w:val="002060"/>
        </w:rPr>
        <w:t>___________________________________________________________________________________________________________________________________________________________</w:t>
      </w:r>
      <w:bookmarkStart w:id="26" w:name="_Toc176839696"/>
      <w:r w:rsidR="00FE53A2">
        <w:rPr>
          <w:rFonts w:ascii="Arial" w:hAnsi="Arial" w:cs="Arial"/>
          <w:iCs/>
          <w:color w:val="002060"/>
        </w:rPr>
        <w:t>_________________</w:t>
      </w:r>
    </w:p>
    <w:p w:rsidR="004F6629" w:rsidRPr="00AF141B" w:rsidRDefault="004F6629" w:rsidP="004F6629">
      <w:pPr>
        <w:autoSpaceDE w:val="0"/>
        <w:autoSpaceDN w:val="0"/>
        <w:adjustRightInd w:val="0"/>
        <w:rPr>
          <w:rFonts w:ascii="Arial" w:hAnsi="Arial" w:cs="Arial"/>
          <w:iCs/>
          <w:color w:val="002060"/>
        </w:rPr>
      </w:pPr>
    </w:p>
    <w:p w:rsidR="00546AE8" w:rsidRPr="00AF141B" w:rsidRDefault="00546AE8" w:rsidP="00546AE8">
      <w:pPr>
        <w:pStyle w:val="Heading2"/>
        <w:rPr>
          <w:rFonts w:ascii="Arial" w:eastAsia="Times New Roman" w:hAnsi="Arial" w:cs="Arial"/>
          <w:i/>
          <w:iCs/>
          <w:color w:val="002060"/>
          <w:sz w:val="24"/>
        </w:rPr>
      </w:pPr>
      <w:r w:rsidRPr="00AF141B">
        <w:rPr>
          <w:rFonts w:ascii="Arial" w:eastAsia="Times New Roman" w:hAnsi="Arial" w:cs="Arial"/>
          <w:color w:val="002060"/>
          <w:sz w:val="24"/>
        </w:rPr>
        <w:t>Management actions to address underlying causes</w:t>
      </w:r>
      <w:bookmarkEnd w:id="26"/>
    </w:p>
    <w:p w:rsidR="00546AE8" w:rsidRPr="00AF141B" w:rsidRDefault="00546AE8" w:rsidP="00546AE8">
      <w:pPr>
        <w:autoSpaceDE w:val="0"/>
        <w:autoSpaceDN w:val="0"/>
        <w:adjustRightInd w:val="0"/>
        <w:rPr>
          <w:rFonts w:ascii="Arial" w:hAnsi="Arial" w:cs="Arial"/>
          <w:i/>
          <w:iCs/>
          <w:color w:val="002060"/>
        </w:rPr>
      </w:pPr>
      <w:r w:rsidRPr="00AF141B">
        <w:rPr>
          <w:rFonts w:ascii="Arial" w:hAnsi="Arial" w:cs="Arial"/>
          <w:i/>
          <w:iCs/>
          <w:color w:val="002060"/>
        </w:rPr>
        <w:t>Provide a list of the actions for Management in the company to take to prevent re-occurrence of this incident or any other incident of similar nature occurring.  These should typically come from the actions to address the identified latent failures in the company.  Limit the number of Management actions to 4-5</w:t>
      </w:r>
    </w:p>
    <w:p w:rsidR="00546AE8" w:rsidRPr="00AF141B" w:rsidRDefault="00546AE8" w:rsidP="00546AE8">
      <w:pPr>
        <w:autoSpaceDE w:val="0"/>
        <w:autoSpaceDN w:val="0"/>
        <w:adjustRightInd w:val="0"/>
        <w:rPr>
          <w:rFonts w:ascii="Arial" w:hAnsi="Arial" w:cs="Arial"/>
          <w:iCs/>
          <w:color w:val="002060"/>
        </w:rPr>
      </w:pP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F6629" w:rsidRPr="00AF141B">
        <w:rPr>
          <w:rFonts w:ascii="Arial" w:hAnsi="Arial" w:cs="Arial"/>
          <w:iCs/>
          <w:color w:val="002060"/>
        </w:rPr>
        <w:t>_____________________________________________________________________________________________________________________________________________</w:t>
      </w:r>
      <w:r w:rsidR="00FE53A2">
        <w:rPr>
          <w:rFonts w:ascii="Arial" w:hAnsi="Arial" w:cs="Arial"/>
          <w:iCs/>
          <w:color w:val="002060"/>
        </w:rPr>
        <w:t>___________</w:t>
      </w:r>
    </w:p>
    <w:p w:rsidR="004F6629" w:rsidRPr="00AF141B" w:rsidRDefault="004F6629" w:rsidP="00546AE8">
      <w:pPr>
        <w:autoSpaceDE w:val="0"/>
        <w:autoSpaceDN w:val="0"/>
        <w:adjustRightInd w:val="0"/>
        <w:rPr>
          <w:rFonts w:ascii="Arial" w:hAnsi="Arial" w:cs="Arial"/>
          <w:iCs/>
          <w:color w:val="002060"/>
        </w:rPr>
      </w:pPr>
    </w:p>
    <w:p w:rsidR="004F6629" w:rsidRPr="00AF141B" w:rsidRDefault="004F6629" w:rsidP="00546AE8">
      <w:pPr>
        <w:autoSpaceDE w:val="0"/>
        <w:autoSpaceDN w:val="0"/>
        <w:adjustRightInd w:val="0"/>
        <w:rPr>
          <w:rFonts w:ascii="Arial" w:hAnsi="Arial" w:cs="Arial"/>
          <w:iCs/>
          <w:color w:val="002060"/>
        </w:rPr>
      </w:pPr>
    </w:p>
    <w:p w:rsidR="004F6629" w:rsidRPr="00BA5006" w:rsidRDefault="004F6629" w:rsidP="00546AE8">
      <w:pPr>
        <w:autoSpaceDE w:val="0"/>
        <w:autoSpaceDN w:val="0"/>
        <w:adjustRightInd w:val="0"/>
        <w:rPr>
          <w:rFonts w:ascii="Arial" w:hAnsi="Arial" w:cs="Arial"/>
          <w:iCs/>
          <w:color w:val="000000"/>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Default="00546AE8" w:rsidP="0087276A">
      <w:pPr>
        <w:rPr>
          <w:rFonts w:ascii="Arial" w:hAnsi="Arial" w:cs="Arial"/>
        </w:rPr>
      </w:pPr>
    </w:p>
    <w:p w:rsidR="00AE03D0" w:rsidRPr="00BA5006" w:rsidRDefault="00AE03D0"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562963" w:rsidRDefault="00546AE8" w:rsidP="00546AE8">
      <w:pPr>
        <w:pStyle w:val="Heading1"/>
        <w:rPr>
          <w:color w:val="FF0000"/>
          <w:sz w:val="40"/>
          <w:szCs w:val="40"/>
        </w:rPr>
      </w:pPr>
      <w:r w:rsidRPr="00562963">
        <w:rPr>
          <w:color w:val="FF0000"/>
          <w:sz w:val="40"/>
          <w:szCs w:val="40"/>
        </w:rPr>
        <w:lastRenderedPageBreak/>
        <w:t>Designated Safe Hot Work Area Inspection</w:t>
      </w:r>
    </w:p>
    <w:p w:rsidR="00546AE8" w:rsidRPr="00BA5006" w:rsidRDefault="00546AE8" w:rsidP="00546AE8">
      <w:pPr>
        <w:rPr>
          <w:rFonts w:ascii="Arial" w:hAnsi="Arial" w:cs="Arial"/>
        </w:rPr>
      </w:pPr>
    </w:p>
    <w:p w:rsidR="00546AE8" w:rsidRPr="00BA5006" w:rsidRDefault="00546AE8" w:rsidP="00546AE8">
      <w:pPr>
        <w:rPr>
          <w:rFonts w:ascii="Arial" w:hAnsi="Arial" w:cs="Arial"/>
        </w:rPr>
      </w:pPr>
    </w:p>
    <w:p w:rsidR="00546AE8" w:rsidRPr="00BA5006" w:rsidRDefault="00546AE8" w:rsidP="00546AE8">
      <w:pPr>
        <w:rPr>
          <w:rFonts w:ascii="Arial" w:hAnsi="Arial" w:cs="Arial"/>
        </w:rPr>
      </w:pPr>
    </w:p>
    <w:p w:rsidR="00546AE8" w:rsidRPr="00AF141B" w:rsidRDefault="00546AE8" w:rsidP="00546AE8">
      <w:pPr>
        <w:rPr>
          <w:rFonts w:ascii="Arial" w:hAnsi="Arial" w:cs="Arial"/>
          <w:color w:val="002060"/>
        </w:rPr>
      </w:pPr>
      <w:r w:rsidRPr="00AF141B">
        <w:rPr>
          <w:rFonts w:ascii="Arial" w:hAnsi="Arial" w:cs="Arial"/>
          <w:color w:val="002060"/>
        </w:rPr>
        <w:t>Location________________________________</w:t>
      </w:r>
      <w:r w:rsidR="004F6629" w:rsidRPr="00AF141B">
        <w:rPr>
          <w:rFonts w:ascii="Arial" w:hAnsi="Arial" w:cs="Arial"/>
          <w:color w:val="002060"/>
        </w:rPr>
        <w:t>_________________________</w:t>
      </w:r>
    </w:p>
    <w:p w:rsidR="00546AE8" w:rsidRPr="00AF141B" w:rsidRDefault="004F6629" w:rsidP="00546AE8">
      <w:pPr>
        <w:rPr>
          <w:rFonts w:ascii="Arial" w:hAnsi="Arial" w:cs="Arial"/>
          <w:color w:val="002060"/>
        </w:rPr>
      </w:pPr>
      <w:r w:rsidRPr="00AF141B">
        <w:rPr>
          <w:rFonts w:ascii="Arial" w:hAnsi="Arial" w:cs="Arial"/>
          <w:color w:val="002060"/>
        </w:rPr>
        <w:t xml:space="preserve">Description of work being </w:t>
      </w:r>
      <w:r w:rsidR="00546AE8" w:rsidRPr="00AF141B">
        <w:rPr>
          <w:rFonts w:ascii="Arial" w:hAnsi="Arial" w:cs="Arial"/>
          <w:color w:val="002060"/>
        </w:rPr>
        <w:t>performed______________________________________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Fire protection device</w:t>
      </w:r>
      <w:r w:rsidR="004F6629" w:rsidRPr="00AF141B">
        <w:rPr>
          <w:rFonts w:ascii="Arial" w:hAnsi="Arial" w:cs="Arial"/>
          <w:color w:val="002060"/>
        </w:rPr>
        <w:t xml:space="preserve">s in area               </w:t>
      </w:r>
      <w:r w:rsidRPr="00AF141B">
        <w:rPr>
          <w:rFonts w:ascii="Arial" w:hAnsi="Arial" w:cs="Arial"/>
          <w:color w:val="002060"/>
        </w:rPr>
        <w:t>YES     NO     Comments________________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 xml:space="preserve">Non combustible work </w:t>
      </w:r>
      <w:r w:rsidR="004F6629" w:rsidRPr="00AF141B">
        <w:rPr>
          <w:rFonts w:ascii="Arial" w:hAnsi="Arial" w:cs="Arial"/>
          <w:color w:val="002060"/>
        </w:rPr>
        <w:t xml:space="preserve">areas                  </w:t>
      </w:r>
      <w:r w:rsidRPr="00AF141B">
        <w:rPr>
          <w:rFonts w:ascii="Arial" w:hAnsi="Arial" w:cs="Arial"/>
          <w:color w:val="002060"/>
        </w:rPr>
        <w:t>YES     NO     Comments______________</w:t>
      </w:r>
      <w:r w:rsidR="004F6629" w:rsidRPr="00AF141B">
        <w:rPr>
          <w:rFonts w:ascii="Arial" w:hAnsi="Arial" w:cs="Arial"/>
          <w:color w:val="002060"/>
        </w:rPr>
        <w:t>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 xml:space="preserve">Combustible materials within 35 feet </w:t>
      </w:r>
    </w:p>
    <w:p w:rsidR="00546AE8" w:rsidRPr="00AF141B" w:rsidRDefault="00546AE8" w:rsidP="00546AE8">
      <w:pPr>
        <w:rPr>
          <w:rFonts w:ascii="Arial" w:hAnsi="Arial" w:cs="Arial"/>
          <w:color w:val="002060"/>
        </w:rPr>
      </w:pPr>
      <w:proofErr w:type="gramStart"/>
      <w:r w:rsidRPr="00AF141B">
        <w:rPr>
          <w:rFonts w:ascii="Arial" w:hAnsi="Arial" w:cs="Arial"/>
          <w:color w:val="002060"/>
        </w:rPr>
        <w:t>of</w:t>
      </w:r>
      <w:proofErr w:type="gramEnd"/>
      <w:r w:rsidRPr="00AF141B">
        <w:rPr>
          <w:rFonts w:ascii="Arial" w:hAnsi="Arial" w:cs="Arial"/>
          <w:color w:val="002060"/>
        </w:rPr>
        <w:t xml:space="preserve"> work area                 </w:t>
      </w:r>
      <w:r w:rsidR="004F6629" w:rsidRPr="00AF141B">
        <w:rPr>
          <w:rFonts w:ascii="Arial" w:hAnsi="Arial" w:cs="Arial"/>
          <w:color w:val="002060"/>
        </w:rPr>
        <w:t xml:space="preserve">                           </w:t>
      </w:r>
      <w:r w:rsidRPr="00AF141B">
        <w:rPr>
          <w:rFonts w:ascii="Arial" w:hAnsi="Arial" w:cs="Arial"/>
          <w:color w:val="002060"/>
        </w:rPr>
        <w:t xml:space="preserve">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Guards and shields in</w:t>
      </w:r>
      <w:r w:rsidR="004F6629" w:rsidRPr="00AF141B">
        <w:rPr>
          <w:rFonts w:ascii="Arial" w:hAnsi="Arial" w:cs="Arial"/>
          <w:color w:val="002060"/>
        </w:rPr>
        <w:t xml:space="preserve"> place                  </w:t>
      </w:r>
      <w:r w:rsidRPr="00AF141B">
        <w:rPr>
          <w:rFonts w:ascii="Arial" w:hAnsi="Arial" w:cs="Arial"/>
          <w:color w:val="002060"/>
        </w:rPr>
        <w:t xml:space="preserve"> 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Hot work equipment maintained</w:t>
      </w:r>
    </w:p>
    <w:p w:rsidR="00546AE8" w:rsidRPr="00AF141B" w:rsidRDefault="00546AE8" w:rsidP="00546AE8">
      <w:pPr>
        <w:rPr>
          <w:rFonts w:ascii="Arial" w:hAnsi="Arial" w:cs="Arial"/>
          <w:color w:val="002060"/>
        </w:rPr>
      </w:pPr>
      <w:proofErr w:type="gramStart"/>
      <w:r w:rsidRPr="00AF141B">
        <w:rPr>
          <w:rFonts w:ascii="Arial" w:hAnsi="Arial" w:cs="Arial"/>
          <w:color w:val="002060"/>
        </w:rPr>
        <w:t>properly</w:t>
      </w:r>
      <w:proofErr w:type="gramEnd"/>
      <w:r w:rsidRPr="00AF141B">
        <w:rPr>
          <w:rFonts w:ascii="Arial" w:hAnsi="Arial" w:cs="Arial"/>
          <w:color w:val="002060"/>
        </w:rPr>
        <w:t xml:space="preserve">                         </w:t>
      </w:r>
      <w:r w:rsidR="004F6629" w:rsidRPr="00AF141B">
        <w:rPr>
          <w:rFonts w:ascii="Arial" w:hAnsi="Arial" w:cs="Arial"/>
          <w:color w:val="002060"/>
        </w:rPr>
        <w:t xml:space="preserve">                          </w:t>
      </w:r>
      <w:r w:rsidRPr="00AF141B">
        <w:rPr>
          <w:rFonts w:ascii="Arial" w:hAnsi="Arial" w:cs="Arial"/>
          <w:color w:val="002060"/>
        </w:rPr>
        <w:t xml:space="preserve">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 xml:space="preserve">Possible explosive atmosphere </w:t>
      </w:r>
    </w:p>
    <w:p w:rsidR="00546AE8" w:rsidRPr="00AF141B" w:rsidRDefault="00546AE8" w:rsidP="00546AE8">
      <w:pPr>
        <w:rPr>
          <w:rFonts w:ascii="Arial" w:hAnsi="Arial" w:cs="Arial"/>
          <w:color w:val="002060"/>
        </w:rPr>
      </w:pPr>
      <w:proofErr w:type="gramStart"/>
      <w:r w:rsidRPr="00AF141B">
        <w:rPr>
          <w:rFonts w:ascii="Arial" w:hAnsi="Arial" w:cs="Arial"/>
          <w:color w:val="002060"/>
        </w:rPr>
        <w:t>in</w:t>
      </w:r>
      <w:proofErr w:type="gramEnd"/>
      <w:r w:rsidRPr="00AF141B">
        <w:rPr>
          <w:rFonts w:ascii="Arial" w:hAnsi="Arial" w:cs="Arial"/>
          <w:color w:val="002060"/>
        </w:rPr>
        <w:t xml:space="preserve"> area                            </w:t>
      </w:r>
      <w:r w:rsidR="004F6629" w:rsidRPr="00AF141B">
        <w:rPr>
          <w:rFonts w:ascii="Arial" w:hAnsi="Arial" w:cs="Arial"/>
          <w:color w:val="002060"/>
        </w:rPr>
        <w:t xml:space="preserve">                         </w:t>
      </w:r>
      <w:r w:rsidRPr="00AF141B">
        <w:rPr>
          <w:rFonts w:ascii="Arial" w:hAnsi="Arial" w:cs="Arial"/>
          <w:color w:val="002060"/>
        </w:rPr>
        <w:t xml:space="preserve">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r w:rsidRPr="00AF141B">
        <w:rPr>
          <w:rFonts w:ascii="Arial" w:hAnsi="Arial" w:cs="Arial"/>
          <w:color w:val="002060"/>
        </w:rPr>
        <w:t xml:space="preserve"> </w:t>
      </w:r>
    </w:p>
    <w:p w:rsidR="00546AE8" w:rsidRPr="00AF141B" w:rsidRDefault="00546AE8" w:rsidP="00546AE8">
      <w:pPr>
        <w:rPr>
          <w:rFonts w:ascii="Arial" w:hAnsi="Arial" w:cs="Arial"/>
          <w:color w:val="002060"/>
        </w:rPr>
      </w:pPr>
      <w:r w:rsidRPr="00AF141B">
        <w:rPr>
          <w:rFonts w:ascii="Arial" w:hAnsi="Arial" w:cs="Arial"/>
          <w:color w:val="002060"/>
        </w:rPr>
        <w:t xml:space="preserve">Is fire watch needed </w:t>
      </w:r>
      <w:r w:rsidR="004F6629" w:rsidRPr="00AF141B">
        <w:rPr>
          <w:rFonts w:ascii="Arial" w:hAnsi="Arial" w:cs="Arial"/>
          <w:color w:val="002060"/>
        </w:rPr>
        <w:t xml:space="preserve">in this area             </w:t>
      </w:r>
      <w:r w:rsidRPr="00AF141B">
        <w:rPr>
          <w:rFonts w:ascii="Arial" w:hAnsi="Arial" w:cs="Arial"/>
          <w:color w:val="002060"/>
        </w:rPr>
        <w:t xml:space="preserve">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p>
    <w:p w:rsidR="00546AE8" w:rsidRPr="00AF141B" w:rsidRDefault="00546AE8" w:rsidP="00546AE8">
      <w:pPr>
        <w:pStyle w:val="Heading2"/>
        <w:rPr>
          <w:rFonts w:ascii="Arial" w:hAnsi="Arial" w:cs="Arial"/>
          <w:color w:val="002060"/>
        </w:rPr>
      </w:pPr>
      <w:r w:rsidRPr="00AF141B">
        <w:rPr>
          <w:rFonts w:ascii="Arial" w:hAnsi="Arial" w:cs="Arial"/>
          <w:color w:val="002060"/>
        </w:rPr>
        <w:t xml:space="preserve">Area approved for hot work              </w:t>
      </w:r>
      <w:r w:rsidRPr="00AF141B">
        <w:rPr>
          <w:rFonts w:ascii="Arial" w:hAnsi="Arial" w:cs="Arial"/>
          <w:b w:val="0"/>
          <w:bCs w:val="0"/>
          <w:color w:val="002060"/>
          <w:sz w:val="24"/>
        </w:rPr>
        <w:t xml:space="preserve">     </w:t>
      </w:r>
      <w:r w:rsidRPr="00AF141B">
        <w:rPr>
          <w:rFonts w:ascii="Arial" w:hAnsi="Arial" w:cs="Arial"/>
          <w:color w:val="002060"/>
        </w:rPr>
        <w:t>YES          NO</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p>
    <w:p w:rsidR="00546AE8" w:rsidRPr="00BA5006" w:rsidRDefault="00546AE8" w:rsidP="00546AE8">
      <w:pPr>
        <w:rPr>
          <w:rFonts w:ascii="Arial" w:hAnsi="Arial" w:cs="Arial"/>
        </w:rPr>
      </w:pPr>
      <w:r w:rsidRPr="00AF141B">
        <w:rPr>
          <w:rFonts w:ascii="Arial" w:hAnsi="Arial" w:cs="Arial"/>
          <w:color w:val="002060"/>
        </w:rPr>
        <w:t>Comment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12323" w:rsidRPr="00AF141B">
        <w:rPr>
          <w:rFonts w:ascii="Arial" w:hAnsi="Arial" w:cs="Arial"/>
          <w:color w:val="002060"/>
        </w:rPr>
        <w:t>_______________________________________________</w:t>
      </w:r>
    </w:p>
    <w:p w:rsidR="00546AE8" w:rsidRPr="00BA5006" w:rsidRDefault="00546AE8" w:rsidP="00546AE8">
      <w:pPr>
        <w:rPr>
          <w:rFonts w:ascii="Arial" w:hAnsi="Arial" w:cs="Arial"/>
        </w:rPr>
      </w:pPr>
    </w:p>
    <w:p w:rsidR="00546AE8" w:rsidRPr="00BA5006" w:rsidRDefault="00546AE8" w:rsidP="00546AE8">
      <w:pPr>
        <w:rPr>
          <w:rFonts w:ascii="Arial" w:hAnsi="Arial" w:cs="Arial"/>
        </w:rPr>
      </w:pPr>
    </w:p>
    <w:p w:rsidR="00546AE8" w:rsidRPr="00AF141B" w:rsidRDefault="00546AE8" w:rsidP="00546AE8">
      <w:pPr>
        <w:rPr>
          <w:rFonts w:ascii="Arial" w:hAnsi="Arial" w:cs="Arial"/>
          <w:color w:val="002060"/>
        </w:rPr>
      </w:pPr>
    </w:p>
    <w:p w:rsidR="004F6629" w:rsidRPr="00AF141B" w:rsidRDefault="00546AE8" w:rsidP="00546AE8">
      <w:pPr>
        <w:rPr>
          <w:rFonts w:ascii="Arial" w:hAnsi="Arial" w:cs="Arial"/>
          <w:color w:val="002060"/>
        </w:rPr>
      </w:pPr>
      <w:r w:rsidRPr="00AF141B">
        <w:rPr>
          <w:rFonts w:ascii="Arial" w:hAnsi="Arial" w:cs="Arial"/>
          <w:color w:val="002060"/>
        </w:rPr>
        <w:t>Inspector_</w:t>
      </w:r>
      <w:r w:rsidR="0081403F" w:rsidRPr="00AF141B">
        <w:rPr>
          <w:rFonts w:ascii="Arial" w:hAnsi="Arial" w:cs="Arial"/>
          <w:color w:val="002060"/>
        </w:rPr>
        <w:t>_______________________</w:t>
      </w:r>
      <w:r w:rsidRPr="00AF141B">
        <w:rPr>
          <w:rFonts w:ascii="Arial" w:hAnsi="Arial" w:cs="Arial"/>
          <w:color w:val="002060"/>
        </w:rPr>
        <w:t xml:space="preserve">  </w:t>
      </w:r>
    </w:p>
    <w:p w:rsidR="004F6629" w:rsidRPr="00AF141B" w:rsidRDefault="004F6629" w:rsidP="00546AE8">
      <w:pPr>
        <w:rPr>
          <w:rFonts w:ascii="Arial" w:hAnsi="Arial" w:cs="Arial"/>
          <w:color w:val="002060"/>
        </w:rPr>
      </w:pPr>
    </w:p>
    <w:p w:rsidR="008A38AC" w:rsidRPr="00FE53A2" w:rsidRDefault="00546AE8" w:rsidP="00546AE8">
      <w:pPr>
        <w:rPr>
          <w:rFonts w:ascii="Arial" w:hAnsi="Arial" w:cs="Arial"/>
          <w:color w:val="002060"/>
        </w:rPr>
      </w:pPr>
      <w:r w:rsidRPr="00AF141B">
        <w:rPr>
          <w:rFonts w:ascii="Arial" w:hAnsi="Arial" w:cs="Arial"/>
          <w:color w:val="002060"/>
        </w:rPr>
        <w:t>Date__________________________</w:t>
      </w:r>
    </w:p>
    <w:p w:rsidR="00092C29" w:rsidRPr="00562963" w:rsidRDefault="00092C29" w:rsidP="00092C29">
      <w:pPr>
        <w:jc w:val="center"/>
        <w:rPr>
          <w:rFonts w:ascii="Arial" w:hAnsi="Arial" w:cs="Arial"/>
          <w:b/>
          <w:color w:val="FF0000"/>
          <w:sz w:val="40"/>
          <w:szCs w:val="40"/>
        </w:rPr>
      </w:pPr>
      <w:r w:rsidRPr="00562963">
        <w:rPr>
          <w:rFonts w:ascii="Arial" w:hAnsi="Arial" w:cs="Arial"/>
          <w:b/>
          <w:color w:val="FF0000"/>
          <w:sz w:val="40"/>
          <w:szCs w:val="40"/>
        </w:rPr>
        <w:lastRenderedPageBreak/>
        <w:t>Weekly Audits</w:t>
      </w:r>
    </w:p>
    <w:p w:rsidR="00092C29" w:rsidRDefault="00092C29" w:rsidP="00092C29">
      <w:pPr>
        <w:rPr>
          <w:rFonts w:ascii="Arial" w:hAnsi="Arial" w:cs="Arial"/>
          <w:b/>
          <w:sz w:val="40"/>
          <w:szCs w:val="40"/>
        </w:rPr>
      </w:pPr>
    </w:p>
    <w:p w:rsidR="00092C29" w:rsidRPr="00562963" w:rsidRDefault="00092C29" w:rsidP="00092C29">
      <w:pPr>
        <w:rPr>
          <w:rFonts w:ascii="Arial" w:hAnsi="Arial" w:cs="Arial"/>
          <w:b/>
          <w:color w:val="FF0000"/>
          <w:sz w:val="36"/>
          <w:szCs w:val="36"/>
        </w:rPr>
      </w:pPr>
      <w:r w:rsidRPr="00562963">
        <w:rPr>
          <w:rFonts w:ascii="Arial" w:hAnsi="Arial" w:cs="Arial"/>
          <w:b/>
          <w:color w:val="FF0000"/>
          <w:sz w:val="36"/>
          <w:szCs w:val="36"/>
        </w:rPr>
        <w:t>Tools</w:t>
      </w:r>
    </w:p>
    <w:p w:rsidR="00092C29" w:rsidRPr="00092C29" w:rsidRDefault="00092C29" w:rsidP="00092C29">
      <w:pPr>
        <w:rPr>
          <w:rFonts w:ascii="Arial" w:hAnsi="Arial" w:cs="Arial"/>
          <w:b/>
        </w:rPr>
      </w:pPr>
    </w:p>
    <w:p w:rsidR="00092C29" w:rsidRDefault="00092C29" w:rsidP="00092C29">
      <w:pPr>
        <w:rPr>
          <w:rFonts w:ascii="Arial" w:hAnsi="Arial" w:cs="Arial"/>
        </w:rPr>
      </w:pPr>
      <w:r w:rsidRPr="00AF141B">
        <w:rPr>
          <w:rFonts w:ascii="Arial" w:hAnsi="Arial" w:cs="Arial"/>
          <w:color w:val="002060"/>
        </w:rPr>
        <w:t>Audits on tools and equipment are conducted on a weekly basis. These records are kept in our tool check file. This allows us to identify any missing or damaged tools, and can be replaced immediately</w:t>
      </w:r>
      <w:r w:rsidRPr="00092C29">
        <w:rPr>
          <w:rFonts w:ascii="Arial" w:hAnsi="Arial" w:cs="Arial"/>
        </w:rPr>
        <w:t>.</w:t>
      </w:r>
    </w:p>
    <w:p w:rsidR="00092C29" w:rsidRPr="00092C29" w:rsidRDefault="00092C29" w:rsidP="00092C29">
      <w:pPr>
        <w:rPr>
          <w:rFonts w:ascii="Arial" w:hAnsi="Arial" w:cs="Arial"/>
        </w:rPr>
      </w:pPr>
      <w:r w:rsidRPr="00092C29">
        <w:rPr>
          <w:rFonts w:ascii="Arial" w:hAnsi="Arial" w:cs="Arial"/>
        </w:rPr>
        <w:t xml:space="preserve">  </w:t>
      </w:r>
    </w:p>
    <w:p w:rsidR="00092C29" w:rsidRPr="00092C29" w:rsidRDefault="00092C29" w:rsidP="00092C29">
      <w:pPr>
        <w:rPr>
          <w:rFonts w:ascii="Arial" w:hAnsi="Arial" w:cs="Arial"/>
          <w:i/>
          <w:color w:val="FF0000"/>
        </w:rPr>
      </w:pPr>
      <w:r w:rsidRPr="00092C29">
        <w:rPr>
          <w:rFonts w:ascii="Arial" w:hAnsi="Arial" w:cs="Arial"/>
          <w:i/>
          <w:color w:val="FF0000"/>
        </w:rPr>
        <w:t>Refer below for example of how a tool check is conducted.</w:t>
      </w:r>
    </w:p>
    <w:p w:rsidR="00092C29" w:rsidRDefault="00092C29" w:rsidP="00092C29">
      <w:pPr>
        <w:rPr>
          <w:rFonts w:ascii="Arial" w:hAnsi="Arial" w:cs="Arial"/>
          <w:sz w:val="28"/>
          <w:szCs w:val="28"/>
        </w:rPr>
      </w:pPr>
    </w:p>
    <w:p w:rsidR="00092C29" w:rsidRPr="00562963" w:rsidRDefault="00092C29" w:rsidP="00092C29">
      <w:pPr>
        <w:rPr>
          <w:rFonts w:ascii="Arial" w:hAnsi="Arial" w:cs="Arial"/>
          <w:b/>
          <w:color w:val="FF0000"/>
          <w:sz w:val="36"/>
          <w:szCs w:val="36"/>
        </w:rPr>
      </w:pPr>
      <w:r w:rsidRPr="00562963">
        <w:rPr>
          <w:rFonts w:ascii="Arial" w:hAnsi="Arial" w:cs="Arial"/>
          <w:b/>
          <w:color w:val="FF0000"/>
          <w:sz w:val="36"/>
          <w:szCs w:val="36"/>
        </w:rPr>
        <w:t>Scaffolds and Ladders</w:t>
      </w:r>
    </w:p>
    <w:p w:rsidR="00092C29" w:rsidRPr="00092C29" w:rsidRDefault="00092C29" w:rsidP="00092C29">
      <w:pPr>
        <w:rPr>
          <w:rFonts w:ascii="Arial" w:hAnsi="Arial" w:cs="Arial"/>
          <w:b/>
        </w:rPr>
      </w:pPr>
    </w:p>
    <w:p w:rsidR="00092C29" w:rsidRPr="00AF141B" w:rsidRDefault="00092C29" w:rsidP="00092C29">
      <w:pPr>
        <w:rPr>
          <w:rFonts w:ascii="Arial" w:hAnsi="Arial" w:cs="Arial"/>
          <w:color w:val="002060"/>
        </w:rPr>
      </w:pPr>
      <w:r w:rsidRPr="00AF141B">
        <w:rPr>
          <w:rFonts w:ascii="Arial" w:hAnsi="Arial" w:cs="Arial"/>
          <w:color w:val="002060"/>
        </w:rPr>
        <w:t>Scaffolds and ladder inspections are conducted every second week. This indicates to us if the requested item is in good working condition.</w:t>
      </w:r>
    </w:p>
    <w:p w:rsidR="00092C29" w:rsidRPr="00AF141B" w:rsidRDefault="00092C29" w:rsidP="00092C29">
      <w:pPr>
        <w:rPr>
          <w:rFonts w:ascii="Arial" w:hAnsi="Arial" w:cs="Arial"/>
          <w:color w:val="002060"/>
        </w:rPr>
      </w:pPr>
    </w:p>
    <w:p w:rsidR="00092C29" w:rsidRPr="00092C29" w:rsidRDefault="00092C29" w:rsidP="00092C29">
      <w:pPr>
        <w:rPr>
          <w:rFonts w:ascii="Arial" w:hAnsi="Arial" w:cs="Arial"/>
          <w:i/>
          <w:color w:val="FF0000"/>
        </w:rPr>
      </w:pPr>
      <w:r w:rsidRPr="00092C29">
        <w:rPr>
          <w:rFonts w:ascii="Arial" w:hAnsi="Arial" w:cs="Arial"/>
          <w:i/>
          <w:color w:val="FF0000"/>
        </w:rPr>
        <w:t xml:space="preserve">Refer to inspection record book. Ref: SEA019IRB  </w:t>
      </w: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553FF" w:rsidRDefault="000553FF" w:rsidP="006D0D29">
      <w:pPr>
        <w:pStyle w:val="Default"/>
        <w:jc w:val="center"/>
        <w:rPr>
          <w:b/>
          <w:sz w:val="40"/>
          <w:szCs w:val="40"/>
        </w:rPr>
      </w:pPr>
    </w:p>
    <w:p w:rsidR="006D0D29" w:rsidRPr="00562963" w:rsidRDefault="006D0D29" w:rsidP="006D0D29">
      <w:pPr>
        <w:pStyle w:val="Default"/>
        <w:jc w:val="center"/>
        <w:rPr>
          <w:b/>
          <w:color w:val="FF0000"/>
          <w:sz w:val="40"/>
          <w:szCs w:val="40"/>
        </w:rPr>
      </w:pPr>
      <w:r w:rsidRPr="00562963">
        <w:rPr>
          <w:b/>
          <w:color w:val="FF0000"/>
          <w:sz w:val="40"/>
          <w:szCs w:val="40"/>
        </w:rPr>
        <w:lastRenderedPageBreak/>
        <w:t>SAFETY TALK</w:t>
      </w:r>
    </w:p>
    <w:p w:rsidR="006D0D29" w:rsidRDefault="006D0D29" w:rsidP="006D0D29">
      <w:pPr>
        <w:pStyle w:val="Default"/>
        <w:rPr>
          <w:b/>
          <w:sz w:val="40"/>
          <w:szCs w:val="40"/>
        </w:rPr>
      </w:pPr>
    </w:p>
    <w:p w:rsidR="006D0D29" w:rsidRPr="00562963" w:rsidRDefault="006D0D29" w:rsidP="006D0D29">
      <w:pPr>
        <w:pStyle w:val="Default"/>
        <w:rPr>
          <w:b/>
          <w:color w:val="FF0000"/>
          <w:sz w:val="32"/>
          <w:szCs w:val="32"/>
          <w:u w:val="single"/>
        </w:rPr>
      </w:pPr>
      <w:r w:rsidRPr="00562963">
        <w:rPr>
          <w:b/>
          <w:color w:val="FF0000"/>
          <w:sz w:val="32"/>
          <w:szCs w:val="32"/>
          <w:u w:val="single"/>
        </w:rPr>
        <w:t>Tool Box Talks</w:t>
      </w:r>
    </w:p>
    <w:p w:rsidR="006D0D29" w:rsidRPr="00FC3EC4" w:rsidRDefault="006D0D29" w:rsidP="006D0D29">
      <w:pPr>
        <w:pStyle w:val="Default"/>
        <w:rPr>
          <w:b/>
          <w:sz w:val="22"/>
          <w:szCs w:val="22"/>
        </w:rPr>
      </w:pPr>
    </w:p>
    <w:p w:rsidR="006D0D29" w:rsidRPr="00AF141B" w:rsidRDefault="006D0D29" w:rsidP="006D0D29">
      <w:pPr>
        <w:pStyle w:val="Default"/>
        <w:rPr>
          <w:color w:val="002060"/>
        </w:rPr>
      </w:pPr>
      <w:r w:rsidRPr="00AF141B">
        <w:rPr>
          <w:color w:val="002060"/>
        </w:rPr>
        <w:t>Tool box talks are conducted on a regular basis in the mornings before technicians can leave base to commence with the day’s work.</w:t>
      </w:r>
    </w:p>
    <w:p w:rsidR="006D0D29" w:rsidRPr="00AF141B" w:rsidRDefault="006D0D29" w:rsidP="006D0D29">
      <w:pPr>
        <w:pStyle w:val="Default"/>
        <w:rPr>
          <w:color w:val="002060"/>
        </w:rPr>
      </w:pPr>
    </w:p>
    <w:p w:rsidR="006D0D29" w:rsidRPr="00AF141B" w:rsidRDefault="006D0D29" w:rsidP="006D0D29">
      <w:pPr>
        <w:pStyle w:val="Default"/>
        <w:rPr>
          <w:color w:val="002060"/>
        </w:rPr>
      </w:pPr>
      <w:r w:rsidRPr="00AF141B">
        <w:rPr>
          <w:color w:val="002060"/>
        </w:rPr>
        <w:t xml:space="preserve">This allows us to monitor the risks and dangers out on site therefore we can eliminate and take the necessary precautions.  </w:t>
      </w:r>
    </w:p>
    <w:p w:rsidR="006D0D29" w:rsidRDefault="006D0D29" w:rsidP="006D0D29">
      <w:pPr>
        <w:pStyle w:val="Default"/>
      </w:pPr>
    </w:p>
    <w:p w:rsidR="006D0D29" w:rsidRDefault="006D0D29" w:rsidP="006D0D29">
      <w:pPr>
        <w:pStyle w:val="Default"/>
        <w:rPr>
          <w:i/>
          <w:color w:val="FF0000"/>
        </w:rPr>
      </w:pPr>
      <w:r w:rsidRPr="00340B41">
        <w:rPr>
          <w:i/>
          <w:color w:val="FF0000"/>
        </w:rPr>
        <w:t>Please refer to tool box talk book Reference No. SEA017TB</w:t>
      </w:r>
    </w:p>
    <w:p w:rsidR="006D0D29" w:rsidRPr="00340B41" w:rsidRDefault="006D0D29" w:rsidP="006D0D29">
      <w:pPr>
        <w:pStyle w:val="Default"/>
        <w:rPr>
          <w:i/>
          <w:color w:val="FF0000"/>
        </w:rPr>
      </w:pPr>
    </w:p>
    <w:p w:rsidR="006D0D29" w:rsidRPr="00AF141B" w:rsidRDefault="006D0D29" w:rsidP="006D0D29">
      <w:pPr>
        <w:pStyle w:val="Default"/>
        <w:rPr>
          <w:color w:val="002060"/>
        </w:rPr>
      </w:pPr>
      <w:r w:rsidRPr="00AF141B">
        <w:rPr>
          <w:color w:val="002060"/>
        </w:rPr>
        <w:t>Refer below for an example of a tool box talk</w:t>
      </w:r>
    </w:p>
    <w:p w:rsidR="006D0D29" w:rsidRDefault="006D0D29" w:rsidP="006D0D29">
      <w:pPr>
        <w:pStyle w:val="Default"/>
      </w:pPr>
    </w:p>
    <w:p w:rsidR="006D0D29" w:rsidRDefault="006D0D29" w:rsidP="006D0D29">
      <w:pPr>
        <w:pStyle w:val="Default"/>
      </w:pPr>
    </w:p>
    <w:p w:rsidR="006D0D29" w:rsidRDefault="006D0D29" w:rsidP="006D0D29">
      <w:pPr>
        <w:pStyle w:val="Default"/>
      </w:pPr>
    </w:p>
    <w:p w:rsidR="006D0D29" w:rsidRPr="00340B41" w:rsidRDefault="006D0D29" w:rsidP="006D0D29">
      <w:pPr>
        <w:pStyle w:val="Default"/>
        <w:rPr>
          <w:sz w:val="36"/>
          <w:szCs w:val="36"/>
        </w:rPr>
      </w:pPr>
    </w:p>
    <w:p w:rsidR="006D0D29" w:rsidRPr="00562963" w:rsidRDefault="00970622" w:rsidP="006D0D29">
      <w:pPr>
        <w:pStyle w:val="Default"/>
        <w:rPr>
          <w:b/>
          <w:color w:val="FF0000"/>
          <w:sz w:val="32"/>
          <w:szCs w:val="32"/>
          <w:u w:val="single"/>
        </w:rPr>
      </w:pPr>
      <w:r w:rsidRPr="00562963">
        <w:rPr>
          <w:b/>
          <w:color w:val="FF0000"/>
          <w:sz w:val="32"/>
          <w:szCs w:val="32"/>
          <w:u w:val="single"/>
        </w:rPr>
        <w:t>Pre Job Briefing</w:t>
      </w:r>
    </w:p>
    <w:p w:rsidR="006D0D29" w:rsidRDefault="006D0D29" w:rsidP="006D0D29">
      <w:pPr>
        <w:pStyle w:val="Default"/>
        <w:rPr>
          <w:b/>
          <w:sz w:val="32"/>
          <w:szCs w:val="32"/>
        </w:rPr>
      </w:pPr>
    </w:p>
    <w:p w:rsidR="006D0D29" w:rsidRPr="00AF141B" w:rsidRDefault="00970622" w:rsidP="006D0D29">
      <w:pPr>
        <w:pStyle w:val="Default"/>
        <w:rPr>
          <w:color w:val="002060"/>
        </w:rPr>
      </w:pPr>
      <w:r w:rsidRPr="00AF141B">
        <w:rPr>
          <w:color w:val="002060"/>
        </w:rPr>
        <w:t>Pre Job Briefing</w:t>
      </w:r>
      <w:r w:rsidR="0054002A" w:rsidRPr="00AF141B">
        <w:rPr>
          <w:color w:val="002060"/>
        </w:rPr>
        <w:t xml:space="preserve"> is</w:t>
      </w:r>
      <w:r w:rsidR="006D0D29" w:rsidRPr="00AF141B">
        <w:rPr>
          <w:color w:val="002060"/>
        </w:rPr>
        <w:t xml:space="preserve"> conducted</w:t>
      </w:r>
      <w:r w:rsidR="0054002A" w:rsidRPr="00AF141B">
        <w:rPr>
          <w:color w:val="002060"/>
        </w:rPr>
        <w:t xml:space="preserve"> on site</w:t>
      </w:r>
      <w:r w:rsidR="006D0D29" w:rsidRPr="00AF141B">
        <w:rPr>
          <w:color w:val="002060"/>
        </w:rPr>
        <w:t xml:space="preserve"> before actual work for the day commences.</w:t>
      </w:r>
    </w:p>
    <w:p w:rsidR="006D0D29" w:rsidRPr="00AF141B" w:rsidRDefault="006D0D29" w:rsidP="006D0D29">
      <w:pPr>
        <w:pStyle w:val="Default"/>
        <w:rPr>
          <w:color w:val="002060"/>
        </w:rPr>
      </w:pPr>
    </w:p>
    <w:p w:rsidR="006D0D29" w:rsidRPr="00AF141B" w:rsidRDefault="006D0D29" w:rsidP="006D0D29">
      <w:pPr>
        <w:pStyle w:val="Default"/>
        <w:rPr>
          <w:color w:val="002060"/>
        </w:rPr>
      </w:pPr>
      <w:r w:rsidRPr="00AF141B">
        <w:rPr>
          <w:color w:val="002060"/>
        </w:rPr>
        <w:t>This allows us to identify and isolate</w:t>
      </w:r>
      <w:r w:rsidR="00970622" w:rsidRPr="00AF141B">
        <w:rPr>
          <w:color w:val="002060"/>
        </w:rPr>
        <w:t>/eliminate</w:t>
      </w:r>
      <w:r w:rsidRPr="00AF141B">
        <w:rPr>
          <w:color w:val="002060"/>
        </w:rPr>
        <w:t xml:space="preserve"> the risks and dangers on site.</w:t>
      </w:r>
    </w:p>
    <w:p w:rsidR="006D0D29" w:rsidRPr="00AF141B" w:rsidRDefault="006D0D29" w:rsidP="006D0D29">
      <w:pPr>
        <w:pStyle w:val="Default"/>
        <w:rPr>
          <w:color w:val="002060"/>
        </w:rPr>
      </w:pPr>
    </w:p>
    <w:p w:rsidR="006D0D29" w:rsidRPr="00AF141B" w:rsidRDefault="006D0D29" w:rsidP="006D0D29">
      <w:pPr>
        <w:pStyle w:val="Default"/>
        <w:rPr>
          <w:color w:val="002060"/>
        </w:rPr>
      </w:pPr>
      <w:r w:rsidRPr="00AF141B">
        <w:rPr>
          <w:color w:val="002060"/>
        </w:rPr>
        <w:t xml:space="preserve">Refer below for an example of a tailgate talk. </w:t>
      </w: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Pr="00562963" w:rsidRDefault="0054002A" w:rsidP="006D0D29">
      <w:pPr>
        <w:pStyle w:val="Default"/>
        <w:jc w:val="center"/>
        <w:rPr>
          <w:b/>
          <w:color w:val="FF0000"/>
          <w:sz w:val="40"/>
          <w:szCs w:val="40"/>
        </w:rPr>
      </w:pPr>
      <w:r w:rsidRPr="00562963">
        <w:rPr>
          <w:b/>
          <w:color w:val="FF0000"/>
          <w:sz w:val="40"/>
          <w:szCs w:val="40"/>
        </w:rPr>
        <w:lastRenderedPageBreak/>
        <w:t>Pre Job Briefing</w:t>
      </w:r>
    </w:p>
    <w:p w:rsidR="006D0D29" w:rsidRDefault="006D0D29" w:rsidP="006D0D29">
      <w:pPr>
        <w:pStyle w:val="Default"/>
      </w:pPr>
      <w:r>
        <w:t xml:space="preserve"> </w:t>
      </w:r>
    </w:p>
    <w:p w:rsidR="006D0D29" w:rsidRPr="00AF141B" w:rsidRDefault="006D0D29" w:rsidP="006D0D29">
      <w:pPr>
        <w:autoSpaceDE w:val="0"/>
        <w:autoSpaceDN w:val="0"/>
        <w:adjustRightInd w:val="0"/>
        <w:rPr>
          <w:rFonts w:ascii="Arial" w:hAnsi="Arial" w:cs="Arial"/>
          <w:color w:val="002060"/>
        </w:rPr>
      </w:pPr>
      <w:r w:rsidRPr="00AF141B">
        <w:rPr>
          <w:rFonts w:ascii="Arial" w:hAnsi="Arial" w:cs="Arial"/>
          <w:b/>
          <w:bCs/>
          <w:color w:val="002060"/>
        </w:rPr>
        <w:t>OFFICE SAFETY – GENERAL HOUSEKEEPING</w:t>
      </w:r>
    </w:p>
    <w:p w:rsidR="006D0D29" w:rsidRPr="00AF141B" w:rsidRDefault="006D0D29" w:rsidP="006D0D29">
      <w:pPr>
        <w:autoSpaceDE w:val="0"/>
        <w:autoSpaceDN w:val="0"/>
        <w:adjustRightInd w:val="0"/>
        <w:rPr>
          <w:rFonts w:ascii="Arial" w:hAnsi="Arial" w:cs="Arial"/>
          <w:color w:val="002060"/>
        </w:rPr>
      </w:pPr>
      <w:r w:rsidRPr="00AF141B">
        <w:rPr>
          <w:rFonts w:ascii="Arial" w:hAnsi="Arial" w:cs="Arial"/>
          <w:color w:val="002060"/>
        </w:rPr>
        <w:t xml:space="preserve"> </w:t>
      </w:r>
    </w:p>
    <w:p w:rsidR="006D0D29" w:rsidRPr="00AF141B" w:rsidRDefault="006D0D29" w:rsidP="006D0D29">
      <w:pPr>
        <w:autoSpaceDE w:val="0"/>
        <w:autoSpaceDN w:val="0"/>
        <w:adjustRightInd w:val="0"/>
        <w:rPr>
          <w:rFonts w:ascii="Arial" w:hAnsi="Arial" w:cs="Arial"/>
          <w:color w:val="002060"/>
        </w:rPr>
      </w:pPr>
      <w:r w:rsidRPr="00AF141B">
        <w:rPr>
          <w:rFonts w:ascii="Arial" w:hAnsi="Arial" w:cs="Arial"/>
          <w:color w:val="002060"/>
        </w:rPr>
        <w:t xml:space="preserve">There is a direct relationship between a clean, organized workplace and a safe workplace. </w:t>
      </w:r>
    </w:p>
    <w:p w:rsidR="006D0D29" w:rsidRPr="00AF141B" w:rsidRDefault="006D0D29" w:rsidP="006D0D29">
      <w:pPr>
        <w:autoSpaceDE w:val="0"/>
        <w:autoSpaceDN w:val="0"/>
        <w:adjustRightInd w:val="0"/>
        <w:rPr>
          <w:rFonts w:ascii="Arial" w:hAnsi="Arial" w:cs="Arial"/>
          <w:color w:val="002060"/>
        </w:rPr>
      </w:pPr>
    </w:p>
    <w:p w:rsidR="006D0D29" w:rsidRPr="00AF141B" w:rsidRDefault="006D0D29" w:rsidP="006D0D29">
      <w:pPr>
        <w:autoSpaceDE w:val="0"/>
        <w:autoSpaceDN w:val="0"/>
        <w:adjustRightInd w:val="0"/>
        <w:rPr>
          <w:rFonts w:ascii="Arial" w:hAnsi="Arial" w:cs="Arial"/>
          <w:b/>
          <w:bCs/>
          <w:i/>
          <w:iCs/>
          <w:color w:val="002060"/>
        </w:rPr>
      </w:pPr>
      <w:r w:rsidRPr="00AF141B">
        <w:rPr>
          <w:rFonts w:ascii="Arial" w:hAnsi="Arial" w:cs="Arial"/>
          <w:b/>
          <w:bCs/>
          <w:i/>
          <w:iCs/>
          <w:color w:val="002060"/>
        </w:rPr>
        <w:t xml:space="preserve">Good housekeeping: </w:t>
      </w:r>
    </w:p>
    <w:p w:rsidR="006D0D29" w:rsidRPr="00AF141B" w:rsidRDefault="006D0D29" w:rsidP="006D0D29">
      <w:pPr>
        <w:autoSpaceDE w:val="0"/>
        <w:autoSpaceDN w:val="0"/>
        <w:adjustRightInd w:val="0"/>
        <w:rPr>
          <w:rFonts w:ascii="Arial" w:hAnsi="Arial" w:cs="Arial"/>
          <w:color w:val="002060"/>
        </w:rPr>
      </w:pP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Eliminates accident and fire hazards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Maintains safe, healthy work conditions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Saves time, money, materials, space, and effort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Improves productivity and quality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Boosts morale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Reflects an image of a well-run, successful organization. </w:t>
      </w:r>
    </w:p>
    <w:p w:rsidR="006D0D29" w:rsidRPr="00AF141B" w:rsidRDefault="006D0D29" w:rsidP="006D0D29">
      <w:pPr>
        <w:autoSpaceDE w:val="0"/>
        <w:autoSpaceDN w:val="0"/>
        <w:adjustRightInd w:val="0"/>
        <w:rPr>
          <w:rFonts w:ascii="Arial" w:hAnsi="Arial" w:cs="Arial"/>
          <w:color w:val="002060"/>
        </w:rPr>
      </w:pPr>
    </w:p>
    <w:p w:rsidR="006D0D29" w:rsidRPr="00AF141B" w:rsidRDefault="006D0D29" w:rsidP="006D0D29">
      <w:pPr>
        <w:autoSpaceDE w:val="0"/>
        <w:autoSpaceDN w:val="0"/>
        <w:adjustRightInd w:val="0"/>
        <w:rPr>
          <w:rFonts w:ascii="Arial" w:hAnsi="Arial" w:cs="Arial"/>
          <w:b/>
          <w:bCs/>
          <w:i/>
          <w:iCs/>
          <w:color w:val="002060"/>
        </w:rPr>
      </w:pPr>
      <w:r w:rsidRPr="00AF141B">
        <w:rPr>
          <w:rFonts w:ascii="Arial" w:hAnsi="Arial" w:cs="Arial"/>
          <w:b/>
          <w:bCs/>
          <w:i/>
          <w:iCs/>
          <w:color w:val="002060"/>
        </w:rPr>
        <w:t xml:space="preserve">Be sure to do your part by keeping the following points in mind: </w:t>
      </w:r>
    </w:p>
    <w:p w:rsidR="006D0D29" w:rsidRPr="00AF141B" w:rsidRDefault="006D0D29" w:rsidP="006D0D29">
      <w:pPr>
        <w:autoSpaceDE w:val="0"/>
        <w:autoSpaceDN w:val="0"/>
        <w:adjustRightInd w:val="0"/>
        <w:rPr>
          <w:rFonts w:ascii="Arial" w:hAnsi="Arial" w:cs="Arial"/>
          <w:color w:val="002060"/>
        </w:rPr>
      </w:pPr>
    </w:p>
    <w:p w:rsidR="006D0D29" w:rsidRPr="00AF141B" w:rsidRDefault="006D0D29" w:rsidP="00036FD9">
      <w:pPr>
        <w:pStyle w:val="ListParagraph"/>
        <w:numPr>
          <w:ilvl w:val="1"/>
          <w:numId w:val="104"/>
        </w:numPr>
        <w:autoSpaceDE w:val="0"/>
        <w:autoSpaceDN w:val="0"/>
        <w:adjustRightInd w:val="0"/>
        <w:ind w:left="1134" w:hanging="425"/>
        <w:rPr>
          <w:rFonts w:ascii="Arial" w:hAnsi="Arial" w:cs="Arial"/>
          <w:color w:val="002060"/>
        </w:rPr>
      </w:pPr>
      <w:r w:rsidRPr="00AF141B">
        <w:rPr>
          <w:rFonts w:ascii="Arial" w:hAnsi="Arial" w:cs="Arial"/>
          <w:color w:val="002060"/>
        </w:rPr>
        <w:t xml:space="preserve">Always keep walkway and evacuation routes clear. </w:t>
      </w:r>
    </w:p>
    <w:p w:rsidR="006D0D29" w:rsidRPr="00AF141B" w:rsidRDefault="006D0D29" w:rsidP="00036FD9">
      <w:pPr>
        <w:pStyle w:val="ListParagraph"/>
        <w:numPr>
          <w:ilvl w:val="1"/>
          <w:numId w:val="106"/>
        </w:numPr>
        <w:autoSpaceDE w:val="0"/>
        <w:autoSpaceDN w:val="0"/>
        <w:adjustRightInd w:val="0"/>
        <w:ind w:left="1134" w:hanging="425"/>
        <w:rPr>
          <w:rFonts w:ascii="Arial" w:hAnsi="Arial" w:cs="Arial"/>
          <w:color w:val="002060"/>
        </w:rPr>
      </w:pPr>
      <w:r w:rsidRPr="00AF141B">
        <w:rPr>
          <w:rFonts w:ascii="Arial" w:hAnsi="Arial" w:cs="Arial"/>
          <w:color w:val="002060"/>
        </w:rPr>
        <w:t xml:space="preserve">Don’t store boxes or other items in aisles, hallways, or stairwells that lead to emergency exits. </w:t>
      </w:r>
    </w:p>
    <w:p w:rsidR="006D0D29" w:rsidRPr="00AF141B" w:rsidRDefault="006D0D29" w:rsidP="00036FD9">
      <w:pPr>
        <w:pStyle w:val="ListParagraph"/>
        <w:numPr>
          <w:ilvl w:val="1"/>
          <w:numId w:val="106"/>
        </w:numPr>
        <w:autoSpaceDE w:val="0"/>
        <w:autoSpaceDN w:val="0"/>
        <w:adjustRightInd w:val="0"/>
        <w:ind w:left="1134" w:hanging="425"/>
        <w:rPr>
          <w:rFonts w:ascii="Arial" w:hAnsi="Arial" w:cs="Arial"/>
          <w:color w:val="002060"/>
        </w:rPr>
      </w:pPr>
      <w:r w:rsidRPr="00AF141B">
        <w:rPr>
          <w:rFonts w:ascii="Arial" w:hAnsi="Arial" w:cs="Arial"/>
          <w:color w:val="002060"/>
        </w:rPr>
        <w:t xml:space="preserve">Make sure that exit doors are kept clear so that they can be easily opened in an emergency. Good housekeeping will ensure that nothing blocks these doors on either side. </w:t>
      </w:r>
    </w:p>
    <w:p w:rsidR="006D0D29" w:rsidRPr="00AF141B" w:rsidRDefault="006D0D29" w:rsidP="00036FD9">
      <w:pPr>
        <w:pStyle w:val="ListParagraph"/>
        <w:numPr>
          <w:ilvl w:val="1"/>
          <w:numId w:val="106"/>
        </w:numPr>
        <w:autoSpaceDE w:val="0"/>
        <w:autoSpaceDN w:val="0"/>
        <w:adjustRightInd w:val="0"/>
        <w:ind w:left="1134" w:hanging="425"/>
        <w:rPr>
          <w:rFonts w:ascii="Arial" w:hAnsi="Arial" w:cs="Arial"/>
          <w:color w:val="002060"/>
        </w:rPr>
      </w:pPr>
      <w:r w:rsidRPr="00AF141B">
        <w:rPr>
          <w:rFonts w:ascii="Arial" w:hAnsi="Arial" w:cs="Arial"/>
          <w:color w:val="002060"/>
        </w:rPr>
        <w:t xml:space="preserve">Access to Fire extinguishers must be kept clear at all times. Extinguishers must also be visible, so they should not be used as hangers for coats nor be blocked by stacks of boxes or other items. </w:t>
      </w:r>
    </w:p>
    <w:p w:rsidR="006D0D29" w:rsidRPr="00AF141B" w:rsidRDefault="006D0D29" w:rsidP="00036FD9">
      <w:pPr>
        <w:pStyle w:val="ListParagraph"/>
        <w:numPr>
          <w:ilvl w:val="1"/>
          <w:numId w:val="106"/>
        </w:numPr>
        <w:autoSpaceDE w:val="0"/>
        <w:autoSpaceDN w:val="0"/>
        <w:adjustRightInd w:val="0"/>
        <w:ind w:left="1134" w:hanging="425"/>
        <w:rPr>
          <w:rFonts w:ascii="Arial" w:hAnsi="Arial" w:cs="Arial"/>
          <w:color w:val="002060"/>
        </w:rPr>
      </w:pPr>
      <w:r w:rsidRPr="00AF141B">
        <w:rPr>
          <w:rFonts w:ascii="Arial" w:hAnsi="Arial" w:cs="Arial"/>
          <w:color w:val="002060"/>
        </w:rPr>
        <w:t xml:space="preserve">Personal workspaces should be frequently inspected and corrected for electrical and tripping hazards, unsecured items that may fall or tip over, and bacteria accumulation on phones, keyboards and desktops. </w:t>
      </w:r>
    </w:p>
    <w:p w:rsidR="006D0D29" w:rsidRPr="00AF141B" w:rsidRDefault="006D0D29" w:rsidP="00036FD9">
      <w:pPr>
        <w:pStyle w:val="ListParagraph"/>
        <w:numPr>
          <w:ilvl w:val="1"/>
          <w:numId w:val="106"/>
        </w:numPr>
        <w:autoSpaceDE w:val="0"/>
        <w:autoSpaceDN w:val="0"/>
        <w:adjustRightInd w:val="0"/>
        <w:ind w:left="1134" w:hanging="425"/>
        <w:rPr>
          <w:rFonts w:ascii="Arial" w:hAnsi="Arial" w:cs="Arial"/>
          <w:color w:val="002060"/>
        </w:rPr>
      </w:pPr>
      <w:r w:rsidRPr="00AF141B">
        <w:rPr>
          <w:rFonts w:ascii="Arial" w:hAnsi="Arial" w:cs="Arial"/>
          <w:color w:val="002060"/>
        </w:rPr>
        <w:t xml:space="preserve">Garbage, scraps and debris should be properly disposed of in designated trash receptacles and be removed on a frequent basis. </w:t>
      </w:r>
    </w:p>
    <w:p w:rsidR="006D0D29" w:rsidRPr="00AF141B" w:rsidRDefault="006D0D29" w:rsidP="00036FD9">
      <w:pPr>
        <w:pStyle w:val="ListParagraph"/>
        <w:numPr>
          <w:ilvl w:val="1"/>
          <w:numId w:val="105"/>
        </w:numPr>
        <w:autoSpaceDE w:val="0"/>
        <w:autoSpaceDN w:val="0"/>
        <w:adjustRightInd w:val="0"/>
        <w:ind w:left="1134" w:hanging="425"/>
        <w:rPr>
          <w:rFonts w:ascii="Arial" w:hAnsi="Arial" w:cs="Arial"/>
          <w:color w:val="002060"/>
        </w:rPr>
      </w:pPr>
      <w:r w:rsidRPr="00AF141B">
        <w:rPr>
          <w:rFonts w:ascii="Arial" w:hAnsi="Arial" w:cs="Arial"/>
          <w:color w:val="002060"/>
        </w:rPr>
        <w:t>Eliminate or report any hazards you</w:t>
      </w:r>
      <w:r w:rsidR="0054002A" w:rsidRPr="00AF141B">
        <w:rPr>
          <w:rFonts w:ascii="Arial" w:hAnsi="Arial" w:cs="Arial"/>
          <w:color w:val="002060"/>
        </w:rPr>
        <w:t xml:space="preserve"> identify anywhere in your work environment</w:t>
      </w:r>
      <w:r w:rsidRPr="00AF141B">
        <w:rPr>
          <w:rFonts w:ascii="Arial" w:hAnsi="Arial" w:cs="Arial"/>
          <w:color w:val="002060"/>
        </w:rPr>
        <w:t xml:space="preserve">. </w:t>
      </w:r>
    </w:p>
    <w:p w:rsidR="0054002A" w:rsidRPr="00AF141B" w:rsidRDefault="0054002A" w:rsidP="00036FD9">
      <w:pPr>
        <w:pStyle w:val="ListParagraph"/>
        <w:numPr>
          <w:ilvl w:val="1"/>
          <w:numId w:val="105"/>
        </w:numPr>
        <w:autoSpaceDE w:val="0"/>
        <w:autoSpaceDN w:val="0"/>
        <w:adjustRightInd w:val="0"/>
        <w:ind w:left="1134" w:hanging="425"/>
        <w:rPr>
          <w:rFonts w:ascii="Arial" w:hAnsi="Arial" w:cs="Arial"/>
          <w:color w:val="002060"/>
        </w:rPr>
      </w:pPr>
      <w:r w:rsidRPr="00AF141B">
        <w:rPr>
          <w:rFonts w:ascii="Arial" w:hAnsi="Arial" w:cs="Arial"/>
          <w:color w:val="002060"/>
        </w:rPr>
        <w:t xml:space="preserve">Work </w:t>
      </w:r>
      <w:r w:rsidRPr="00AF141B">
        <w:rPr>
          <w:rFonts w:ascii="Arial" w:hAnsi="Arial" w:cs="Arial"/>
          <w:color w:val="002060"/>
          <w:u w:val="single"/>
        </w:rPr>
        <w:t>must</w:t>
      </w:r>
      <w:r w:rsidRPr="00AF141B">
        <w:rPr>
          <w:rFonts w:ascii="Arial" w:hAnsi="Arial" w:cs="Arial"/>
          <w:color w:val="002060"/>
        </w:rPr>
        <w:t xml:space="preserve"> be carried out as per scope.</w:t>
      </w:r>
    </w:p>
    <w:p w:rsidR="006D0D29" w:rsidRPr="00AF141B" w:rsidRDefault="006D0D29" w:rsidP="006D0D29">
      <w:pPr>
        <w:rPr>
          <w:rFonts w:ascii="Arial" w:hAnsi="Arial" w:cs="Arial"/>
          <w:color w:val="002060"/>
        </w:rPr>
      </w:pPr>
    </w:p>
    <w:p w:rsidR="006D0D29" w:rsidRPr="00AF141B" w:rsidRDefault="006D0D29" w:rsidP="006D0D29">
      <w:pPr>
        <w:rPr>
          <w:rFonts w:ascii="Arial" w:hAnsi="Arial" w:cs="Arial"/>
          <w:color w:val="002060"/>
        </w:rPr>
      </w:pPr>
      <w:r w:rsidRPr="00AF141B">
        <w:rPr>
          <w:rFonts w:ascii="Arial" w:hAnsi="Arial" w:cs="Arial"/>
          <w:color w:val="002060"/>
        </w:rPr>
        <w:t>Meeting Conducted By:</w:t>
      </w:r>
      <w:r w:rsidR="0054002A" w:rsidRPr="00AF141B">
        <w:rPr>
          <w:rFonts w:ascii="Arial" w:hAnsi="Arial" w:cs="Arial"/>
          <w:color w:val="002060"/>
        </w:rPr>
        <w:t xml:space="preserve"> ________________________</w:t>
      </w:r>
    </w:p>
    <w:p w:rsidR="0054002A" w:rsidRPr="00AF141B" w:rsidRDefault="0054002A" w:rsidP="006D0D29">
      <w:pPr>
        <w:rPr>
          <w:rFonts w:ascii="Arial" w:hAnsi="Arial" w:cs="Arial"/>
          <w:color w:val="002060"/>
        </w:rPr>
      </w:pPr>
    </w:p>
    <w:p w:rsidR="006D0D29" w:rsidRPr="00AF141B" w:rsidRDefault="006D0D29" w:rsidP="006D0D29">
      <w:pPr>
        <w:rPr>
          <w:rFonts w:ascii="Arial" w:hAnsi="Arial" w:cs="Arial"/>
          <w:b/>
          <w:color w:val="002060"/>
          <w:u w:val="single"/>
        </w:rPr>
      </w:pPr>
      <w:r w:rsidRPr="00AF141B">
        <w:rPr>
          <w:rFonts w:ascii="Arial" w:hAnsi="Arial" w:cs="Arial"/>
          <w:b/>
          <w:color w:val="002060"/>
          <w:u w:val="single"/>
        </w:rPr>
        <w:t>Members Present</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8A38AC">
      <w:pPr>
        <w:spacing w:before="100" w:beforeAutospacing="1" w:after="100" w:afterAutospacing="1"/>
        <w:jc w:val="center"/>
        <w:outlineLvl w:val="0"/>
        <w:rPr>
          <w:rFonts w:ascii="Arial" w:hAnsi="Arial" w:cs="Arial"/>
          <w:b/>
          <w:bCs/>
          <w:color w:val="002060"/>
          <w:kern w:val="36"/>
          <w:sz w:val="40"/>
          <w:szCs w:val="40"/>
        </w:rPr>
      </w:pPr>
    </w:p>
    <w:p w:rsidR="002F328D" w:rsidRDefault="002F328D" w:rsidP="006D0D29">
      <w:pPr>
        <w:spacing w:before="100" w:beforeAutospacing="1" w:after="100" w:afterAutospacing="1"/>
        <w:outlineLvl w:val="0"/>
        <w:rPr>
          <w:rFonts w:ascii="Arial" w:hAnsi="Arial" w:cs="Arial"/>
          <w:b/>
          <w:bCs/>
          <w:kern w:val="36"/>
          <w:sz w:val="40"/>
          <w:szCs w:val="40"/>
        </w:rPr>
      </w:pPr>
    </w:p>
    <w:p w:rsidR="00CE0B63" w:rsidRPr="00CE0B63" w:rsidRDefault="00CE0B63" w:rsidP="00CE0B63">
      <w:pPr>
        <w:shd w:val="clear" w:color="auto" w:fill="FFFFFF"/>
        <w:jc w:val="center"/>
        <w:rPr>
          <w:rFonts w:ascii="Arial" w:hAnsi="Arial" w:cs="Arial"/>
          <w:b/>
          <w:color w:val="FF0000"/>
          <w:sz w:val="40"/>
          <w:szCs w:val="40"/>
        </w:rPr>
      </w:pPr>
      <w:r w:rsidRPr="00CE0B63">
        <w:rPr>
          <w:rFonts w:ascii="Arial" w:hAnsi="Arial" w:cs="Arial"/>
          <w:b/>
          <w:color w:val="FF0000"/>
          <w:sz w:val="40"/>
          <w:szCs w:val="40"/>
        </w:rPr>
        <w:lastRenderedPageBreak/>
        <w:t>Behavioural Based Safety Programme</w:t>
      </w:r>
    </w:p>
    <w:p w:rsidR="00CE0B63" w:rsidRPr="00CE0B63" w:rsidRDefault="00CE0B63" w:rsidP="00CE0B63">
      <w:pPr>
        <w:shd w:val="clear" w:color="auto" w:fill="FFFFFF"/>
        <w:rPr>
          <w:rFonts w:ascii="Arial" w:hAnsi="Arial" w:cs="Arial"/>
          <w:b/>
          <w:color w:val="17365D" w:themeColor="text2" w:themeShade="BF"/>
        </w:rPr>
      </w:pPr>
    </w:p>
    <w:p w:rsidR="00CE0B63" w:rsidRPr="00CE0B63" w:rsidRDefault="00CE0B63" w:rsidP="00036FD9">
      <w:pPr>
        <w:pStyle w:val="ListParagraph"/>
        <w:numPr>
          <w:ilvl w:val="0"/>
          <w:numId w:val="117"/>
        </w:numPr>
        <w:shd w:val="clear" w:color="auto" w:fill="FFFFFF"/>
        <w:rPr>
          <w:rFonts w:ascii="Arial" w:hAnsi="Arial" w:cs="Arial"/>
          <w:b/>
          <w:color w:val="17365D" w:themeColor="text2" w:themeShade="BF"/>
        </w:rPr>
      </w:pPr>
      <w:r w:rsidRPr="00CE0B63">
        <w:rPr>
          <w:rFonts w:ascii="Arial" w:hAnsi="Arial" w:cs="Arial"/>
          <w:b/>
          <w:color w:val="17365D" w:themeColor="text2" w:themeShade="BF"/>
        </w:rPr>
        <w:t>What is Behavioural Based Safety?</w:t>
      </w:r>
    </w:p>
    <w:p w:rsidR="00CE0B63" w:rsidRPr="00CE0B63" w:rsidRDefault="00CE0B63" w:rsidP="00CE0B63">
      <w:p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color w:val="17365D" w:themeColor="text2" w:themeShade="BF"/>
        </w:rPr>
        <w:t xml:space="preserve">Behavioural Based Safety is a process that reduces unsafe behaviours that can lead to incidents occurring in the workplace. The process works by reinforcing safe behaviour and identifying the causes of unsafe behaviour. </w:t>
      </w:r>
    </w:p>
    <w:p w:rsidR="00CE0B63" w:rsidRPr="00CE0B63" w:rsidRDefault="00CE0B63" w:rsidP="00CE0B63">
      <w:p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 xml:space="preserve">The Three Generic Types of Approach </w:t>
      </w:r>
      <w:r w:rsidRPr="00CE0B63">
        <w:rPr>
          <w:rFonts w:ascii="Arial" w:hAnsi="Arial" w:cs="Arial"/>
          <w:color w:val="17365D" w:themeColor="text2" w:themeShade="BF"/>
        </w:rPr>
        <w:br/>
        <w:t xml:space="preserve">A behavioural safety process can be introduced in numerous ways but can be categorised into one of three generic types, these are: </w:t>
      </w:r>
    </w:p>
    <w:p w:rsidR="00CE0B63" w:rsidRPr="00CE0B63" w:rsidRDefault="00CE0B63" w:rsidP="00036FD9">
      <w:pPr>
        <w:pStyle w:val="ListParagraph"/>
        <w:numPr>
          <w:ilvl w:val="0"/>
          <w:numId w:val="114"/>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Top Down</w:t>
      </w:r>
      <w:r w:rsidRPr="00CE0B63">
        <w:rPr>
          <w:rFonts w:ascii="Arial" w:hAnsi="Arial" w:cs="Arial"/>
          <w:color w:val="17365D" w:themeColor="text2" w:themeShade="BF"/>
        </w:rPr>
        <w:t xml:space="preserve">: a management driven process that typically has supervisors measuring behaviour and providing one to one feedback and relaying recommendations for improvement to the management team. </w:t>
      </w:r>
    </w:p>
    <w:p w:rsidR="00CE0B63" w:rsidRPr="00CE0B63" w:rsidRDefault="00CE0B63" w:rsidP="00036FD9">
      <w:pPr>
        <w:pStyle w:val="ListParagraph"/>
        <w:numPr>
          <w:ilvl w:val="0"/>
          <w:numId w:val="114"/>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Bottom Up</w:t>
      </w:r>
      <w:r w:rsidRPr="00CE0B63">
        <w:rPr>
          <w:rFonts w:ascii="Arial" w:hAnsi="Arial" w:cs="Arial"/>
          <w:color w:val="17365D" w:themeColor="text2" w:themeShade="BF"/>
        </w:rPr>
        <w:t xml:space="preserve">: an employee driven process which encourages front line participation in safety. This works on the basis of using peer-to-peer observations which are fed back to a workforce run behavioural safety team who then conduct analysis to develop recommendations for managers to implement. </w:t>
      </w:r>
    </w:p>
    <w:p w:rsidR="00CE0B63" w:rsidRPr="00CE0B63" w:rsidRDefault="00CE0B63" w:rsidP="00036FD9">
      <w:pPr>
        <w:pStyle w:val="ListParagraph"/>
        <w:numPr>
          <w:ilvl w:val="0"/>
          <w:numId w:val="114"/>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Collective</w:t>
      </w:r>
      <w:r w:rsidRPr="00CE0B63">
        <w:rPr>
          <w:rFonts w:ascii="Arial" w:hAnsi="Arial" w:cs="Arial"/>
          <w:color w:val="17365D" w:themeColor="text2" w:themeShade="BF"/>
        </w:rPr>
        <w:t xml:space="preserve">: a collective approach is where both managers and front line personnel conduct observations. Analysis is then conducted by a behavioural safety team (represented by both managers and front line personnel) to identify the root causes of unsafe practices. Recommendations are then identified and implemented to improve safety performance. </w:t>
      </w:r>
    </w:p>
    <w:p w:rsidR="00CE0B63" w:rsidRPr="00CE0B63" w:rsidRDefault="00CE0B63" w:rsidP="00CE0B63">
      <w:p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i/>
          <w:iCs/>
          <w:color w:val="17365D" w:themeColor="text2" w:themeShade="BF"/>
        </w:rPr>
        <w:t xml:space="preserve">*It should be noted that whilst contractors may initially be considering either a Top Down or Bottom </w:t>
      </w:r>
      <w:proofErr w:type="gramStart"/>
      <w:r w:rsidRPr="00CE0B63">
        <w:rPr>
          <w:rFonts w:ascii="Arial" w:hAnsi="Arial" w:cs="Arial"/>
          <w:i/>
          <w:iCs/>
          <w:color w:val="17365D" w:themeColor="text2" w:themeShade="BF"/>
        </w:rPr>
        <w:t>Up</w:t>
      </w:r>
      <w:proofErr w:type="gramEnd"/>
      <w:r w:rsidRPr="00CE0B63">
        <w:rPr>
          <w:rFonts w:ascii="Arial" w:hAnsi="Arial" w:cs="Arial"/>
          <w:i/>
          <w:iCs/>
          <w:color w:val="17365D" w:themeColor="text2" w:themeShade="BF"/>
        </w:rPr>
        <w:t xml:space="preserve"> approach, all contractor should eventually aim towards adopting a collective approach. </w:t>
      </w:r>
    </w:p>
    <w:p w:rsidR="00CE0B63" w:rsidRPr="00CE0B63" w:rsidRDefault="00CE0B63" w:rsidP="00CE0B63">
      <w:pPr>
        <w:shd w:val="clear" w:color="auto" w:fill="FFFFFF"/>
        <w:ind w:left="720" w:hanging="360"/>
        <w:rPr>
          <w:rFonts w:ascii="Arial" w:hAnsi="Arial" w:cs="Arial"/>
          <w:b/>
          <w:color w:val="17365D" w:themeColor="text2" w:themeShade="BF"/>
        </w:rPr>
      </w:pPr>
      <w:r w:rsidRPr="00CE0B63">
        <w:rPr>
          <w:rFonts w:ascii="Arial" w:hAnsi="Arial" w:cs="Arial"/>
          <w:b/>
          <w:color w:val="17365D" w:themeColor="text2" w:themeShade="BF"/>
        </w:rPr>
        <w:t>2. The Six Pillars of Behavioural Safety</w:t>
      </w:r>
    </w:p>
    <w:p w:rsidR="00CE0B63" w:rsidRPr="00CE0B63" w:rsidRDefault="00CE0B63" w:rsidP="00CE0B63">
      <w:p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color w:val="17365D" w:themeColor="text2" w:themeShade="BF"/>
        </w:rPr>
        <w:t>Any behavioural safety process should seek to include the six pillars of behavioural safety, namely:</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Awareness</w:t>
      </w:r>
      <w:r w:rsidRPr="00CE0B63">
        <w:rPr>
          <w:rFonts w:ascii="Arial" w:hAnsi="Arial" w:cs="Arial"/>
          <w:color w:val="17365D" w:themeColor="text2" w:themeShade="BF"/>
        </w:rPr>
        <w:t>: to increase understanding and reduce resistance</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Management</w:t>
      </w:r>
      <w:r w:rsidRPr="00CE0B63">
        <w:rPr>
          <w:rFonts w:ascii="Arial" w:hAnsi="Arial" w:cs="Arial"/>
          <w:color w:val="17365D" w:themeColor="text2" w:themeShade="BF"/>
        </w:rPr>
        <w:t>: to lead by example and support the process</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Ownership</w:t>
      </w:r>
      <w:r w:rsidRPr="00CE0B63">
        <w:rPr>
          <w:rFonts w:ascii="Arial" w:hAnsi="Arial" w:cs="Arial"/>
          <w:color w:val="17365D" w:themeColor="text2" w:themeShade="BF"/>
        </w:rPr>
        <w:t xml:space="preserve">: to increase participation and develop commitment to continuous improvement </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Measurement</w:t>
      </w:r>
      <w:r w:rsidRPr="00CE0B63">
        <w:rPr>
          <w:rFonts w:ascii="Arial" w:hAnsi="Arial" w:cs="Arial"/>
          <w:color w:val="17365D" w:themeColor="text2" w:themeShade="BF"/>
        </w:rPr>
        <w:t xml:space="preserve">: to provide a pro-active means of measuring daily safety performance </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Feedback</w:t>
      </w:r>
      <w:r w:rsidRPr="00CE0B63">
        <w:rPr>
          <w:rFonts w:ascii="Arial" w:hAnsi="Arial" w:cs="Arial"/>
          <w:color w:val="17365D" w:themeColor="text2" w:themeShade="BF"/>
        </w:rPr>
        <w:t xml:space="preserve">: to recognise and praise good safety performance and seek understanding of unsafe acts may occur </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Analysis</w:t>
      </w:r>
      <w:r w:rsidRPr="00CE0B63">
        <w:rPr>
          <w:rFonts w:ascii="Arial" w:hAnsi="Arial" w:cs="Arial"/>
          <w:color w:val="17365D" w:themeColor="text2" w:themeShade="BF"/>
        </w:rPr>
        <w:t xml:space="preserve">: to objectively identify systemic drivers of unsafe behaviour and to allow for targeted recommendations for improvement </w:t>
      </w:r>
    </w:p>
    <w:p w:rsidR="00CE0B63" w:rsidRPr="00CE0B63" w:rsidRDefault="00CE0B63" w:rsidP="00CE0B63">
      <w:pPr>
        <w:shd w:val="clear" w:color="auto" w:fill="FFFFFF"/>
        <w:spacing w:before="100" w:beforeAutospacing="1" w:after="100" w:afterAutospacing="1"/>
        <w:ind w:left="360"/>
        <w:rPr>
          <w:rFonts w:ascii="Arial" w:hAnsi="Arial" w:cs="Arial"/>
          <w:color w:val="17365D" w:themeColor="text2" w:themeShade="BF"/>
        </w:rPr>
      </w:pPr>
    </w:p>
    <w:p w:rsidR="00CE0B63" w:rsidRPr="00CE0B63" w:rsidRDefault="00CE0B63" w:rsidP="00036FD9">
      <w:pPr>
        <w:pStyle w:val="ListParagraph"/>
        <w:numPr>
          <w:ilvl w:val="0"/>
          <w:numId w:val="118"/>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lastRenderedPageBreak/>
        <w:t xml:space="preserve">Implementation of the BBS Program </w:t>
      </w:r>
      <w:r w:rsidRPr="00CE0B63">
        <w:rPr>
          <w:rFonts w:ascii="Arial" w:hAnsi="Arial" w:cs="Arial"/>
          <w:color w:val="17365D" w:themeColor="text2" w:themeShade="BF"/>
        </w:rPr>
        <w:br/>
        <w:t xml:space="preserve">Each contractor will assess their organisation to identify the most effective method of implementing a behavioural safety process. Based on the assessment the contractor will then develop a plan of implementation to suit their needs and budget. Typically this involves developing the behavioural based measure and designing a method for conducting observations, training managers, a behavioural safety team and behavioural safety co-coordinator. The contractor will then train the initial group of observers, before training a team of 'in house' people to train and sustain the process. </w:t>
      </w:r>
    </w:p>
    <w:p w:rsidR="00CE0B63" w:rsidRPr="00CE0B63" w:rsidRDefault="00CE0B63" w:rsidP="00CE0B63">
      <w:pPr>
        <w:pStyle w:val="ListParagraph"/>
        <w:shd w:val="clear" w:color="auto" w:fill="FFFFFF"/>
        <w:spacing w:before="100" w:beforeAutospacing="1" w:after="100" w:afterAutospacing="1"/>
        <w:rPr>
          <w:rFonts w:ascii="Arial" w:hAnsi="Arial" w:cs="Arial"/>
          <w:color w:val="17365D" w:themeColor="text2" w:themeShade="BF"/>
        </w:rPr>
      </w:pPr>
    </w:p>
    <w:p w:rsidR="00CE0B63" w:rsidRPr="00CE0B63" w:rsidRDefault="00CE0B63" w:rsidP="00036FD9">
      <w:pPr>
        <w:pStyle w:val="ListParagraph"/>
        <w:numPr>
          <w:ilvl w:val="0"/>
          <w:numId w:val="118"/>
        </w:numPr>
        <w:shd w:val="clear" w:color="auto" w:fill="FFFFFF"/>
        <w:rPr>
          <w:rFonts w:ascii="Arial" w:hAnsi="Arial" w:cs="Arial"/>
          <w:b/>
          <w:color w:val="17365D" w:themeColor="text2" w:themeShade="BF"/>
        </w:rPr>
      </w:pPr>
      <w:r w:rsidRPr="00CE0B63">
        <w:rPr>
          <w:rFonts w:ascii="Arial" w:hAnsi="Arial" w:cs="Arial"/>
          <w:b/>
          <w:color w:val="17365D" w:themeColor="text2" w:themeShade="BF"/>
        </w:rPr>
        <w:t>Safety Leadership</w:t>
      </w:r>
    </w:p>
    <w:p w:rsidR="00CE0B63" w:rsidRPr="00CE0B63" w:rsidRDefault="00CE0B63" w:rsidP="00CE0B63">
      <w:pPr>
        <w:shd w:val="clear" w:color="auto" w:fill="FFFFFF"/>
        <w:rPr>
          <w:rFonts w:ascii="Arial" w:hAnsi="Arial" w:cs="Arial"/>
          <w:color w:val="17365D" w:themeColor="text2" w:themeShade="BF"/>
        </w:rPr>
      </w:pPr>
      <w:r w:rsidRPr="00CE0B63">
        <w:rPr>
          <w:rFonts w:ascii="Arial" w:hAnsi="Arial" w:cs="Arial"/>
          <w:color w:val="17365D" w:themeColor="text2" w:themeShade="BF"/>
        </w:rPr>
        <w:t xml:space="preserve">One of the key predictors of an organisations safety culture is perceived management value of safety, often expressed by the behaviour of managers within the organisation. It is the leadership behaviour therefore of managers that often can be </w:t>
      </w:r>
      <w:proofErr w:type="gramStart"/>
      <w:r w:rsidRPr="00CE0B63">
        <w:rPr>
          <w:rFonts w:ascii="Arial" w:hAnsi="Arial" w:cs="Arial"/>
          <w:color w:val="17365D" w:themeColor="text2" w:themeShade="BF"/>
        </w:rPr>
        <w:t>key</w:t>
      </w:r>
      <w:proofErr w:type="gramEnd"/>
      <w:r w:rsidRPr="00CE0B63">
        <w:rPr>
          <w:rFonts w:ascii="Arial" w:hAnsi="Arial" w:cs="Arial"/>
          <w:color w:val="17365D" w:themeColor="text2" w:themeShade="BF"/>
        </w:rPr>
        <w:t xml:space="preserve"> to influencing risk taking occurring within organisations. </w:t>
      </w:r>
    </w:p>
    <w:p w:rsidR="00CE0B63" w:rsidRPr="00CE0B63" w:rsidRDefault="00CE0B63" w:rsidP="00CE0B63">
      <w:pPr>
        <w:shd w:val="clear" w:color="auto" w:fill="FFFFFF"/>
        <w:rPr>
          <w:rFonts w:ascii="Arial" w:hAnsi="Arial" w:cs="Arial"/>
          <w:color w:val="17365D" w:themeColor="text2" w:themeShade="BF"/>
        </w:rPr>
      </w:pPr>
    </w:p>
    <w:p w:rsidR="00CE0B63" w:rsidRPr="00CE0B63" w:rsidRDefault="00CE0B63" w:rsidP="00036FD9">
      <w:pPr>
        <w:pStyle w:val="ListParagraph"/>
        <w:numPr>
          <w:ilvl w:val="0"/>
          <w:numId w:val="118"/>
        </w:numPr>
        <w:shd w:val="clear" w:color="auto" w:fill="FFFFFF"/>
        <w:rPr>
          <w:rFonts w:ascii="Arial" w:hAnsi="Arial" w:cs="Arial"/>
          <w:b/>
          <w:color w:val="17365D" w:themeColor="text2" w:themeShade="BF"/>
        </w:rPr>
      </w:pPr>
      <w:r w:rsidRPr="00CE0B63">
        <w:rPr>
          <w:rFonts w:ascii="Arial" w:hAnsi="Arial" w:cs="Arial"/>
          <w:b/>
          <w:color w:val="17365D" w:themeColor="text2" w:themeShade="BF"/>
        </w:rPr>
        <w:t>What is Safety Leadership?</w:t>
      </w:r>
    </w:p>
    <w:p w:rsidR="00CE0B63" w:rsidRPr="00CE0B63" w:rsidRDefault="00CE0B63" w:rsidP="00CE0B63">
      <w:pPr>
        <w:shd w:val="clear" w:color="auto" w:fill="FFFFFF"/>
        <w:rPr>
          <w:rFonts w:ascii="Arial" w:hAnsi="Arial" w:cs="Arial"/>
          <w:color w:val="17365D" w:themeColor="text2" w:themeShade="BF"/>
        </w:rPr>
      </w:pPr>
      <w:r w:rsidRPr="00CE0B63">
        <w:rPr>
          <w:rFonts w:ascii="Arial" w:hAnsi="Arial" w:cs="Arial"/>
          <w:color w:val="17365D" w:themeColor="text2" w:themeShade="BF"/>
        </w:rPr>
        <w:t xml:space="preserve">Leadership is more than just management, and refers to not to just what, but how a person influences and motivates others. For example if a manager walks by an employee not wearing the correct PPE for the job, because they do not notice it is not being worn, the employee can be left with impression that managers do not mind if safety rules are not followed. It is these subtle things or soft signals that can play a major role in safety across the board. </w:t>
      </w:r>
    </w:p>
    <w:p w:rsidR="00CE0B63" w:rsidRPr="00CE0B63" w:rsidRDefault="00CE0B63" w:rsidP="00CE0B63">
      <w:pPr>
        <w:shd w:val="clear" w:color="auto" w:fill="FFFFFF"/>
        <w:rPr>
          <w:rFonts w:ascii="Arial" w:hAnsi="Arial" w:cs="Arial"/>
          <w:color w:val="17365D" w:themeColor="text2" w:themeShade="BF"/>
        </w:rPr>
      </w:pPr>
    </w:p>
    <w:p w:rsidR="00CE0B63" w:rsidRPr="00CE0B63" w:rsidRDefault="00CE0B63" w:rsidP="00036FD9">
      <w:pPr>
        <w:pStyle w:val="ListParagraph"/>
        <w:numPr>
          <w:ilvl w:val="0"/>
          <w:numId w:val="118"/>
        </w:numPr>
        <w:shd w:val="clear" w:color="auto" w:fill="FFFFFF"/>
        <w:rPr>
          <w:rFonts w:ascii="Arial" w:hAnsi="Arial" w:cs="Arial"/>
          <w:b/>
          <w:color w:val="17365D" w:themeColor="text2" w:themeShade="BF"/>
        </w:rPr>
      </w:pPr>
      <w:r w:rsidRPr="00CE0B63">
        <w:rPr>
          <w:rFonts w:ascii="Arial" w:hAnsi="Arial" w:cs="Arial"/>
          <w:b/>
          <w:color w:val="17365D" w:themeColor="text2" w:themeShade="BF"/>
        </w:rPr>
        <w:t>Why do people find it hard to lead on safety?</w:t>
      </w:r>
    </w:p>
    <w:p w:rsidR="00CE0B63" w:rsidRPr="00CE0B63" w:rsidRDefault="00CE0B63" w:rsidP="00CE0B63">
      <w:pPr>
        <w:shd w:val="clear" w:color="auto" w:fill="FFFFFF"/>
        <w:rPr>
          <w:rFonts w:ascii="Arial" w:hAnsi="Arial" w:cs="Arial"/>
          <w:color w:val="17365D" w:themeColor="text2" w:themeShade="BF"/>
        </w:rPr>
      </w:pPr>
      <w:r w:rsidRPr="00CE0B63">
        <w:rPr>
          <w:rFonts w:ascii="Arial" w:hAnsi="Arial" w:cs="Arial"/>
          <w:color w:val="17365D" w:themeColor="text2" w:themeShade="BF"/>
        </w:rPr>
        <w:t xml:space="preserve">Quite often people are promoted to management roles were leadership skills are required based solely on technical ability alone. As a result managers can often be task orientated and can often fail to communicate the importance of safety due to daily work pressures. The challenge here is to provide people in leadership roles with the skills to understand how they can misrepresent and under estimate risks and hazards, how and what influences people in their charge to take risk and how to effectively manage people and influence their behaviour. </w:t>
      </w:r>
    </w:p>
    <w:p w:rsidR="00CE0B63" w:rsidRPr="00CE0B63" w:rsidRDefault="00CE0B63" w:rsidP="00CE0B63">
      <w:pPr>
        <w:shd w:val="clear" w:color="auto" w:fill="FFFFFF"/>
        <w:rPr>
          <w:rFonts w:ascii="Arial" w:hAnsi="Arial" w:cs="Arial"/>
          <w:color w:val="17365D" w:themeColor="text2" w:themeShade="BF"/>
        </w:rPr>
      </w:pPr>
    </w:p>
    <w:p w:rsidR="00CE0B63" w:rsidRPr="00CE0B63" w:rsidRDefault="00CE0B63" w:rsidP="00CE0B63">
      <w:pPr>
        <w:rPr>
          <w:rFonts w:ascii="Arial" w:hAnsi="Arial" w:cs="Arial"/>
          <w:b/>
          <w:color w:val="17365D" w:themeColor="text2" w:themeShade="BF"/>
        </w:rPr>
      </w:pPr>
    </w:p>
    <w:p w:rsidR="00CE0B63" w:rsidRPr="00CE0B63" w:rsidRDefault="00CE0B63" w:rsidP="00036FD9">
      <w:pPr>
        <w:pStyle w:val="ListParagraph"/>
        <w:numPr>
          <w:ilvl w:val="0"/>
          <w:numId w:val="118"/>
        </w:numPr>
        <w:spacing w:after="200" w:line="276" w:lineRule="auto"/>
        <w:rPr>
          <w:rFonts w:ascii="Arial" w:hAnsi="Arial" w:cs="Arial"/>
          <w:b/>
          <w:color w:val="17365D" w:themeColor="text2" w:themeShade="BF"/>
        </w:rPr>
      </w:pPr>
      <w:r w:rsidRPr="00CE0B63">
        <w:rPr>
          <w:rFonts w:ascii="Arial" w:hAnsi="Arial" w:cs="Arial"/>
          <w:b/>
          <w:color w:val="17365D" w:themeColor="text2" w:themeShade="BF"/>
        </w:rPr>
        <w:t>Procedure on how to conduct the Observation</w:t>
      </w:r>
    </w:p>
    <w:p w:rsidR="00CE0B63" w:rsidRPr="00CE0B63" w:rsidRDefault="00CE0B63" w:rsidP="00CE0B63">
      <w:pPr>
        <w:rPr>
          <w:rFonts w:ascii="Arial" w:hAnsi="Arial" w:cs="Arial"/>
          <w:color w:val="17365D" w:themeColor="text2" w:themeShade="BF"/>
        </w:rPr>
      </w:pPr>
      <w:r w:rsidRPr="00CE0B63">
        <w:rPr>
          <w:rFonts w:ascii="Arial" w:hAnsi="Arial" w:cs="Arial"/>
          <w:color w:val="17365D" w:themeColor="text2" w:themeShade="BF"/>
        </w:rPr>
        <w:t>The Contractor will define who within their organisation will be performing the observation. Persons performing the observation (observer) must be knowledgeable / competent in the task they are required to observe being conducted. The observation must be properly planned and scheduled a few days in advance. The work crew being observed should be notified well before the observation date and what task will be observed. Unplanned observations should not be allowed. All observations should be conducted using the required Observation Form. The observer must provide feedback (both positive and “at-risk”) to the work crew or person being observed (</w:t>
      </w:r>
      <w:proofErr w:type="spellStart"/>
      <w:r w:rsidRPr="00CE0B63">
        <w:rPr>
          <w:rFonts w:ascii="Arial" w:hAnsi="Arial" w:cs="Arial"/>
          <w:color w:val="17365D" w:themeColor="text2" w:themeShade="BF"/>
        </w:rPr>
        <w:t>observee</w:t>
      </w:r>
      <w:proofErr w:type="spellEnd"/>
      <w:r w:rsidRPr="00CE0B63">
        <w:rPr>
          <w:rFonts w:ascii="Arial" w:hAnsi="Arial" w:cs="Arial"/>
          <w:color w:val="17365D" w:themeColor="text2" w:themeShade="BF"/>
        </w:rPr>
        <w:t xml:space="preserve">) as soon as possible, preferably within the same shift in the presence of the </w:t>
      </w:r>
      <w:proofErr w:type="spellStart"/>
      <w:r w:rsidRPr="00CE0B63">
        <w:rPr>
          <w:rFonts w:ascii="Arial" w:hAnsi="Arial" w:cs="Arial"/>
          <w:color w:val="17365D" w:themeColor="text2" w:themeShade="BF"/>
        </w:rPr>
        <w:t>observee’s</w:t>
      </w:r>
      <w:proofErr w:type="spellEnd"/>
      <w:r w:rsidRPr="00CE0B63">
        <w:rPr>
          <w:rFonts w:ascii="Arial" w:hAnsi="Arial" w:cs="Arial"/>
          <w:color w:val="17365D" w:themeColor="text2" w:themeShade="BF"/>
        </w:rPr>
        <w:t xml:space="preserve"> supervisor. During the feedback session, the observe must be given the opportunity to explain any “at-risk” behaviours. Solutions for all “at-risk” behaviours must be </w:t>
      </w:r>
      <w:r w:rsidRPr="00CE0B63">
        <w:rPr>
          <w:rFonts w:ascii="Arial" w:hAnsi="Arial" w:cs="Arial"/>
          <w:color w:val="17365D" w:themeColor="text2" w:themeShade="BF"/>
        </w:rPr>
        <w:lastRenderedPageBreak/>
        <w:t xml:space="preserve">agreed upon by the observer, observe and the </w:t>
      </w:r>
      <w:proofErr w:type="spellStart"/>
      <w:r w:rsidRPr="00CE0B63">
        <w:rPr>
          <w:rFonts w:ascii="Arial" w:hAnsi="Arial" w:cs="Arial"/>
          <w:color w:val="17365D" w:themeColor="text2" w:themeShade="BF"/>
        </w:rPr>
        <w:t>observee’s</w:t>
      </w:r>
      <w:proofErr w:type="spellEnd"/>
      <w:r w:rsidRPr="00CE0B63">
        <w:rPr>
          <w:rFonts w:ascii="Arial" w:hAnsi="Arial" w:cs="Arial"/>
          <w:color w:val="17365D" w:themeColor="text2" w:themeShade="BF"/>
        </w:rPr>
        <w:t xml:space="preserve"> supervisor. The observation will be performed using the BBSO Form.</w:t>
      </w:r>
    </w:p>
    <w:p w:rsidR="00CE0B63" w:rsidRPr="00CE0B63" w:rsidRDefault="00CE0B63" w:rsidP="00CE0B63">
      <w:pPr>
        <w:rPr>
          <w:rFonts w:ascii="Arial" w:hAnsi="Arial" w:cs="Arial"/>
          <w:b/>
          <w:color w:val="17365D" w:themeColor="text2" w:themeShade="BF"/>
        </w:rPr>
      </w:pPr>
    </w:p>
    <w:p w:rsidR="00CE0B63" w:rsidRPr="00CE0B63" w:rsidRDefault="00CE0B63" w:rsidP="00036FD9">
      <w:pPr>
        <w:pStyle w:val="ListParagraph"/>
        <w:numPr>
          <w:ilvl w:val="0"/>
          <w:numId w:val="118"/>
        </w:numPr>
        <w:spacing w:after="200" w:line="276" w:lineRule="auto"/>
        <w:rPr>
          <w:rFonts w:ascii="Arial" w:hAnsi="Arial" w:cs="Arial"/>
          <w:b/>
          <w:color w:val="17365D" w:themeColor="text2" w:themeShade="BF"/>
        </w:rPr>
      </w:pPr>
      <w:r w:rsidRPr="00CE0B63">
        <w:rPr>
          <w:rFonts w:ascii="Arial" w:hAnsi="Arial" w:cs="Arial"/>
          <w:b/>
          <w:color w:val="17365D" w:themeColor="text2" w:themeShade="BF"/>
        </w:rPr>
        <w:t>What is a quality observation</w:t>
      </w:r>
    </w:p>
    <w:p w:rsidR="00CE0B63" w:rsidRPr="00CE0B63" w:rsidRDefault="00CE0B63" w:rsidP="00CE0B63">
      <w:pPr>
        <w:rPr>
          <w:rFonts w:ascii="Arial" w:hAnsi="Arial" w:cs="Arial"/>
          <w:color w:val="17365D" w:themeColor="text2" w:themeShade="BF"/>
        </w:rPr>
      </w:pPr>
      <w:r w:rsidRPr="00CE0B63">
        <w:rPr>
          <w:rFonts w:ascii="Arial" w:hAnsi="Arial" w:cs="Arial"/>
          <w:color w:val="17365D" w:themeColor="text2" w:themeShade="BF"/>
        </w:rPr>
        <w:t>An observation should consist of the following:</w:t>
      </w:r>
    </w:p>
    <w:p w:rsidR="00CE0B63" w:rsidRPr="00CE0B63" w:rsidRDefault="00CE0B63" w:rsidP="00036FD9">
      <w:pPr>
        <w:pStyle w:val="ListParagraph"/>
        <w:numPr>
          <w:ilvl w:val="0"/>
          <w:numId w:val="116"/>
        </w:numPr>
        <w:spacing w:after="200" w:line="276" w:lineRule="auto"/>
        <w:rPr>
          <w:rFonts w:ascii="Arial" w:hAnsi="Arial" w:cs="Arial"/>
          <w:color w:val="17365D" w:themeColor="text2" w:themeShade="BF"/>
        </w:rPr>
      </w:pPr>
      <w:r w:rsidRPr="00CE0B63">
        <w:rPr>
          <w:rFonts w:ascii="Arial" w:hAnsi="Arial" w:cs="Arial"/>
          <w:color w:val="17365D" w:themeColor="text2" w:themeShade="BF"/>
        </w:rPr>
        <w:t>All demographic information is completed, i.e., the 1</w:t>
      </w:r>
      <w:r w:rsidRPr="00CE0B63">
        <w:rPr>
          <w:rFonts w:ascii="Arial" w:hAnsi="Arial" w:cs="Arial"/>
          <w:color w:val="17365D" w:themeColor="text2" w:themeShade="BF"/>
          <w:vertAlign w:val="superscript"/>
        </w:rPr>
        <w:t>st</w:t>
      </w:r>
      <w:r w:rsidRPr="00CE0B63">
        <w:rPr>
          <w:rFonts w:ascii="Arial" w:hAnsi="Arial" w:cs="Arial"/>
          <w:color w:val="17365D" w:themeColor="text2" w:themeShade="BF"/>
        </w:rPr>
        <w:t xml:space="preserve"> page of the form. </w:t>
      </w:r>
    </w:p>
    <w:p w:rsidR="00CE0B63" w:rsidRPr="00CE0B63" w:rsidRDefault="00CE0B63" w:rsidP="00036FD9">
      <w:pPr>
        <w:pStyle w:val="ListParagraph"/>
        <w:numPr>
          <w:ilvl w:val="0"/>
          <w:numId w:val="116"/>
        </w:numPr>
        <w:spacing w:after="200" w:line="276" w:lineRule="auto"/>
        <w:rPr>
          <w:rFonts w:ascii="Arial" w:hAnsi="Arial" w:cs="Arial"/>
          <w:color w:val="17365D" w:themeColor="text2" w:themeShade="BF"/>
        </w:rPr>
      </w:pPr>
      <w:r w:rsidRPr="00CE0B63">
        <w:rPr>
          <w:rFonts w:ascii="Arial" w:hAnsi="Arial" w:cs="Arial"/>
          <w:color w:val="17365D" w:themeColor="text2" w:themeShade="BF"/>
        </w:rPr>
        <w:t xml:space="preserve">The observer is required to enter a comment for every at-risk </w:t>
      </w:r>
      <w:proofErr w:type="spellStart"/>
      <w:r w:rsidRPr="00CE0B63">
        <w:rPr>
          <w:rFonts w:ascii="Arial" w:hAnsi="Arial" w:cs="Arial"/>
          <w:color w:val="17365D" w:themeColor="text2" w:themeShade="BF"/>
        </w:rPr>
        <w:t>behavior</w:t>
      </w:r>
      <w:proofErr w:type="spellEnd"/>
      <w:r w:rsidRPr="00CE0B63">
        <w:rPr>
          <w:rFonts w:ascii="Arial" w:hAnsi="Arial" w:cs="Arial"/>
          <w:color w:val="17365D" w:themeColor="text2" w:themeShade="BF"/>
        </w:rPr>
        <w:t xml:space="preserve"> observed, providing details describing what the </w:t>
      </w:r>
      <w:proofErr w:type="spellStart"/>
      <w:r w:rsidRPr="00CE0B63">
        <w:rPr>
          <w:rFonts w:ascii="Arial" w:hAnsi="Arial" w:cs="Arial"/>
          <w:color w:val="17365D" w:themeColor="text2" w:themeShade="BF"/>
        </w:rPr>
        <w:t>behavior</w:t>
      </w:r>
      <w:proofErr w:type="spellEnd"/>
      <w:r w:rsidRPr="00CE0B63">
        <w:rPr>
          <w:rFonts w:ascii="Arial" w:hAnsi="Arial" w:cs="Arial"/>
          <w:color w:val="17365D" w:themeColor="text2" w:themeShade="BF"/>
        </w:rPr>
        <w:t xml:space="preserve"> was and why it was done at-risk.</w:t>
      </w:r>
    </w:p>
    <w:p w:rsidR="00CE0B63" w:rsidRPr="00CE0B63" w:rsidRDefault="00CE0B63" w:rsidP="00036FD9">
      <w:pPr>
        <w:pStyle w:val="ListParagraph"/>
        <w:numPr>
          <w:ilvl w:val="0"/>
          <w:numId w:val="116"/>
        </w:numPr>
        <w:spacing w:after="200" w:line="276" w:lineRule="auto"/>
        <w:rPr>
          <w:rFonts w:ascii="Arial" w:hAnsi="Arial" w:cs="Arial"/>
          <w:color w:val="17365D" w:themeColor="text2" w:themeShade="BF"/>
        </w:rPr>
      </w:pPr>
      <w:r w:rsidRPr="00CE0B63">
        <w:rPr>
          <w:rFonts w:ascii="Arial" w:hAnsi="Arial" w:cs="Arial"/>
          <w:color w:val="17365D" w:themeColor="text2" w:themeShade="BF"/>
        </w:rPr>
        <w:t xml:space="preserve">The number of times an observation was made should be entered in the “Correct” or “At Risk” columns. </w:t>
      </w:r>
      <w:proofErr w:type="spellStart"/>
      <w:r w:rsidRPr="00CE0B63">
        <w:rPr>
          <w:rFonts w:ascii="Arial" w:hAnsi="Arial" w:cs="Arial"/>
          <w:color w:val="17365D" w:themeColor="text2" w:themeShade="BF"/>
        </w:rPr>
        <w:t>Eg</w:t>
      </w:r>
      <w:proofErr w:type="spellEnd"/>
      <w:r w:rsidRPr="00CE0B63">
        <w:rPr>
          <w:rFonts w:ascii="Arial" w:hAnsi="Arial" w:cs="Arial"/>
          <w:color w:val="17365D" w:themeColor="text2" w:themeShade="BF"/>
        </w:rPr>
        <w:t>, if 5 workers were seen not wearing safety shoes, then 5 should appear in item # 15 of the Observation Form in the “At Risk” column.</w:t>
      </w:r>
    </w:p>
    <w:p w:rsidR="00CE0B63" w:rsidRPr="00CE0B63" w:rsidRDefault="00CE0B63" w:rsidP="00CE0B63">
      <w:pPr>
        <w:rPr>
          <w:rFonts w:ascii="Arial" w:hAnsi="Arial" w:cs="Arial"/>
          <w:color w:val="17365D" w:themeColor="text2" w:themeShade="BF"/>
        </w:rPr>
      </w:pPr>
    </w:p>
    <w:p w:rsidR="00CE0B63" w:rsidRPr="00CE0B63" w:rsidRDefault="00CE0B63" w:rsidP="00036FD9">
      <w:pPr>
        <w:pStyle w:val="ListParagraph"/>
        <w:numPr>
          <w:ilvl w:val="0"/>
          <w:numId w:val="118"/>
        </w:numPr>
        <w:spacing w:after="200" w:line="276" w:lineRule="auto"/>
        <w:rPr>
          <w:rFonts w:ascii="Arial" w:hAnsi="Arial" w:cs="Arial"/>
          <w:b/>
          <w:color w:val="17365D" w:themeColor="text2" w:themeShade="BF"/>
        </w:rPr>
      </w:pPr>
      <w:r w:rsidRPr="00CE0B63">
        <w:rPr>
          <w:rFonts w:ascii="Arial" w:hAnsi="Arial" w:cs="Arial"/>
          <w:b/>
          <w:color w:val="17365D" w:themeColor="text2" w:themeShade="BF"/>
        </w:rPr>
        <w:t>Record Keeping</w:t>
      </w:r>
    </w:p>
    <w:p w:rsidR="00CE0B63" w:rsidRPr="00CE0B63" w:rsidRDefault="00CE0B63" w:rsidP="00CE0B63">
      <w:pPr>
        <w:ind w:left="360"/>
        <w:rPr>
          <w:rFonts w:ascii="Arial" w:hAnsi="Arial" w:cs="Arial"/>
          <w:color w:val="17365D" w:themeColor="text2" w:themeShade="BF"/>
        </w:rPr>
      </w:pPr>
      <w:r w:rsidRPr="00CE0B63">
        <w:rPr>
          <w:rFonts w:ascii="Arial" w:hAnsi="Arial" w:cs="Arial"/>
          <w:color w:val="17365D" w:themeColor="text2" w:themeShade="BF"/>
        </w:rPr>
        <w:t>All Observations conducted shall be retained by the contractor for at least one year.</w:t>
      </w:r>
    </w:p>
    <w:p w:rsidR="00CE0B63" w:rsidRPr="00CE0B63" w:rsidRDefault="00CE0B63" w:rsidP="00CE0B63">
      <w:pPr>
        <w:ind w:left="360"/>
        <w:rPr>
          <w:rFonts w:ascii="Arial" w:hAnsi="Arial" w:cs="Arial"/>
          <w:color w:val="17365D" w:themeColor="text2" w:themeShade="BF"/>
        </w:rPr>
      </w:pPr>
    </w:p>
    <w:p w:rsidR="00CE0B63" w:rsidRPr="00CE0B63" w:rsidRDefault="00CE0B63" w:rsidP="00036FD9">
      <w:pPr>
        <w:pStyle w:val="ListParagraph"/>
        <w:numPr>
          <w:ilvl w:val="0"/>
          <w:numId w:val="118"/>
        </w:numPr>
        <w:spacing w:after="200" w:line="276" w:lineRule="auto"/>
        <w:rPr>
          <w:rFonts w:ascii="Arial" w:hAnsi="Arial" w:cs="Arial"/>
          <w:b/>
          <w:color w:val="17365D" w:themeColor="text2" w:themeShade="BF"/>
        </w:rPr>
      </w:pPr>
      <w:r w:rsidRPr="00CE0B63">
        <w:rPr>
          <w:rFonts w:ascii="Arial" w:hAnsi="Arial" w:cs="Arial"/>
          <w:b/>
          <w:color w:val="17365D" w:themeColor="text2" w:themeShade="BF"/>
        </w:rPr>
        <w:t>Analysis of the Observation</w:t>
      </w:r>
    </w:p>
    <w:p w:rsidR="00CE0B63" w:rsidRPr="00CE0B63" w:rsidRDefault="00CE0B63" w:rsidP="00CE0B63">
      <w:pPr>
        <w:ind w:left="360"/>
        <w:rPr>
          <w:rFonts w:ascii="Arial" w:hAnsi="Arial" w:cs="Arial"/>
          <w:color w:val="17365D" w:themeColor="text2" w:themeShade="BF"/>
        </w:rPr>
      </w:pPr>
      <w:r w:rsidRPr="00CE0B63">
        <w:rPr>
          <w:rFonts w:ascii="Arial" w:hAnsi="Arial" w:cs="Arial"/>
          <w:color w:val="17365D" w:themeColor="text2" w:themeShade="BF"/>
        </w:rPr>
        <w:t>Every 6 months, the contractor shall analyse the results of the observations to determine where the gaps lie within the organisation. A plan should be put in place to close out the gaps identified.</w:t>
      </w: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Default="00CE0B63" w:rsidP="00CE0B63">
      <w:pPr>
        <w:ind w:left="360"/>
        <w:rPr>
          <w:rFonts w:ascii="Arial" w:hAnsi="Arial" w:cs="Arial"/>
          <w:color w:val="17365D" w:themeColor="text2" w:themeShade="BF"/>
        </w:rPr>
      </w:pPr>
    </w:p>
    <w:p w:rsidR="00CE0B63" w:rsidRDefault="00CE0B63" w:rsidP="00CE0B63">
      <w:pPr>
        <w:ind w:left="360"/>
        <w:rPr>
          <w:rFonts w:ascii="Arial" w:hAnsi="Arial" w:cs="Arial"/>
          <w:color w:val="17365D" w:themeColor="text2" w:themeShade="BF"/>
        </w:rPr>
      </w:pPr>
    </w:p>
    <w:p w:rsidR="00CE0B63" w:rsidRPr="00CE0B63" w:rsidRDefault="00CE0B63" w:rsidP="00FE53A2">
      <w:pPr>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tbl>
      <w:tblPr>
        <w:tblW w:w="0" w:type="auto"/>
        <w:tblBorders>
          <w:top w:val="single" w:sz="4" w:space="0" w:color="FF0000"/>
          <w:left w:val="single" w:sz="4" w:space="0" w:color="FF0000"/>
          <w:bottom w:val="single" w:sz="4" w:space="0" w:color="FF0000"/>
          <w:right w:val="single" w:sz="4" w:space="0" w:color="FF0000"/>
        </w:tblBorders>
        <w:tblCellMar>
          <w:left w:w="115" w:type="dxa"/>
          <w:right w:w="115" w:type="dxa"/>
        </w:tblCellMar>
        <w:tblLook w:val="04A0"/>
      </w:tblPr>
      <w:tblGrid>
        <w:gridCol w:w="7"/>
        <w:gridCol w:w="748"/>
        <w:gridCol w:w="7872"/>
        <w:gridCol w:w="250"/>
      </w:tblGrid>
      <w:tr w:rsidR="00CE0B63" w:rsidRPr="00CE0B63" w:rsidTr="00AD3D4E">
        <w:trPr>
          <w:gridAfter w:val="1"/>
          <w:wAfter w:w="288" w:type="dxa"/>
        </w:trPr>
        <w:tc>
          <w:tcPr>
            <w:tcW w:w="835" w:type="dxa"/>
            <w:gridSpan w:val="2"/>
            <w:tcBorders>
              <w:top w:val="nil"/>
              <w:left w:val="nil"/>
              <w:bottom w:val="nil"/>
              <w:right w:val="nil"/>
            </w:tcBorders>
            <w:hideMark/>
          </w:tcPr>
          <w:p w:rsidR="00CE0B63" w:rsidRPr="00CE0B63" w:rsidRDefault="00CE0B63" w:rsidP="00AD3D4E">
            <w:pPr>
              <w:pStyle w:val="ablockpara"/>
              <w:tabs>
                <w:tab w:val="left" w:pos="2880"/>
                <w:tab w:val="left" w:pos="5760"/>
                <w:tab w:val="left" w:pos="8640"/>
              </w:tabs>
              <w:rPr>
                <w:color w:val="17365D" w:themeColor="text2" w:themeShade="BF"/>
                <w:sz w:val="20"/>
                <w:szCs w:val="20"/>
              </w:rPr>
            </w:pPr>
          </w:p>
        </w:tc>
        <w:tc>
          <w:tcPr>
            <w:tcW w:w="8776" w:type="dxa"/>
            <w:tcBorders>
              <w:top w:val="nil"/>
              <w:left w:val="nil"/>
              <w:bottom w:val="nil"/>
              <w:right w:val="nil"/>
            </w:tcBorders>
            <w:vAlign w:val="center"/>
            <w:hideMark/>
          </w:tcPr>
          <w:p w:rsidR="00CE0B63" w:rsidRPr="00CE0B63" w:rsidRDefault="00166388" w:rsidP="00166388">
            <w:pPr>
              <w:pStyle w:val="Heading4"/>
              <w:tabs>
                <w:tab w:val="left" w:pos="2880"/>
                <w:tab w:val="left" w:pos="5760"/>
                <w:tab w:val="left" w:pos="8640"/>
              </w:tabs>
              <w:jc w:val="center"/>
              <w:rPr>
                <w:rFonts w:ascii="Arial" w:hAnsi="Arial"/>
                <w:color w:val="17365D" w:themeColor="text2" w:themeShade="BF"/>
                <w:sz w:val="32"/>
                <w:szCs w:val="32"/>
              </w:rPr>
            </w:pPr>
            <w:r w:rsidRPr="00CE0B63">
              <w:rPr>
                <w:rFonts w:ascii="Arial" w:hAnsi="Arial"/>
                <w:color w:val="17365D" w:themeColor="text2" w:themeShade="BF"/>
                <w:sz w:val="32"/>
                <w:szCs w:val="32"/>
              </w:rPr>
              <w:t>Behavioral</w:t>
            </w:r>
            <w:r w:rsidR="00CE0B63" w:rsidRPr="00CE0B63">
              <w:rPr>
                <w:rFonts w:ascii="Arial" w:hAnsi="Arial"/>
                <w:color w:val="17365D" w:themeColor="text2" w:themeShade="BF"/>
                <w:sz w:val="32"/>
                <w:szCs w:val="32"/>
              </w:rPr>
              <w:t xml:space="preserve"> Based Safety Observation</w:t>
            </w: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rHeight w:val="540"/>
          <w:tblCellSpacing w:w="0" w:type="dxa"/>
        </w:trPr>
        <w:tc>
          <w:tcPr>
            <w:tcW w:w="9892" w:type="dxa"/>
            <w:gridSpan w:val="3"/>
            <w:vAlign w:val="center"/>
            <w:hideMark/>
          </w:tcPr>
          <w:p w:rsidR="00CE0B63" w:rsidRPr="00CE0B63" w:rsidRDefault="00CE0B63" w:rsidP="00AD3D4E">
            <w:pPr>
              <w:pStyle w:val="NoSpacing"/>
              <w:rPr>
                <w:color w:val="17365D" w:themeColor="text2" w:themeShade="BF"/>
              </w:rPr>
            </w:pPr>
          </w:p>
          <w:p w:rsidR="00CE0B63" w:rsidRPr="00CE0B63" w:rsidRDefault="00CE0B63" w:rsidP="00AD3D4E">
            <w:pPr>
              <w:pStyle w:val="NoSpacing"/>
              <w:rPr>
                <w:color w:val="17365D" w:themeColor="text2" w:themeShade="BF"/>
              </w:rPr>
            </w:pPr>
            <w:r w:rsidRPr="00CE0B63">
              <w:rPr>
                <w:color w:val="17365D" w:themeColor="text2" w:themeShade="BF"/>
              </w:rPr>
              <w:t>BBSO Type: Safe Work Practice Observation</w:t>
            </w: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07"/>
              <w:gridCol w:w="4832"/>
            </w:tblGrid>
            <w:tr w:rsidR="00CE0B63" w:rsidRPr="00CE0B63" w:rsidTr="00AD3D4E">
              <w:tc>
                <w:tcPr>
                  <w:tcW w:w="3150" w:type="dxa"/>
                </w:tcPr>
                <w:p w:rsidR="00CE0B63" w:rsidRPr="00CE0B63" w:rsidRDefault="00CE0B63" w:rsidP="00AD3D4E">
                  <w:pPr>
                    <w:pStyle w:val="NoSpacing"/>
                    <w:rPr>
                      <w:color w:val="17365D" w:themeColor="text2" w:themeShade="BF"/>
                    </w:rPr>
                  </w:pPr>
                  <w:r w:rsidRPr="00CE0B63">
                    <w:rPr>
                      <w:color w:val="17365D" w:themeColor="text2" w:themeShade="BF"/>
                    </w:rPr>
                    <w:t>Name of Observer</w:t>
                  </w: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tcPr>
                <w:p w:rsidR="00CE0B63" w:rsidRPr="00CE0B63" w:rsidRDefault="00CE0B63" w:rsidP="00AD3D4E">
                  <w:pPr>
                    <w:pStyle w:val="NoSpacing"/>
                    <w:rPr>
                      <w:color w:val="17365D" w:themeColor="text2" w:themeShade="BF"/>
                    </w:rPr>
                  </w:pPr>
                  <w:r w:rsidRPr="00CE0B63">
                    <w:rPr>
                      <w:color w:val="17365D" w:themeColor="text2" w:themeShade="BF"/>
                    </w:rPr>
                    <w:t>Observation Date / Time</w:t>
                  </w: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tcPr>
                <w:p w:rsidR="00CE0B63" w:rsidRPr="00CE0B63" w:rsidRDefault="00CE0B63" w:rsidP="00AD3D4E">
                  <w:pPr>
                    <w:pStyle w:val="NoSpacing"/>
                    <w:rPr>
                      <w:color w:val="17365D" w:themeColor="text2" w:themeShade="BF"/>
                    </w:rPr>
                  </w:pP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tcPr>
                <w:p w:rsidR="00CE0B63" w:rsidRPr="00CE0B63" w:rsidRDefault="00CE0B63" w:rsidP="00AD3D4E">
                  <w:pPr>
                    <w:pStyle w:val="NoSpacing"/>
                    <w:rPr>
                      <w:color w:val="17365D" w:themeColor="text2" w:themeShade="BF"/>
                    </w:rPr>
                  </w:pPr>
                  <w:r w:rsidRPr="00CE0B63">
                    <w:rPr>
                      <w:color w:val="17365D" w:themeColor="text2" w:themeShade="BF"/>
                    </w:rPr>
                    <w:t>Person / work crew observed</w:t>
                  </w: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tcPr>
                <w:p w:rsidR="00CE0B63" w:rsidRPr="00CE0B63" w:rsidRDefault="00CE0B63" w:rsidP="00AD3D4E">
                  <w:pPr>
                    <w:pStyle w:val="NoSpacing"/>
                    <w:rPr>
                      <w:color w:val="17365D" w:themeColor="text2" w:themeShade="BF"/>
                    </w:rPr>
                  </w:pPr>
                  <w:r w:rsidRPr="00CE0B63">
                    <w:rPr>
                      <w:color w:val="17365D" w:themeColor="text2" w:themeShade="BF"/>
                    </w:rPr>
                    <w:t>Location of job</w:t>
                  </w: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vMerge w:val="restart"/>
                </w:tcPr>
                <w:p w:rsidR="00CE0B63" w:rsidRPr="00CE0B63" w:rsidRDefault="00CE0B63" w:rsidP="00AD3D4E">
                  <w:pPr>
                    <w:pStyle w:val="NoSpacing"/>
                    <w:rPr>
                      <w:color w:val="17365D" w:themeColor="text2" w:themeShade="BF"/>
                    </w:rPr>
                  </w:pPr>
                  <w:r w:rsidRPr="00CE0B63">
                    <w:rPr>
                      <w:color w:val="17365D" w:themeColor="text2" w:themeShade="BF"/>
                    </w:rPr>
                    <w:t>Job / Task observed</w:t>
                  </w: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vMerge/>
                </w:tcPr>
                <w:p w:rsidR="00CE0B63" w:rsidRPr="00CE0B63" w:rsidRDefault="00CE0B63" w:rsidP="00AD3D4E">
                  <w:pPr>
                    <w:pStyle w:val="NoSpacing"/>
                    <w:rPr>
                      <w:color w:val="17365D" w:themeColor="text2" w:themeShade="BF"/>
                      <w:sz w:val="20"/>
                      <w:szCs w:val="20"/>
                    </w:rPr>
                  </w:pPr>
                </w:p>
              </w:tc>
              <w:tc>
                <w:tcPr>
                  <w:tcW w:w="5220" w:type="dxa"/>
                </w:tcPr>
                <w:p w:rsidR="00CE0B63" w:rsidRPr="00CE0B63" w:rsidRDefault="00CE0B63" w:rsidP="00AD3D4E">
                  <w:pPr>
                    <w:pStyle w:val="NoSpacing"/>
                    <w:rPr>
                      <w:color w:val="17365D" w:themeColor="text2" w:themeShade="BF"/>
                      <w:sz w:val="20"/>
                      <w:szCs w:val="20"/>
                    </w:rPr>
                  </w:pPr>
                </w:p>
              </w:tc>
            </w:tr>
          </w:tbl>
          <w:p w:rsidR="00CE0B63" w:rsidRPr="00CE0B63" w:rsidRDefault="00CE0B63" w:rsidP="00AD3D4E">
            <w:pPr>
              <w:pStyle w:val="NoSpacing"/>
              <w:rPr>
                <w:color w:val="17365D" w:themeColor="text2" w:themeShade="BF"/>
                <w:sz w:val="20"/>
                <w:szCs w:val="20"/>
              </w:rPr>
            </w:pPr>
          </w:p>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44"/>
            </w:tblGrid>
            <w:tr w:rsidR="00CE0B63" w:rsidRPr="00CE0B63" w:rsidTr="00AD3D4E">
              <w:tc>
                <w:tcPr>
                  <w:tcW w:w="9661" w:type="dxa"/>
                </w:tcPr>
                <w:p w:rsidR="00CE0B63" w:rsidRPr="00CE0B63" w:rsidRDefault="00CE0B63" w:rsidP="00AD3D4E">
                  <w:pPr>
                    <w:pStyle w:val="NoSpacing"/>
                    <w:rPr>
                      <w:color w:val="17365D" w:themeColor="text2" w:themeShade="BF"/>
                      <w:szCs w:val="20"/>
                    </w:rPr>
                  </w:pPr>
                  <w:r w:rsidRPr="00CE0B63">
                    <w:rPr>
                      <w:color w:val="17365D" w:themeColor="text2" w:themeShade="BF"/>
                      <w:szCs w:val="20"/>
                    </w:rPr>
                    <w:t>Background Information / additional comments</w:t>
                  </w: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bl>
          <w:p w:rsidR="00CE0B63" w:rsidRPr="00CE0B63" w:rsidRDefault="00CE0B63" w:rsidP="00AD3D4E">
            <w:pPr>
              <w:pStyle w:val="NoSpacing"/>
              <w:rPr>
                <w:color w:val="17365D" w:themeColor="text2" w:themeShade="B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44"/>
            </w:tblGrid>
            <w:tr w:rsidR="00CE0B63" w:rsidRPr="00CE0B63" w:rsidTr="00AD3D4E">
              <w:tc>
                <w:tcPr>
                  <w:tcW w:w="9661" w:type="dxa"/>
                </w:tcPr>
                <w:p w:rsidR="00CE0B63" w:rsidRPr="00CE0B63" w:rsidRDefault="00CE0B63" w:rsidP="00AD3D4E">
                  <w:pPr>
                    <w:pStyle w:val="NoSpacing"/>
                    <w:rPr>
                      <w:color w:val="17365D" w:themeColor="text2" w:themeShade="BF"/>
                      <w:szCs w:val="20"/>
                    </w:rPr>
                  </w:pPr>
                  <w:r w:rsidRPr="00CE0B63">
                    <w:rPr>
                      <w:color w:val="17365D" w:themeColor="text2" w:themeShade="BF"/>
                      <w:szCs w:val="20"/>
                    </w:rPr>
                    <w:t>Observer’s Positive Comments</w:t>
                  </w: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bl>
          <w:p w:rsidR="00CE0B63" w:rsidRPr="00CE0B63" w:rsidRDefault="00CE0B63" w:rsidP="00AD3D4E">
            <w:pPr>
              <w:pStyle w:val="NoSpacing"/>
              <w:rPr>
                <w:color w:val="17365D" w:themeColor="text2" w:themeShade="B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7"/>
              <w:gridCol w:w="5977"/>
            </w:tblGrid>
            <w:tr w:rsidR="00CE0B63" w:rsidRPr="00CE0B63" w:rsidTr="00AD3D4E">
              <w:tc>
                <w:tcPr>
                  <w:tcW w:w="2875" w:type="dxa"/>
                </w:tcPr>
                <w:p w:rsidR="00CE0B63" w:rsidRPr="00CE0B63" w:rsidRDefault="00CE0B63" w:rsidP="00AD3D4E">
                  <w:pPr>
                    <w:pStyle w:val="NoSpacing"/>
                    <w:rPr>
                      <w:color w:val="17365D" w:themeColor="text2" w:themeShade="BF"/>
                      <w:szCs w:val="20"/>
                    </w:rPr>
                  </w:pPr>
                  <w:r w:rsidRPr="00CE0B63">
                    <w:rPr>
                      <w:color w:val="17365D" w:themeColor="text2" w:themeShade="BF"/>
                      <w:szCs w:val="20"/>
                    </w:rPr>
                    <w:t>Feedback Conducted by</w:t>
                  </w:r>
                </w:p>
              </w:tc>
              <w:tc>
                <w:tcPr>
                  <w:tcW w:w="6786"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2875" w:type="dxa"/>
                </w:tcPr>
                <w:p w:rsidR="00CE0B63" w:rsidRPr="00CE0B63" w:rsidRDefault="00CE0B63" w:rsidP="00AD3D4E">
                  <w:pPr>
                    <w:pStyle w:val="NoSpacing"/>
                    <w:rPr>
                      <w:color w:val="17365D" w:themeColor="text2" w:themeShade="BF"/>
                      <w:szCs w:val="20"/>
                    </w:rPr>
                  </w:pPr>
                  <w:r w:rsidRPr="00CE0B63">
                    <w:rPr>
                      <w:color w:val="17365D" w:themeColor="text2" w:themeShade="BF"/>
                      <w:szCs w:val="20"/>
                    </w:rPr>
                    <w:t>Feedback Date / Time</w:t>
                  </w:r>
                </w:p>
              </w:tc>
              <w:tc>
                <w:tcPr>
                  <w:tcW w:w="6786" w:type="dxa"/>
                </w:tcPr>
                <w:p w:rsidR="00CE0B63" w:rsidRPr="00CE0B63" w:rsidRDefault="00CE0B63" w:rsidP="00AD3D4E">
                  <w:pPr>
                    <w:pStyle w:val="NoSpacing"/>
                    <w:rPr>
                      <w:color w:val="17365D" w:themeColor="text2" w:themeShade="BF"/>
                      <w:sz w:val="20"/>
                      <w:szCs w:val="20"/>
                    </w:rPr>
                  </w:pPr>
                </w:p>
              </w:tc>
            </w:tr>
          </w:tbl>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hideMark/>
          </w:tcPr>
          <w:p w:rsidR="00CE0B63" w:rsidRPr="00CE0B63" w:rsidRDefault="00CE0B63" w:rsidP="00AD3D4E">
            <w:pPr>
              <w:pStyle w:val="NoSpacing"/>
              <w:rPr>
                <w:color w:val="17365D" w:themeColor="text2" w:themeShade="BF"/>
                <w:sz w:val="20"/>
                <w:szCs w:val="20"/>
              </w:rPr>
            </w:pPr>
          </w:p>
        </w:tc>
      </w:tr>
    </w:tbl>
    <w:p w:rsidR="00CE0B63" w:rsidRPr="00CE0B63" w:rsidRDefault="00CE0B63" w:rsidP="00CE0B63">
      <w:pPr>
        <w:pStyle w:val="NoSpacing"/>
        <w:rPr>
          <w:color w:val="17365D" w:themeColor="text2" w:themeShade="BF"/>
          <w:sz w:val="18"/>
          <w:szCs w:val="18"/>
        </w:rPr>
      </w:pPr>
      <w:r w:rsidRPr="00CE0B63">
        <w:rPr>
          <w:color w:val="17365D" w:themeColor="text2" w:themeShade="BF"/>
          <w:sz w:val="18"/>
          <w:szCs w:val="18"/>
          <w:u w:val="single"/>
        </w:rPr>
        <w:t>RESULTS of OBSERVATION</w:t>
      </w:r>
    </w:p>
    <w:tbl>
      <w:tblPr>
        <w:tblW w:w="5000" w:type="pct"/>
        <w:tblBorders>
          <w:insideH w:val="single" w:sz="4" w:space="0" w:color="auto"/>
          <w:insideV w:val="single" w:sz="4" w:space="0" w:color="auto"/>
        </w:tblBorders>
        <w:tblLayout w:type="fixed"/>
        <w:tblCellMar>
          <w:left w:w="115" w:type="dxa"/>
          <w:right w:w="115" w:type="dxa"/>
        </w:tblCellMar>
        <w:tblLook w:val="04A0"/>
      </w:tblPr>
      <w:tblGrid>
        <w:gridCol w:w="608"/>
        <w:gridCol w:w="4051"/>
        <w:gridCol w:w="795"/>
        <w:gridCol w:w="797"/>
        <w:gridCol w:w="2626"/>
      </w:tblGrid>
      <w:tr w:rsidR="00CE0B63" w:rsidRPr="00CE0B63" w:rsidTr="00AD3D4E">
        <w:tc>
          <w:tcPr>
            <w:tcW w:w="342"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CE0B63" w:rsidRPr="00CE0B63" w:rsidRDefault="00CE0B63" w:rsidP="00AD3D4E">
            <w:pPr>
              <w:pStyle w:val="NoSpacing"/>
              <w:jc w:val="center"/>
              <w:rPr>
                <w:color w:val="17365D" w:themeColor="text2" w:themeShade="BF"/>
                <w:sz w:val="18"/>
                <w:szCs w:val="18"/>
              </w:rPr>
            </w:pPr>
            <w:r w:rsidRPr="00CE0B63">
              <w:rPr>
                <w:color w:val="17365D" w:themeColor="text2" w:themeShade="BF"/>
                <w:sz w:val="18"/>
                <w:szCs w:val="18"/>
              </w:rPr>
              <w:t>Item #</w:t>
            </w:r>
          </w:p>
        </w:tc>
        <w:tc>
          <w:tcPr>
            <w:tcW w:w="2282"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Activity Description</w:t>
            </w:r>
          </w:p>
        </w:tc>
        <w:tc>
          <w:tcPr>
            <w:tcW w:w="448"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Correct</w:t>
            </w:r>
          </w:p>
        </w:tc>
        <w:tc>
          <w:tcPr>
            <w:tcW w:w="449"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At Risk</w:t>
            </w:r>
          </w:p>
        </w:tc>
        <w:tc>
          <w:tcPr>
            <w:tcW w:w="1479" w:type="pct"/>
            <w:tcBorders>
              <w:top w:val="outset" w:sz="6" w:space="0" w:color="auto"/>
              <w:left w:val="outset" w:sz="6" w:space="0" w:color="auto"/>
              <w:bottom w:val="outset" w:sz="6" w:space="0" w:color="auto"/>
              <w:right w:val="outset" w:sz="6" w:space="0" w:color="auto"/>
            </w:tcBorders>
            <w:shd w:val="clear" w:color="auto" w:fill="FFFFCC"/>
            <w:noWrap/>
            <w:vAlign w:val="center"/>
            <w:hideMark/>
          </w:tcPr>
          <w:p w:rsidR="00CE0B63" w:rsidRPr="00CE0B63" w:rsidRDefault="00CE0B63" w:rsidP="00AD3D4E">
            <w:pPr>
              <w:pStyle w:val="NoSpacing"/>
              <w:rPr>
                <w:color w:val="17365D" w:themeColor="text2" w:themeShade="BF"/>
              </w:rPr>
            </w:pPr>
            <w:r w:rsidRPr="00CE0B63">
              <w:rPr>
                <w:color w:val="17365D" w:themeColor="text2" w:themeShade="BF"/>
                <w:sz w:val="18"/>
                <w:szCs w:val="18"/>
              </w:rPr>
              <w:t>Comments ( What was Observed )</w:t>
            </w:r>
            <w:r w:rsidRPr="00CE0B63">
              <w:rPr>
                <w:color w:val="17365D" w:themeColor="text2" w:themeShade="BF"/>
              </w:rPr>
              <w:t xml:space="preserve"> </w:t>
            </w:r>
          </w:p>
          <w:p w:rsidR="00CE0B63" w:rsidRPr="00CE0B63" w:rsidRDefault="00CE0B63" w:rsidP="00AD3D4E">
            <w:pPr>
              <w:pStyle w:val="NoSpacing"/>
              <w:rPr>
                <w:i/>
                <w:color w:val="17365D" w:themeColor="text2" w:themeShade="BF"/>
                <w:sz w:val="16"/>
                <w:szCs w:val="16"/>
              </w:rPr>
            </w:pPr>
            <w:r w:rsidRPr="00CE0B63">
              <w:rPr>
                <w:i/>
                <w:color w:val="17365D" w:themeColor="text2" w:themeShade="BF"/>
                <w:sz w:val="16"/>
                <w:szCs w:val="16"/>
              </w:rPr>
              <w:t>Observer explains what was observed at risk</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E0B63" w:rsidRPr="00CE0B63" w:rsidRDefault="00CE0B63" w:rsidP="00AD3D4E">
            <w:pPr>
              <w:pStyle w:val="NoSpacing"/>
              <w:rPr>
                <w:color w:val="17365D" w:themeColor="text2" w:themeShade="BF"/>
                <w:sz w:val="18"/>
                <w:szCs w:val="18"/>
              </w:rPr>
            </w:pPr>
          </w:p>
        </w:tc>
        <w:tc>
          <w:tcPr>
            <w:tcW w:w="2282"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COMMON Safe Work Practice Activities</w:t>
            </w:r>
          </w:p>
        </w:tc>
        <w:tc>
          <w:tcPr>
            <w:tcW w:w="897" w:type="pct"/>
            <w:gridSpan w:val="2"/>
            <w:tcBorders>
              <w:top w:val="outset" w:sz="6" w:space="0" w:color="auto"/>
              <w:left w:val="outset" w:sz="6" w:space="0" w:color="auto"/>
              <w:bottom w:val="outset" w:sz="6" w:space="0" w:color="auto"/>
              <w:right w:val="outset" w:sz="6" w:space="0" w:color="auto"/>
            </w:tcBorders>
            <w:shd w:val="clear" w:color="auto" w:fill="D9D9D9"/>
            <w:vAlign w:val="center"/>
            <w:hideMark/>
          </w:tcPr>
          <w:p w:rsidR="00CE0B63" w:rsidRPr="00CE0B63" w:rsidRDefault="00CE0B63" w:rsidP="00AD3D4E">
            <w:pPr>
              <w:pStyle w:val="NoSpacing"/>
              <w:rPr>
                <w:i/>
                <w:color w:val="17365D" w:themeColor="text2" w:themeShade="BF"/>
                <w:sz w:val="18"/>
                <w:szCs w:val="18"/>
              </w:rPr>
            </w:pPr>
            <w:r w:rsidRPr="00CE0B63">
              <w:rPr>
                <w:i/>
                <w:color w:val="17365D" w:themeColor="text2" w:themeShade="BF"/>
                <w:sz w:val="18"/>
                <w:szCs w:val="18"/>
              </w:rPr>
              <w:t>Numeric input here</w:t>
            </w:r>
          </w:p>
        </w:tc>
        <w:tc>
          <w:tcPr>
            <w:tcW w:w="147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E0B63" w:rsidRPr="00CE0B63" w:rsidRDefault="00CE0B63" w:rsidP="00AD3D4E">
            <w:pPr>
              <w:pStyle w:val="NoSpacing"/>
              <w:rPr>
                <w:color w:val="17365D" w:themeColor="text2" w:themeShade="BF"/>
                <w:sz w:val="18"/>
                <w:szCs w:val="18"/>
              </w:rPr>
            </w:pP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Risk Ranking for job conducted (documented on permit/form as high, medium, low)</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Correct Work Permit and Forms issued for the task</w:t>
            </w:r>
          </w:p>
          <w:p w:rsidR="00CE0B63" w:rsidRPr="00CE0B63" w:rsidRDefault="00CE0B63" w:rsidP="00AD3D4E">
            <w:pPr>
              <w:pStyle w:val="NoSpacing"/>
              <w:rPr>
                <w:color w:val="17365D" w:themeColor="text2" w:themeShade="BF"/>
                <w:sz w:val="20"/>
                <w:szCs w:val="20"/>
              </w:rPr>
            </w:pP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All relevant verifications and checks conducted by Permit Issuer / Approver and Requestor.</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 xml:space="preserve">Job specific JLA available for all High risk work </w:t>
            </w:r>
          </w:p>
          <w:p w:rsidR="00CE0B63" w:rsidRPr="00CE0B63" w:rsidRDefault="00CE0B63" w:rsidP="00AD3D4E">
            <w:pPr>
              <w:pStyle w:val="NoSpacing"/>
              <w:rPr>
                <w:color w:val="17365D" w:themeColor="text2" w:themeShade="BF"/>
                <w:sz w:val="20"/>
                <w:szCs w:val="20"/>
              </w:rPr>
            </w:pP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JLA written / reviewed and communicated to all workers.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rPr>
          <w:trHeight w:val="201"/>
        </w:trPr>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Location specific emergency plan reviewed with workers.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7</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 xml:space="preserve">Work site visually inspected by Permit Approver to verify that the permit conditions </w:t>
            </w:r>
            <w:r w:rsidRPr="00CE0B63">
              <w:rPr>
                <w:color w:val="17365D" w:themeColor="text2" w:themeShade="BF"/>
                <w:sz w:val="20"/>
                <w:szCs w:val="20"/>
              </w:rPr>
              <w:lastRenderedPageBreak/>
              <w:t>are met and that other work being performed in the vicinity will not introduce additional hazards.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shd w:val="clear" w:color="auto" w:fill="auto"/>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lastRenderedPageBreak/>
              <w:t>8</w:t>
            </w:r>
          </w:p>
        </w:tc>
        <w:tc>
          <w:tcPr>
            <w:tcW w:w="2282" w:type="pct"/>
            <w:tcBorders>
              <w:top w:val="outset" w:sz="6" w:space="0" w:color="auto"/>
              <w:left w:val="outset" w:sz="6" w:space="0" w:color="auto"/>
              <w:bottom w:val="outset" w:sz="6" w:space="0" w:color="auto"/>
              <w:right w:val="outset" w:sz="6" w:space="0" w:color="auto"/>
            </w:tcBorders>
            <w:shd w:val="clear" w:color="auto" w:fill="auto"/>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Proper barricades and safety signs are in place.</w:t>
            </w:r>
          </w:p>
          <w:p w:rsidR="00CE0B63" w:rsidRPr="00CE0B63" w:rsidRDefault="00CE0B63" w:rsidP="00AD3D4E">
            <w:pPr>
              <w:pStyle w:val="NoSpacing"/>
              <w:rPr>
                <w:color w:val="17365D" w:themeColor="text2" w:themeShade="BF"/>
                <w:sz w:val="20"/>
                <w:szCs w:val="20"/>
              </w:rPr>
            </w:pPr>
          </w:p>
        </w:tc>
        <w:tc>
          <w:tcPr>
            <w:tcW w:w="448"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CE0B63" w:rsidRPr="00CE0B63" w:rsidRDefault="00CE0B63" w:rsidP="00AD3D4E">
            <w:pPr>
              <w:pStyle w:val="NoSpacing"/>
              <w:rPr>
                <w:color w:val="17365D" w:themeColor="text2" w:themeShade="BF"/>
                <w:sz w:val="18"/>
                <w:szCs w:val="18"/>
              </w:rPr>
            </w:pPr>
          </w:p>
        </w:tc>
        <w:tc>
          <w:tcPr>
            <w:tcW w:w="449"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CE0B63" w:rsidRPr="00CE0B63" w:rsidRDefault="00CE0B63" w:rsidP="00AD3D4E">
            <w:pPr>
              <w:pStyle w:val="NoSpacing"/>
              <w:rPr>
                <w:color w:val="17365D" w:themeColor="text2" w:themeShade="BF"/>
                <w:sz w:val="18"/>
                <w:szCs w:val="18"/>
              </w:rPr>
            </w:pPr>
          </w:p>
        </w:tc>
        <w:tc>
          <w:tcPr>
            <w:tcW w:w="1479"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CE0B63" w:rsidRPr="00CE0B63" w:rsidRDefault="00CE0B63" w:rsidP="00AD3D4E">
            <w:pPr>
              <w:pStyle w:val="NoSpacing"/>
              <w:rPr>
                <w:color w:val="17365D" w:themeColor="text2" w:themeShade="BF"/>
                <w:sz w:val="18"/>
                <w:szCs w:val="18"/>
              </w:rPr>
            </w:pP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9</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Are all cord connected electric power tools and other cord connected devices connected to a circuit with Earth Leakage Relay.</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10</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Pre-job safety briefing conducted &amp; documented</w:t>
            </w:r>
          </w:p>
          <w:p w:rsidR="00CE0B63" w:rsidRPr="00CE0B63" w:rsidRDefault="00CE0B63" w:rsidP="00AD3D4E">
            <w:pPr>
              <w:pStyle w:val="NoSpacing"/>
              <w:rPr>
                <w:color w:val="17365D" w:themeColor="text2" w:themeShade="BF"/>
                <w:sz w:val="20"/>
                <w:szCs w:val="20"/>
              </w:rPr>
            </w:pP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11</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Issuer (and/or Permit Approver, if applicable) verifies controls are in place and signs the permit.</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12</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Requester understands the permit conditions and signs permit(s).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13</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Proper PPE worn for work type performed – check JLA for PPE requirements.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14</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Workers have the knowledge and training to perform the job</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15</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revalidation, extension, renewal, or cancellation is completed per the relevant SWP standard.</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16</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Issuer, supervisor or other person in charge performs work-in-progress field.</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GAS DETECTION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17</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meter is bump tested daily or prior to use and the results are recorded.</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18</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meter has been field calibrated within last month (check Monthly calibration sheet).</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19</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Calibration gas is within expiration date.</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20</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Detector tubes (if used) are within expiration date.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21</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Detector tubes (if used) are from the same manufacturer as the sampling pump.</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22</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testing is conducted in a safe manner.</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23</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Qualified Gas Tester performs the gas testing.</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24</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test results recorded on appropriate permit</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ISOLATION OF HAZARDOUS ENERGY (LOTO)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25</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Isolation points for all relevant energy sources are identified prior to work starting.</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26</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Locks and Tags are installed by each craft in the following order: (1) Operations; (2) Electricians; and (3) Maintenance. Locks and tags are removed in the reverse order.</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auto"/>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27</w:t>
            </w:r>
          </w:p>
        </w:tc>
        <w:tc>
          <w:tcPr>
            <w:tcW w:w="2282" w:type="pct"/>
            <w:shd w:val="clear" w:color="auto" w:fill="auto"/>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Equipment Isolation Checklist is used correctly.</w:t>
            </w:r>
          </w:p>
          <w:p w:rsidR="00CE0B63" w:rsidRPr="00CE0B63" w:rsidRDefault="00CE0B63" w:rsidP="00AD3D4E">
            <w:pPr>
              <w:pStyle w:val="NoSpacing"/>
              <w:rPr>
                <w:color w:val="17365D" w:themeColor="text2" w:themeShade="BF"/>
                <w:sz w:val="20"/>
                <w:szCs w:val="20"/>
              </w:rPr>
            </w:pPr>
          </w:p>
        </w:tc>
        <w:tc>
          <w:tcPr>
            <w:tcW w:w="448" w:type="pct"/>
            <w:shd w:val="clear" w:color="auto" w:fill="auto"/>
            <w:hideMark/>
          </w:tcPr>
          <w:p w:rsidR="00CE0B63" w:rsidRPr="00CE0B63" w:rsidRDefault="00CE0B63" w:rsidP="00AD3D4E">
            <w:pPr>
              <w:pStyle w:val="NoSpacing"/>
              <w:rPr>
                <w:color w:val="17365D" w:themeColor="text2" w:themeShade="BF"/>
                <w:sz w:val="18"/>
                <w:szCs w:val="18"/>
              </w:rPr>
            </w:pPr>
          </w:p>
        </w:tc>
        <w:tc>
          <w:tcPr>
            <w:tcW w:w="449" w:type="pct"/>
            <w:shd w:val="clear" w:color="auto" w:fill="auto"/>
            <w:hideMark/>
          </w:tcPr>
          <w:p w:rsidR="00CE0B63" w:rsidRPr="00CE0B63" w:rsidRDefault="00CE0B63" w:rsidP="00AD3D4E">
            <w:pPr>
              <w:pStyle w:val="NoSpacing"/>
              <w:rPr>
                <w:color w:val="17365D" w:themeColor="text2" w:themeShade="BF"/>
                <w:sz w:val="18"/>
                <w:szCs w:val="18"/>
              </w:rPr>
            </w:pPr>
          </w:p>
        </w:tc>
        <w:tc>
          <w:tcPr>
            <w:tcW w:w="1479" w:type="pct"/>
            <w:shd w:val="clear" w:color="auto" w:fill="auto"/>
            <w:hideMark/>
          </w:tcPr>
          <w:p w:rsidR="00CE0B63" w:rsidRPr="00CE0B63" w:rsidRDefault="00CE0B63" w:rsidP="00AD3D4E">
            <w:pPr>
              <w:pStyle w:val="NoSpacing"/>
              <w:rPr>
                <w:color w:val="17365D" w:themeColor="text2" w:themeShade="BF"/>
                <w:sz w:val="18"/>
                <w:szCs w:val="18"/>
              </w:rPr>
            </w:pP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CONFINED SPACE ENTRY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28</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 xml:space="preserve">The confined space is positively isolated prior </w:t>
            </w:r>
            <w:r w:rsidRPr="00CE0B63">
              <w:rPr>
                <w:color w:val="17365D" w:themeColor="text2" w:themeShade="BF"/>
                <w:sz w:val="20"/>
                <w:szCs w:val="20"/>
              </w:rPr>
              <w:lastRenderedPageBreak/>
              <w:t>to entry.</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lastRenderedPageBreak/>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lastRenderedPageBreak/>
              <w:t>29</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Proper purging, flushing, venting and draining occur prior to entry.</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30</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Continuous air ventilation is in place once entry occurs.</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31</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Written rescue plan and rescue equipment are available.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32</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Job is carried out as per permit requirements.</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33</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Confined Space Entry Log exists and is current.</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34</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testing is conducted (initial / continuous / follow-up) and logged appropriately.</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35</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Entry Watch, Entry Supervisor, Rescue personnel are trained and available.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HOT WORK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36</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Positive isolation of hazardous energy has occurred prior to beginning hot work.</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37</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Proper purging, flushing, venting and draining occur prior to hot work.</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38</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Flammable / combustible materials are removed or covered within 15 meters (50 feet) prior to hot work.</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39</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All drains/trenches are covered within 15 meters (50 feet)</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40</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Appropriate spark containment is used.</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41</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testing is conducted (initial / continuous / follow-up) and logged appropriately.</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42</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Trained Fire Watch is in attendance.</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43</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 x 9kg DCP Fire extinguishers are located adjacent to hot work.</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44</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Oxy-Acetylene / LPG cylinders are fitted with flashback arrestor.</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45</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supply is shut off during breaks and lunch period.</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46</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cylinder(s) are kept outside of the confined space.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WORK AT HEIGHTS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47</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Area is barricaded appropriately.</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48</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Safety harness and lanyards are inspected before use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49</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Overhead Electrical lines close to the work activity are identified and made safe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50</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Safety harness worn correctly (chest strap at mid-chest, d-ring in back, leg straps tightened)</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51</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Anchor location is selected and inspected prior to use.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52</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100% tie-off available &amp; used</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53</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Tools are raised and lowered by means of a tool belt / box using rope or other safe method (tools are not hand carried while climbing).</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lastRenderedPageBreak/>
              <w:t>54</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 points of contact is used while climbing.</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55</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Written rescue plan is available (when fall protection is used).</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56</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 Safety Standby is present when workers are wearing a harness.</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57</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Portable ladder is appropriate for the task, positioned correctly, stable and in good condition.</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58</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Mobile Elevated Working Platform (MEWP) is appropriate for the task, positioned correctly and operated by a competent operator, stable, and in good condition.</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59</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 fall-arrest system (such as a fall-arrest harness and lanyard) is used in conjunction with the MEWP.</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60</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Scaffolding is stable, has appropriate bracing, no missing scaffold planks, guardrails, mid-rails or toe boards and constructed by competent persons.</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EXCAVATION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61</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Appropriate technique is used for the task (e.g. hand, vacuum, mechanical digger / back-hoe).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62</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Shoring is stable and safe means of egress is in place.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AFTER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63</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Work permit(s) is returned to Permit Issuer.</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64</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Issuer or delegated responsible party verifies that work is completed in a satisfactory manner.</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65</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Issuer or delegated responsible party verifies that site is left in clean, orderly condition.</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66</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Issuer or delegated responsible party signs off on the permit and files correctly.</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2624" w:type="pct"/>
            <w:gridSpan w:val="2"/>
          </w:tcPr>
          <w:p w:rsidR="00CE0B63" w:rsidRPr="00CE0B63" w:rsidRDefault="00CE0B63" w:rsidP="00AD3D4E">
            <w:pPr>
              <w:pStyle w:val="NoSpacing"/>
              <w:rPr>
                <w:color w:val="17365D" w:themeColor="text2" w:themeShade="BF"/>
                <w:sz w:val="20"/>
                <w:szCs w:val="20"/>
              </w:rPr>
            </w:pPr>
            <w:r w:rsidRPr="00CE0B63">
              <w:rPr>
                <w:color w:val="17365D" w:themeColor="text2" w:themeShade="BF"/>
                <w:sz w:val="18"/>
                <w:szCs w:val="18"/>
              </w:rPr>
              <w:t>Total # of Correct and At-Risk Behaviors observed</w:t>
            </w:r>
          </w:p>
        </w:tc>
        <w:tc>
          <w:tcPr>
            <w:tcW w:w="448" w:type="pct"/>
          </w:tcPr>
          <w:p w:rsidR="00CE0B63" w:rsidRPr="00CE0B63" w:rsidRDefault="00CE0B63" w:rsidP="00AD3D4E">
            <w:pPr>
              <w:pStyle w:val="NoSpacing"/>
              <w:rPr>
                <w:color w:val="17365D" w:themeColor="text2" w:themeShade="BF"/>
                <w:sz w:val="18"/>
                <w:szCs w:val="18"/>
              </w:rPr>
            </w:pPr>
          </w:p>
        </w:tc>
        <w:tc>
          <w:tcPr>
            <w:tcW w:w="449" w:type="pct"/>
          </w:tcPr>
          <w:p w:rsidR="00CE0B63" w:rsidRPr="00CE0B63" w:rsidRDefault="00CE0B63" w:rsidP="00AD3D4E">
            <w:pPr>
              <w:pStyle w:val="NoSpacing"/>
              <w:rPr>
                <w:color w:val="17365D" w:themeColor="text2" w:themeShade="BF"/>
                <w:sz w:val="18"/>
                <w:szCs w:val="18"/>
              </w:rPr>
            </w:pPr>
          </w:p>
        </w:tc>
        <w:tc>
          <w:tcPr>
            <w:tcW w:w="1479" w:type="pct"/>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xml:space="preserve">= </w:t>
            </w:r>
            <w:proofErr w:type="spellStart"/>
            <w:r w:rsidRPr="00CE0B63">
              <w:rPr>
                <w:color w:val="17365D" w:themeColor="text2" w:themeShade="BF"/>
                <w:sz w:val="18"/>
                <w:szCs w:val="18"/>
              </w:rPr>
              <w:t>xxxxxxx</w:t>
            </w:r>
            <w:proofErr w:type="spellEnd"/>
            <w:r w:rsidRPr="00CE0B63">
              <w:rPr>
                <w:color w:val="17365D" w:themeColor="text2" w:themeShade="BF"/>
                <w:sz w:val="18"/>
                <w:szCs w:val="18"/>
              </w:rPr>
              <w:t xml:space="preserve"> %</w:t>
            </w:r>
          </w:p>
        </w:tc>
      </w:tr>
    </w:tbl>
    <w:p w:rsidR="00CE0B63" w:rsidRPr="00CE0B63" w:rsidRDefault="00CE0B63" w:rsidP="00CE0B63">
      <w:pPr>
        <w:pStyle w:val="NoSpacing"/>
        <w:rPr>
          <w:color w:val="17365D" w:themeColor="text2" w:themeShade="BF"/>
          <w:sz w:val="18"/>
          <w:szCs w:val="18"/>
        </w:rPr>
      </w:pPr>
    </w:p>
    <w:p w:rsidR="00CE0B63" w:rsidRPr="00CE0B63" w:rsidRDefault="00CE0B63" w:rsidP="00CE0B63">
      <w:pPr>
        <w:pStyle w:val="NoSpacing"/>
        <w:rPr>
          <w:color w:val="17365D" w:themeColor="text2" w:themeShade="BF"/>
          <w:sz w:val="18"/>
          <w:szCs w:val="18"/>
        </w:rPr>
      </w:pPr>
      <w:r w:rsidRPr="00CE0B63">
        <w:rPr>
          <w:color w:val="17365D" w:themeColor="text2" w:themeShade="BF"/>
          <w:sz w:val="18"/>
          <w:szCs w:val="18"/>
        </w:rPr>
        <w:t>Describe in Detail Why the At-Risk Item Occurred</w:t>
      </w:r>
    </w:p>
    <w:tbl>
      <w:tblPr>
        <w:tblW w:w="50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2"/>
        <w:gridCol w:w="8109"/>
      </w:tblGrid>
      <w:tr w:rsidR="00CE0B63" w:rsidRPr="00CE0B63" w:rsidTr="00AD3D4E">
        <w:tc>
          <w:tcPr>
            <w:tcW w:w="5000" w:type="pct"/>
            <w:gridSpan w:val="2"/>
            <w:hideMark/>
          </w:tcPr>
          <w:p w:rsidR="00CE0B63" w:rsidRPr="00CE0B63" w:rsidRDefault="00CE0B63" w:rsidP="00AD3D4E">
            <w:pPr>
              <w:pStyle w:val="NoSpacing"/>
              <w:rPr>
                <w:color w:val="17365D" w:themeColor="text2" w:themeShade="BF"/>
                <w:sz w:val="18"/>
                <w:szCs w:val="18"/>
              </w:rPr>
            </w:pPr>
          </w:p>
        </w:tc>
      </w:tr>
      <w:tr w:rsidR="00CE0B63" w:rsidRPr="00CE0B63" w:rsidTr="00AD3D4E">
        <w:tc>
          <w:tcPr>
            <w:tcW w:w="455" w:type="pct"/>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xml:space="preserve">                 Item #</w:t>
            </w:r>
          </w:p>
        </w:tc>
        <w:tc>
          <w:tcPr>
            <w:tcW w:w="4545" w:type="pct"/>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Root Cause Description Detail                                                                                                                                     (</w:t>
            </w:r>
            <w:r w:rsidRPr="00CE0B63">
              <w:rPr>
                <w:color w:val="17365D" w:themeColor="text2" w:themeShade="BF"/>
                <w:sz w:val="16"/>
                <w:szCs w:val="16"/>
              </w:rPr>
              <w:t>If more than one Root Cause per At-Risk Item, number the RCs in sequential order)</w:t>
            </w:r>
          </w:p>
        </w:tc>
      </w:tr>
      <w:tr w:rsidR="00CE0B63" w:rsidRPr="00CE0B63" w:rsidTr="00AD3D4E">
        <w:tc>
          <w:tcPr>
            <w:tcW w:w="455" w:type="pct"/>
          </w:tcPr>
          <w:p w:rsidR="00CE0B63" w:rsidRPr="00CE0B63" w:rsidRDefault="00CE0B63" w:rsidP="00AD3D4E">
            <w:pPr>
              <w:pStyle w:val="NoSpacing"/>
              <w:rPr>
                <w:color w:val="17365D" w:themeColor="text2" w:themeShade="BF"/>
                <w:sz w:val="36"/>
                <w:szCs w:val="18"/>
              </w:rPr>
            </w:pPr>
          </w:p>
        </w:tc>
        <w:tc>
          <w:tcPr>
            <w:tcW w:w="4545" w:type="pct"/>
          </w:tcPr>
          <w:p w:rsidR="00CE0B63" w:rsidRPr="00CE0B63" w:rsidRDefault="00CE0B63" w:rsidP="00AD3D4E">
            <w:pPr>
              <w:pStyle w:val="NoSpacing"/>
              <w:rPr>
                <w:color w:val="17365D" w:themeColor="text2" w:themeShade="BF"/>
                <w:sz w:val="18"/>
                <w:szCs w:val="18"/>
              </w:rPr>
            </w:pPr>
          </w:p>
        </w:tc>
      </w:tr>
      <w:tr w:rsidR="00CE0B63" w:rsidRPr="00CE0B63" w:rsidTr="00AD3D4E">
        <w:tc>
          <w:tcPr>
            <w:tcW w:w="455" w:type="pct"/>
          </w:tcPr>
          <w:p w:rsidR="00CE0B63" w:rsidRPr="00CE0B63" w:rsidRDefault="00CE0B63" w:rsidP="00AD3D4E">
            <w:pPr>
              <w:pStyle w:val="NoSpacing"/>
              <w:rPr>
                <w:color w:val="17365D" w:themeColor="text2" w:themeShade="BF"/>
                <w:sz w:val="36"/>
                <w:szCs w:val="18"/>
              </w:rPr>
            </w:pPr>
          </w:p>
        </w:tc>
        <w:tc>
          <w:tcPr>
            <w:tcW w:w="4545" w:type="pct"/>
          </w:tcPr>
          <w:p w:rsidR="00CE0B63" w:rsidRPr="00CE0B63" w:rsidRDefault="00CE0B63" w:rsidP="00AD3D4E">
            <w:pPr>
              <w:pStyle w:val="NoSpacing"/>
              <w:rPr>
                <w:color w:val="17365D" w:themeColor="text2" w:themeShade="BF"/>
                <w:sz w:val="18"/>
                <w:szCs w:val="18"/>
              </w:rPr>
            </w:pPr>
          </w:p>
        </w:tc>
      </w:tr>
      <w:tr w:rsidR="00CE0B63" w:rsidRPr="00CE0B63" w:rsidTr="00AD3D4E">
        <w:tc>
          <w:tcPr>
            <w:tcW w:w="455" w:type="pct"/>
          </w:tcPr>
          <w:p w:rsidR="00CE0B63" w:rsidRPr="00CE0B63" w:rsidRDefault="00CE0B63" w:rsidP="00AD3D4E">
            <w:pPr>
              <w:pStyle w:val="NoSpacing"/>
              <w:rPr>
                <w:color w:val="17365D" w:themeColor="text2" w:themeShade="BF"/>
                <w:sz w:val="36"/>
                <w:szCs w:val="18"/>
              </w:rPr>
            </w:pPr>
          </w:p>
        </w:tc>
        <w:tc>
          <w:tcPr>
            <w:tcW w:w="4545" w:type="pct"/>
          </w:tcPr>
          <w:p w:rsidR="00CE0B63" w:rsidRPr="00CE0B63" w:rsidRDefault="00CE0B63" w:rsidP="00AD3D4E">
            <w:pPr>
              <w:pStyle w:val="NoSpacing"/>
              <w:rPr>
                <w:color w:val="17365D" w:themeColor="text2" w:themeShade="BF"/>
                <w:sz w:val="18"/>
                <w:szCs w:val="18"/>
              </w:rPr>
            </w:pPr>
          </w:p>
        </w:tc>
      </w:tr>
      <w:tr w:rsidR="00CE0B63" w:rsidRPr="00CE0B63" w:rsidTr="00AD3D4E">
        <w:tc>
          <w:tcPr>
            <w:tcW w:w="455" w:type="pct"/>
          </w:tcPr>
          <w:p w:rsidR="00CE0B63" w:rsidRPr="00CE0B63" w:rsidRDefault="00CE0B63" w:rsidP="00AD3D4E">
            <w:pPr>
              <w:pStyle w:val="NoSpacing"/>
              <w:rPr>
                <w:color w:val="17365D" w:themeColor="text2" w:themeShade="BF"/>
                <w:sz w:val="36"/>
                <w:szCs w:val="18"/>
              </w:rPr>
            </w:pPr>
          </w:p>
        </w:tc>
        <w:tc>
          <w:tcPr>
            <w:tcW w:w="4545" w:type="pct"/>
          </w:tcPr>
          <w:p w:rsidR="00CE0B63" w:rsidRPr="00CE0B63" w:rsidRDefault="00CE0B63" w:rsidP="00AD3D4E">
            <w:pPr>
              <w:pStyle w:val="NoSpacing"/>
              <w:rPr>
                <w:color w:val="17365D" w:themeColor="text2" w:themeShade="BF"/>
                <w:sz w:val="18"/>
                <w:szCs w:val="18"/>
              </w:rPr>
            </w:pPr>
          </w:p>
        </w:tc>
      </w:tr>
    </w:tbl>
    <w:p w:rsidR="00CE0B63" w:rsidRPr="00CE0B63" w:rsidRDefault="00CE0B63" w:rsidP="00CE0B63">
      <w:pPr>
        <w:pStyle w:val="NoSpacing"/>
        <w:rPr>
          <w:color w:val="17365D" w:themeColor="text2" w:themeShade="BF"/>
          <w:sz w:val="18"/>
          <w:szCs w:val="18"/>
        </w:rPr>
      </w:pPr>
      <w:r w:rsidRPr="00CE0B63">
        <w:rPr>
          <w:color w:val="17365D" w:themeColor="text2" w:themeShade="BF"/>
          <w:sz w:val="18"/>
          <w:szCs w:val="18"/>
        </w:rPr>
        <w:t>Root Cause Factors</w:t>
      </w:r>
    </w:p>
    <w:tbl>
      <w:tblPr>
        <w:tblW w:w="5000" w:type="pct"/>
        <w:tblBorders>
          <w:insideH w:val="single" w:sz="4" w:space="0" w:color="auto"/>
          <w:insideV w:val="single" w:sz="4" w:space="0" w:color="auto"/>
        </w:tblBorders>
        <w:tblCellMar>
          <w:left w:w="115" w:type="dxa"/>
          <w:right w:w="115" w:type="dxa"/>
        </w:tblCellMar>
        <w:tblLook w:val="04A0"/>
      </w:tblPr>
      <w:tblGrid>
        <w:gridCol w:w="4438"/>
        <w:gridCol w:w="4439"/>
      </w:tblGrid>
      <w:tr w:rsidR="00CE0B63" w:rsidRPr="00CE0B63" w:rsidTr="00AD3D4E">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A.)   Lack of skill or knowledge.</w:t>
            </w:r>
          </w:p>
        </w:tc>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E.)   Lack of or inadequate procedures.</w:t>
            </w:r>
          </w:p>
        </w:tc>
      </w:tr>
      <w:tr w:rsidR="00CE0B63" w:rsidRPr="00CE0B63" w:rsidTr="00AD3D4E">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xml:space="preserve">B.)   In past, did not follow procedures or acceptable practices and no incident occurred (injury, product quality incident, equipment damage, regulatory assessment or production delay </w:t>
            </w:r>
          </w:p>
        </w:tc>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F.)   Inadequate communication of expectations regarding procedures or standards.</w:t>
            </w:r>
          </w:p>
        </w:tc>
      </w:tr>
      <w:tr w:rsidR="00CE0B63" w:rsidRPr="00CE0B63" w:rsidTr="00AD3D4E">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C.)   Doing the job according to procedures or acceptable practices takes more time/effort.</w:t>
            </w:r>
          </w:p>
        </w:tc>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G.)   Inadequate tools or equipment (available, operable &amp; safely maintained; proper task &amp; workplace design).</w:t>
            </w:r>
          </w:p>
        </w:tc>
      </w:tr>
      <w:tr w:rsidR="00CE0B63" w:rsidRPr="00CE0B63" w:rsidTr="00AD3D4E">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xml:space="preserve">D.)   Short-cutting procedures or acceptable practices are </w:t>
            </w:r>
            <w:r w:rsidRPr="00CE0B63">
              <w:rPr>
                <w:color w:val="17365D" w:themeColor="text2" w:themeShade="BF"/>
                <w:sz w:val="18"/>
                <w:szCs w:val="18"/>
              </w:rPr>
              <w:lastRenderedPageBreak/>
              <w:t>positively reinforced or tolerated.</w:t>
            </w:r>
          </w:p>
          <w:p w:rsidR="00CE0B63" w:rsidRPr="00CE0B63" w:rsidRDefault="00CE0B63" w:rsidP="00AD3D4E">
            <w:pPr>
              <w:pStyle w:val="NoSpacing"/>
              <w:rPr>
                <w:color w:val="17365D" w:themeColor="text2" w:themeShade="BF"/>
                <w:sz w:val="18"/>
                <w:szCs w:val="18"/>
              </w:rPr>
            </w:pPr>
          </w:p>
        </w:tc>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lastRenderedPageBreak/>
              <w:t>H.)   External Factors</w:t>
            </w:r>
          </w:p>
        </w:tc>
      </w:tr>
    </w:tbl>
    <w:p w:rsidR="00CE0B63" w:rsidRPr="00CE0B63" w:rsidRDefault="00CE0B63" w:rsidP="00CE0B63">
      <w:pPr>
        <w:pStyle w:val="NoSpacing"/>
        <w:rPr>
          <w:color w:val="17365D" w:themeColor="text2" w:themeShade="BF"/>
          <w:sz w:val="18"/>
          <w:szCs w:val="18"/>
        </w:rPr>
      </w:pPr>
    </w:p>
    <w:p w:rsidR="00CE0B63" w:rsidRPr="00CE0B63" w:rsidRDefault="00CE0B63" w:rsidP="00CE0B63">
      <w:pPr>
        <w:pStyle w:val="NoSpacing"/>
        <w:rPr>
          <w:color w:val="17365D" w:themeColor="text2" w:themeShade="BF"/>
          <w:sz w:val="18"/>
          <w:szCs w:val="18"/>
        </w:rPr>
      </w:pPr>
    </w:p>
    <w:p w:rsidR="00CE0B63" w:rsidRPr="00CE0B63" w:rsidRDefault="00CE0B63" w:rsidP="00CE0B63">
      <w:pPr>
        <w:pStyle w:val="NoSpacing"/>
        <w:rPr>
          <w:color w:val="17365D" w:themeColor="text2" w:themeShade="BF"/>
          <w:sz w:val="18"/>
          <w:szCs w:val="18"/>
        </w:rPr>
      </w:pPr>
      <w:r w:rsidRPr="00CE0B63">
        <w:rPr>
          <w:color w:val="17365D" w:themeColor="text2" w:themeShade="BF"/>
          <w:sz w:val="18"/>
          <w:szCs w:val="18"/>
        </w:rPr>
        <w:t>Solution(s): How to Prevent Undesirable Behavior/Job Factor from Recurring:</w:t>
      </w:r>
    </w:p>
    <w:tbl>
      <w:tblPr>
        <w:tblW w:w="5070" w:type="pct"/>
        <w:tblBorders>
          <w:insideH w:val="single" w:sz="4" w:space="0" w:color="auto"/>
          <w:insideV w:val="single" w:sz="4" w:space="0" w:color="auto"/>
        </w:tblBorders>
        <w:tblLayout w:type="fixed"/>
        <w:tblCellMar>
          <w:left w:w="115" w:type="dxa"/>
          <w:right w:w="115" w:type="dxa"/>
        </w:tblCellMar>
        <w:tblLook w:val="04A0"/>
      </w:tblPr>
      <w:tblGrid>
        <w:gridCol w:w="523"/>
        <w:gridCol w:w="657"/>
        <w:gridCol w:w="1086"/>
        <w:gridCol w:w="2319"/>
        <w:gridCol w:w="796"/>
        <w:gridCol w:w="670"/>
        <w:gridCol w:w="1969"/>
        <w:gridCol w:w="981"/>
      </w:tblGrid>
      <w:tr w:rsidR="00CE0B63" w:rsidRPr="00CE0B63" w:rsidTr="00AD3D4E">
        <w:tc>
          <w:tcPr>
            <w:tcW w:w="291"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Item #</w:t>
            </w:r>
          </w:p>
        </w:tc>
        <w:tc>
          <w:tcPr>
            <w:tcW w:w="365"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Factor</w:t>
            </w:r>
            <w:r w:rsidRPr="00CE0B63">
              <w:rPr>
                <w:color w:val="17365D" w:themeColor="text2" w:themeShade="BF"/>
                <w:sz w:val="18"/>
                <w:szCs w:val="18"/>
              </w:rPr>
              <w:br/>
            </w:r>
            <w:r w:rsidRPr="00CE0B63">
              <w:rPr>
                <w:color w:val="17365D" w:themeColor="text2" w:themeShade="BF"/>
                <w:sz w:val="16"/>
                <w:szCs w:val="16"/>
              </w:rPr>
              <w:t>(A-H)*</w:t>
            </w:r>
          </w:p>
        </w:tc>
        <w:tc>
          <w:tcPr>
            <w:tcW w:w="603"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xml:space="preserve">Person </w:t>
            </w:r>
            <w:r w:rsidRPr="00CE0B63">
              <w:rPr>
                <w:color w:val="17365D" w:themeColor="text2" w:themeShade="BF"/>
                <w:sz w:val="16"/>
                <w:szCs w:val="16"/>
              </w:rPr>
              <w:t>Responsible</w:t>
            </w:r>
            <w:r w:rsidRPr="00CE0B63">
              <w:rPr>
                <w:color w:val="17365D" w:themeColor="text2" w:themeShade="BF"/>
                <w:sz w:val="16"/>
                <w:szCs w:val="16"/>
              </w:rPr>
              <w:br/>
              <w:t>(Name)</w:t>
            </w:r>
            <w:r w:rsidRPr="00CE0B63">
              <w:rPr>
                <w:color w:val="17365D" w:themeColor="text2" w:themeShade="BF"/>
              </w:rPr>
              <w:t xml:space="preserve"> </w:t>
            </w:r>
          </w:p>
        </w:tc>
        <w:tc>
          <w:tcPr>
            <w:tcW w:w="128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Solution(s)</w:t>
            </w:r>
            <w:r w:rsidRPr="00CE0B63">
              <w:rPr>
                <w:color w:val="17365D" w:themeColor="text2" w:themeShade="BF"/>
              </w:rPr>
              <w:t xml:space="preserve"> </w:t>
            </w:r>
          </w:p>
        </w:tc>
        <w:tc>
          <w:tcPr>
            <w:tcW w:w="442"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Date</w:t>
            </w:r>
            <w:r w:rsidRPr="00CE0B63">
              <w:rPr>
                <w:color w:val="17365D" w:themeColor="text2" w:themeShade="BF"/>
                <w:sz w:val="18"/>
                <w:szCs w:val="18"/>
              </w:rPr>
              <w:t xml:space="preserve"> </w:t>
            </w:r>
            <w:r w:rsidRPr="00CE0B63">
              <w:rPr>
                <w:color w:val="17365D" w:themeColor="text2" w:themeShade="BF"/>
                <w:sz w:val="16"/>
                <w:szCs w:val="16"/>
              </w:rPr>
              <w:t>Assigned</w:t>
            </w:r>
          </w:p>
        </w:tc>
        <w:tc>
          <w:tcPr>
            <w:tcW w:w="372"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Due</w:t>
            </w:r>
            <w:r w:rsidRPr="00CE0B63">
              <w:rPr>
                <w:color w:val="17365D" w:themeColor="text2" w:themeShade="BF"/>
                <w:sz w:val="18"/>
                <w:szCs w:val="18"/>
              </w:rPr>
              <w:t xml:space="preserve"> </w:t>
            </w:r>
            <w:r w:rsidRPr="00CE0B63">
              <w:rPr>
                <w:color w:val="17365D" w:themeColor="text2" w:themeShade="BF"/>
                <w:sz w:val="16"/>
                <w:szCs w:val="16"/>
              </w:rPr>
              <w:t>Date</w:t>
            </w:r>
          </w:p>
        </w:tc>
        <w:tc>
          <w:tcPr>
            <w:tcW w:w="1094"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rPr>
                <w:color w:val="17365D" w:themeColor="text2" w:themeShade="BF"/>
                <w:sz w:val="16"/>
                <w:szCs w:val="16"/>
              </w:rPr>
            </w:pPr>
            <w:r w:rsidRPr="00CE0B63">
              <w:rPr>
                <w:color w:val="17365D" w:themeColor="text2" w:themeShade="BF"/>
                <w:sz w:val="16"/>
                <w:szCs w:val="16"/>
              </w:rPr>
              <w:t>Action Taken</w:t>
            </w:r>
            <w:r w:rsidRPr="00CE0B63">
              <w:rPr>
                <w:color w:val="17365D" w:themeColor="text2" w:themeShade="BF"/>
                <w:sz w:val="20"/>
                <w:szCs w:val="20"/>
              </w:rPr>
              <w:t xml:space="preserve">           </w:t>
            </w:r>
          </w:p>
        </w:tc>
        <w:tc>
          <w:tcPr>
            <w:tcW w:w="545"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6"/>
                <w:szCs w:val="16"/>
              </w:rPr>
            </w:pPr>
            <w:r w:rsidRPr="00CE0B63">
              <w:rPr>
                <w:color w:val="17365D" w:themeColor="text2" w:themeShade="BF"/>
                <w:sz w:val="16"/>
                <w:szCs w:val="16"/>
              </w:rPr>
              <w:t>Date Completed</w:t>
            </w:r>
          </w:p>
        </w:tc>
      </w:tr>
      <w:tr w:rsidR="00CE0B63" w:rsidRPr="00CE0B63" w:rsidTr="00AD3D4E">
        <w:trPr>
          <w:trHeight w:val="435"/>
        </w:trPr>
        <w:tc>
          <w:tcPr>
            <w:tcW w:w="291"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365"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603"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128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442"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372"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1094" w:type="pct"/>
            <w:tcBorders>
              <w:top w:val="outset" w:sz="6" w:space="0" w:color="auto"/>
              <w:left w:val="outset" w:sz="6" w:space="0" w:color="auto"/>
              <w:bottom w:val="outset" w:sz="6" w:space="0" w:color="auto"/>
              <w:right w:val="outset" w:sz="6" w:space="0" w:color="auto"/>
            </w:tcBorders>
          </w:tcPr>
          <w:p w:rsidR="00CE0B63" w:rsidRPr="00CE0B63" w:rsidRDefault="00CE0B63" w:rsidP="00AD3D4E">
            <w:pPr>
              <w:pStyle w:val="NoSpacing"/>
              <w:rPr>
                <w:color w:val="17365D" w:themeColor="text2" w:themeShade="BF"/>
              </w:rPr>
            </w:pPr>
          </w:p>
        </w:tc>
        <w:tc>
          <w:tcPr>
            <w:tcW w:w="545"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r>
      <w:tr w:rsidR="00CE0B63" w:rsidRPr="00CE0B63" w:rsidTr="00AD3D4E">
        <w:trPr>
          <w:trHeight w:val="435"/>
        </w:trPr>
        <w:tc>
          <w:tcPr>
            <w:tcW w:w="291"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365"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603"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1288"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442"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372"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1094" w:type="pct"/>
            <w:tcBorders>
              <w:top w:val="outset" w:sz="6" w:space="0" w:color="auto"/>
              <w:left w:val="outset" w:sz="6" w:space="0" w:color="auto"/>
              <w:bottom w:val="outset" w:sz="6" w:space="0" w:color="auto"/>
              <w:right w:val="outset" w:sz="6" w:space="0" w:color="auto"/>
            </w:tcBorders>
          </w:tcPr>
          <w:p w:rsidR="00CE0B63" w:rsidRPr="00CE0B63" w:rsidRDefault="00CE0B63" w:rsidP="00AD3D4E">
            <w:pPr>
              <w:pStyle w:val="NoSpacing"/>
              <w:jc w:val="center"/>
              <w:rPr>
                <w:color w:val="17365D" w:themeColor="text2" w:themeShade="BF"/>
              </w:rPr>
            </w:pPr>
          </w:p>
        </w:tc>
        <w:tc>
          <w:tcPr>
            <w:tcW w:w="545"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r>
    </w:tbl>
    <w:p w:rsidR="00CE0B63" w:rsidRPr="00CE0B63" w:rsidRDefault="00CE0B63" w:rsidP="00CE0B63">
      <w:pPr>
        <w:pStyle w:val="NoSpacing"/>
        <w:rPr>
          <w:color w:val="17365D" w:themeColor="text2" w:themeShade="BF"/>
          <w:sz w:val="20"/>
          <w:szCs w:val="20"/>
        </w:rPr>
      </w:pPr>
      <w:r w:rsidRPr="00CE0B63">
        <w:rPr>
          <w:color w:val="17365D" w:themeColor="text2" w:themeShade="BF"/>
          <w:sz w:val="20"/>
          <w:szCs w:val="20"/>
        </w:rPr>
        <w:t xml:space="preserve"> </w:t>
      </w:r>
    </w:p>
    <w:p w:rsidR="00CE0B63" w:rsidRPr="00CE0B63" w:rsidRDefault="00CE0B63" w:rsidP="00CE0B63">
      <w:pPr>
        <w:pStyle w:val="NoSpacing"/>
        <w:rPr>
          <w:color w:val="17365D" w:themeColor="text2" w:themeShade="BF"/>
          <w:sz w:val="20"/>
          <w:szCs w:val="20"/>
        </w:rPr>
      </w:pPr>
      <w:r w:rsidRPr="00CE0B63">
        <w:rPr>
          <w:color w:val="17365D" w:themeColor="text2" w:themeShade="BF"/>
          <w:sz w:val="20"/>
          <w:szCs w:val="20"/>
        </w:rPr>
        <w:t>Responsibilities</w:t>
      </w:r>
    </w:p>
    <w:tbl>
      <w:tblPr>
        <w:tblW w:w="10320" w:type="dxa"/>
        <w:tblLook w:val="04A0"/>
      </w:tblPr>
      <w:tblGrid>
        <w:gridCol w:w="10098"/>
        <w:gridCol w:w="222"/>
      </w:tblGrid>
      <w:tr w:rsidR="00CE0B63" w:rsidRPr="00CE0B63" w:rsidTr="00AD3D4E">
        <w:trPr>
          <w:cantSplit/>
          <w:trHeight w:val="754"/>
        </w:trPr>
        <w:tc>
          <w:tcPr>
            <w:tcW w:w="10101" w:type="dxa"/>
          </w:tcPr>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8"/>
              <w:gridCol w:w="6443"/>
            </w:tblGrid>
            <w:tr w:rsidR="00CE0B63" w:rsidRPr="00CE0B63" w:rsidTr="00AE03D0">
              <w:trPr>
                <w:trHeight w:val="238"/>
              </w:trPr>
              <w:tc>
                <w:tcPr>
                  <w:tcW w:w="2488" w:type="dxa"/>
                  <w:tcBorders>
                    <w:top w:val="nil"/>
                    <w:left w:val="nil"/>
                    <w:bottom w:val="nil"/>
                    <w:right w:val="nil"/>
                  </w:tcBorders>
                </w:tcPr>
                <w:p w:rsidR="00CE0B63" w:rsidRPr="00CE0B63" w:rsidRDefault="00CE0B63" w:rsidP="00AD3D4E">
                  <w:pPr>
                    <w:pStyle w:val="NoSpacing"/>
                    <w:rPr>
                      <w:color w:val="17365D" w:themeColor="text2" w:themeShade="BF"/>
                      <w:sz w:val="20"/>
                      <w:szCs w:val="20"/>
                      <w:u w:val="single"/>
                    </w:rPr>
                  </w:pPr>
                  <w:r w:rsidRPr="00CE0B63">
                    <w:rPr>
                      <w:color w:val="17365D" w:themeColor="text2" w:themeShade="BF"/>
                      <w:sz w:val="20"/>
                      <w:szCs w:val="20"/>
                    </w:rPr>
                    <w:t xml:space="preserve"> </w:t>
                  </w:r>
                  <w:r w:rsidRPr="00CE0B63">
                    <w:rPr>
                      <w:color w:val="17365D" w:themeColor="text2" w:themeShade="BF"/>
                      <w:sz w:val="20"/>
                      <w:szCs w:val="20"/>
                      <w:u w:val="single"/>
                    </w:rPr>
                    <w:t>Reviewer(s)</w:t>
                  </w:r>
                  <w:r w:rsidRPr="00CE0B63">
                    <w:rPr>
                      <w:color w:val="17365D" w:themeColor="text2" w:themeShade="BF"/>
                      <w:sz w:val="20"/>
                      <w:szCs w:val="20"/>
                    </w:rPr>
                    <w:t xml:space="preserve"> (Name):</w:t>
                  </w:r>
                </w:p>
              </w:tc>
              <w:tc>
                <w:tcPr>
                  <w:tcW w:w="6443" w:type="dxa"/>
                  <w:tcBorders>
                    <w:top w:val="nil"/>
                    <w:left w:val="nil"/>
                    <w:bottom w:val="single" w:sz="4" w:space="0" w:color="auto"/>
                    <w:right w:val="nil"/>
                  </w:tcBorders>
                </w:tcPr>
                <w:p w:rsidR="00CE0B63" w:rsidRPr="00CE0B63" w:rsidRDefault="00CE0B63" w:rsidP="00AD3D4E">
                  <w:pPr>
                    <w:pStyle w:val="NoSpacing"/>
                    <w:rPr>
                      <w:color w:val="17365D" w:themeColor="text2" w:themeShade="BF"/>
                      <w:sz w:val="20"/>
                      <w:szCs w:val="20"/>
                      <w:u w:val="single"/>
                    </w:rPr>
                  </w:pPr>
                </w:p>
              </w:tc>
            </w:tr>
            <w:tr w:rsidR="00CE0B63" w:rsidRPr="00CE0B63" w:rsidTr="00AE03D0">
              <w:trPr>
                <w:trHeight w:val="114"/>
              </w:trPr>
              <w:tc>
                <w:tcPr>
                  <w:tcW w:w="2488" w:type="dxa"/>
                  <w:tcBorders>
                    <w:top w:val="nil"/>
                    <w:left w:val="nil"/>
                    <w:bottom w:val="nil"/>
                    <w:right w:val="nil"/>
                  </w:tcBorders>
                </w:tcPr>
                <w:p w:rsidR="00CE0B63" w:rsidRPr="00CE0B63" w:rsidRDefault="00CE0B63" w:rsidP="00AD3D4E">
                  <w:pPr>
                    <w:pStyle w:val="NoSpacing"/>
                    <w:rPr>
                      <w:color w:val="17365D" w:themeColor="text2" w:themeShade="BF"/>
                      <w:sz w:val="20"/>
                      <w:szCs w:val="20"/>
                      <w:u w:val="single"/>
                    </w:rPr>
                  </w:pPr>
                </w:p>
              </w:tc>
              <w:tc>
                <w:tcPr>
                  <w:tcW w:w="6443" w:type="dxa"/>
                  <w:tcBorders>
                    <w:top w:val="single" w:sz="4" w:space="0" w:color="auto"/>
                    <w:left w:val="nil"/>
                    <w:bottom w:val="single" w:sz="4" w:space="0" w:color="auto"/>
                    <w:right w:val="nil"/>
                  </w:tcBorders>
                </w:tcPr>
                <w:p w:rsidR="00CE0B63" w:rsidRPr="00CE0B63" w:rsidRDefault="00CE0B63" w:rsidP="00AD3D4E">
                  <w:pPr>
                    <w:pStyle w:val="NoSpacing"/>
                    <w:rPr>
                      <w:color w:val="17365D" w:themeColor="text2" w:themeShade="BF"/>
                      <w:sz w:val="20"/>
                      <w:szCs w:val="20"/>
                      <w:u w:val="single"/>
                    </w:rPr>
                  </w:pPr>
                </w:p>
              </w:tc>
            </w:tr>
          </w:tbl>
          <w:p w:rsidR="00CE0B63" w:rsidRPr="00CE0B63" w:rsidRDefault="00CE0B63" w:rsidP="00AD3D4E">
            <w:pPr>
              <w:pStyle w:val="NoSpacing"/>
              <w:rPr>
                <w:color w:val="17365D" w:themeColor="text2" w:themeShade="BF"/>
                <w:sz w:val="20"/>
                <w:szCs w:val="20"/>
                <w:u w:val="single"/>
              </w:rPr>
            </w:pPr>
          </w:p>
        </w:tc>
        <w:tc>
          <w:tcPr>
            <w:tcW w:w="219" w:type="dxa"/>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 xml:space="preserve">                                                                                                                                                                                   </w:t>
            </w:r>
          </w:p>
          <w:p w:rsidR="00CE0B63" w:rsidRPr="00CE0B63" w:rsidRDefault="00CE0B63" w:rsidP="00AD3D4E">
            <w:pPr>
              <w:pStyle w:val="NoSpacing"/>
              <w:rPr>
                <w:color w:val="17365D" w:themeColor="text2" w:themeShade="BF"/>
                <w:sz w:val="20"/>
                <w:szCs w:val="20"/>
              </w:rPr>
            </w:pPr>
          </w:p>
          <w:p w:rsidR="00CE0B63" w:rsidRPr="00CE0B63" w:rsidRDefault="00CE0B63" w:rsidP="00AD3D4E">
            <w:pPr>
              <w:pStyle w:val="NoSpacing"/>
              <w:rPr>
                <w:color w:val="17365D" w:themeColor="text2" w:themeShade="BF"/>
                <w:sz w:val="20"/>
                <w:szCs w:val="20"/>
              </w:rPr>
            </w:pPr>
          </w:p>
          <w:p w:rsidR="00CE0B63" w:rsidRPr="00CE0B63" w:rsidRDefault="00CE0B63" w:rsidP="00AD3D4E">
            <w:pPr>
              <w:pStyle w:val="NoSpacing"/>
              <w:rPr>
                <w:color w:val="17365D" w:themeColor="text2" w:themeShade="BF"/>
                <w:sz w:val="20"/>
                <w:szCs w:val="20"/>
              </w:rPr>
            </w:pPr>
          </w:p>
        </w:tc>
      </w:tr>
    </w:tbl>
    <w:p w:rsidR="00CE0B63" w:rsidRPr="00CE0B63" w:rsidRDefault="00CE0B63" w:rsidP="00CE0B63">
      <w:pPr>
        <w:pStyle w:val="NoSpacing"/>
        <w:rPr>
          <w:color w:val="17365D" w:themeColor="text2" w:themeShade="BF"/>
          <w:sz w:val="20"/>
          <w:szCs w:val="20"/>
        </w:rPr>
      </w:pPr>
      <w:r w:rsidRPr="00CE0B63">
        <w:rPr>
          <w:color w:val="17365D" w:themeColor="text2" w:themeShade="BF"/>
          <w:sz w:val="20"/>
          <w:szCs w:val="20"/>
        </w:rPr>
        <w:t>Supervisor Verify &amp; Validate Solutions/Action Items</w:t>
      </w:r>
    </w:p>
    <w:tbl>
      <w:tblPr>
        <w:tblW w:w="9039" w:type="dxa"/>
        <w:tblBorders>
          <w:left w:val="single" w:sz="4" w:space="0" w:color="auto"/>
          <w:right w:val="single" w:sz="4" w:space="0" w:color="auto"/>
          <w:insideV w:val="single" w:sz="4" w:space="0" w:color="auto"/>
        </w:tblBorders>
        <w:tblLayout w:type="fixed"/>
        <w:tblLook w:val="04A0"/>
      </w:tblPr>
      <w:tblGrid>
        <w:gridCol w:w="918"/>
        <w:gridCol w:w="2250"/>
        <w:gridCol w:w="1170"/>
        <w:gridCol w:w="1080"/>
        <w:gridCol w:w="1816"/>
        <w:gridCol w:w="1805"/>
      </w:tblGrid>
      <w:tr w:rsidR="00CE0B63" w:rsidRPr="00CE0B63" w:rsidTr="00AE03D0">
        <w:trPr>
          <w:cantSplit/>
        </w:trPr>
        <w:tc>
          <w:tcPr>
            <w:tcW w:w="918" w:type="dxa"/>
            <w:tcBorders>
              <w:top w:val="single" w:sz="4" w:space="0" w:color="auto"/>
              <w:bottom w:val="single" w:sz="4" w:space="0" w:color="auto"/>
              <w:right w:val="single" w:sz="4" w:space="0" w:color="auto"/>
            </w:tcBorders>
            <w:vAlign w:val="center"/>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 xml:space="preserve">Solution ID </w:t>
            </w:r>
          </w:p>
          <w:p w:rsidR="00CE0B63" w:rsidRPr="00CE0B63" w:rsidRDefault="00CE0B63" w:rsidP="00AD3D4E">
            <w:pPr>
              <w:pStyle w:val="NoSpacing"/>
              <w:rPr>
                <w:color w:val="17365D" w:themeColor="text2" w:themeShade="BF"/>
                <w:sz w:val="16"/>
                <w:szCs w:val="16"/>
              </w:rPr>
            </w:pPr>
          </w:p>
        </w:tc>
        <w:tc>
          <w:tcPr>
            <w:tcW w:w="2250" w:type="dxa"/>
            <w:tcBorders>
              <w:top w:val="single" w:sz="4" w:space="0" w:color="auto"/>
              <w:bottom w:val="single" w:sz="4" w:space="0" w:color="auto"/>
            </w:tcBorders>
            <w:vAlign w:val="center"/>
          </w:tcPr>
          <w:p w:rsidR="00CE0B63" w:rsidRPr="00CE0B63" w:rsidRDefault="00CE0B63" w:rsidP="00AD3D4E">
            <w:pPr>
              <w:pStyle w:val="NoSpacing"/>
              <w:rPr>
                <w:color w:val="17365D" w:themeColor="text2" w:themeShade="BF"/>
                <w:sz w:val="16"/>
                <w:szCs w:val="16"/>
              </w:rPr>
            </w:pPr>
            <w:r w:rsidRPr="00CE0B63">
              <w:rPr>
                <w:color w:val="17365D" w:themeColor="text2" w:themeShade="BF"/>
                <w:sz w:val="16"/>
                <w:szCs w:val="16"/>
              </w:rPr>
              <w:t xml:space="preserve">Action Taken                              (If different from what was previously stated) </w:t>
            </w:r>
          </w:p>
        </w:tc>
        <w:tc>
          <w:tcPr>
            <w:tcW w:w="1170" w:type="dxa"/>
            <w:tcBorders>
              <w:top w:val="single" w:sz="4" w:space="0" w:color="auto"/>
              <w:bottom w:val="single" w:sz="4" w:space="0" w:color="auto"/>
            </w:tcBorders>
            <w:vAlign w:val="center"/>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Date Completed</w:t>
            </w:r>
          </w:p>
        </w:tc>
        <w:tc>
          <w:tcPr>
            <w:tcW w:w="1080" w:type="dxa"/>
            <w:tcBorders>
              <w:top w:val="single" w:sz="4" w:space="0" w:color="auto"/>
              <w:bottom w:val="single" w:sz="4" w:space="0" w:color="auto"/>
              <w:right w:val="single" w:sz="4" w:space="0" w:color="auto"/>
            </w:tcBorders>
            <w:vAlign w:val="center"/>
          </w:tcPr>
          <w:p w:rsidR="00CE0B63" w:rsidRPr="00CE0B63" w:rsidRDefault="00CE0B63" w:rsidP="00AD3D4E">
            <w:pPr>
              <w:pStyle w:val="NoSpacing"/>
              <w:rPr>
                <w:color w:val="17365D" w:themeColor="text2" w:themeShade="BF"/>
                <w:sz w:val="16"/>
                <w:szCs w:val="16"/>
              </w:rPr>
            </w:pPr>
            <w:r w:rsidRPr="00CE0B63">
              <w:rPr>
                <w:color w:val="17365D" w:themeColor="text2" w:themeShade="BF"/>
                <w:sz w:val="16"/>
                <w:szCs w:val="16"/>
              </w:rPr>
              <w:t xml:space="preserve">Supervisor </w:t>
            </w:r>
          </w:p>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V &amp; V Date</w:t>
            </w:r>
          </w:p>
        </w:tc>
        <w:tc>
          <w:tcPr>
            <w:tcW w:w="1816" w:type="dxa"/>
            <w:tcBorders>
              <w:top w:val="single" w:sz="4" w:space="0" w:color="auto"/>
              <w:left w:val="single" w:sz="4" w:space="0" w:color="auto"/>
              <w:bottom w:val="single" w:sz="4" w:space="0" w:color="auto"/>
              <w:right w:val="single" w:sz="4" w:space="0" w:color="auto"/>
            </w:tcBorders>
            <w:vAlign w:val="center"/>
          </w:tcPr>
          <w:p w:rsidR="00CE0B63" w:rsidRPr="00CE0B63" w:rsidRDefault="00CE0B63" w:rsidP="00AD3D4E">
            <w:pPr>
              <w:pStyle w:val="NoSpacing"/>
              <w:rPr>
                <w:color w:val="17365D" w:themeColor="text2" w:themeShade="BF"/>
                <w:sz w:val="16"/>
                <w:szCs w:val="16"/>
              </w:rPr>
            </w:pPr>
            <w:r w:rsidRPr="00CE0B63">
              <w:rPr>
                <w:color w:val="17365D" w:themeColor="text2" w:themeShade="BF"/>
                <w:sz w:val="16"/>
                <w:szCs w:val="16"/>
              </w:rPr>
              <w:t>Supervisor Responsible</w:t>
            </w:r>
          </w:p>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 xml:space="preserve"> V &amp; V Comments</w:t>
            </w:r>
          </w:p>
        </w:tc>
        <w:tc>
          <w:tcPr>
            <w:tcW w:w="1805" w:type="dxa"/>
            <w:tcBorders>
              <w:top w:val="single" w:sz="4" w:space="0" w:color="auto"/>
              <w:left w:val="single" w:sz="4" w:space="0" w:color="auto"/>
              <w:bottom w:val="single" w:sz="4" w:space="0" w:color="auto"/>
            </w:tcBorders>
            <w:vAlign w:val="center"/>
          </w:tcPr>
          <w:p w:rsidR="00CE0B63" w:rsidRPr="00CE0B63" w:rsidRDefault="00CE0B63" w:rsidP="00AD3D4E">
            <w:pPr>
              <w:pStyle w:val="NoSpacing"/>
              <w:rPr>
                <w:color w:val="17365D" w:themeColor="text2" w:themeShade="BF"/>
                <w:sz w:val="18"/>
                <w:szCs w:val="18"/>
                <w:u w:val="single"/>
              </w:rPr>
            </w:pPr>
            <w:r w:rsidRPr="00CE0B63">
              <w:rPr>
                <w:color w:val="17365D" w:themeColor="text2" w:themeShade="BF"/>
                <w:sz w:val="16"/>
                <w:szCs w:val="16"/>
              </w:rPr>
              <w:t>Supervisor Responsible  (Name )</w:t>
            </w:r>
            <w:r w:rsidRPr="00CE0B63">
              <w:rPr>
                <w:color w:val="17365D" w:themeColor="text2" w:themeShade="BF"/>
              </w:rPr>
              <w:t xml:space="preserve"> </w:t>
            </w:r>
          </w:p>
        </w:tc>
      </w:tr>
      <w:tr w:rsidR="00CE0B63" w:rsidRPr="00CE0B63" w:rsidTr="00AE03D0">
        <w:trPr>
          <w:trHeight w:val="422"/>
        </w:trPr>
        <w:tc>
          <w:tcPr>
            <w:tcW w:w="918"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225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17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08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816"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805"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r>
      <w:tr w:rsidR="00CE0B63" w:rsidRPr="00CE0B63" w:rsidTr="00AE03D0">
        <w:trPr>
          <w:trHeight w:val="440"/>
        </w:trPr>
        <w:tc>
          <w:tcPr>
            <w:tcW w:w="918"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225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17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08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816"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805"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r>
    </w:tbl>
    <w:p w:rsidR="00CE0B63" w:rsidRDefault="00CE0B63" w:rsidP="008A38AC">
      <w:pPr>
        <w:spacing w:before="100" w:beforeAutospacing="1" w:after="100" w:afterAutospacing="1"/>
        <w:rPr>
          <w:rFonts w:ascii="Arial" w:hAnsi="Arial" w:cs="Arial"/>
        </w:rPr>
      </w:pPr>
    </w:p>
    <w:p w:rsidR="004F1D71" w:rsidRDefault="004F1D71" w:rsidP="008A38AC">
      <w:pPr>
        <w:spacing w:before="100" w:beforeAutospacing="1" w:after="100" w:afterAutospacing="1"/>
        <w:rPr>
          <w:rFonts w:ascii="Arial" w:hAnsi="Arial" w:cs="Arial"/>
        </w:rPr>
      </w:pPr>
    </w:p>
    <w:p w:rsidR="004F1D71" w:rsidRDefault="004F1D71" w:rsidP="008A38AC">
      <w:pPr>
        <w:spacing w:before="100" w:beforeAutospacing="1" w:after="100" w:afterAutospacing="1"/>
        <w:rPr>
          <w:rFonts w:ascii="Arial" w:hAnsi="Arial" w:cs="Arial"/>
        </w:rPr>
      </w:pPr>
    </w:p>
    <w:p w:rsidR="004F1D71" w:rsidRDefault="004F1D71" w:rsidP="008A38AC">
      <w:pPr>
        <w:spacing w:before="100" w:beforeAutospacing="1" w:after="100" w:afterAutospacing="1"/>
        <w:rPr>
          <w:rFonts w:ascii="Arial" w:hAnsi="Arial" w:cs="Arial"/>
        </w:rPr>
      </w:pPr>
    </w:p>
    <w:p w:rsidR="004F1D71" w:rsidRDefault="004F1D71" w:rsidP="008A38AC">
      <w:pPr>
        <w:spacing w:before="100" w:beforeAutospacing="1" w:after="100" w:afterAutospacing="1"/>
        <w:rPr>
          <w:rFonts w:ascii="Arial" w:hAnsi="Arial" w:cs="Arial"/>
        </w:rPr>
      </w:pPr>
    </w:p>
    <w:p w:rsidR="0018140A" w:rsidRDefault="0018140A"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18140A" w:rsidRPr="001179CA" w:rsidRDefault="0018140A" w:rsidP="0018140A">
      <w:pPr>
        <w:pStyle w:val="BodyText"/>
        <w:rPr>
          <w:rFonts w:ascii="Arial" w:hAnsi="Arial" w:cs="Arial"/>
          <w:b/>
          <w:bCs/>
        </w:rPr>
      </w:pPr>
    </w:p>
    <w:p w:rsidR="0018140A" w:rsidRPr="0018140A" w:rsidRDefault="0018140A" w:rsidP="0018140A">
      <w:pPr>
        <w:pStyle w:val="BodyText"/>
        <w:ind w:left="2127" w:hanging="2127"/>
        <w:jc w:val="center"/>
        <w:rPr>
          <w:rFonts w:ascii="Arial" w:hAnsi="Arial" w:cs="Arial"/>
          <w:b/>
          <w:bCs/>
          <w:color w:val="FF0000"/>
          <w:sz w:val="32"/>
          <w:szCs w:val="32"/>
        </w:rPr>
      </w:pPr>
      <w:r w:rsidRPr="0018140A">
        <w:rPr>
          <w:rFonts w:ascii="Arial" w:hAnsi="Arial" w:cs="Arial"/>
          <w:b/>
          <w:bCs/>
          <w:color w:val="FF0000"/>
          <w:sz w:val="32"/>
          <w:szCs w:val="32"/>
        </w:rPr>
        <w:lastRenderedPageBreak/>
        <w:t>Management of Change Policy and Procedure</w:t>
      </w:r>
    </w:p>
    <w:p w:rsidR="0018140A" w:rsidRPr="00913D5F" w:rsidRDefault="0018140A" w:rsidP="0018140A">
      <w:pPr>
        <w:pStyle w:val="BodyText"/>
        <w:ind w:left="2127" w:hanging="2127"/>
        <w:jc w:val="center"/>
        <w:rPr>
          <w:rFonts w:ascii="Arial" w:hAnsi="Arial" w:cs="Arial"/>
          <w:b/>
          <w:bCs/>
          <w:sz w:val="32"/>
          <w:szCs w:val="32"/>
        </w:rPr>
      </w:pPr>
    </w:p>
    <w:p w:rsidR="0018140A" w:rsidRPr="00EC2417" w:rsidRDefault="0018140A" w:rsidP="0018140A">
      <w:pPr>
        <w:rPr>
          <w:rFonts w:ascii="Arial" w:hAnsi="Arial" w:cs="Arial"/>
          <w:color w:val="17365D" w:themeColor="text2" w:themeShade="BF"/>
        </w:rPr>
      </w:pPr>
    </w:p>
    <w:p w:rsidR="0018140A" w:rsidRPr="00EC2417" w:rsidRDefault="0018140A" w:rsidP="00CF6D00">
      <w:pPr>
        <w:numPr>
          <w:ilvl w:val="0"/>
          <w:numId w:val="166"/>
        </w:numPr>
        <w:ind w:left="567" w:hanging="567"/>
        <w:rPr>
          <w:rFonts w:ascii="Arial" w:hAnsi="Arial" w:cs="Arial"/>
          <w:b/>
          <w:color w:val="17365D" w:themeColor="text2" w:themeShade="BF"/>
          <w:sz w:val="28"/>
          <w:szCs w:val="28"/>
        </w:rPr>
      </w:pPr>
      <w:r w:rsidRPr="00EC2417">
        <w:rPr>
          <w:rFonts w:ascii="Arial" w:hAnsi="Arial" w:cs="Arial"/>
          <w:b/>
          <w:color w:val="17365D" w:themeColor="text2" w:themeShade="BF"/>
          <w:sz w:val="28"/>
          <w:szCs w:val="28"/>
        </w:rPr>
        <w:t>Introduction</w:t>
      </w:r>
    </w:p>
    <w:p w:rsidR="0018140A" w:rsidRPr="00EC2417" w:rsidRDefault="0018140A" w:rsidP="0018140A">
      <w:pPr>
        <w:autoSpaceDE w:val="0"/>
        <w:autoSpaceDN w:val="0"/>
        <w:adjustRightInd w:val="0"/>
        <w:ind w:left="567"/>
        <w:rPr>
          <w:rFonts w:ascii="Arial" w:hAnsi="Arial" w:cs="Arial"/>
          <w:color w:val="17365D" w:themeColor="text2" w:themeShade="BF"/>
        </w:rPr>
      </w:pPr>
      <w:r w:rsidRPr="00EC2417">
        <w:rPr>
          <w:rFonts w:ascii="Arial" w:hAnsi="Arial" w:cs="Arial"/>
          <w:color w:val="17365D" w:themeColor="text2" w:themeShade="BF"/>
        </w:rPr>
        <w:t>To ensure the changes in the company are filtered through to all involved, we need to pay attention to the fact that we live in a changing environment with systems, methods, materials etc. changing all the time.</w:t>
      </w:r>
    </w:p>
    <w:p w:rsidR="0018140A" w:rsidRPr="00EC2417" w:rsidRDefault="0018140A" w:rsidP="0018140A">
      <w:pPr>
        <w:autoSpaceDE w:val="0"/>
        <w:autoSpaceDN w:val="0"/>
        <w:adjustRightInd w:val="0"/>
        <w:ind w:left="567"/>
        <w:rPr>
          <w:rFonts w:ascii="Arial" w:hAnsi="Arial" w:cs="Arial"/>
          <w:color w:val="17365D" w:themeColor="text2" w:themeShade="BF"/>
        </w:rPr>
      </w:pPr>
    </w:p>
    <w:p w:rsidR="0018140A" w:rsidRPr="00EC2417" w:rsidRDefault="0018140A" w:rsidP="00CF6D00">
      <w:pPr>
        <w:numPr>
          <w:ilvl w:val="0"/>
          <w:numId w:val="166"/>
        </w:numPr>
        <w:ind w:left="567" w:hanging="567"/>
        <w:rPr>
          <w:rFonts w:ascii="Arial" w:hAnsi="Arial" w:cs="Arial"/>
          <w:b/>
          <w:color w:val="17365D" w:themeColor="text2" w:themeShade="BF"/>
          <w:sz w:val="28"/>
          <w:szCs w:val="28"/>
        </w:rPr>
      </w:pPr>
      <w:r w:rsidRPr="00EC2417">
        <w:rPr>
          <w:rFonts w:ascii="Arial" w:hAnsi="Arial" w:cs="Arial"/>
          <w:b/>
          <w:bCs/>
          <w:color w:val="17365D" w:themeColor="text2" w:themeShade="BF"/>
          <w:sz w:val="28"/>
        </w:rPr>
        <w:t>Objectives</w:t>
      </w:r>
    </w:p>
    <w:p w:rsidR="0018140A" w:rsidRPr="00EC2417" w:rsidRDefault="0018140A" w:rsidP="0018140A">
      <w:pPr>
        <w:pStyle w:val="Footer"/>
        <w:ind w:left="567"/>
        <w:rPr>
          <w:rFonts w:ascii="Arial" w:hAnsi="Arial" w:cs="Arial"/>
          <w:color w:val="17365D" w:themeColor="text2" w:themeShade="BF"/>
        </w:rPr>
      </w:pPr>
      <w:r w:rsidRPr="00EC2417">
        <w:rPr>
          <w:rFonts w:ascii="Arial" w:hAnsi="Arial" w:cs="Arial"/>
          <w:color w:val="17365D" w:themeColor="text2" w:themeShade="BF"/>
        </w:rPr>
        <w:t>The objectives of this procedure are to ensure that:</w:t>
      </w:r>
    </w:p>
    <w:p w:rsidR="0018140A" w:rsidRPr="00EC2417" w:rsidRDefault="0018140A" w:rsidP="00036FD9">
      <w:pPr>
        <w:pStyle w:val="Footer"/>
        <w:numPr>
          <w:ilvl w:val="0"/>
          <w:numId w:val="119"/>
        </w:numPr>
        <w:tabs>
          <w:tab w:val="clear" w:pos="4680"/>
          <w:tab w:val="clear" w:pos="9360"/>
        </w:tabs>
        <w:rPr>
          <w:rFonts w:ascii="Arial" w:hAnsi="Arial" w:cs="Arial"/>
          <w:color w:val="17365D" w:themeColor="text2" w:themeShade="BF"/>
        </w:rPr>
      </w:pPr>
      <w:proofErr w:type="gramStart"/>
      <w:r w:rsidRPr="00EC2417">
        <w:rPr>
          <w:rFonts w:ascii="Arial" w:hAnsi="Arial" w:cs="Arial"/>
          <w:color w:val="17365D" w:themeColor="text2" w:themeShade="BF"/>
        </w:rPr>
        <w:t>the</w:t>
      </w:r>
      <w:proofErr w:type="gramEnd"/>
      <w:r w:rsidRPr="00EC2417">
        <w:rPr>
          <w:rFonts w:ascii="Arial" w:hAnsi="Arial" w:cs="Arial"/>
          <w:color w:val="17365D" w:themeColor="text2" w:themeShade="BF"/>
        </w:rPr>
        <w:t xml:space="preserve"> effects of proposed changes to Plant/ Procedures/ Equipment/ Office Accommodation are correctly assessed, specified, </w:t>
      </w:r>
      <w:proofErr w:type="spellStart"/>
      <w:r w:rsidRPr="00EC2417">
        <w:rPr>
          <w:rFonts w:ascii="Arial" w:hAnsi="Arial" w:cs="Arial"/>
          <w:color w:val="17365D" w:themeColor="text2" w:themeShade="BF"/>
        </w:rPr>
        <w:t>costed</w:t>
      </w:r>
      <w:proofErr w:type="spellEnd"/>
      <w:r w:rsidRPr="00EC2417">
        <w:rPr>
          <w:rFonts w:ascii="Arial" w:hAnsi="Arial" w:cs="Arial"/>
          <w:color w:val="17365D" w:themeColor="text2" w:themeShade="BF"/>
        </w:rPr>
        <w:t xml:space="preserve"> and scheduled to achieve minimum disruption, and lowest potential risk to personnel and/ or assets.</w:t>
      </w:r>
    </w:p>
    <w:p w:rsidR="0018140A" w:rsidRPr="00EC2417" w:rsidRDefault="0018140A" w:rsidP="00036FD9">
      <w:pPr>
        <w:pStyle w:val="Footer"/>
        <w:numPr>
          <w:ilvl w:val="0"/>
          <w:numId w:val="119"/>
        </w:numPr>
        <w:tabs>
          <w:tab w:val="clear" w:pos="4680"/>
          <w:tab w:val="clear" w:pos="9360"/>
        </w:tabs>
        <w:rPr>
          <w:rFonts w:ascii="Arial" w:hAnsi="Arial" w:cs="Arial"/>
          <w:color w:val="17365D" w:themeColor="text2" w:themeShade="BF"/>
        </w:rPr>
      </w:pPr>
      <w:proofErr w:type="gramStart"/>
      <w:r w:rsidRPr="00EC2417">
        <w:rPr>
          <w:rFonts w:ascii="Arial" w:hAnsi="Arial" w:cs="Arial"/>
          <w:color w:val="17365D" w:themeColor="text2" w:themeShade="BF"/>
        </w:rPr>
        <w:t>all</w:t>
      </w:r>
      <w:proofErr w:type="gramEnd"/>
      <w:r w:rsidRPr="00EC2417">
        <w:rPr>
          <w:rFonts w:ascii="Arial" w:hAnsi="Arial" w:cs="Arial"/>
          <w:color w:val="17365D" w:themeColor="text2" w:themeShade="BF"/>
        </w:rPr>
        <w:t xml:space="preserve"> proposed changes to a specific scope of work are adequately justified, reviewed, approved and implemented.</w:t>
      </w:r>
    </w:p>
    <w:p w:rsidR="0018140A" w:rsidRPr="00EC2417" w:rsidRDefault="0018140A" w:rsidP="00036FD9">
      <w:pPr>
        <w:numPr>
          <w:ilvl w:val="0"/>
          <w:numId w:val="119"/>
        </w:numPr>
        <w:rPr>
          <w:rFonts w:ascii="Arial" w:hAnsi="Arial" w:cs="Arial"/>
          <w:color w:val="17365D" w:themeColor="text2" w:themeShade="BF"/>
        </w:rPr>
      </w:pPr>
      <w:proofErr w:type="gramStart"/>
      <w:r w:rsidRPr="00EC2417">
        <w:rPr>
          <w:rFonts w:ascii="Arial" w:hAnsi="Arial" w:cs="Arial"/>
          <w:color w:val="17365D" w:themeColor="text2" w:themeShade="BF"/>
        </w:rPr>
        <w:t>any</w:t>
      </w:r>
      <w:proofErr w:type="gramEnd"/>
      <w:r w:rsidRPr="00EC2417">
        <w:rPr>
          <w:rFonts w:ascii="Arial" w:hAnsi="Arial" w:cs="Arial"/>
          <w:color w:val="17365D" w:themeColor="text2" w:themeShade="BF"/>
        </w:rPr>
        <w:t xml:space="preserve"> impacts of proposed changes on Health, Safety and the Environment are reviewed and acted upon.</w:t>
      </w:r>
    </w:p>
    <w:p w:rsidR="0018140A" w:rsidRPr="00EC2417" w:rsidRDefault="0018140A" w:rsidP="0018140A">
      <w:pPr>
        <w:rPr>
          <w:rFonts w:ascii="Arial" w:hAnsi="Arial" w:cs="Arial"/>
          <w:color w:val="17365D" w:themeColor="text2" w:themeShade="BF"/>
        </w:rPr>
      </w:pPr>
    </w:p>
    <w:p w:rsidR="0018140A" w:rsidRPr="00EC2417" w:rsidRDefault="0018140A" w:rsidP="00CF6D00">
      <w:pPr>
        <w:numPr>
          <w:ilvl w:val="0"/>
          <w:numId w:val="166"/>
        </w:numPr>
        <w:ind w:left="567" w:hanging="567"/>
        <w:rPr>
          <w:rFonts w:ascii="Arial" w:hAnsi="Arial" w:cs="Arial"/>
          <w:b/>
          <w:color w:val="17365D" w:themeColor="text2" w:themeShade="BF"/>
          <w:sz w:val="28"/>
          <w:szCs w:val="28"/>
        </w:rPr>
      </w:pPr>
      <w:r w:rsidRPr="00EC2417">
        <w:rPr>
          <w:rFonts w:ascii="Arial" w:hAnsi="Arial" w:cs="Arial"/>
          <w:b/>
          <w:color w:val="17365D" w:themeColor="text2" w:themeShade="BF"/>
          <w:sz w:val="28"/>
          <w:szCs w:val="28"/>
        </w:rPr>
        <w:t>Scope of Application</w:t>
      </w:r>
    </w:p>
    <w:p w:rsidR="0018140A" w:rsidRPr="00EC2417" w:rsidRDefault="0018140A" w:rsidP="0018140A">
      <w:pPr>
        <w:pStyle w:val="BodyTextIndent"/>
        <w:spacing w:after="0"/>
        <w:ind w:left="567"/>
        <w:rPr>
          <w:rFonts w:ascii="Arial" w:hAnsi="Arial" w:cs="Arial"/>
          <w:color w:val="17365D" w:themeColor="text2" w:themeShade="BF"/>
        </w:rPr>
      </w:pPr>
      <w:r w:rsidRPr="00EC2417">
        <w:rPr>
          <w:rFonts w:ascii="Arial" w:hAnsi="Arial" w:cs="Arial"/>
          <w:color w:val="17365D" w:themeColor="text2" w:themeShade="BF"/>
        </w:rPr>
        <w:t xml:space="preserve">This procedure shall apply to all projects where a proposal to implement change has been lodged.  All proposals must be evaluated for technical, and HSSE impact, and approved at the appropriate authority level. </w:t>
      </w:r>
    </w:p>
    <w:p w:rsidR="0018140A" w:rsidRPr="00EC2417" w:rsidRDefault="0018140A" w:rsidP="0018140A">
      <w:pPr>
        <w:ind w:left="567"/>
        <w:rPr>
          <w:rFonts w:ascii="Arial" w:hAnsi="Arial" w:cs="Arial"/>
          <w:color w:val="17365D" w:themeColor="text2" w:themeShade="BF"/>
        </w:rPr>
      </w:pPr>
    </w:p>
    <w:p w:rsidR="0018140A" w:rsidRPr="00EC2417" w:rsidRDefault="0018140A" w:rsidP="0018140A">
      <w:pPr>
        <w:ind w:left="567"/>
        <w:rPr>
          <w:rFonts w:ascii="Arial" w:hAnsi="Arial" w:cs="Arial"/>
          <w:b/>
          <w:bCs/>
          <w:color w:val="17365D" w:themeColor="text2" w:themeShade="BF"/>
          <w:u w:val="single"/>
        </w:rPr>
      </w:pPr>
      <w:r w:rsidRPr="00EC2417">
        <w:rPr>
          <w:rFonts w:ascii="Arial" w:hAnsi="Arial" w:cs="Arial"/>
          <w:b/>
          <w:bCs/>
          <w:color w:val="17365D" w:themeColor="text2" w:themeShade="BF"/>
          <w:u w:val="single"/>
        </w:rPr>
        <w:t>The process will not apply to changes that have LOW or no HSSE impact, or projects that are managed by project HSSE plans, but would typically include;</w:t>
      </w:r>
    </w:p>
    <w:p w:rsidR="0018140A" w:rsidRPr="00EC2417" w:rsidRDefault="0018140A" w:rsidP="0018140A">
      <w:pPr>
        <w:ind w:left="567"/>
        <w:rPr>
          <w:rFonts w:ascii="Arial" w:hAnsi="Arial" w:cs="Arial"/>
          <w:b/>
          <w:bCs/>
          <w:color w:val="17365D" w:themeColor="text2" w:themeShade="BF"/>
          <w:u w:val="single"/>
        </w:rPr>
      </w:pPr>
    </w:p>
    <w:p w:rsidR="0018140A" w:rsidRPr="00EC2417" w:rsidRDefault="0018140A" w:rsidP="0018140A">
      <w:pPr>
        <w:tabs>
          <w:tab w:val="left" w:pos="2835"/>
        </w:tabs>
        <w:ind w:left="2835" w:hanging="2268"/>
        <w:rPr>
          <w:rFonts w:ascii="Arial" w:hAnsi="Arial" w:cs="Arial"/>
          <w:color w:val="17365D" w:themeColor="text2" w:themeShade="BF"/>
        </w:rPr>
      </w:pPr>
      <w:r w:rsidRPr="00EC2417">
        <w:rPr>
          <w:rFonts w:ascii="Arial" w:hAnsi="Arial" w:cs="Arial"/>
          <w:color w:val="17365D" w:themeColor="text2" w:themeShade="BF"/>
        </w:rPr>
        <w:t>Focused Initiatives:</w:t>
      </w:r>
      <w:r w:rsidRPr="00EC2417">
        <w:rPr>
          <w:rFonts w:ascii="Arial" w:hAnsi="Arial" w:cs="Arial"/>
          <w:color w:val="17365D" w:themeColor="text2" w:themeShade="BF"/>
        </w:rPr>
        <w:tab/>
        <w:t>Launching major business changes, trials of equipment/ experimental processes</w:t>
      </w:r>
    </w:p>
    <w:p w:rsidR="0018140A" w:rsidRPr="00EC2417" w:rsidRDefault="0018140A" w:rsidP="0018140A">
      <w:pPr>
        <w:tabs>
          <w:tab w:val="left" w:pos="2835"/>
        </w:tabs>
        <w:ind w:left="2835" w:hanging="2268"/>
        <w:rPr>
          <w:rFonts w:ascii="Arial" w:hAnsi="Arial" w:cs="Arial"/>
          <w:color w:val="17365D" w:themeColor="text2" w:themeShade="BF"/>
        </w:rPr>
      </w:pPr>
    </w:p>
    <w:p w:rsidR="0018140A" w:rsidRPr="00EC2417" w:rsidRDefault="0018140A" w:rsidP="0018140A">
      <w:pPr>
        <w:tabs>
          <w:tab w:val="right" w:pos="1980"/>
          <w:tab w:val="left" w:pos="2835"/>
        </w:tabs>
        <w:ind w:left="2835" w:hanging="2268"/>
        <w:rPr>
          <w:rFonts w:ascii="Arial" w:hAnsi="Arial" w:cs="Arial"/>
          <w:color w:val="17365D" w:themeColor="text2" w:themeShade="BF"/>
        </w:rPr>
      </w:pPr>
      <w:r w:rsidRPr="00EC2417">
        <w:rPr>
          <w:rFonts w:ascii="Arial" w:hAnsi="Arial" w:cs="Arial"/>
          <w:color w:val="17365D" w:themeColor="text2" w:themeShade="BF"/>
        </w:rPr>
        <w:t>Organisation:</w:t>
      </w:r>
      <w:r w:rsidRPr="00EC2417">
        <w:rPr>
          <w:rFonts w:ascii="Arial" w:hAnsi="Arial" w:cs="Arial"/>
          <w:color w:val="17365D" w:themeColor="text2" w:themeShade="BF"/>
        </w:rPr>
        <w:tab/>
        <w:t>Staff structure, policies, staffing disciplines, staffing levels, contractors</w:t>
      </w:r>
    </w:p>
    <w:p w:rsidR="0018140A" w:rsidRPr="00EC2417" w:rsidRDefault="0018140A" w:rsidP="0018140A">
      <w:pPr>
        <w:tabs>
          <w:tab w:val="left" w:pos="2835"/>
        </w:tabs>
        <w:ind w:left="2835" w:hanging="2268"/>
        <w:rPr>
          <w:rFonts w:ascii="Arial" w:hAnsi="Arial" w:cs="Arial"/>
          <w:color w:val="17365D" w:themeColor="text2" w:themeShade="BF"/>
        </w:rPr>
      </w:pPr>
    </w:p>
    <w:p w:rsidR="0018140A" w:rsidRPr="00EC2417" w:rsidRDefault="0018140A" w:rsidP="0018140A">
      <w:pPr>
        <w:tabs>
          <w:tab w:val="left" w:pos="2835"/>
        </w:tabs>
        <w:ind w:left="2835" w:hanging="2268"/>
        <w:rPr>
          <w:rFonts w:ascii="Arial" w:hAnsi="Arial" w:cs="Arial"/>
          <w:color w:val="17365D" w:themeColor="text2" w:themeShade="BF"/>
        </w:rPr>
      </w:pPr>
      <w:r w:rsidRPr="00EC2417">
        <w:rPr>
          <w:rFonts w:ascii="Arial" w:hAnsi="Arial" w:cs="Arial"/>
          <w:color w:val="17365D" w:themeColor="text2" w:themeShade="BF"/>
        </w:rPr>
        <w:t>Facilities:</w:t>
      </w:r>
      <w:r w:rsidRPr="00EC2417">
        <w:rPr>
          <w:rFonts w:ascii="Arial" w:hAnsi="Arial" w:cs="Arial"/>
          <w:color w:val="17365D" w:themeColor="text2" w:themeShade="BF"/>
        </w:rPr>
        <w:tab/>
        <w:t xml:space="preserve">Modifications to New or Existing </w:t>
      </w:r>
      <w:r w:rsidRPr="00EC2417">
        <w:rPr>
          <w:rStyle w:val="CommentReference"/>
          <w:rFonts w:ascii="Arial" w:hAnsi="Arial" w:cs="Arial"/>
          <w:color w:val="17365D" w:themeColor="text2" w:themeShade="BF"/>
        </w:rPr>
        <w:t>buildings</w:t>
      </w:r>
      <w:r w:rsidRPr="00EC2417">
        <w:rPr>
          <w:rFonts w:ascii="Arial" w:hAnsi="Arial" w:cs="Arial"/>
          <w:color w:val="17365D" w:themeColor="text2" w:themeShade="BF"/>
        </w:rPr>
        <w:t>, working environment, significant experimental fixtures, office moves.</w:t>
      </w:r>
    </w:p>
    <w:p w:rsidR="0018140A" w:rsidRPr="00EC2417" w:rsidRDefault="0018140A" w:rsidP="0018140A">
      <w:pPr>
        <w:tabs>
          <w:tab w:val="left" w:pos="2835"/>
        </w:tabs>
        <w:ind w:left="2835" w:hanging="2268"/>
        <w:rPr>
          <w:rFonts w:ascii="Arial" w:hAnsi="Arial" w:cs="Arial"/>
          <w:color w:val="17365D" w:themeColor="text2" w:themeShade="BF"/>
        </w:rPr>
      </w:pPr>
    </w:p>
    <w:p w:rsidR="0018140A" w:rsidRPr="00EC2417" w:rsidRDefault="0018140A" w:rsidP="0018140A">
      <w:pPr>
        <w:tabs>
          <w:tab w:val="left" w:pos="2835"/>
        </w:tabs>
        <w:ind w:left="2835" w:hanging="2268"/>
        <w:rPr>
          <w:rFonts w:ascii="Arial" w:hAnsi="Arial" w:cs="Arial"/>
          <w:color w:val="17365D" w:themeColor="text2" w:themeShade="BF"/>
        </w:rPr>
      </w:pPr>
      <w:r w:rsidRPr="00EC2417">
        <w:rPr>
          <w:rFonts w:ascii="Arial" w:hAnsi="Arial" w:cs="Arial"/>
          <w:color w:val="17365D" w:themeColor="text2" w:themeShade="BF"/>
        </w:rPr>
        <w:t>Work Processes:</w:t>
      </w:r>
      <w:r w:rsidRPr="00EC2417">
        <w:rPr>
          <w:rFonts w:ascii="Arial" w:hAnsi="Arial" w:cs="Arial"/>
          <w:color w:val="17365D" w:themeColor="text2" w:themeShade="BF"/>
        </w:rPr>
        <w:tab/>
        <w:t>Changes to HSE critical processes, changes to HSE critical equipment, e.g. alarm systems, isolation procedures, changes to standard use of equipment, storage vessels, critical monitoring systems, HSE reporting</w:t>
      </w:r>
    </w:p>
    <w:p w:rsidR="0018140A" w:rsidRPr="00EC2417" w:rsidRDefault="0018140A" w:rsidP="0018140A">
      <w:pPr>
        <w:tabs>
          <w:tab w:val="left" w:pos="2835"/>
        </w:tabs>
        <w:ind w:left="2835" w:hanging="2268"/>
        <w:rPr>
          <w:rFonts w:ascii="Arial" w:hAnsi="Arial" w:cs="Arial"/>
          <w:color w:val="17365D" w:themeColor="text2" w:themeShade="BF"/>
        </w:rPr>
      </w:pPr>
    </w:p>
    <w:p w:rsidR="0018140A" w:rsidRPr="00EC2417" w:rsidRDefault="0018140A" w:rsidP="0018140A">
      <w:pPr>
        <w:tabs>
          <w:tab w:val="left" w:pos="2835"/>
        </w:tabs>
        <w:ind w:left="2835" w:hanging="2268"/>
        <w:rPr>
          <w:rFonts w:ascii="Arial" w:hAnsi="Arial" w:cs="Arial"/>
          <w:color w:val="17365D" w:themeColor="text2" w:themeShade="BF"/>
        </w:rPr>
      </w:pPr>
      <w:r w:rsidRPr="00EC2417">
        <w:rPr>
          <w:rFonts w:ascii="Arial" w:hAnsi="Arial" w:cs="Arial"/>
          <w:color w:val="17365D" w:themeColor="text2" w:themeShade="BF"/>
        </w:rPr>
        <w:t>Products:</w:t>
      </w:r>
      <w:r w:rsidRPr="00EC2417">
        <w:rPr>
          <w:rFonts w:ascii="Arial" w:hAnsi="Arial" w:cs="Arial"/>
          <w:color w:val="17365D" w:themeColor="text2" w:themeShade="BF"/>
        </w:rPr>
        <w:tab/>
        <w:t>New business areas, substantial product modification</w:t>
      </w:r>
    </w:p>
    <w:p w:rsidR="0018140A" w:rsidRPr="00EC2417" w:rsidRDefault="0018140A" w:rsidP="0018140A">
      <w:pPr>
        <w:ind w:left="567"/>
        <w:rPr>
          <w:rFonts w:ascii="Arial" w:hAnsi="Arial" w:cs="Arial"/>
          <w:b/>
          <w:bCs/>
          <w:color w:val="17365D" w:themeColor="text2" w:themeShade="BF"/>
          <w:u w:val="single"/>
        </w:rPr>
      </w:pPr>
    </w:p>
    <w:p w:rsidR="0018140A" w:rsidRPr="00EC2417" w:rsidRDefault="0018140A" w:rsidP="0018140A">
      <w:pPr>
        <w:ind w:left="567"/>
        <w:rPr>
          <w:rFonts w:ascii="Arial" w:hAnsi="Arial" w:cs="Arial"/>
          <w:b/>
          <w:bCs/>
          <w:color w:val="17365D" w:themeColor="text2" w:themeShade="BF"/>
          <w:u w:val="single"/>
        </w:rPr>
      </w:pPr>
      <w:r w:rsidRPr="00EC2417">
        <w:rPr>
          <w:rFonts w:ascii="Arial" w:hAnsi="Arial" w:cs="Arial"/>
          <w:b/>
          <w:bCs/>
          <w:color w:val="17365D" w:themeColor="text2" w:themeShade="BF"/>
          <w:u w:val="single"/>
        </w:rPr>
        <w:t>The process will not apply to projects where changes are required to revision controlled documents / procedures.</w:t>
      </w:r>
    </w:p>
    <w:p w:rsidR="0018140A" w:rsidRPr="00EC2417" w:rsidRDefault="0018140A" w:rsidP="0018140A">
      <w:pPr>
        <w:ind w:left="567"/>
        <w:rPr>
          <w:rFonts w:ascii="Arial" w:hAnsi="Arial" w:cs="Arial"/>
          <w:color w:val="17365D" w:themeColor="text2" w:themeShade="BF"/>
        </w:rPr>
      </w:pPr>
    </w:p>
    <w:p w:rsidR="0018140A" w:rsidRPr="00EC2417" w:rsidRDefault="0018140A" w:rsidP="0018140A">
      <w:pPr>
        <w:ind w:left="567"/>
        <w:rPr>
          <w:rFonts w:ascii="Arial" w:hAnsi="Arial" w:cs="Arial"/>
          <w:color w:val="17365D" w:themeColor="text2" w:themeShade="BF"/>
        </w:rPr>
      </w:pPr>
      <w:r w:rsidRPr="00EC2417">
        <w:rPr>
          <w:rFonts w:ascii="Arial" w:hAnsi="Arial" w:cs="Arial"/>
          <w:color w:val="17365D" w:themeColor="text2" w:themeShade="BF"/>
        </w:rPr>
        <w:lastRenderedPageBreak/>
        <w:t>All change requests to which this procedure applies shall identify responsibilities of the key personnel involved in its inception, co-ordination, completion and review.</w:t>
      </w:r>
    </w:p>
    <w:p w:rsidR="0018140A" w:rsidRPr="00EC2417" w:rsidRDefault="0018140A" w:rsidP="0018140A">
      <w:pPr>
        <w:ind w:left="567"/>
        <w:jc w:val="both"/>
        <w:rPr>
          <w:rFonts w:ascii="Arial" w:hAnsi="Arial" w:cs="Arial"/>
          <w:color w:val="17365D" w:themeColor="text2" w:themeShade="BF"/>
        </w:rPr>
      </w:pPr>
    </w:p>
    <w:p w:rsidR="0018140A" w:rsidRPr="00EC2417" w:rsidRDefault="0018140A" w:rsidP="00CF6D00">
      <w:pPr>
        <w:numPr>
          <w:ilvl w:val="0"/>
          <w:numId w:val="166"/>
        </w:numPr>
        <w:ind w:left="567" w:hanging="567"/>
        <w:rPr>
          <w:rFonts w:ascii="Arial" w:hAnsi="Arial" w:cs="Arial"/>
          <w:b/>
          <w:color w:val="17365D" w:themeColor="text2" w:themeShade="BF"/>
          <w:sz w:val="28"/>
          <w:szCs w:val="28"/>
        </w:rPr>
      </w:pPr>
      <w:r w:rsidRPr="00EC2417">
        <w:rPr>
          <w:rFonts w:ascii="Arial" w:hAnsi="Arial" w:cs="Arial"/>
          <w:b/>
          <w:color w:val="17365D" w:themeColor="text2" w:themeShade="BF"/>
          <w:sz w:val="28"/>
          <w:szCs w:val="28"/>
        </w:rPr>
        <w:t>Policy and Procedure</w:t>
      </w:r>
    </w:p>
    <w:p w:rsidR="0018140A" w:rsidRPr="00EC2417" w:rsidRDefault="0018140A" w:rsidP="0018140A">
      <w:pPr>
        <w:ind w:left="567"/>
        <w:jc w:val="both"/>
        <w:rPr>
          <w:rFonts w:ascii="Arial" w:hAnsi="Arial" w:cs="Arial"/>
          <w:color w:val="17365D" w:themeColor="text2" w:themeShade="BF"/>
        </w:rPr>
      </w:pPr>
    </w:p>
    <w:p w:rsidR="0018140A" w:rsidRPr="00EC2417" w:rsidRDefault="0018140A" w:rsidP="0018140A">
      <w:pPr>
        <w:ind w:left="1134" w:hanging="567"/>
        <w:jc w:val="both"/>
        <w:rPr>
          <w:rFonts w:ascii="Arial" w:hAnsi="Arial" w:cs="Arial"/>
          <w:b/>
          <w:bCs/>
          <w:color w:val="17365D" w:themeColor="text2" w:themeShade="BF"/>
        </w:rPr>
      </w:pPr>
      <w:r w:rsidRPr="00EC2417">
        <w:rPr>
          <w:rFonts w:ascii="Arial" w:hAnsi="Arial" w:cs="Arial"/>
          <w:b/>
          <w:bCs/>
          <w:color w:val="17365D" w:themeColor="text2" w:themeShade="BF"/>
        </w:rPr>
        <w:t>4.1</w:t>
      </w:r>
      <w:r w:rsidRPr="00EC2417">
        <w:rPr>
          <w:rFonts w:ascii="Arial" w:hAnsi="Arial" w:cs="Arial"/>
          <w:b/>
          <w:bCs/>
          <w:color w:val="17365D" w:themeColor="text2" w:themeShade="BF"/>
        </w:rPr>
        <w:tab/>
        <w:t>Development of Change Requests</w:t>
      </w:r>
    </w:p>
    <w:p w:rsidR="0018140A" w:rsidRPr="00EC2417" w:rsidRDefault="0018140A" w:rsidP="0018140A">
      <w:pPr>
        <w:ind w:left="567"/>
        <w:jc w:val="both"/>
        <w:rPr>
          <w:rFonts w:ascii="Arial" w:hAnsi="Arial" w:cs="Arial"/>
          <w:b/>
          <w:bCs/>
          <w:color w:val="17365D" w:themeColor="text2" w:themeShade="BF"/>
        </w:rPr>
      </w:pPr>
    </w:p>
    <w:p w:rsidR="0018140A" w:rsidRPr="00EC2417" w:rsidRDefault="0018140A" w:rsidP="0018140A">
      <w:pPr>
        <w:ind w:left="567"/>
        <w:jc w:val="both"/>
        <w:rPr>
          <w:rFonts w:ascii="Arial" w:hAnsi="Arial" w:cs="Arial"/>
          <w:color w:val="17365D" w:themeColor="text2" w:themeShade="BF"/>
        </w:rPr>
      </w:pPr>
      <w:r w:rsidRPr="00EC2417">
        <w:rPr>
          <w:rFonts w:ascii="Arial" w:hAnsi="Arial" w:cs="Arial"/>
          <w:color w:val="17365D" w:themeColor="text2" w:themeShade="BF"/>
        </w:rPr>
        <w:t>The activities below show the responsibilities of each group / person shown in the flowchart attached.</w:t>
      </w:r>
    </w:p>
    <w:p w:rsidR="0018140A" w:rsidRPr="00EC2417" w:rsidRDefault="0018140A" w:rsidP="0018140A">
      <w:pPr>
        <w:ind w:left="567"/>
        <w:jc w:val="both"/>
        <w:rPr>
          <w:rFonts w:ascii="Arial" w:hAnsi="Arial" w:cs="Arial"/>
          <w:color w:val="17365D" w:themeColor="text2" w:themeShade="BF"/>
        </w:rPr>
      </w:pPr>
    </w:p>
    <w:p w:rsidR="0018140A" w:rsidRPr="00EC2417" w:rsidRDefault="0018140A" w:rsidP="0018140A">
      <w:pPr>
        <w:ind w:left="1134" w:hanging="567"/>
        <w:jc w:val="both"/>
        <w:rPr>
          <w:rFonts w:ascii="Arial" w:hAnsi="Arial" w:cs="Arial"/>
          <w:color w:val="17365D" w:themeColor="text2" w:themeShade="BF"/>
        </w:rPr>
      </w:pPr>
      <w:r w:rsidRPr="00EC2417">
        <w:rPr>
          <w:rFonts w:ascii="Arial" w:hAnsi="Arial" w:cs="Arial"/>
          <w:iCs/>
          <w:color w:val="17365D" w:themeColor="text2" w:themeShade="BF"/>
        </w:rPr>
        <w:t>1.</w:t>
      </w:r>
      <w:r w:rsidRPr="00EC2417">
        <w:rPr>
          <w:rFonts w:ascii="Arial" w:hAnsi="Arial" w:cs="Arial"/>
          <w:iCs/>
          <w:color w:val="17365D" w:themeColor="text2" w:themeShade="BF"/>
        </w:rPr>
        <w:tab/>
      </w:r>
      <w:r w:rsidRPr="00EC2417">
        <w:rPr>
          <w:rFonts w:ascii="Arial" w:hAnsi="Arial" w:cs="Arial"/>
          <w:iCs/>
          <w:color w:val="17365D" w:themeColor="text2" w:themeShade="BF"/>
          <w:u w:val="single"/>
        </w:rPr>
        <w:t>The originator / Person Proposing the Change</w:t>
      </w:r>
      <w:r w:rsidRPr="00EC2417">
        <w:rPr>
          <w:rFonts w:ascii="Arial" w:hAnsi="Arial" w:cs="Arial"/>
          <w:color w:val="17365D" w:themeColor="text2" w:themeShade="BF"/>
        </w:rPr>
        <w:t>.</w:t>
      </w:r>
    </w:p>
    <w:p w:rsidR="0018140A" w:rsidRPr="00EC2417" w:rsidRDefault="0018140A" w:rsidP="0018140A">
      <w:pPr>
        <w:pStyle w:val="BodyTextIndent"/>
        <w:spacing w:after="0"/>
        <w:ind w:left="1134"/>
        <w:rPr>
          <w:rFonts w:ascii="Arial" w:hAnsi="Arial" w:cs="Arial"/>
          <w:color w:val="17365D" w:themeColor="text2" w:themeShade="BF"/>
        </w:rPr>
      </w:pPr>
      <w:r w:rsidRPr="00EC2417">
        <w:rPr>
          <w:rFonts w:ascii="Arial" w:hAnsi="Arial" w:cs="Arial"/>
          <w:color w:val="17365D" w:themeColor="text2" w:themeShade="BF"/>
        </w:rPr>
        <w:t xml:space="preserve">Any member of staff may identify the need for focused change.  They can propose a change by explaining their proposal and outlining the reasons for the change. </w:t>
      </w:r>
    </w:p>
    <w:p w:rsidR="0018140A" w:rsidRPr="00EC2417" w:rsidRDefault="0018140A" w:rsidP="0018140A">
      <w:pPr>
        <w:pStyle w:val="BodyTextIndent"/>
        <w:spacing w:after="0"/>
        <w:ind w:left="1134"/>
        <w:rPr>
          <w:rFonts w:ascii="Arial" w:hAnsi="Arial" w:cs="Arial"/>
          <w:color w:val="17365D" w:themeColor="text2" w:themeShade="BF"/>
        </w:rPr>
      </w:pPr>
    </w:p>
    <w:p w:rsidR="0018140A" w:rsidRPr="00EC2417" w:rsidRDefault="0018140A" w:rsidP="0018140A">
      <w:pPr>
        <w:ind w:left="1134"/>
        <w:jc w:val="both"/>
        <w:rPr>
          <w:rFonts w:ascii="Arial" w:hAnsi="Arial" w:cs="Arial"/>
          <w:color w:val="17365D" w:themeColor="text2" w:themeShade="BF"/>
        </w:rPr>
      </w:pPr>
      <w:r w:rsidRPr="00EC2417">
        <w:rPr>
          <w:rFonts w:ascii="Arial" w:hAnsi="Arial" w:cs="Arial"/>
          <w:color w:val="17365D" w:themeColor="text2" w:themeShade="BF"/>
        </w:rPr>
        <w:t>The proposal should then be communicated to a change owner / project sponsor who will be required to investigate / challenge the need for the change before endorsing the proposal</w:t>
      </w:r>
    </w:p>
    <w:p w:rsidR="0018140A" w:rsidRPr="00EC2417" w:rsidRDefault="0018140A" w:rsidP="0018140A">
      <w:pPr>
        <w:ind w:left="1134"/>
        <w:jc w:val="both"/>
        <w:rPr>
          <w:rFonts w:ascii="Arial" w:hAnsi="Arial" w:cs="Arial"/>
          <w:color w:val="17365D" w:themeColor="text2" w:themeShade="BF"/>
        </w:rPr>
      </w:pPr>
    </w:p>
    <w:p w:rsidR="0018140A" w:rsidRPr="00EC2417" w:rsidRDefault="0018140A" w:rsidP="0018140A">
      <w:pPr>
        <w:pStyle w:val="Footer"/>
        <w:ind w:left="1134" w:hanging="567"/>
        <w:jc w:val="both"/>
        <w:rPr>
          <w:rFonts w:ascii="Arial" w:hAnsi="Arial" w:cs="Arial"/>
          <w:iCs/>
          <w:color w:val="17365D" w:themeColor="text2" w:themeShade="BF"/>
          <w:u w:val="single"/>
        </w:rPr>
      </w:pPr>
      <w:r w:rsidRPr="00EC2417">
        <w:rPr>
          <w:rFonts w:ascii="Arial" w:hAnsi="Arial" w:cs="Arial"/>
          <w:iCs/>
          <w:color w:val="17365D" w:themeColor="text2" w:themeShade="BF"/>
        </w:rPr>
        <w:t>2.</w:t>
      </w:r>
      <w:r w:rsidRPr="00EC2417">
        <w:rPr>
          <w:rFonts w:ascii="Arial" w:hAnsi="Arial" w:cs="Arial"/>
          <w:iCs/>
          <w:color w:val="17365D" w:themeColor="text2" w:themeShade="BF"/>
        </w:rPr>
        <w:tab/>
      </w:r>
      <w:r w:rsidRPr="00EC2417">
        <w:rPr>
          <w:rFonts w:ascii="Arial" w:hAnsi="Arial" w:cs="Arial"/>
          <w:iCs/>
          <w:color w:val="17365D" w:themeColor="text2" w:themeShade="BF"/>
          <w:u w:val="single"/>
        </w:rPr>
        <w:t>The Change Owner:</w:t>
      </w:r>
    </w:p>
    <w:p w:rsidR="0018140A" w:rsidRPr="00EC2417" w:rsidRDefault="0018140A" w:rsidP="0018140A">
      <w:pPr>
        <w:pStyle w:val="BodyTextIndent2"/>
        <w:spacing w:after="0" w:line="240" w:lineRule="auto"/>
        <w:ind w:left="1134"/>
        <w:rPr>
          <w:rFonts w:ascii="Arial" w:hAnsi="Arial" w:cs="Arial"/>
          <w:color w:val="17365D" w:themeColor="text2" w:themeShade="BF"/>
        </w:rPr>
      </w:pPr>
      <w:r w:rsidRPr="00EC2417">
        <w:rPr>
          <w:rFonts w:ascii="Arial" w:hAnsi="Arial" w:cs="Arial"/>
          <w:color w:val="17365D" w:themeColor="text2" w:themeShade="BF"/>
        </w:rPr>
        <w:t>It is the responsibility of the change owner must review the change request and make any challenges for the need of the proposal.  This should include the scope of the proposal in terms of people, facilities, processes, costs and products.  The change owner must also consider the impact on business groups affected by the change, and the anticipated risk exposure.</w:t>
      </w:r>
    </w:p>
    <w:p w:rsidR="0018140A" w:rsidRPr="00EC2417" w:rsidRDefault="0018140A" w:rsidP="0018140A">
      <w:pPr>
        <w:pStyle w:val="BodyTextIndent2"/>
        <w:spacing w:after="0" w:line="240" w:lineRule="auto"/>
        <w:ind w:left="1134"/>
        <w:rPr>
          <w:rFonts w:ascii="Arial" w:hAnsi="Arial" w:cs="Arial"/>
          <w:color w:val="17365D" w:themeColor="text2" w:themeShade="BF"/>
        </w:rPr>
      </w:pPr>
    </w:p>
    <w:p w:rsidR="0018140A" w:rsidRPr="00EC2417" w:rsidRDefault="0018140A" w:rsidP="0018140A">
      <w:pPr>
        <w:pStyle w:val="Footer"/>
        <w:ind w:left="1134"/>
        <w:jc w:val="both"/>
        <w:rPr>
          <w:rFonts w:ascii="Arial" w:hAnsi="Arial" w:cs="Arial"/>
          <w:iCs/>
          <w:color w:val="17365D" w:themeColor="text2" w:themeShade="BF"/>
        </w:rPr>
      </w:pPr>
      <w:r w:rsidRPr="00EC2417">
        <w:rPr>
          <w:rFonts w:ascii="Arial" w:hAnsi="Arial" w:cs="Arial"/>
          <w:iCs/>
          <w:color w:val="17365D" w:themeColor="text2" w:themeShade="BF"/>
        </w:rPr>
        <w:t>Briefly;</w:t>
      </w:r>
    </w:p>
    <w:p w:rsidR="0018140A" w:rsidRPr="00EC2417" w:rsidRDefault="0018140A" w:rsidP="00036FD9">
      <w:pPr>
        <w:numPr>
          <w:ilvl w:val="0"/>
          <w:numId w:val="121"/>
        </w:numPr>
        <w:rPr>
          <w:rFonts w:ascii="Arial" w:hAnsi="Arial" w:cs="Arial"/>
          <w:color w:val="17365D" w:themeColor="text2" w:themeShade="BF"/>
        </w:rPr>
      </w:pPr>
      <w:r w:rsidRPr="00EC2417">
        <w:rPr>
          <w:rFonts w:ascii="Arial" w:hAnsi="Arial" w:cs="Arial"/>
          <w:color w:val="17365D" w:themeColor="text2" w:themeShade="BF"/>
        </w:rPr>
        <w:t>Challenge and screen out unwarranted proposals;</w:t>
      </w:r>
    </w:p>
    <w:p w:rsidR="0018140A" w:rsidRPr="00EC2417" w:rsidRDefault="0018140A" w:rsidP="00036FD9">
      <w:pPr>
        <w:numPr>
          <w:ilvl w:val="0"/>
          <w:numId w:val="121"/>
        </w:numPr>
        <w:rPr>
          <w:rFonts w:ascii="Arial" w:hAnsi="Arial" w:cs="Arial"/>
          <w:color w:val="17365D" w:themeColor="text2" w:themeShade="BF"/>
        </w:rPr>
      </w:pPr>
      <w:r w:rsidRPr="00EC2417">
        <w:rPr>
          <w:rFonts w:ascii="Arial" w:hAnsi="Arial" w:cs="Arial"/>
          <w:color w:val="17365D" w:themeColor="text2" w:themeShade="BF"/>
        </w:rPr>
        <w:t xml:space="preserve">Complete the alternatives &amp; HSE checklists to determine if other courses of action have been </w:t>
      </w:r>
      <w:proofErr w:type="gramStart"/>
      <w:r w:rsidRPr="00EC2417">
        <w:rPr>
          <w:rFonts w:ascii="Arial" w:hAnsi="Arial" w:cs="Arial"/>
          <w:color w:val="17365D" w:themeColor="text2" w:themeShade="BF"/>
        </w:rPr>
        <w:t>considered,</w:t>
      </w:r>
      <w:proofErr w:type="gramEnd"/>
      <w:r w:rsidRPr="00EC2417">
        <w:rPr>
          <w:rFonts w:ascii="Arial" w:hAnsi="Arial" w:cs="Arial"/>
          <w:color w:val="17365D" w:themeColor="text2" w:themeShade="BF"/>
        </w:rPr>
        <w:t xml:space="preserve"> also, identify the advantages and disadvantages of any alternatives.</w:t>
      </w:r>
    </w:p>
    <w:p w:rsidR="0018140A" w:rsidRPr="00EC2417" w:rsidRDefault="0018140A" w:rsidP="0018140A">
      <w:pPr>
        <w:pStyle w:val="BodyTextIndent2"/>
        <w:spacing w:after="0" w:line="240" w:lineRule="auto"/>
        <w:ind w:left="1134"/>
        <w:rPr>
          <w:rFonts w:ascii="Arial" w:hAnsi="Arial" w:cs="Arial"/>
          <w:color w:val="17365D" w:themeColor="text2" w:themeShade="BF"/>
        </w:rPr>
      </w:pPr>
    </w:p>
    <w:p w:rsidR="0018140A" w:rsidRPr="00EC2417" w:rsidRDefault="0018140A" w:rsidP="0018140A">
      <w:pPr>
        <w:ind w:left="1134"/>
        <w:rPr>
          <w:rFonts w:ascii="Arial" w:hAnsi="Arial" w:cs="Arial"/>
          <w:b/>
          <w:bCs/>
          <w:color w:val="17365D" w:themeColor="text2" w:themeShade="BF"/>
        </w:rPr>
      </w:pPr>
      <w:r w:rsidRPr="00EC2417">
        <w:rPr>
          <w:rFonts w:ascii="Arial" w:hAnsi="Arial" w:cs="Arial"/>
          <w:b/>
          <w:bCs/>
          <w:color w:val="17365D" w:themeColor="text2" w:themeShade="BF"/>
        </w:rPr>
        <w:t>The change owners are also responsible for ensuring any challenges are fair and objective, and that the project is properly managed, consulting with representatives of any affected business groups.</w:t>
      </w:r>
    </w:p>
    <w:p w:rsidR="0018140A" w:rsidRPr="00EC2417" w:rsidRDefault="0018140A" w:rsidP="0018140A">
      <w:pPr>
        <w:ind w:left="1134"/>
        <w:rPr>
          <w:rFonts w:ascii="Arial" w:hAnsi="Arial" w:cs="Arial"/>
          <w:color w:val="17365D" w:themeColor="text2" w:themeShade="BF"/>
        </w:rPr>
      </w:pPr>
    </w:p>
    <w:p w:rsidR="0018140A" w:rsidRPr="00EC2417" w:rsidRDefault="0018140A" w:rsidP="0018140A">
      <w:pPr>
        <w:ind w:left="1134"/>
        <w:rPr>
          <w:rFonts w:ascii="Arial" w:hAnsi="Arial" w:cs="Arial"/>
          <w:color w:val="17365D" w:themeColor="text2" w:themeShade="BF"/>
        </w:rPr>
      </w:pPr>
      <w:r w:rsidRPr="00EC2417">
        <w:rPr>
          <w:rFonts w:ascii="Arial" w:hAnsi="Arial" w:cs="Arial"/>
          <w:color w:val="17365D" w:themeColor="text2" w:themeShade="BF"/>
        </w:rPr>
        <w:t>The change owner shall where appropriate, establish a Change Team with a mix of technical and managerial competence to act as advisors for the project.</w:t>
      </w:r>
    </w:p>
    <w:p w:rsidR="0018140A" w:rsidRPr="00EC2417" w:rsidRDefault="0018140A" w:rsidP="0018140A">
      <w:pPr>
        <w:ind w:left="1134"/>
        <w:rPr>
          <w:rFonts w:ascii="Arial" w:hAnsi="Arial" w:cs="Arial"/>
          <w:color w:val="17365D" w:themeColor="text2" w:themeShade="BF"/>
        </w:rPr>
      </w:pPr>
    </w:p>
    <w:p w:rsidR="0018140A" w:rsidRPr="00EC2417" w:rsidRDefault="0018140A" w:rsidP="0018140A">
      <w:pPr>
        <w:pStyle w:val="Footer"/>
        <w:ind w:left="1134" w:hanging="567"/>
        <w:jc w:val="both"/>
        <w:rPr>
          <w:rFonts w:ascii="Arial" w:hAnsi="Arial" w:cs="Arial"/>
          <w:iCs/>
          <w:color w:val="17365D" w:themeColor="text2" w:themeShade="BF"/>
          <w:u w:val="single"/>
        </w:rPr>
      </w:pPr>
      <w:r w:rsidRPr="00EC2417">
        <w:rPr>
          <w:rFonts w:ascii="Arial" w:hAnsi="Arial" w:cs="Arial"/>
          <w:iCs/>
          <w:color w:val="17365D" w:themeColor="text2" w:themeShade="BF"/>
        </w:rPr>
        <w:t>3.</w:t>
      </w:r>
      <w:r w:rsidRPr="00EC2417">
        <w:rPr>
          <w:rFonts w:ascii="Arial" w:hAnsi="Arial" w:cs="Arial"/>
          <w:iCs/>
          <w:color w:val="17365D" w:themeColor="text2" w:themeShade="BF"/>
        </w:rPr>
        <w:tab/>
      </w:r>
      <w:r w:rsidRPr="00EC2417">
        <w:rPr>
          <w:rFonts w:ascii="Arial" w:hAnsi="Arial" w:cs="Arial"/>
          <w:iCs/>
          <w:color w:val="17365D" w:themeColor="text2" w:themeShade="BF"/>
          <w:u w:val="single"/>
        </w:rPr>
        <w:t>The Change Team (Change owner plus technical support)</w:t>
      </w:r>
    </w:p>
    <w:p w:rsidR="0018140A" w:rsidRPr="00EC2417" w:rsidRDefault="0018140A" w:rsidP="0018140A">
      <w:pPr>
        <w:pStyle w:val="Footer"/>
        <w:ind w:left="1134"/>
        <w:rPr>
          <w:rFonts w:ascii="Arial" w:hAnsi="Arial" w:cs="Arial"/>
          <w:color w:val="17365D" w:themeColor="text2" w:themeShade="BF"/>
        </w:rPr>
      </w:pPr>
      <w:r w:rsidRPr="00EC2417">
        <w:rPr>
          <w:rFonts w:ascii="Arial" w:hAnsi="Arial" w:cs="Arial"/>
          <w:color w:val="17365D" w:themeColor="text2" w:themeShade="BF"/>
        </w:rPr>
        <w:t>Where the risk to personnel or assets may be considered high, the team will actively work with the change owner to reduce these risks to an acceptable level.</w:t>
      </w:r>
    </w:p>
    <w:p w:rsidR="0018140A" w:rsidRPr="00EC2417" w:rsidRDefault="0018140A" w:rsidP="0018140A">
      <w:pPr>
        <w:pStyle w:val="Footer"/>
        <w:ind w:left="1134"/>
        <w:rPr>
          <w:rFonts w:ascii="Arial" w:hAnsi="Arial" w:cs="Arial"/>
          <w:color w:val="17365D" w:themeColor="text2" w:themeShade="BF"/>
        </w:rPr>
      </w:pPr>
    </w:p>
    <w:p w:rsidR="0018140A" w:rsidRPr="00EC2417" w:rsidRDefault="0018140A" w:rsidP="0018140A">
      <w:pPr>
        <w:pStyle w:val="Footer"/>
        <w:ind w:left="1134"/>
        <w:rPr>
          <w:rFonts w:ascii="Arial" w:hAnsi="Arial" w:cs="Arial"/>
          <w:color w:val="17365D" w:themeColor="text2" w:themeShade="BF"/>
        </w:rPr>
      </w:pPr>
      <w:r w:rsidRPr="00EC2417">
        <w:rPr>
          <w:rFonts w:ascii="Arial" w:hAnsi="Arial" w:cs="Arial"/>
          <w:color w:val="17365D" w:themeColor="text2" w:themeShade="BF"/>
        </w:rPr>
        <w:t>The team shall feedback relevant information to the change owner.  The team, after receiving approval from the change owner, shall establish a formal plan for the project to take place.</w:t>
      </w:r>
    </w:p>
    <w:p w:rsidR="0018140A" w:rsidRPr="00EC2417" w:rsidRDefault="0018140A" w:rsidP="0018140A">
      <w:pPr>
        <w:pStyle w:val="Footer"/>
        <w:ind w:left="1134"/>
        <w:rPr>
          <w:rFonts w:ascii="Arial" w:hAnsi="Arial" w:cs="Arial"/>
          <w:color w:val="17365D" w:themeColor="text2" w:themeShade="BF"/>
        </w:rPr>
      </w:pPr>
    </w:p>
    <w:p w:rsidR="0018140A" w:rsidRPr="00EC2417" w:rsidRDefault="0018140A" w:rsidP="0018140A">
      <w:pPr>
        <w:pStyle w:val="Footer"/>
        <w:ind w:left="1134"/>
        <w:rPr>
          <w:rFonts w:ascii="Arial" w:hAnsi="Arial" w:cs="Arial"/>
          <w:color w:val="17365D" w:themeColor="text2" w:themeShade="BF"/>
        </w:rPr>
      </w:pPr>
      <w:r w:rsidRPr="00EC2417">
        <w:rPr>
          <w:rFonts w:ascii="Arial" w:hAnsi="Arial" w:cs="Arial"/>
          <w:color w:val="17365D" w:themeColor="text2" w:themeShade="BF"/>
        </w:rPr>
        <w:t>Further to the above the review team shall consider;</w:t>
      </w:r>
    </w:p>
    <w:p w:rsidR="0018140A" w:rsidRPr="00EC2417" w:rsidRDefault="0018140A" w:rsidP="00036FD9">
      <w:pPr>
        <w:pStyle w:val="Footer"/>
        <w:numPr>
          <w:ilvl w:val="0"/>
          <w:numId w:val="122"/>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Technical feasibility;</w:t>
      </w:r>
    </w:p>
    <w:p w:rsidR="0018140A" w:rsidRPr="00EC2417" w:rsidRDefault="0018140A" w:rsidP="00036FD9">
      <w:pPr>
        <w:pStyle w:val="Footer"/>
        <w:numPr>
          <w:ilvl w:val="0"/>
          <w:numId w:val="122"/>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Effects on other change proposals;</w:t>
      </w:r>
    </w:p>
    <w:p w:rsidR="0018140A" w:rsidRPr="00EC2417" w:rsidRDefault="0018140A" w:rsidP="00036FD9">
      <w:pPr>
        <w:pStyle w:val="Footer"/>
        <w:numPr>
          <w:ilvl w:val="0"/>
          <w:numId w:val="122"/>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Interface effects with other business group activities;</w:t>
      </w:r>
    </w:p>
    <w:p w:rsidR="0018140A" w:rsidRPr="00EC2417" w:rsidRDefault="0018140A" w:rsidP="00036FD9">
      <w:pPr>
        <w:pStyle w:val="Footer"/>
        <w:numPr>
          <w:ilvl w:val="0"/>
          <w:numId w:val="122"/>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Potential conflicts with HSE philosophy;</w:t>
      </w:r>
    </w:p>
    <w:p w:rsidR="0018140A" w:rsidRPr="00EC2417" w:rsidRDefault="0018140A" w:rsidP="00036FD9">
      <w:pPr>
        <w:pStyle w:val="Footer"/>
        <w:numPr>
          <w:ilvl w:val="0"/>
          <w:numId w:val="122"/>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Reliability, operability and maintainability;</w:t>
      </w:r>
    </w:p>
    <w:p w:rsidR="0018140A" w:rsidRPr="00EC2417" w:rsidRDefault="0018140A" w:rsidP="00036FD9">
      <w:pPr>
        <w:pStyle w:val="Footer"/>
        <w:numPr>
          <w:ilvl w:val="0"/>
          <w:numId w:val="122"/>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The possibility of alternative proposals.</w:t>
      </w:r>
    </w:p>
    <w:p w:rsidR="0018140A" w:rsidRPr="00EC2417" w:rsidRDefault="0018140A" w:rsidP="0018140A">
      <w:pPr>
        <w:pStyle w:val="Footer"/>
        <w:ind w:left="1134"/>
        <w:rPr>
          <w:rFonts w:ascii="Arial" w:hAnsi="Arial" w:cs="Arial"/>
          <w:color w:val="17365D" w:themeColor="text2" w:themeShade="BF"/>
        </w:rPr>
      </w:pPr>
    </w:p>
    <w:p w:rsidR="0018140A" w:rsidRPr="00EC2417" w:rsidRDefault="0018140A" w:rsidP="0018140A">
      <w:pPr>
        <w:pStyle w:val="Footer"/>
        <w:ind w:left="1134" w:hanging="567"/>
        <w:rPr>
          <w:rFonts w:ascii="Arial" w:hAnsi="Arial" w:cs="Arial"/>
          <w:iCs/>
          <w:color w:val="17365D" w:themeColor="text2" w:themeShade="BF"/>
          <w:u w:val="single"/>
        </w:rPr>
      </w:pPr>
      <w:r w:rsidRPr="00EC2417">
        <w:rPr>
          <w:rFonts w:ascii="Arial" w:hAnsi="Arial" w:cs="Arial"/>
          <w:iCs/>
          <w:color w:val="17365D" w:themeColor="text2" w:themeShade="BF"/>
        </w:rPr>
        <w:t>4.</w:t>
      </w:r>
      <w:r w:rsidRPr="00EC2417">
        <w:rPr>
          <w:rFonts w:ascii="Arial" w:hAnsi="Arial" w:cs="Arial"/>
          <w:iCs/>
          <w:color w:val="17365D" w:themeColor="text2" w:themeShade="BF"/>
        </w:rPr>
        <w:tab/>
      </w:r>
      <w:r w:rsidRPr="00EC2417">
        <w:rPr>
          <w:rFonts w:ascii="Arial" w:hAnsi="Arial" w:cs="Arial"/>
          <w:iCs/>
          <w:color w:val="17365D" w:themeColor="text2" w:themeShade="BF"/>
          <w:u w:val="single"/>
        </w:rPr>
        <w:t>Implementation Team (Persons carrying out the work)</w:t>
      </w:r>
    </w:p>
    <w:p w:rsidR="0018140A" w:rsidRPr="00EC2417" w:rsidRDefault="0018140A" w:rsidP="0018140A">
      <w:pPr>
        <w:pStyle w:val="Footer"/>
        <w:ind w:left="1134"/>
        <w:rPr>
          <w:rFonts w:ascii="Arial" w:hAnsi="Arial" w:cs="Arial"/>
          <w:b/>
          <w:bCs/>
          <w:color w:val="17365D" w:themeColor="text2" w:themeShade="BF"/>
        </w:rPr>
      </w:pPr>
      <w:r w:rsidRPr="00EC2417">
        <w:rPr>
          <w:rFonts w:ascii="Arial" w:hAnsi="Arial" w:cs="Arial"/>
          <w:color w:val="17365D" w:themeColor="text2" w:themeShade="BF"/>
        </w:rPr>
        <w:t xml:space="preserve">The change owner shall communicate the plan to affected persons.  The implementation team shall implement the changes in accordance with the plan.  </w:t>
      </w:r>
      <w:r w:rsidRPr="00EC2417">
        <w:rPr>
          <w:rFonts w:ascii="Arial" w:hAnsi="Arial" w:cs="Arial"/>
          <w:b/>
          <w:bCs/>
          <w:color w:val="17365D" w:themeColor="text2" w:themeShade="BF"/>
        </w:rPr>
        <w:t>The project owner still retains management responsibility for completion of the project.</w:t>
      </w:r>
    </w:p>
    <w:p w:rsidR="0018140A" w:rsidRPr="00EC2417" w:rsidRDefault="0018140A" w:rsidP="0018140A">
      <w:pPr>
        <w:pStyle w:val="Footer"/>
        <w:ind w:left="1134"/>
        <w:rPr>
          <w:rFonts w:ascii="Arial" w:hAnsi="Arial" w:cs="Arial"/>
          <w:color w:val="17365D" w:themeColor="text2" w:themeShade="BF"/>
        </w:rPr>
      </w:pPr>
    </w:p>
    <w:p w:rsidR="0018140A" w:rsidRPr="00EC2417" w:rsidRDefault="0018140A" w:rsidP="0018140A">
      <w:pPr>
        <w:pStyle w:val="Footer"/>
        <w:ind w:left="1134"/>
        <w:rPr>
          <w:rFonts w:ascii="Arial" w:hAnsi="Arial" w:cs="Arial"/>
          <w:color w:val="17365D" w:themeColor="text2" w:themeShade="BF"/>
        </w:rPr>
      </w:pPr>
      <w:r w:rsidRPr="00EC2417">
        <w:rPr>
          <w:rFonts w:ascii="Arial" w:hAnsi="Arial" w:cs="Arial"/>
          <w:color w:val="17365D" w:themeColor="text2" w:themeShade="BF"/>
        </w:rPr>
        <w:t>If the change is temporary, verify that the temporary changes are removed, or made permanent.</w:t>
      </w:r>
    </w:p>
    <w:p w:rsidR="0018140A" w:rsidRPr="00EC2417" w:rsidRDefault="0018140A" w:rsidP="0018140A">
      <w:pPr>
        <w:pStyle w:val="Footer"/>
        <w:ind w:left="1134"/>
        <w:rPr>
          <w:rFonts w:ascii="Arial" w:hAnsi="Arial" w:cs="Arial"/>
          <w:color w:val="17365D" w:themeColor="text2" w:themeShade="BF"/>
        </w:rPr>
      </w:pPr>
    </w:p>
    <w:p w:rsidR="0018140A" w:rsidRPr="00EC2417" w:rsidRDefault="0018140A" w:rsidP="0018140A">
      <w:pPr>
        <w:pStyle w:val="Footer"/>
        <w:ind w:left="1134"/>
        <w:rPr>
          <w:rFonts w:ascii="Arial" w:hAnsi="Arial" w:cs="Arial"/>
          <w:color w:val="17365D" w:themeColor="text2" w:themeShade="BF"/>
        </w:rPr>
      </w:pPr>
      <w:r w:rsidRPr="00EC2417">
        <w:rPr>
          <w:rFonts w:ascii="Arial" w:hAnsi="Arial" w:cs="Arial"/>
          <w:color w:val="17365D" w:themeColor="text2" w:themeShade="BF"/>
        </w:rPr>
        <w:t>On completion of the project, the implementation team shall ensure that drawings and other documentation are updated.</w:t>
      </w:r>
    </w:p>
    <w:p w:rsidR="0018140A" w:rsidRPr="00EC2417" w:rsidRDefault="0018140A" w:rsidP="0018140A">
      <w:pPr>
        <w:ind w:left="1134"/>
        <w:jc w:val="both"/>
        <w:rPr>
          <w:rFonts w:ascii="Arial" w:hAnsi="Arial" w:cs="Arial"/>
          <w:color w:val="17365D" w:themeColor="text2" w:themeShade="BF"/>
        </w:rPr>
      </w:pPr>
    </w:p>
    <w:p w:rsidR="0018140A" w:rsidRPr="00EC2417" w:rsidRDefault="0018140A" w:rsidP="0018140A">
      <w:pPr>
        <w:ind w:left="1134" w:hanging="567"/>
        <w:jc w:val="both"/>
        <w:rPr>
          <w:rFonts w:ascii="Arial" w:hAnsi="Arial" w:cs="Arial"/>
          <w:color w:val="17365D" w:themeColor="text2" w:themeShade="BF"/>
        </w:rPr>
      </w:pPr>
      <w:r w:rsidRPr="00EC2417">
        <w:rPr>
          <w:rFonts w:ascii="Arial" w:hAnsi="Arial" w:cs="Arial"/>
          <w:b/>
          <w:bCs/>
          <w:color w:val="17365D" w:themeColor="text2" w:themeShade="BF"/>
        </w:rPr>
        <w:t>4.2</w:t>
      </w:r>
      <w:r w:rsidRPr="00EC2417">
        <w:rPr>
          <w:rFonts w:ascii="Arial" w:hAnsi="Arial" w:cs="Arial"/>
          <w:b/>
          <w:bCs/>
          <w:color w:val="17365D" w:themeColor="text2" w:themeShade="BF"/>
        </w:rPr>
        <w:tab/>
        <w:t>Change Request Justification</w:t>
      </w:r>
    </w:p>
    <w:p w:rsidR="0018140A" w:rsidRPr="00EC2417" w:rsidRDefault="0018140A" w:rsidP="0018140A">
      <w:pPr>
        <w:ind w:left="1134"/>
        <w:rPr>
          <w:rFonts w:ascii="Arial" w:hAnsi="Arial" w:cs="Arial"/>
          <w:color w:val="17365D" w:themeColor="text2" w:themeShade="BF"/>
        </w:rPr>
      </w:pPr>
      <w:r w:rsidRPr="00EC2417">
        <w:rPr>
          <w:rFonts w:ascii="Arial" w:hAnsi="Arial" w:cs="Arial"/>
          <w:color w:val="17365D" w:themeColor="text2" w:themeShade="BF"/>
        </w:rPr>
        <w:t>Proposed changes must be justified on one or more of the following criteria:</w:t>
      </w:r>
    </w:p>
    <w:p w:rsidR="0018140A" w:rsidRPr="00EC2417" w:rsidRDefault="0018140A" w:rsidP="00036FD9">
      <w:pPr>
        <w:numPr>
          <w:ilvl w:val="0"/>
          <w:numId w:val="120"/>
        </w:numPr>
        <w:tabs>
          <w:tab w:val="clear" w:pos="720"/>
        </w:tabs>
        <w:ind w:left="1843"/>
        <w:rPr>
          <w:rFonts w:ascii="Arial" w:hAnsi="Arial" w:cs="Arial"/>
          <w:color w:val="17365D" w:themeColor="text2" w:themeShade="BF"/>
        </w:rPr>
      </w:pPr>
      <w:r w:rsidRPr="00EC2417">
        <w:rPr>
          <w:rFonts w:ascii="Arial" w:hAnsi="Arial" w:cs="Arial"/>
          <w:color w:val="17365D" w:themeColor="text2" w:themeShade="BF"/>
        </w:rPr>
        <w:t>The current design will not work, is not safe and/or does not comply with mandatory standards.</w:t>
      </w:r>
    </w:p>
    <w:p w:rsidR="0018140A" w:rsidRPr="00EC2417" w:rsidRDefault="0018140A" w:rsidP="00036FD9">
      <w:pPr>
        <w:numPr>
          <w:ilvl w:val="0"/>
          <w:numId w:val="120"/>
        </w:numPr>
        <w:tabs>
          <w:tab w:val="clear" w:pos="720"/>
        </w:tabs>
        <w:ind w:left="1843"/>
        <w:rPr>
          <w:rFonts w:ascii="Arial" w:hAnsi="Arial" w:cs="Arial"/>
          <w:color w:val="17365D" w:themeColor="text2" w:themeShade="BF"/>
        </w:rPr>
      </w:pPr>
      <w:r w:rsidRPr="00EC2417">
        <w:rPr>
          <w:rFonts w:ascii="Arial" w:hAnsi="Arial" w:cs="Arial"/>
          <w:color w:val="17365D" w:themeColor="text2" w:themeShade="BF"/>
        </w:rPr>
        <w:t>The change suggests a substantial cost saving.</w:t>
      </w:r>
    </w:p>
    <w:p w:rsidR="0018140A" w:rsidRPr="00EC2417" w:rsidRDefault="0018140A" w:rsidP="00036FD9">
      <w:pPr>
        <w:numPr>
          <w:ilvl w:val="0"/>
          <w:numId w:val="120"/>
        </w:numPr>
        <w:tabs>
          <w:tab w:val="clear" w:pos="720"/>
        </w:tabs>
        <w:ind w:left="1843"/>
        <w:rPr>
          <w:rFonts w:ascii="Arial" w:hAnsi="Arial" w:cs="Arial"/>
          <w:color w:val="17365D" w:themeColor="text2" w:themeShade="BF"/>
        </w:rPr>
      </w:pPr>
      <w:r w:rsidRPr="00EC2417">
        <w:rPr>
          <w:rFonts w:ascii="Arial" w:hAnsi="Arial" w:cs="Arial"/>
          <w:color w:val="17365D" w:themeColor="text2" w:themeShade="BF"/>
        </w:rPr>
        <w:t xml:space="preserve">The change shows a demonstrable overall benefit </w:t>
      </w:r>
    </w:p>
    <w:p w:rsidR="0018140A" w:rsidRPr="00EC2417" w:rsidRDefault="0018140A" w:rsidP="0018140A">
      <w:pPr>
        <w:ind w:left="1843"/>
        <w:rPr>
          <w:rFonts w:ascii="Arial" w:hAnsi="Arial" w:cs="Arial"/>
          <w:color w:val="17365D" w:themeColor="text2" w:themeShade="BF"/>
        </w:rPr>
      </w:pPr>
    </w:p>
    <w:p w:rsidR="0018140A" w:rsidRPr="00EC2417" w:rsidRDefault="0018140A" w:rsidP="0018140A">
      <w:pPr>
        <w:ind w:left="1134"/>
        <w:rPr>
          <w:rFonts w:ascii="Arial" w:hAnsi="Arial" w:cs="Arial"/>
          <w:color w:val="17365D" w:themeColor="text2" w:themeShade="BF"/>
        </w:rPr>
      </w:pPr>
      <w:r w:rsidRPr="00EC2417">
        <w:rPr>
          <w:rFonts w:ascii="Arial" w:hAnsi="Arial" w:cs="Arial"/>
          <w:color w:val="17365D" w:themeColor="text2" w:themeShade="BF"/>
        </w:rPr>
        <w:t>However, even if a justification can be made under the above criteria, the change may not be implemented unless:</w:t>
      </w:r>
    </w:p>
    <w:p w:rsidR="0018140A" w:rsidRPr="00EC2417" w:rsidRDefault="0018140A" w:rsidP="00036FD9">
      <w:pPr>
        <w:numPr>
          <w:ilvl w:val="0"/>
          <w:numId w:val="124"/>
        </w:numPr>
        <w:rPr>
          <w:rFonts w:ascii="Arial" w:hAnsi="Arial" w:cs="Arial"/>
          <w:color w:val="17365D" w:themeColor="text2" w:themeShade="BF"/>
        </w:rPr>
      </w:pPr>
      <w:r w:rsidRPr="00EC2417">
        <w:rPr>
          <w:rFonts w:ascii="Arial" w:hAnsi="Arial" w:cs="Arial"/>
          <w:color w:val="17365D" w:themeColor="text2" w:themeShade="BF"/>
        </w:rPr>
        <w:t>Project funding is available;</w:t>
      </w:r>
    </w:p>
    <w:p w:rsidR="0018140A" w:rsidRPr="00EC2417" w:rsidRDefault="0018140A" w:rsidP="00036FD9">
      <w:pPr>
        <w:numPr>
          <w:ilvl w:val="0"/>
          <w:numId w:val="124"/>
        </w:numPr>
        <w:rPr>
          <w:rFonts w:ascii="Arial" w:hAnsi="Arial" w:cs="Arial"/>
          <w:color w:val="17365D" w:themeColor="text2" w:themeShade="BF"/>
        </w:rPr>
      </w:pPr>
      <w:r w:rsidRPr="00EC2417">
        <w:rPr>
          <w:rFonts w:ascii="Arial" w:hAnsi="Arial" w:cs="Arial"/>
          <w:color w:val="17365D" w:themeColor="text2" w:themeShade="BF"/>
        </w:rPr>
        <w:t>The impact of the project creates unacceptable risks to personnel or company assets.</w:t>
      </w:r>
    </w:p>
    <w:p w:rsidR="0018140A" w:rsidRPr="00EC2417" w:rsidRDefault="0018140A" w:rsidP="0018140A">
      <w:pPr>
        <w:ind w:left="1134"/>
        <w:rPr>
          <w:rFonts w:ascii="Arial" w:hAnsi="Arial" w:cs="Arial"/>
          <w:color w:val="17365D" w:themeColor="text2" w:themeShade="BF"/>
        </w:rPr>
      </w:pPr>
    </w:p>
    <w:p w:rsidR="0018140A" w:rsidRPr="00EC2417" w:rsidRDefault="0018140A" w:rsidP="0018140A">
      <w:pPr>
        <w:ind w:left="1134"/>
        <w:rPr>
          <w:rFonts w:ascii="Arial" w:hAnsi="Arial" w:cs="Arial"/>
          <w:color w:val="17365D" w:themeColor="text2" w:themeShade="BF"/>
        </w:rPr>
      </w:pPr>
      <w:r w:rsidRPr="00EC2417">
        <w:rPr>
          <w:rFonts w:ascii="Arial" w:hAnsi="Arial" w:cs="Arial"/>
          <w:color w:val="17365D" w:themeColor="text2" w:themeShade="BF"/>
        </w:rPr>
        <w:t>The project change team may sanction the change as follows:</w:t>
      </w:r>
    </w:p>
    <w:p w:rsidR="0018140A" w:rsidRPr="00EC2417" w:rsidRDefault="0018140A" w:rsidP="00036FD9">
      <w:pPr>
        <w:numPr>
          <w:ilvl w:val="0"/>
          <w:numId w:val="123"/>
        </w:numPr>
        <w:rPr>
          <w:rFonts w:ascii="Arial" w:hAnsi="Arial" w:cs="Arial"/>
          <w:color w:val="17365D" w:themeColor="text2" w:themeShade="BF"/>
        </w:rPr>
      </w:pPr>
      <w:r w:rsidRPr="00EC2417">
        <w:rPr>
          <w:rFonts w:ascii="Arial" w:hAnsi="Arial" w:cs="Arial"/>
          <w:color w:val="17365D" w:themeColor="text2" w:themeShade="BF"/>
        </w:rPr>
        <w:t>Approve;</w:t>
      </w:r>
    </w:p>
    <w:p w:rsidR="0018140A" w:rsidRPr="00EC2417" w:rsidRDefault="0018140A" w:rsidP="00036FD9">
      <w:pPr>
        <w:numPr>
          <w:ilvl w:val="0"/>
          <w:numId w:val="123"/>
        </w:numPr>
        <w:rPr>
          <w:rFonts w:ascii="Arial" w:hAnsi="Arial" w:cs="Arial"/>
          <w:color w:val="17365D" w:themeColor="text2" w:themeShade="BF"/>
        </w:rPr>
      </w:pPr>
      <w:r w:rsidRPr="00EC2417">
        <w:rPr>
          <w:rFonts w:ascii="Arial" w:hAnsi="Arial" w:cs="Arial"/>
          <w:color w:val="17365D" w:themeColor="text2" w:themeShade="BF"/>
        </w:rPr>
        <w:t>Reject;</w:t>
      </w:r>
    </w:p>
    <w:p w:rsidR="0018140A" w:rsidRPr="00EC2417" w:rsidRDefault="0018140A" w:rsidP="00036FD9">
      <w:pPr>
        <w:numPr>
          <w:ilvl w:val="0"/>
          <w:numId w:val="123"/>
        </w:numPr>
        <w:rPr>
          <w:rFonts w:ascii="Arial" w:hAnsi="Arial" w:cs="Arial"/>
          <w:color w:val="17365D" w:themeColor="text2" w:themeShade="BF"/>
        </w:rPr>
      </w:pPr>
      <w:r w:rsidRPr="00EC2417">
        <w:rPr>
          <w:rFonts w:ascii="Arial" w:hAnsi="Arial" w:cs="Arial"/>
          <w:color w:val="17365D" w:themeColor="text2" w:themeShade="BF"/>
        </w:rPr>
        <w:t>Endorse but refer because of funding, expenditure or schedule constraint;</w:t>
      </w:r>
    </w:p>
    <w:p w:rsidR="0018140A" w:rsidRPr="00EC2417" w:rsidRDefault="0018140A" w:rsidP="00036FD9">
      <w:pPr>
        <w:numPr>
          <w:ilvl w:val="0"/>
          <w:numId w:val="123"/>
        </w:numPr>
        <w:rPr>
          <w:rFonts w:ascii="Arial" w:hAnsi="Arial" w:cs="Arial"/>
          <w:color w:val="17365D" w:themeColor="text2" w:themeShade="BF"/>
        </w:rPr>
      </w:pPr>
      <w:r w:rsidRPr="00EC2417">
        <w:rPr>
          <w:rFonts w:ascii="Arial" w:hAnsi="Arial" w:cs="Arial"/>
          <w:color w:val="17365D" w:themeColor="text2" w:themeShade="BF"/>
        </w:rPr>
        <w:t>Refer without endorsement.</w:t>
      </w:r>
    </w:p>
    <w:p w:rsidR="0018140A" w:rsidRPr="00EC2417" w:rsidRDefault="0018140A" w:rsidP="0018140A">
      <w:pPr>
        <w:ind w:left="1134"/>
        <w:rPr>
          <w:rFonts w:ascii="Arial" w:hAnsi="Arial" w:cs="Arial"/>
          <w:color w:val="17365D" w:themeColor="text2" w:themeShade="BF"/>
        </w:rPr>
      </w:pPr>
    </w:p>
    <w:p w:rsidR="0018140A" w:rsidRPr="00EC2417" w:rsidRDefault="0018140A" w:rsidP="0018140A">
      <w:pPr>
        <w:pStyle w:val="BodyTextIndent2"/>
        <w:spacing w:after="0" w:line="240" w:lineRule="auto"/>
        <w:ind w:left="1134" w:hanging="567"/>
        <w:rPr>
          <w:rFonts w:ascii="Arial" w:hAnsi="Arial" w:cs="Arial"/>
          <w:b/>
          <w:bCs/>
          <w:color w:val="17365D" w:themeColor="text2" w:themeShade="BF"/>
        </w:rPr>
      </w:pPr>
      <w:r w:rsidRPr="00EC2417">
        <w:rPr>
          <w:rFonts w:ascii="Arial" w:hAnsi="Arial" w:cs="Arial"/>
          <w:b/>
          <w:bCs/>
          <w:color w:val="17365D" w:themeColor="text2" w:themeShade="BF"/>
        </w:rPr>
        <w:t>4.3</w:t>
      </w:r>
      <w:r w:rsidRPr="00EC2417">
        <w:rPr>
          <w:rFonts w:ascii="Arial" w:hAnsi="Arial" w:cs="Arial"/>
          <w:b/>
          <w:bCs/>
          <w:color w:val="17365D" w:themeColor="text2" w:themeShade="BF"/>
        </w:rPr>
        <w:tab/>
        <w:t>Emergency Change Request.</w:t>
      </w:r>
    </w:p>
    <w:p w:rsidR="0018140A" w:rsidRPr="00EC2417" w:rsidRDefault="0018140A" w:rsidP="0018140A">
      <w:pPr>
        <w:pStyle w:val="BodyTextIndent2"/>
        <w:spacing w:after="0" w:line="240" w:lineRule="auto"/>
        <w:ind w:left="1134"/>
        <w:rPr>
          <w:rFonts w:ascii="Arial" w:hAnsi="Arial" w:cs="Arial"/>
          <w:color w:val="17365D" w:themeColor="text2" w:themeShade="BF"/>
        </w:rPr>
      </w:pPr>
      <w:r w:rsidRPr="00EC2417">
        <w:rPr>
          <w:rFonts w:ascii="Arial" w:hAnsi="Arial" w:cs="Arial"/>
          <w:color w:val="17365D" w:themeColor="text2" w:themeShade="BF"/>
        </w:rPr>
        <w:t>In some circumstances changes are required by, or in response to an emergency situation.  In these circumstances the time required to establish the necessary teams to evaluate the reasons for change may be detrimental to the business and may present risks to personnel.</w:t>
      </w:r>
    </w:p>
    <w:p w:rsidR="0018140A" w:rsidRPr="00EC2417" w:rsidRDefault="0018140A" w:rsidP="0018140A">
      <w:pPr>
        <w:pStyle w:val="BodyTextIndent2"/>
        <w:spacing w:after="0" w:line="240" w:lineRule="auto"/>
        <w:ind w:left="1134"/>
        <w:rPr>
          <w:rFonts w:ascii="Arial" w:hAnsi="Arial" w:cs="Arial"/>
          <w:color w:val="17365D" w:themeColor="text2" w:themeShade="BF"/>
        </w:rPr>
      </w:pPr>
    </w:p>
    <w:p w:rsidR="0018140A" w:rsidRPr="00EC2417" w:rsidRDefault="0018140A" w:rsidP="0018140A">
      <w:pPr>
        <w:pStyle w:val="BodyTextIndent2"/>
        <w:spacing w:after="0" w:line="240" w:lineRule="auto"/>
        <w:ind w:left="1134"/>
        <w:rPr>
          <w:rFonts w:ascii="Arial" w:hAnsi="Arial" w:cs="Arial"/>
          <w:color w:val="17365D" w:themeColor="text2" w:themeShade="BF"/>
        </w:rPr>
      </w:pPr>
      <w:r w:rsidRPr="00EC2417">
        <w:rPr>
          <w:rFonts w:ascii="Arial" w:hAnsi="Arial" w:cs="Arial"/>
          <w:color w:val="17365D" w:themeColor="text2" w:themeShade="BF"/>
        </w:rPr>
        <w:t xml:space="preserve">Emergency change requests should still be reviewed by the project owner, HSE representation, and where necessary Engineering support, to ensure </w:t>
      </w:r>
      <w:r w:rsidRPr="00EC2417">
        <w:rPr>
          <w:rFonts w:ascii="Arial" w:hAnsi="Arial" w:cs="Arial"/>
          <w:color w:val="17365D" w:themeColor="text2" w:themeShade="BF"/>
        </w:rPr>
        <w:lastRenderedPageBreak/>
        <w:t>that whatever changes are to take place have been thought through and evaluated for risks to persons and business impact.</w:t>
      </w:r>
    </w:p>
    <w:p w:rsidR="0018140A" w:rsidRPr="00EC2417" w:rsidRDefault="0018140A" w:rsidP="0018140A">
      <w:pPr>
        <w:pStyle w:val="BodyTextIndent2"/>
        <w:spacing w:after="0" w:line="240" w:lineRule="auto"/>
        <w:ind w:left="1134"/>
        <w:rPr>
          <w:rFonts w:ascii="Arial" w:hAnsi="Arial" w:cs="Arial"/>
          <w:color w:val="17365D" w:themeColor="text2" w:themeShade="BF"/>
        </w:rPr>
      </w:pPr>
    </w:p>
    <w:p w:rsidR="0018140A" w:rsidRPr="00EC2417" w:rsidRDefault="0018140A" w:rsidP="0018140A">
      <w:pPr>
        <w:pStyle w:val="BodyTextIndent2"/>
        <w:spacing w:after="0" w:line="240" w:lineRule="auto"/>
        <w:ind w:left="1134" w:hanging="567"/>
        <w:rPr>
          <w:rFonts w:ascii="Arial" w:hAnsi="Arial" w:cs="Arial"/>
          <w:b/>
          <w:bCs/>
          <w:color w:val="17365D" w:themeColor="text2" w:themeShade="BF"/>
          <w:lang w:val="en-GB"/>
        </w:rPr>
      </w:pPr>
      <w:r w:rsidRPr="00EC2417">
        <w:rPr>
          <w:rFonts w:ascii="Arial" w:hAnsi="Arial" w:cs="Arial"/>
          <w:b/>
          <w:bCs/>
          <w:color w:val="17365D" w:themeColor="text2" w:themeShade="BF"/>
          <w:lang w:val="en-GB"/>
        </w:rPr>
        <w:t>4.4</w:t>
      </w:r>
      <w:r w:rsidRPr="00EC2417">
        <w:rPr>
          <w:rFonts w:ascii="Arial" w:hAnsi="Arial" w:cs="Arial"/>
          <w:b/>
          <w:bCs/>
          <w:color w:val="17365D" w:themeColor="text2" w:themeShade="BF"/>
          <w:lang w:val="en-GB"/>
        </w:rPr>
        <w:tab/>
        <w:t>Authorisation.</w:t>
      </w:r>
    </w:p>
    <w:p w:rsidR="0018140A" w:rsidRPr="00EC2417" w:rsidRDefault="0018140A" w:rsidP="0018140A">
      <w:pPr>
        <w:pStyle w:val="BodyTextIndent2"/>
        <w:spacing w:after="0" w:line="240" w:lineRule="auto"/>
        <w:ind w:left="1134"/>
        <w:rPr>
          <w:rFonts w:ascii="Arial" w:hAnsi="Arial" w:cs="Arial"/>
          <w:color w:val="17365D" w:themeColor="text2" w:themeShade="BF"/>
        </w:rPr>
      </w:pPr>
      <w:r w:rsidRPr="00EC2417">
        <w:rPr>
          <w:rFonts w:ascii="Arial" w:hAnsi="Arial" w:cs="Arial"/>
          <w:color w:val="17365D" w:themeColor="text2" w:themeShade="BF"/>
        </w:rPr>
        <w:t xml:space="preserve">Change requests must be </w:t>
      </w:r>
      <w:r w:rsidRPr="00EC2417">
        <w:rPr>
          <w:rFonts w:ascii="Arial" w:hAnsi="Arial" w:cs="Arial"/>
          <w:color w:val="17365D" w:themeColor="text2" w:themeShade="BF"/>
          <w:lang w:val="en-GB"/>
        </w:rPr>
        <w:t>authorised</w:t>
      </w:r>
      <w:r w:rsidRPr="00EC2417">
        <w:rPr>
          <w:rFonts w:ascii="Arial" w:hAnsi="Arial" w:cs="Arial"/>
          <w:color w:val="17365D" w:themeColor="text2" w:themeShade="BF"/>
        </w:rPr>
        <w:t xml:space="preserve"> by the Chief Executive Officer after taking the advice of an appropriate HSE, and Engineer advisor where required.  All of the risks associated with the project must have been considered, eliminated or reduced to a tolerable level before the project is permitted to commence.</w:t>
      </w:r>
    </w:p>
    <w:p w:rsidR="0018140A" w:rsidRPr="00EC2417" w:rsidRDefault="0018140A" w:rsidP="0018140A">
      <w:pPr>
        <w:autoSpaceDE w:val="0"/>
        <w:autoSpaceDN w:val="0"/>
        <w:adjustRightInd w:val="0"/>
        <w:ind w:left="1134"/>
        <w:rPr>
          <w:rFonts w:ascii="Arial" w:hAnsi="Arial" w:cs="Arial"/>
          <w:color w:val="17365D" w:themeColor="text2" w:themeShade="BF"/>
        </w:rPr>
      </w:pPr>
    </w:p>
    <w:p w:rsidR="0018140A" w:rsidRPr="00EC2417" w:rsidRDefault="0018140A" w:rsidP="0018140A">
      <w:pPr>
        <w:tabs>
          <w:tab w:val="left" w:pos="993"/>
        </w:tabs>
        <w:rPr>
          <w:rFonts w:ascii="Arial" w:hAnsi="Arial" w:cs="Arial"/>
          <w:color w:val="17365D" w:themeColor="text2" w:themeShade="BF"/>
        </w:rPr>
      </w:pPr>
    </w:p>
    <w:p w:rsidR="0018140A" w:rsidRPr="00EC2417" w:rsidRDefault="0018140A" w:rsidP="00CF6D00">
      <w:pPr>
        <w:numPr>
          <w:ilvl w:val="0"/>
          <w:numId w:val="166"/>
        </w:numPr>
        <w:ind w:left="567" w:hanging="567"/>
        <w:rPr>
          <w:rFonts w:ascii="Arial" w:hAnsi="Arial" w:cs="Arial"/>
          <w:b/>
          <w:color w:val="17365D" w:themeColor="text2" w:themeShade="BF"/>
          <w:sz w:val="28"/>
          <w:szCs w:val="28"/>
        </w:rPr>
      </w:pPr>
      <w:r w:rsidRPr="00EC2417">
        <w:rPr>
          <w:rFonts w:ascii="Arial" w:hAnsi="Arial" w:cs="Arial"/>
          <w:b/>
          <w:color w:val="17365D" w:themeColor="text2" w:themeShade="BF"/>
          <w:sz w:val="28"/>
          <w:szCs w:val="28"/>
        </w:rPr>
        <w:t>R</w:t>
      </w:r>
      <w:r w:rsidRPr="00EC2417">
        <w:rPr>
          <w:rFonts w:ascii="Arial" w:hAnsi="Arial" w:cs="Arial"/>
          <w:b/>
          <w:bCs/>
          <w:color w:val="17365D" w:themeColor="text2" w:themeShade="BF"/>
          <w:sz w:val="28"/>
          <w:szCs w:val="28"/>
        </w:rPr>
        <w:t>esponsibilities</w:t>
      </w:r>
    </w:p>
    <w:p w:rsidR="0018140A" w:rsidRPr="00EC2417" w:rsidRDefault="0018140A" w:rsidP="0018140A">
      <w:pPr>
        <w:autoSpaceDE w:val="0"/>
        <w:autoSpaceDN w:val="0"/>
        <w:adjustRightInd w:val="0"/>
        <w:ind w:left="1134" w:hanging="567"/>
        <w:rPr>
          <w:rFonts w:ascii="Arial" w:hAnsi="Arial" w:cs="Arial"/>
          <w:bCs/>
          <w:color w:val="17365D" w:themeColor="text2" w:themeShade="BF"/>
        </w:rPr>
      </w:pPr>
      <w:r w:rsidRPr="00EC2417">
        <w:rPr>
          <w:rFonts w:ascii="Arial" w:hAnsi="Arial" w:cs="Arial"/>
          <w:bCs/>
          <w:color w:val="17365D" w:themeColor="text2" w:themeShade="BF"/>
        </w:rPr>
        <w:t>5.1</w:t>
      </w:r>
      <w:r w:rsidRPr="00EC2417">
        <w:rPr>
          <w:rFonts w:ascii="Arial" w:hAnsi="Arial" w:cs="Arial"/>
          <w:bCs/>
          <w:color w:val="17365D" w:themeColor="text2" w:themeShade="BF"/>
        </w:rPr>
        <w:tab/>
        <w:t>All managers are responsible to study the contents of this policy and procedures to ensure that they are knowledgeable with the contents.</w:t>
      </w:r>
    </w:p>
    <w:p w:rsidR="0018140A" w:rsidRPr="00EC2417" w:rsidRDefault="0018140A" w:rsidP="0018140A">
      <w:pPr>
        <w:autoSpaceDE w:val="0"/>
        <w:autoSpaceDN w:val="0"/>
        <w:adjustRightInd w:val="0"/>
        <w:ind w:left="1134" w:hanging="567"/>
        <w:rPr>
          <w:rFonts w:ascii="Arial" w:hAnsi="Arial" w:cs="Arial"/>
          <w:bCs/>
          <w:color w:val="17365D" w:themeColor="text2" w:themeShade="BF"/>
        </w:rPr>
      </w:pPr>
      <w:r w:rsidRPr="00EC2417">
        <w:rPr>
          <w:rFonts w:ascii="Arial" w:hAnsi="Arial" w:cs="Arial"/>
          <w:bCs/>
          <w:color w:val="17365D" w:themeColor="text2" w:themeShade="BF"/>
        </w:rPr>
        <w:t>5.2</w:t>
      </w:r>
      <w:r w:rsidRPr="00EC2417">
        <w:rPr>
          <w:rFonts w:ascii="Arial" w:hAnsi="Arial" w:cs="Arial"/>
          <w:bCs/>
          <w:color w:val="17365D" w:themeColor="text2" w:themeShade="BF"/>
        </w:rPr>
        <w:tab/>
        <w:t>The CEO is responsible to ensure that the requirements in terms of changes are enforced.</w:t>
      </w:r>
    </w:p>
    <w:p w:rsidR="0018140A" w:rsidRPr="00EC2417" w:rsidRDefault="0018140A" w:rsidP="0018140A">
      <w:pPr>
        <w:autoSpaceDE w:val="0"/>
        <w:autoSpaceDN w:val="0"/>
        <w:adjustRightInd w:val="0"/>
        <w:ind w:left="567"/>
        <w:rPr>
          <w:rFonts w:ascii="Arial" w:hAnsi="Arial" w:cs="Arial"/>
          <w:color w:val="17365D" w:themeColor="text2" w:themeShade="BF"/>
        </w:rPr>
      </w:pPr>
    </w:p>
    <w:p w:rsidR="0018140A" w:rsidRPr="00EC2417" w:rsidRDefault="0018140A" w:rsidP="00CF6D00">
      <w:pPr>
        <w:numPr>
          <w:ilvl w:val="0"/>
          <w:numId w:val="166"/>
        </w:numPr>
        <w:ind w:left="567" w:hanging="567"/>
        <w:rPr>
          <w:rFonts w:ascii="Arial" w:hAnsi="Arial" w:cs="Arial"/>
          <w:b/>
          <w:color w:val="17365D" w:themeColor="text2" w:themeShade="BF"/>
          <w:sz w:val="28"/>
          <w:szCs w:val="28"/>
        </w:rPr>
      </w:pPr>
      <w:r w:rsidRPr="00EC2417">
        <w:rPr>
          <w:rFonts w:ascii="Arial" w:hAnsi="Arial" w:cs="Arial"/>
          <w:b/>
          <w:color w:val="17365D" w:themeColor="text2" w:themeShade="BF"/>
          <w:sz w:val="28"/>
          <w:szCs w:val="28"/>
        </w:rPr>
        <w:t>Title and allocation / Responsible person / Review</w:t>
      </w:r>
    </w:p>
    <w:p w:rsidR="0018140A" w:rsidRPr="00EC2417" w:rsidRDefault="0018140A" w:rsidP="00CF6D00">
      <w:pPr>
        <w:numPr>
          <w:ilvl w:val="1"/>
          <w:numId w:val="166"/>
        </w:numPr>
        <w:ind w:left="1134" w:hanging="567"/>
        <w:rPr>
          <w:rFonts w:ascii="Arial" w:hAnsi="Arial" w:cs="Arial"/>
          <w:color w:val="17365D" w:themeColor="text2" w:themeShade="BF"/>
        </w:rPr>
      </w:pPr>
      <w:r w:rsidRPr="00EC2417">
        <w:rPr>
          <w:rFonts w:ascii="Arial" w:hAnsi="Arial" w:cs="Arial"/>
          <w:color w:val="17365D" w:themeColor="text2" w:themeShade="BF"/>
        </w:rPr>
        <w:t>This procedure</w:t>
      </w:r>
    </w:p>
    <w:p w:rsidR="0018140A" w:rsidRPr="00EC2417" w:rsidRDefault="0018140A" w:rsidP="00CF6D00">
      <w:pPr>
        <w:numPr>
          <w:ilvl w:val="2"/>
          <w:numId w:val="166"/>
        </w:numPr>
        <w:ind w:left="1701" w:hanging="567"/>
        <w:rPr>
          <w:rFonts w:ascii="Arial" w:hAnsi="Arial" w:cs="Arial"/>
          <w:color w:val="17365D" w:themeColor="text2" w:themeShade="BF"/>
        </w:rPr>
      </w:pPr>
      <w:r w:rsidRPr="00EC2417">
        <w:rPr>
          <w:rFonts w:ascii="Arial" w:hAnsi="Arial" w:cs="Arial"/>
          <w:color w:val="17365D" w:themeColor="text2" w:themeShade="BF"/>
        </w:rPr>
        <w:t>Shall be called the Management of Change Policy and Procedure; and</w:t>
      </w:r>
    </w:p>
    <w:p w:rsidR="0018140A" w:rsidRPr="00EC2417" w:rsidRDefault="0018140A" w:rsidP="00CF6D00">
      <w:pPr>
        <w:numPr>
          <w:ilvl w:val="2"/>
          <w:numId w:val="166"/>
        </w:numPr>
        <w:ind w:left="1701" w:hanging="567"/>
        <w:rPr>
          <w:rFonts w:ascii="Arial" w:hAnsi="Arial" w:cs="Arial"/>
          <w:color w:val="17365D" w:themeColor="text2" w:themeShade="BF"/>
        </w:rPr>
      </w:pPr>
      <w:r w:rsidRPr="00EC2417">
        <w:rPr>
          <w:rFonts w:ascii="Arial" w:hAnsi="Arial" w:cs="Arial"/>
          <w:color w:val="17365D" w:themeColor="text2" w:themeShade="BF"/>
        </w:rPr>
        <w:t>Form part of the Health, Safety, Security and Environmental policies and procedures.</w:t>
      </w:r>
    </w:p>
    <w:p w:rsidR="0018140A" w:rsidRPr="00EC2417" w:rsidRDefault="0018140A" w:rsidP="00CF6D00">
      <w:pPr>
        <w:numPr>
          <w:ilvl w:val="1"/>
          <w:numId w:val="166"/>
        </w:numPr>
        <w:ind w:left="1134" w:hanging="567"/>
        <w:rPr>
          <w:rFonts w:ascii="Arial" w:hAnsi="Arial" w:cs="Arial"/>
          <w:color w:val="17365D" w:themeColor="text2" w:themeShade="BF"/>
        </w:rPr>
      </w:pPr>
      <w:r w:rsidRPr="00EC2417">
        <w:rPr>
          <w:rFonts w:ascii="Arial" w:hAnsi="Arial" w:cs="Arial"/>
          <w:iCs/>
          <w:color w:val="17365D" w:themeColor="text2" w:themeShade="BF"/>
        </w:rPr>
        <w:t>The CEO is the responsible person to ensure that revisions take place and that all correspondence in relation to this policy be kept and taken into consideration at the review.</w:t>
      </w:r>
    </w:p>
    <w:p w:rsidR="0018140A" w:rsidRPr="00EC2417" w:rsidRDefault="0018140A" w:rsidP="00CF6D00">
      <w:pPr>
        <w:numPr>
          <w:ilvl w:val="1"/>
          <w:numId w:val="166"/>
        </w:numPr>
        <w:ind w:left="1134" w:hanging="567"/>
        <w:rPr>
          <w:rFonts w:ascii="Arial" w:hAnsi="Arial" w:cs="Arial"/>
          <w:color w:val="17365D" w:themeColor="text2" w:themeShade="BF"/>
        </w:rPr>
      </w:pPr>
      <w:r w:rsidRPr="00EC2417">
        <w:rPr>
          <w:rFonts w:ascii="Arial" w:hAnsi="Arial" w:cs="Arial"/>
          <w:iCs/>
          <w:color w:val="17365D" w:themeColor="text2" w:themeShade="BF"/>
        </w:rPr>
        <w:t>This procedure must be reviewed when need be, but not later than 24 months from the effective date of this policy and procedure.</w:t>
      </w:r>
    </w:p>
    <w:p w:rsidR="0018140A" w:rsidRPr="00EC2417" w:rsidRDefault="0018140A" w:rsidP="0018140A">
      <w:pPr>
        <w:rPr>
          <w:rFonts w:ascii="Arial" w:hAnsi="Arial" w:cs="Arial"/>
          <w:color w:val="17365D" w:themeColor="text2" w:themeShade="BF"/>
        </w:rPr>
      </w:pPr>
    </w:p>
    <w:p w:rsidR="0018140A" w:rsidRPr="00DC2A66" w:rsidRDefault="0018140A" w:rsidP="0018140A">
      <w:pPr>
        <w:rPr>
          <w:rFonts w:ascii="Arial" w:hAnsi="Arial" w:cs="Arial"/>
        </w:rPr>
      </w:pPr>
    </w:p>
    <w:p w:rsidR="0018140A" w:rsidRDefault="0018140A" w:rsidP="0018140A">
      <w:pPr>
        <w:rPr>
          <w:rFonts w:ascii="Arial" w:hAnsi="Arial" w:cs="Arial"/>
        </w:rPr>
      </w:pPr>
    </w:p>
    <w:p w:rsidR="0018140A" w:rsidRDefault="0018140A" w:rsidP="0018140A">
      <w:pPr>
        <w:rPr>
          <w:rFonts w:ascii="Arial" w:hAnsi="Arial" w:cs="Arial"/>
        </w:rPr>
      </w:pPr>
    </w:p>
    <w:p w:rsidR="0018140A" w:rsidRPr="00DC2A66" w:rsidRDefault="0018140A" w:rsidP="0018140A">
      <w:pPr>
        <w:rPr>
          <w:rFonts w:ascii="Arial" w:hAnsi="Arial" w:cs="Arial"/>
        </w:rPr>
      </w:pPr>
    </w:p>
    <w:p w:rsidR="0018140A" w:rsidRPr="00DC2A66" w:rsidRDefault="0018140A" w:rsidP="0018140A">
      <w:pPr>
        <w:rPr>
          <w:rFonts w:ascii="Arial" w:hAnsi="Arial" w:cs="Arial"/>
        </w:rPr>
      </w:pPr>
    </w:p>
    <w:p w:rsidR="0018140A" w:rsidRPr="00DC2A66" w:rsidRDefault="0018140A" w:rsidP="0018140A">
      <w:pPr>
        <w:rPr>
          <w:rFonts w:ascii="Arial" w:hAnsi="Arial" w:cs="Arial"/>
        </w:rPr>
      </w:pPr>
    </w:p>
    <w:p w:rsidR="0018140A" w:rsidRPr="00DC2A66" w:rsidRDefault="0018140A" w:rsidP="0018140A">
      <w:pPr>
        <w:rPr>
          <w:rFonts w:ascii="Arial" w:hAnsi="Arial" w:cs="Arial"/>
        </w:rPr>
      </w:pPr>
    </w:p>
    <w:p w:rsidR="0018140A" w:rsidRDefault="0018140A" w:rsidP="0018140A">
      <w:pPr>
        <w:jc w:val="right"/>
        <w:rPr>
          <w:rFonts w:ascii="Arial" w:hAnsi="Arial" w:cs="Arial"/>
        </w:rPr>
      </w:pPr>
      <w:r>
        <w:rPr>
          <w:rFonts w:ascii="Arial" w:hAnsi="Arial" w:cs="Arial"/>
        </w:rPr>
        <w:br w:type="page"/>
      </w:r>
      <w:r>
        <w:rPr>
          <w:rFonts w:ascii="Arial" w:hAnsi="Arial" w:cs="Arial"/>
        </w:rPr>
        <w:lastRenderedPageBreak/>
        <w:t>Annexure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271"/>
        <w:gridCol w:w="266"/>
        <w:gridCol w:w="3326"/>
      </w:tblGrid>
      <w:tr w:rsidR="0018140A" w:rsidRPr="004A4FD4" w:rsidTr="00AD3D4E">
        <w:tc>
          <w:tcPr>
            <w:tcW w:w="10989" w:type="dxa"/>
            <w:gridSpan w:val="3"/>
          </w:tcPr>
          <w:p w:rsidR="0018140A" w:rsidRPr="004B74E6" w:rsidRDefault="0018140A" w:rsidP="00AD3D4E">
            <w:pPr>
              <w:spacing w:before="120" w:after="120"/>
              <w:jc w:val="center"/>
              <w:rPr>
                <w:rFonts w:ascii="Arial" w:hAnsi="Arial" w:cs="Arial"/>
                <w:b/>
                <w:bCs/>
              </w:rPr>
            </w:pPr>
            <w:r w:rsidRPr="004B74E6">
              <w:rPr>
                <w:rFonts w:ascii="Arial" w:hAnsi="Arial" w:cs="Arial"/>
                <w:b/>
                <w:bCs/>
              </w:rPr>
              <w:t xml:space="preserve">Managing Initiatives and Changes in </w:t>
            </w:r>
            <w:r w:rsidRPr="002A5E0A">
              <w:rPr>
                <w:rFonts w:ascii="Arial" w:hAnsi="Arial" w:cs="Arial"/>
                <w:b/>
                <w:noProof/>
              </w:rPr>
              <w:t>UCS TECHNOLOGY SERVICES</w:t>
            </w:r>
            <w:r>
              <w:rPr>
                <w:rFonts w:ascii="Arial" w:hAnsi="Arial" w:cs="Arial"/>
              </w:rPr>
              <w:t xml:space="preserve"> </w:t>
            </w:r>
          </w:p>
          <w:p w:rsidR="0018140A" w:rsidRPr="004B74E6" w:rsidRDefault="0018140A" w:rsidP="00AD3D4E">
            <w:pPr>
              <w:tabs>
                <w:tab w:val="right" w:pos="1800"/>
                <w:tab w:val="left" w:pos="2160"/>
              </w:tabs>
              <w:rPr>
                <w:rFonts w:ascii="Arial" w:hAnsi="Arial" w:cs="Arial"/>
                <w:sz w:val="18"/>
                <w:szCs w:val="18"/>
              </w:rPr>
            </w:pPr>
            <w:r w:rsidRPr="004B74E6">
              <w:rPr>
                <w:rFonts w:ascii="Arial" w:hAnsi="Arial" w:cs="Arial"/>
                <w:sz w:val="18"/>
                <w:szCs w:val="18"/>
              </w:rPr>
              <w:t>This document describes how business groups should identify, authorise, plan, and manage initiatives and changes.  These changes will normally involve changes in one of the following five areas:</w:t>
            </w:r>
          </w:p>
          <w:p w:rsidR="0018140A" w:rsidRPr="004B74E6" w:rsidRDefault="0018140A" w:rsidP="00AD3D4E">
            <w:pPr>
              <w:tabs>
                <w:tab w:val="right" w:pos="1800"/>
                <w:tab w:val="left" w:pos="2160"/>
              </w:tabs>
              <w:rPr>
                <w:rFonts w:ascii="Arial" w:hAnsi="Arial" w:cs="Arial"/>
                <w:sz w:val="14"/>
                <w:szCs w:val="14"/>
              </w:rPr>
            </w:pPr>
            <w:r w:rsidRPr="004A4FD4">
              <w:rPr>
                <w:rFonts w:ascii="Arial" w:hAnsi="Arial" w:cs="Arial"/>
              </w:rPr>
              <w:tab/>
            </w:r>
            <w:r w:rsidRPr="004B74E6">
              <w:rPr>
                <w:rFonts w:ascii="Arial" w:hAnsi="Arial" w:cs="Arial"/>
                <w:sz w:val="14"/>
                <w:szCs w:val="14"/>
              </w:rPr>
              <w:t>Focused Initiatives:  Launching major business changes, Trials of equipment/experimental processes</w:t>
            </w:r>
          </w:p>
          <w:p w:rsidR="0018140A" w:rsidRPr="004B74E6" w:rsidRDefault="0018140A" w:rsidP="00AD3D4E">
            <w:pPr>
              <w:tabs>
                <w:tab w:val="right" w:pos="1980"/>
                <w:tab w:val="left" w:pos="2160"/>
              </w:tabs>
              <w:spacing w:before="80" w:after="80"/>
              <w:rPr>
                <w:rFonts w:ascii="Arial" w:hAnsi="Arial" w:cs="Arial"/>
                <w:sz w:val="14"/>
                <w:szCs w:val="14"/>
              </w:rPr>
            </w:pPr>
            <w:r w:rsidRPr="004B74E6">
              <w:rPr>
                <w:rFonts w:ascii="Arial" w:hAnsi="Arial" w:cs="Arial"/>
                <w:sz w:val="14"/>
                <w:szCs w:val="14"/>
              </w:rPr>
              <w:t>Organisation:           Staff structure, policies, staffing disciplines, staffing levels, contractors</w:t>
            </w:r>
          </w:p>
          <w:p w:rsidR="0018140A" w:rsidRPr="004B74E6" w:rsidRDefault="0018140A" w:rsidP="00AD3D4E">
            <w:pPr>
              <w:tabs>
                <w:tab w:val="right" w:pos="1980"/>
                <w:tab w:val="left" w:pos="2160"/>
              </w:tabs>
              <w:spacing w:before="80" w:after="80"/>
              <w:ind w:left="1276" w:hanging="1276"/>
              <w:rPr>
                <w:rFonts w:ascii="Arial" w:hAnsi="Arial" w:cs="Arial"/>
                <w:sz w:val="14"/>
                <w:szCs w:val="14"/>
              </w:rPr>
            </w:pPr>
            <w:r w:rsidRPr="004B74E6">
              <w:rPr>
                <w:rFonts w:ascii="Arial" w:hAnsi="Arial" w:cs="Arial"/>
                <w:sz w:val="14"/>
                <w:szCs w:val="14"/>
              </w:rPr>
              <w:t xml:space="preserve">Facilities: </w:t>
            </w:r>
            <w:r w:rsidRPr="004B74E6">
              <w:rPr>
                <w:rFonts w:ascii="Arial" w:hAnsi="Arial" w:cs="Arial"/>
                <w:sz w:val="14"/>
                <w:szCs w:val="14"/>
              </w:rPr>
              <w:tab/>
              <w:t xml:space="preserve">Modifications to New or Existing </w:t>
            </w:r>
            <w:r w:rsidRPr="004B74E6">
              <w:rPr>
                <w:rStyle w:val="CommentReference"/>
                <w:rFonts w:ascii="Arial" w:hAnsi="Arial" w:cs="Arial"/>
                <w:sz w:val="14"/>
                <w:szCs w:val="14"/>
              </w:rPr>
              <w:t>buildings</w:t>
            </w:r>
            <w:r w:rsidRPr="004B74E6">
              <w:rPr>
                <w:rFonts w:ascii="Arial" w:hAnsi="Arial" w:cs="Arial"/>
                <w:sz w:val="14"/>
                <w:szCs w:val="14"/>
              </w:rPr>
              <w:t xml:space="preserve">, working environment, significant experimental fixtures, </w:t>
            </w:r>
            <w:del w:id="27" w:author="Registered User" w:date="2009-06-08T09:11:00Z">
              <w:r w:rsidRPr="004B74E6">
                <w:rPr>
                  <w:rFonts w:ascii="Arial" w:hAnsi="Arial" w:cs="Arial"/>
                  <w:sz w:val="14"/>
                  <w:szCs w:val="14"/>
                </w:rPr>
                <w:delText xml:space="preserve"> </w:delText>
              </w:r>
            </w:del>
            <w:r w:rsidRPr="004B74E6">
              <w:rPr>
                <w:rFonts w:ascii="Arial" w:hAnsi="Arial" w:cs="Arial"/>
                <w:sz w:val="14"/>
                <w:szCs w:val="14"/>
              </w:rPr>
              <w:t>office moves.</w:t>
            </w:r>
          </w:p>
          <w:p w:rsidR="0018140A" w:rsidRPr="004B74E6" w:rsidRDefault="0018140A" w:rsidP="00AD3D4E">
            <w:pPr>
              <w:tabs>
                <w:tab w:val="right" w:pos="1980"/>
                <w:tab w:val="left" w:pos="2160"/>
              </w:tabs>
              <w:spacing w:before="80" w:after="80"/>
              <w:ind w:left="1276" w:hanging="1276"/>
              <w:rPr>
                <w:rFonts w:ascii="Arial" w:hAnsi="Arial" w:cs="Arial"/>
                <w:sz w:val="14"/>
                <w:szCs w:val="14"/>
              </w:rPr>
            </w:pPr>
            <w:r w:rsidRPr="004B74E6">
              <w:rPr>
                <w:rFonts w:ascii="Arial" w:hAnsi="Arial" w:cs="Arial"/>
                <w:sz w:val="14"/>
                <w:szCs w:val="14"/>
              </w:rPr>
              <w:t>Work Processes:     Changes to HSE critical processes, Changes to HSE critical equipment, e.g. alarm systems, isolation procedures,      changes to standard use of equipment, storage vessels, critical monitoring systems, HSE reporting</w:t>
            </w:r>
          </w:p>
          <w:p w:rsidR="0018140A" w:rsidRPr="004A4FD4" w:rsidRDefault="0018140A" w:rsidP="00AD3D4E">
            <w:pPr>
              <w:tabs>
                <w:tab w:val="right" w:pos="1980"/>
                <w:tab w:val="left" w:pos="2160"/>
              </w:tabs>
              <w:spacing w:before="80" w:after="80"/>
              <w:ind w:left="720" w:hanging="720"/>
              <w:rPr>
                <w:rFonts w:ascii="Arial" w:hAnsi="Arial" w:cs="Arial"/>
              </w:rPr>
            </w:pPr>
            <w:r w:rsidRPr="004B74E6">
              <w:rPr>
                <w:rFonts w:ascii="Arial" w:hAnsi="Arial" w:cs="Arial"/>
                <w:sz w:val="14"/>
                <w:szCs w:val="14"/>
              </w:rPr>
              <w:t>Products:</w:t>
            </w:r>
            <w:r w:rsidRPr="004B74E6">
              <w:rPr>
                <w:rFonts w:ascii="Arial" w:hAnsi="Arial" w:cs="Arial"/>
                <w:sz w:val="14"/>
                <w:szCs w:val="14"/>
              </w:rPr>
              <w:tab/>
              <w:t xml:space="preserve">              New business areas, substantial product modification</w:t>
            </w:r>
          </w:p>
        </w:tc>
      </w:tr>
      <w:tr w:rsidR="0018140A" w:rsidRPr="004A4FD4" w:rsidTr="00AD3D4E">
        <w:tc>
          <w:tcPr>
            <w:tcW w:w="6629" w:type="dxa"/>
          </w:tcPr>
          <w:p w:rsidR="0018140A" w:rsidRPr="004A4FD4" w:rsidRDefault="0018140A" w:rsidP="00AD3D4E">
            <w:pPr>
              <w:jc w:val="right"/>
              <w:rPr>
                <w:rFonts w:ascii="Arial" w:hAnsi="Arial" w:cs="Arial"/>
                <w:sz w:val="10"/>
                <w:szCs w:val="10"/>
              </w:rPr>
            </w:pPr>
          </w:p>
        </w:tc>
        <w:tc>
          <w:tcPr>
            <w:tcW w:w="283" w:type="dxa"/>
          </w:tcPr>
          <w:p w:rsidR="0018140A" w:rsidRPr="004A4FD4" w:rsidRDefault="0018140A" w:rsidP="00AD3D4E">
            <w:pPr>
              <w:jc w:val="right"/>
              <w:rPr>
                <w:rFonts w:ascii="Arial" w:hAnsi="Arial" w:cs="Arial"/>
                <w:sz w:val="10"/>
                <w:szCs w:val="10"/>
              </w:rPr>
            </w:pPr>
          </w:p>
        </w:tc>
        <w:tc>
          <w:tcPr>
            <w:tcW w:w="4077" w:type="dxa"/>
          </w:tcPr>
          <w:p w:rsidR="0018140A" w:rsidRPr="004A4FD4" w:rsidRDefault="0018140A" w:rsidP="00AD3D4E">
            <w:pPr>
              <w:rPr>
                <w:rFonts w:ascii="Arial" w:hAnsi="Arial" w:cs="Arial"/>
                <w:b/>
                <w:bCs/>
                <w:sz w:val="10"/>
                <w:szCs w:val="10"/>
              </w:rPr>
            </w:pPr>
          </w:p>
        </w:tc>
      </w:tr>
      <w:tr w:rsidR="0018140A" w:rsidRPr="004A4FD4" w:rsidTr="00AD3D4E">
        <w:tc>
          <w:tcPr>
            <w:tcW w:w="6629" w:type="dxa"/>
            <w:vMerge w:val="restart"/>
          </w:tcPr>
          <w:p w:rsidR="0018140A" w:rsidRPr="004B74E6" w:rsidRDefault="0018140A" w:rsidP="00AD3D4E">
            <w:pPr>
              <w:spacing w:before="120" w:after="120"/>
              <w:rPr>
                <w:rFonts w:ascii="Arial" w:hAnsi="Arial" w:cs="Arial"/>
                <w:b/>
              </w:rPr>
            </w:pPr>
            <w:r w:rsidRPr="004B74E6">
              <w:rPr>
                <w:rFonts w:ascii="Arial" w:hAnsi="Arial" w:cs="Arial"/>
                <w:b/>
              </w:rPr>
              <w:t>How this works:</w:t>
            </w:r>
          </w:p>
          <w:p w:rsidR="0018140A" w:rsidRPr="004B74E6" w:rsidRDefault="0018140A" w:rsidP="00AD3D4E">
            <w:pPr>
              <w:tabs>
                <w:tab w:val="left" w:pos="360"/>
              </w:tabs>
              <w:spacing w:before="120" w:after="120"/>
              <w:ind w:left="360" w:hanging="360"/>
              <w:rPr>
                <w:rFonts w:ascii="Arial" w:hAnsi="Arial" w:cs="Arial"/>
                <w:sz w:val="18"/>
                <w:szCs w:val="18"/>
              </w:rPr>
            </w:pPr>
            <w:r w:rsidRPr="004B74E6">
              <w:rPr>
                <w:rFonts w:ascii="Arial" w:hAnsi="Arial" w:cs="Arial"/>
                <w:sz w:val="18"/>
                <w:szCs w:val="18"/>
              </w:rPr>
              <w:t>1</w:t>
            </w:r>
            <w:r w:rsidRPr="004B74E6">
              <w:rPr>
                <w:rFonts w:ascii="Arial" w:hAnsi="Arial" w:cs="Arial"/>
                <w:sz w:val="18"/>
                <w:szCs w:val="18"/>
              </w:rPr>
              <w:tab/>
            </w:r>
            <w:r w:rsidRPr="004B74E6">
              <w:rPr>
                <w:rFonts w:ascii="Arial" w:hAnsi="Arial" w:cs="Arial"/>
                <w:b/>
                <w:sz w:val="18"/>
                <w:szCs w:val="18"/>
              </w:rPr>
              <w:t>Any member of staff</w:t>
            </w:r>
            <w:r w:rsidRPr="004B74E6">
              <w:rPr>
                <w:rFonts w:ascii="Arial" w:hAnsi="Arial" w:cs="Arial"/>
                <w:sz w:val="18"/>
                <w:szCs w:val="18"/>
              </w:rPr>
              <w:t xml:space="preserve"> may identify the need for a focused initiative or change—just document the proposed change and inform the Change Owner (your line, or someone else who you think should direct the change management)</w:t>
            </w:r>
          </w:p>
          <w:p w:rsidR="0018140A" w:rsidRPr="004B74E6" w:rsidRDefault="0018140A" w:rsidP="00AD3D4E">
            <w:pPr>
              <w:tabs>
                <w:tab w:val="left" w:pos="360"/>
              </w:tabs>
              <w:spacing w:before="120" w:after="120"/>
              <w:ind w:left="360" w:hanging="360"/>
              <w:rPr>
                <w:rFonts w:ascii="Arial" w:hAnsi="Arial" w:cs="Arial"/>
                <w:sz w:val="18"/>
                <w:szCs w:val="18"/>
              </w:rPr>
            </w:pPr>
            <w:r w:rsidRPr="004B74E6">
              <w:rPr>
                <w:rFonts w:ascii="Arial" w:hAnsi="Arial" w:cs="Arial"/>
                <w:sz w:val="18"/>
                <w:szCs w:val="18"/>
              </w:rPr>
              <w:t>2</w:t>
            </w:r>
            <w:r w:rsidRPr="004B74E6">
              <w:rPr>
                <w:rFonts w:ascii="Arial" w:hAnsi="Arial" w:cs="Arial"/>
                <w:sz w:val="18"/>
                <w:szCs w:val="18"/>
              </w:rPr>
              <w:tab/>
              <w:t>Your change request should include a summary of the proposed change.  The request may range from a simple e</w:t>
            </w:r>
            <w:r w:rsidRPr="004B74E6">
              <w:rPr>
                <w:rFonts w:ascii="Arial" w:hAnsi="Arial" w:cs="Arial"/>
                <w:sz w:val="18"/>
                <w:szCs w:val="18"/>
              </w:rPr>
              <w:noBreakHyphen/>
              <w:t>mail to a comprehensive technical report.  See box at right.</w:t>
            </w:r>
          </w:p>
          <w:p w:rsidR="0018140A" w:rsidRPr="004B74E6" w:rsidRDefault="0018140A" w:rsidP="00AD3D4E">
            <w:pPr>
              <w:tabs>
                <w:tab w:val="left" w:pos="360"/>
              </w:tabs>
              <w:spacing w:before="120" w:after="120"/>
              <w:ind w:left="360" w:hanging="360"/>
              <w:rPr>
                <w:rFonts w:ascii="Arial" w:hAnsi="Arial" w:cs="Arial"/>
                <w:sz w:val="18"/>
                <w:szCs w:val="18"/>
              </w:rPr>
            </w:pPr>
            <w:r w:rsidRPr="004B74E6">
              <w:rPr>
                <w:rFonts w:ascii="Arial" w:hAnsi="Arial" w:cs="Arial"/>
                <w:sz w:val="18"/>
                <w:szCs w:val="18"/>
              </w:rPr>
              <w:t>3</w:t>
            </w:r>
            <w:r w:rsidRPr="004B74E6">
              <w:rPr>
                <w:rFonts w:ascii="Arial" w:hAnsi="Arial" w:cs="Arial"/>
                <w:sz w:val="18"/>
                <w:szCs w:val="18"/>
              </w:rPr>
              <w:tab/>
              <w:t>The diagram on the next page shows the steps that happen when you submit a change request.  This will allow you to:</w:t>
            </w:r>
          </w:p>
          <w:p w:rsidR="0018140A" w:rsidRPr="004B74E6" w:rsidRDefault="0018140A" w:rsidP="00AD3D4E">
            <w:pPr>
              <w:ind w:left="720" w:hanging="360"/>
              <w:rPr>
                <w:rFonts w:ascii="Arial" w:hAnsi="Arial" w:cs="Arial"/>
                <w:b/>
                <w:sz w:val="18"/>
                <w:szCs w:val="18"/>
              </w:rPr>
            </w:pPr>
            <w:r w:rsidRPr="004B74E6">
              <w:rPr>
                <w:rFonts w:ascii="Arial" w:hAnsi="Arial" w:cs="Arial"/>
                <w:b/>
                <w:sz w:val="18"/>
                <w:szCs w:val="18"/>
              </w:rPr>
              <w:t xml:space="preserve">Plan the Change </w:t>
            </w:r>
            <w:r w:rsidRPr="004B74E6">
              <w:rPr>
                <w:rFonts w:ascii="Arial" w:hAnsi="Arial" w:cs="Arial"/>
                <w:sz w:val="18"/>
                <w:szCs w:val="18"/>
              </w:rPr>
              <w:t>– make sure risks are evaluated and implementation systematically prepared.  See box below</w:t>
            </w:r>
            <w:r w:rsidRPr="004B74E6">
              <w:rPr>
                <w:rFonts w:ascii="Arial" w:hAnsi="Arial" w:cs="Arial"/>
                <w:b/>
                <w:sz w:val="18"/>
                <w:szCs w:val="18"/>
              </w:rPr>
              <w:t xml:space="preserve"> </w:t>
            </w:r>
          </w:p>
          <w:p w:rsidR="0018140A" w:rsidRPr="004B74E6" w:rsidRDefault="0018140A" w:rsidP="00AD3D4E">
            <w:pPr>
              <w:ind w:left="720" w:hanging="360"/>
              <w:rPr>
                <w:rFonts w:ascii="Arial" w:hAnsi="Arial" w:cs="Arial"/>
                <w:sz w:val="18"/>
                <w:szCs w:val="18"/>
              </w:rPr>
            </w:pPr>
            <w:r w:rsidRPr="004B74E6">
              <w:rPr>
                <w:rFonts w:ascii="Arial" w:hAnsi="Arial" w:cs="Arial"/>
                <w:b/>
                <w:sz w:val="18"/>
                <w:szCs w:val="18"/>
              </w:rPr>
              <w:t>Execute the Change</w:t>
            </w:r>
            <w:r w:rsidRPr="004B74E6">
              <w:rPr>
                <w:rFonts w:ascii="Arial" w:hAnsi="Arial" w:cs="Arial"/>
                <w:sz w:val="18"/>
                <w:szCs w:val="18"/>
              </w:rPr>
              <w:t xml:space="preserve"> – follow the plan</w:t>
            </w:r>
          </w:p>
          <w:p w:rsidR="0018140A" w:rsidRPr="004B74E6" w:rsidRDefault="0018140A" w:rsidP="00AD3D4E">
            <w:pPr>
              <w:ind w:left="720" w:hanging="360"/>
              <w:rPr>
                <w:rFonts w:ascii="Arial" w:hAnsi="Arial" w:cs="Arial"/>
                <w:sz w:val="18"/>
                <w:szCs w:val="18"/>
              </w:rPr>
            </w:pPr>
            <w:r w:rsidRPr="004B74E6">
              <w:rPr>
                <w:rFonts w:ascii="Arial" w:hAnsi="Arial" w:cs="Arial"/>
                <w:b/>
                <w:sz w:val="18"/>
                <w:szCs w:val="18"/>
              </w:rPr>
              <w:t>Evaluate the change</w:t>
            </w:r>
            <w:r w:rsidRPr="004B74E6">
              <w:rPr>
                <w:rFonts w:ascii="Arial" w:hAnsi="Arial" w:cs="Arial"/>
                <w:sz w:val="18"/>
                <w:szCs w:val="18"/>
              </w:rPr>
              <w:t xml:space="preserve"> – verify that all went according to plan</w:t>
            </w:r>
          </w:p>
          <w:p w:rsidR="0018140A" w:rsidRPr="004B74E6" w:rsidRDefault="0018140A" w:rsidP="00AD3D4E">
            <w:pPr>
              <w:ind w:left="720" w:hanging="360"/>
              <w:rPr>
                <w:rFonts w:ascii="Arial" w:hAnsi="Arial" w:cs="Arial"/>
                <w:sz w:val="18"/>
                <w:szCs w:val="18"/>
              </w:rPr>
            </w:pPr>
            <w:r w:rsidRPr="004B74E6">
              <w:rPr>
                <w:rFonts w:ascii="Arial" w:hAnsi="Arial" w:cs="Arial"/>
                <w:b/>
                <w:sz w:val="18"/>
                <w:szCs w:val="18"/>
              </w:rPr>
              <w:t>Feedback</w:t>
            </w:r>
            <w:r w:rsidRPr="004B74E6">
              <w:rPr>
                <w:rFonts w:ascii="Arial" w:hAnsi="Arial" w:cs="Arial"/>
                <w:sz w:val="18"/>
                <w:szCs w:val="18"/>
              </w:rPr>
              <w:t xml:space="preserve"> – look for ways to improve the process</w:t>
            </w:r>
          </w:p>
          <w:p w:rsidR="0018140A" w:rsidRPr="004B74E6" w:rsidRDefault="0018140A" w:rsidP="00AD3D4E">
            <w:pPr>
              <w:tabs>
                <w:tab w:val="left" w:pos="360"/>
              </w:tabs>
              <w:spacing w:before="120" w:after="120"/>
              <w:ind w:left="360" w:hanging="360"/>
              <w:rPr>
                <w:rFonts w:ascii="Arial" w:hAnsi="Arial" w:cs="Arial"/>
                <w:sz w:val="18"/>
                <w:szCs w:val="18"/>
              </w:rPr>
            </w:pPr>
            <w:r w:rsidRPr="004B74E6">
              <w:rPr>
                <w:rFonts w:ascii="Arial" w:hAnsi="Arial" w:cs="Arial"/>
                <w:sz w:val="18"/>
                <w:szCs w:val="18"/>
              </w:rPr>
              <w:t>4</w:t>
            </w:r>
            <w:r w:rsidRPr="004B74E6">
              <w:rPr>
                <w:rFonts w:ascii="Arial" w:hAnsi="Arial" w:cs="Arial"/>
                <w:sz w:val="18"/>
                <w:szCs w:val="18"/>
              </w:rPr>
              <w:tab/>
            </w:r>
            <w:r w:rsidRPr="004B74E6">
              <w:rPr>
                <w:rFonts w:ascii="Arial" w:hAnsi="Arial" w:cs="Arial"/>
                <w:b/>
                <w:sz w:val="18"/>
                <w:szCs w:val="18"/>
              </w:rPr>
              <w:t>Low Risk</w:t>
            </w:r>
            <w:r w:rsidRPr="004B74E6">
              <w:rPr>
                <w:rFonts w:ascii="Arial" w:hAnsi="Arial" w:cs="Arial"/>
                <w:sz w:val="18"/>
                <w:szCs w:val="18"/>
              </w:rPr>
              <w:t xml:space="preserve"> changes can be effectively managed without preparing a formal Plan for Change.  Use your own management skills and support with appropriate line approvals.  For implementation, call on resources as required.</w:t>
            </w:r>
          </w:p>
          <w:p w:rsidR="0018140A" w:rsidRPr="004A4FD4" w:rsidRDefault="0018140A" w:rsidP="00AD3D4E">
            <w:pPr>
              <w:ind w:left="330" w:hanging="330"/>
              <w:rPr>
                <w:rFonts w:ascii="Arial" w:hAnsi="Arial" w:cs="Arial"/>
                <w:b/>
                <w:bCs/>
                <w:sz w:val="32"/>
              </w:rPr>
            </w:pPr>
            <w:r w:rsidRPr="004B74E6">
              <w:rPr>
                <w:rFonts w:ascii="Arial" w:hAnsi="Arial" w:cs="Arial"/>
                <w:sz w:val="18"/>
                <w:szCs w:val="18"/>
              </w:rPr>
              <w:t>5</w:t>
            </w:r>
            <w:r w:rsidRPr="004B74E6">
              <w:rPr>
                <w:rFonts w:ascii="Arial" w:hAnsi="Arial" w:cs="Arial"/>
                <w:sz w:val="18"/>
                <w:szCs w:val="18"/>
              </w:rPr>
              <w:tab/>
              <w:t>If temporary or emergency changes are needed, employees are informed of actions taken and advised when the temporary changes are no longer in effect or are made permanent.</w:t>
            </w:r>
          </w:p>
        </w:tc>
        <w:tc>
          <w:tcPr>
            <w:tcW w:w="283" w:type="dxa"/>
            <w:vMerge w:val="restart"/>
          </w:tcPr>
          <w:p w:rsidR="0018140A" w:rsidRPr="004A4FD4" w:rsidRDefault="0018140A" w:rsidP="00AD3D4E">
            <w:pPr>
              <w:tabs>
                <w:tab w:val="left" w:pos="360"/>
              </w:tabs>
              <w:spacing w:before="120" w:after="120"/>
              <w:ind w:left="360" w:hanging="360"/>
              <w:rPr>
                <w:rFonts w:ascii="Arial" w:hAnsi="Arial" w:cs="Arial"/>
                <w:sz w:val="10"/>
                <w:szCs w:val="10"/>
              </w:rPr>
            </w:pPr>
            <w:r w:rsidRPr="004A4FD4">
              <w:rPr>
                <w:rFonts w:ascii="Arial" w:hAnsi="Arial" w:cs="Arial"/>
                <w:sz w:val="10"/>
                <w:szCs w:val="10"/>
              </w:rPr>
              <w:t xml:space="preserve"> </w:t>
            </w:r>
          </w:p>
        </w:tc>
        <w:tc>
          <w:tcPr>
            <w:tcW w:w="4077" w:type="dxa"/>
          </w:tcPr>
          <w:p w:rsidR="0018140A" w:rsidRPr="004A4FD4" w:rsidRDefault="0018140A" w:rsidP="00AD3D4E">
            <w:pPr>
              <w:spacing w:before="20" w:after="20"/>
              <w:jc w:val="center"/>
              <w:rPr>
                <w:rFonts w:ascii="Arial" w:hAnsi="Arial" w:cs="Arial"/>
                <w:b/>
                <w:sz w:val="22"/>
              </w:rPr>
            </w:pPr>
            <w:r w:rsidRPr="004A4FD4">
              <w:rPr>
                <w:rFonts w:ascii="Arial" w:hAnsi="Arial" w:cs="Arial"/>
                <w:b/>
                <w:sz w:val="22"/>
              </w:rPr>
              <w:t>A Change Request should include:</w:t>
            </w:r>
          </w:p>
          <w:p w:rsidR="0018140A" w:rsidRPr="004B74E6" w:rsidRDefault="0018140A" w:rsidP="00036FD9">
            <w:pPr>
              <w:numPr>
                <w:ilvl w:val="0"/>
                <w:numId w:val="125"/>
              </w:numPr>
              <w:tabs>
                <w:tab w:val="num" w:pos="180"/>
              </w:tabs>
              <w:suppressAutoHyphens/>
              <w:spacing w:before="60"/>
              <w:ind w:left="180" w:hanging="180"/>
              <w:jc w:val="both"/>
              <w:rPr>
                <w:rFonts w:ascii="Arial" w:hAnsi="Arial" w:cs="Arial"/>
                <w:sz w:val="18"/>
                <w:szCs w:val="18"/>
              </w:rPr>
            </w:pPr>
            <w:r w:rsidRPr="004B74E6">
              <w:rPr>
                <w:rFonts w:ascii="Arial" w:hAnsi="Arial" w:cs="Arial"/>
                <w:sz w:val="18"/>
                <w:szCs w:val="18"/>
              </w:rPr>
              <w:t>The basis, or reason for the change</w:t>
            </w:r>
          </w:p>
          <w:p w:rsidR="0018140A" w:rsidRPr="004B74E6" w:rsidRDefault="0018140A" w:rsidP="00036FD9">
            <w:pPr>
              <w:numPr>
                <w:ilvl w:val="0"/>
                <w:numId w:val="125"/>
              </w:numPr>
              <w:tabs>
                <w:tab w:val="num" w:pos="180"/>
              </w:tabs>
              <w:suppressAutoHyphens/>
              <w:spacing w:before="60"/>
              <w:ind w:left="180" w:hanging="180"/>
              <w:jc w:val="both"/>
              <w:rPr>
                <w:rFonts w:ascii="Arial" w:hAnsi="Arial" w:cs="Arial"/>
                <w:sz w:val="18"/>
                <w:szCs w:val="18"/>
              </w:rPr>
            </w:pPr>
            <w:r w:rsidRPr="004B74E6">
              <w:rPr>
                <w:rFonts w:ascii="Arial" w:hAnsi="Arial" w:cs="Arial"/>
                <w:sz w:val="18"/>
                <w:szCs w:val="18"/>
              </w:rPr>
              <w:t>The scope of the change (in terms of people, facilities, processes, and products)</w:t>
            </w:r>
          </w:p>
          <w:p w:rsidR="0018140A" w:rsidRPr="004B74E6" w:rsidRDefault="0018140A" w:rsidP="00036FD9">
            <w:pPr>
              <w:numPr>
                <w:ilvl w:val="0"/>
                <w:numId w:val="125"/>
              </w:numPr>
              <w:tabs>
                <w:tab w:val="num" w:pos="180"/>
              </w:tabs>
              <w:suppressAutoHyphens/>
              <w:spacing w:before="60"/>
              <w:ind w:left="180" w:hanging="180"/>
              <w:jc w:val="both"/>
              <w:rPr>
                <w:rFonts w:ascii="Arial" w:hAnsi="Arial" w:cs="Arial"/>
                <w:sz w:val="18"/>
                <w:szCs w:val="18"/>
              </w:rPr>
            </w:pPr>
            <w:r w:rsidRPr="004B74E6">
              <w:rPr>
                <w:rFonts w:ascii="Arial" w:hAnsi="Arial" w:cs="Arial"/>
                <w:sz w:val="18"/>
                <w:szCs w:val="18"/>
              </w:rPr>
              <w:t>Other organisation(s) affected by the change</w:t>
            </w:r>
          </w:p>
          <w:p w:rsidR="0018140A" w:rsidRPr="004B74E6" w:rsidRDefault="0018140A" w:rsidP="00036FD9">
            <w:pPr>
              <w:numPr>
                <w:ilvl w:val="0"/>
                <w:numId w:val="125"/>
              </w:numPr>
              <w:tabs>
                <w:tab w:val="num" w:pos="180"/>
              </w:tabs>
              <w:suppressAutoHyphens/>
              <w:spacing w:before="60"/>
              <w:ind w:left="180" w:hanging="180"/>
              <w:jc w:val="both"/>
              <w:rPr>
                <w:rFonts w:ascii="Arial" w:hAnsi="Arial" w:cs="Arial"/>
                <w:sz w:val="18"/>
                <w:szCs w:val="18"/>
              </w:rPr>
            </w:pPr>
            <w:r w:rsidRPr="004B74E6">
              <w:rPr>
                <w:rFonts w:ascii="Arial" w:hAnsi="Arial" w:cs="Arial"/>
                <w:sz w:val="18"/>
                <w:szCs w:val="18"/>
              </w:rPr>
              <w:t xml:space="preserve">Anticipated effect on risk exposure </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rPr>
            </w:pPr>
            <w:r w:rsidRPr="004B74E6">
              <w:rPr>
                <w:rFonts w:ascii="Arial" w:hAnsi="Arial" w:cs="Arial"/>
                <w:sz w:val="18"/>
                <w:szCs w:val="18"/>
              </w:rPr>
              <w:t>Potential impact on technology of products</w:t>
            </w:r>
          </w:p>
        </w:tc>
      </w:tr>
      <w:tr w:rsidR="0018140A" w:rsidRPr="004A4FD4" w:rsidTr="00AD3D4E">
        <w:tc>
          <w:tcPr>
            <w:tcW w:w="6629" w:type="dxa"/>
            <w:vMerge/>
          </w:tcPr>
          <w:p w:rsidR="0018140A" w:rsidRPr="004A4FD4" w:rsidRDefault="0018140A" w:rsidP="00AD3D4E">
            <w:pPr>
              <w:jc w:val="right"/>
              <w:rPr>
                <w:rFonts w:ascii="Arial" w:hAnsi="Arial" w:cs="Arial"/>
              </w:rPr>
            </w:pPr>
          </w:p>
        </w:tc>
        <w:tc>
          <w:tcPr>
            <w:tcW w:w="283" w:type="dxa"/>
            <w:vMerge/>
          </w:tcPr>
          <w:p w:rsidR="0018140A" w:rsidRPr="004A4FD4" w:rsidRDefault="0018140A" w:rsidP="00AD3D4E">
            <w:pPr>
              <w:jc w:val="right"/>
              <w:rPr>
                <w:rFonts w:ascii="Arial" w:hAnsi="Arial" w:cs="Arial"/>
                <w:sz w:val="10"/>
                <w:szCs w:val="10"/>
              </w:rPr>
            </w:pPr>
          </w:p>
        </w:tc>
        <w:tc>
          <w:tcPr>
            <w:tcW w:w="4077" w:type="dxa"/>
          </w:tcPr>
          <w:p w:rsidR="0018140A" w:rsidRPr="004A4FD4" w:rsidRDefault="0018140A" w:rsidP="00AD3D4E">
            <w:pPr>
              <w:rPr>
                <w:rFonts w:ascii="Arial" w:hAnsi="Arial" w:cs="Arial"/>
                <w:sz w:val="10"/>
                <w:szCs w:val="10"/>
              </w:rPr>
            </w:pPr>
          </w:p>
        </w:tc>
      </w:tr>
      <w:tr w:rsidR="0018140A" w:rsidRPr="004A4FD4" w:rsidTr="00AD3D4E">
        <w:tc>
          <w:tcPr>
            <w:tcW w:w="6629" w:type="dxa"/>
            <w:vMerge/>
          </w:tcPr>
          <w:p w:rsidR="0018140A" w:rsidRPr="004A4FD4" w:rsidRDefault="0018140A" w:rsidP="00AD3D4E">
            <w:pPr>
              <w:jc w:val="right"/>
              <w:rPr>
                <w:rFonts w:ascii="Arial" w:hAnsi="Arial" w:cs="Arial"/>
              </w:rPr>
            </w:pPr>
          </w:p>
        </w:tc>
        <w:tc>
          <w:tcPr>
            <w:tcW w:w="283" w:type="dxa"/>
          </w:tcPr>
          <w:p w:rsidR="0018140A" w:rsidRPr="004A4FD4" w:rsidRDefault="0018140A" w:rsidP="00AD3D4E">
            <w:pPr>
              <w:jc w:val="right"/>
              <w:rPr>
                <w:rFonts w:ascii="Arial" w:hAnsi="Arial" w:cs="Arial"/>
                <w:sz w:val="10"/>
                <w:szCs w:val="10"/>
              </w:rPr>
            </w:pPr>
          </w:p>
        </w:tc>
        <w:tc>
          <w:tcPr>
            <w:tcW w:w="4077" w:type="dxa"/>
          </w:tcPr>
          <w:p w:rsidR="0018140A" w:rsidRPr="004B74E6" w:rsidRDefault="0018140A" w:rsidP="00AD3D4E">
            <w:pPr>
              <w:rPr>
                <w:rFonts w:ascii="Arial" w:hAnsi="Arial" w:cs="Arial"/>
                <w:b/>
                <w:bCs/>
                <w:sz w:val="18"/>
                <w:szCs w:val="18"/>
              </w:rPr>
            </w:pPr>
            <w:r w:rsidRPr="004B74E6">
              <w:rPr>
                <w:rFonts w:ascii="Arial" w:hAnsi="Arial" w:cs="Arial"/>
                <w:b/>
                <w:bCs/>
                <w:sz w:val="18"/>
                <w:szCs w:val="18"/>
              </w:rPr>
              <w:t xml:space="preserve">Changes </w:t>
            </w:r>
            <w:r w:rsidRPr="004B74E6">
              <w:rPr>
                <w:rFonts w:ascii="Arial" w:hAnsi="Arial" w:cs="Arial"/>
                <w:b/>
                <w:bCs/>
                <w:sz w:val="18"/>
                <w:szCs w:val="18"/>
                <w:u w:val="single"/>
              </w:rPr>
              <w:t>NOT</w:t>
            </w:r>
            <w:r w:rsidRPr="004B74E6">
              <w:rPr>
                <w:rFonts w:ascii="Arial" w:hAnsi="Arial" w:cs="Arial"/>
                <w:b/>
                <w:bCs/>
                <w:sz w:val="18"/>
                <w:szCs w:val="18"/>
              </w:rPr>
              <w:t xml:space="preserve"> required to implement this Procedure</w:t>
            </w:r>
          </w:p>
          <w:p w:rsidR="0018140A" w:rsidRPr="004B74E6" w:rsidRDefault="0018140A" w:rsidP="00036FD9">
            <w:pPr>
              <w:numPr>
                <w:ilvl w:val="0"/>
                <w:numId w:val="126"/>
              </w:numPr>
              <w:spacing w:before="60"/>
              <w:ind w:left="180" w:hanging="180"/>
              <w:rPr>
                <w:rFonts w:ascii="Arial" w:hAnsi="Arial" w:cs="Arial"/>
                <w:b/>
                <w:bCs/>
                <w:sz w:val="18"/>
                <w:szCs w:val="18"/>
              </w:rPr>
            </w:pPr>
            <w:r w:rsidRPr="004B74E6">
              <w:rPr>
                <w:rFonts w:ascii="Arial" w:hAnsi="Arial" w:cs="Arial"/>
                <w:b/>
                <w:bCs/>
                <w:sz w:val="18"/>
                <w:szCs w:val="18"/>
              </w:rPr>
              <w:t>Changes that have no HSSE impact.</w:t>
            </w:r>
          </w:p>
          <w:p w:rsidR="0018140A" w:rsidRPr="004B74E6" w:rsidRDefault="0018140A" w:rsidP="00036FD9">
            <w:pPr>
              <w:numPr>
                <w:ilvl w:val="0"/>
                <w:numId w:val="126"/>
              </w:numPr>
              <w:spacing w:before="60"/>
              <w:ind w:left="180" w:hanging="180"/>
              <w:rPr>
                <w:rFonts w:ascii="Arial" w:hAnsi="Arial" w:cs="Arial"/>
                <w:b/>
                <w:bCs/>
                <w:sz w:val="18"/>
                <w:szCs w:val="18"/>
              </w:rPr>
            </w:pPr>
            <w:r w:rsidRPr="004B74E6">
              <w:rPr>
                <w:rFonts w:ascii="Arial" w:hAnsi="Arial" w:cs="Arial"/>
                <w:b/>
                <w:bCs/>
                <w:sz w:val="18"/>
                <w:szCs w:val="18"/>
              </w:rPr>
              <w:t xml:space="preserve">Project or technology changes that are managed by project HSSE plans, </w:t>
            </w:r>
          </w:p>
          <w:p w:rsidR="0018140A" w:rsidRPr="004B74E6" w:rsidRDefault="0018140A" w:rsidP="00036FD9">
            <w:pPr>
              <w:numPr>
                <w:ilvl w:val="0"/>
                <w:numId w:val="126"/>
              </w:numPr>
              <w:spacing w:before="60"/>
              <w:ind w:left="180" w:hanging="180"/>
              <w:rPr>
                <w:rFonts w:ascii="Arial" w:hAnsi="Arial" w:cs="Arial"/>
                <w:b/>
                <w:bCs/>
                <w:sz w:val="18"/>
                <w:szCs w:val="18"/>
              </w:rPr>
            </w:pPr>
            <w:r w:rsidRPr="004B74E6">
              <w:rPr>
                <w:rFonts w:ascii="Arial" w:hAnsi="Arial" w:cs="Arial"/>
                <w:b/>
                <w:bCs/>
                <w:sz w:val="18"/>
                <w:szCs w:val="18"/>
              </w:rPr>
              <w:t xml:space="preserve">Changes to revision controlled procedures.  </w:t>
            </w:r>
          </w:p>
          <w:p w:rsidR="0018140A" w:rsidRPr="004B74E6" w:rsidRDefault="0018140A" w:rsidP="00036FD9">
            <w:pPr>
              <w:numPr>
                <w:ilvl w:val="0"/>
                <w:numId w:val="126"/>
              </w:numPr>
              <w:spacing w:before="60"/>
              <w:ind w:left="180" w:hanging="180"/>
              <w:rPr>
                <w:rFonts w:ascii="Arial" w:hAnsi="Arial" w:cs="Arial"/>
                <w:b/>
                <w:bCs/>
                <w:sz w:val="18"/>
                <w:szCs w:val="18"/>
              </w:rPr>
            </w:pPr>
            <w:r w:rsidRPr="004B74E6">
              <w:rPr>
                <w:rFonts w:ascii="Arial" w:hAnsi="Arial" w:cs="Arial"/>
                <w:b/>
                <w:bCs/>
                <w:sz w:val="18"/>
                <w:szCs w:val="18"/>
              </w:rPr>
              <w:t>Minor changes that are low risk.</w:t>
            </w:r>
          </w:p>
          <w:p w:rsidR="0018140A" w:rsidRPr="004A4FD4" w:rsidRDefault="0018140A" w:rsidP="00AD3D4E">
            <w:pPr>
              <w:spacing w:before="60"/>
              <w:rPr>
                <w:rFonts w:ascii="Arial" w:hAnsi="Arial" w:cs="Arial"/>
              </w:rPr>
            </w:pPr>
            <w:r w:rsidRPr="004B74E6">
              <w:rPr>
                <w:rFonts w:ascii="Arial" w:hAnsi="Arial" w:cs="Arial"/>
                <w:b/>
                <w:bCs/>
                <w:sz w:val="18"/>
                <w:szCs w:val="18"/>
              </w:rPr>
              <w:t>In the above cases, see item 4, (How this works)  Low Risk</w:t>
            </w:r>
          </w:p>
        </w:tc>
      </w:tr>
      <w:tr w:rsidR="0018140A" w:rsidRPr="004A4FD4" w:rsidTr="00AD3D4E">
        <w:tc>
          <w:tcPr>
            <w:tcW w:w="6629" w:type="dxa"/>
          </w:tcPr>
          <w:p w:rsidR="0018140A" w:rsidRPr="004A4FD4" w:rsidRDefault="0018140A" w:rsidP="00AD3D4E">
            <w:pPr>
              <w:jc w:val="right"/>
              <w:rPr>
                <w:rFonts w:ascii="Arial" w:hAnsi="Arial" w:cs="Arial"/>
                <w:sz w:val="10"/>
                <w:szCs w:val="10"/>
              </w:rPr>
            </w:pPr>
          </w:p>
        </w:tc>
        <w:tc>
          <w:tcPr>
            <w:tcW w:w="283" w:type="dxa"/>
          </w:tcPr>
          <w:p w:rsidR="0018140A" w:rsidRPr="004A4FD4" w:rsidRDefault="0018140A" w:rsidP="00AD3D4E">
            <w:pPr>
              <w:jc w:val="right"/>
              <w:rPr>
                <w:rFonts w:ascii="Arial" w:hAnsi="Arial" w:cs="Arial"/>
                <w:sz w:val="10"/>
                <w:szCs w:val="10"/>
              </w:rPr>
            </w:pPr>
          </w:p>
        </w:tc>
        <w:tc>
          <w:tcPr>
            <w:tcW w:w="4077" w:type="dxa"/>
          </w:tcPr>
          <w:p w:rsidR="0018140A" w:rsidRPr="004A4FD4" w:rsidRDefault="0018140A" w:rsidP="00AD3D4E">
            <w:pPr>
              <w:rPr>
                <w:rFonts w:ascii="Arial" w:hAnsi="Arial" w:cs="Arial"/>
                <w:b/>
                <w:bCs/>
                <w:sz w:val="10"/>
                <w:szCs w:val="10"/>
              </w:rPr>
            </w:pPr>
          </w:p>
        </w:tc>
      </w:tr>
      <w:tr w:rsidR="0018140A" w:rsidRPr="004A4FD4" w:rsidTr="00AD3D4E">
        <w:tc>
          <w:tcPr>
            <w:tcW w:w="10989" w:type="dxa"/>
            <w:gridSpan w:val="3"/>
          </w:tcPr>
          <w:p w:rsidR="0018140A" w:rsidRPr="004A4FD4" w:rsidRDefault="0018140A" w:rsidP="00AD3D4E">
            <w:pPr>
              <w:spacing w:before="60"/>
              <w:jc w:val="center"/>
              <w:rPr>
                <w:rFonts w:ascii="Arial" w:hAnsi="Arial" w:cs="Arial"/>
                <w:b/>
                <w:bCs/>
                <w:color w:val="FF0000"/>
                <w:sz w:val="28"/>
              </w:rPr>
            </w:pPr>
            <w:r w:rsidRPr="004A4FD4">
              <w:rPr>
                <w:rFonts w:ascii="Arial" w:hAnsi="Arial" w:cs="Arial"/>
                <w:b/>
                <w:bCs/>
                <w:color w:val="FF0000"/>
                <w:sz w:val="28"/>
              </w:rPr>
              <w:t>Considerations for a Formal Plan for Change</w:t>
            </w:r>
          </w:p>
          <w:p w:rsidR="0018140A" w:rsidRPr="004A4FD4" w:rsidRDefault="0018140A" w:rsidP="00036FD9">
            <w:pPr>
              <w:numPr>
                <w:ilvl w:val="0"/>
                <w:numId w:val="125"/>
              </w:numPr>
              <w:tabs>
                <w:tab w:val="num" w:pos="180"/>
              </w:tabs>
              <w:suppressAutoHyphens/>
              <w:spacing w:before="60"/>
              <w:ind w:left="180" w:hanging="180"/>
              <w:rPr>
                <w:rFonts w:ascii="Arial" w:hAnsi="Arial" w:cs="Arial"/>
                <w:sz w:val="20"/>
              </w:rPr>
            </w:pPr>
            <w:r w:rsidRPr="004A4FD4">
              <w:rPr>
                <w:rFonts w:ascii="Arial" w:hAnsi="Arial" w:cs="Arial"/>
                <w:color w:val="FF0000"/>
                <w:spacing w:val="-3"/>
                <w:sz w:val="20"/>
                <w:u w:val="single"/>
              </w:rPr>
              <w:t>Staffing</w:t>
            </w:r>
            <w:r w:rsidRPr="004A4FD4">
              <w:rPr>
                <w:rFonts w:ascii="Arial" w:hAnsi="Arial" w:cs="Arial"/>
                <w:spacing w:val="-3"/>
                <w:sz w:val="20"/>
              </w:rPr>
              <w:t xml:space="preserve"> – Review number of people, qualifications, </w:t>
            </w:r>
            <w:proofErr w:type="gramStart"/>
            <w:r w:rsidRPr="004A4FD4">
              <w:rPr>
                <w:rFonts w:ascii="Arial" w:hAnsi="Arial" w:cs="Arial"/>
                <w:spacing w:val="-3"/>
                <w:sz w:val="20"/>
              </w:rPr>
              <w:t>degrees</w:t>
            </w:r>
            <w:proofErr w:type="gramEnd"/>
            <w:r w:rsidRPr="004A4FD4">
              <w:rPr>
                <w:rFonts w:ascii="Arial" w:hAnsi="Arial" w:cs="Arial"/>
                <w:spacing w:val="-3"/>
                <w:sz w:val="20"/>
              </w:rPr>
              <w:t xml:space="preserve"> of depth, configuration, and allocation of responsibilities.</w:t>
            </w:r>
          </w:p>
          <w:p w:rsidR="0018140A" w:rsidRPr="004A4FD4" w:rsidRDefault="0018140A" w:rsidP="00036FD9">
            <w:pPr>
              <w:numPr>
                <w:ilvl w:val="0"/>
                <w:numId w:val="125"/>
              </w:numPr>
              <w:tabs>
                <w:tab w:val="num" w:pos="180"/>
              </w:tabs>
              <w:suppressAutoHyphens/>
              <w:spacing w:before="60"/>
              <w:ind w:left="180" w:hanging="180"/>
              <w:rPr>
                <w:rFonts w:ascii="Arial" w:hAnsi="Arial" w:cs="Arial"/>
                <w:sz w:val="20"/>
              </w:rPr>
            </w:pPr>
            <w:r w:rsidRPr="004A4FD4">
              <w:rPr>
                <w:rFonts w:ascii="Arial" w:hAnsi="Arial" w:cs="Arial"/>
                <w:color w:val="FF0000"/>
                <w:spacing w:val="-3"/>
                <w:sz w:val="20"/>
                <w:u w:val="single"/>
              </w:rPr>
              <w:t xml:space="preserve">Cost </w:t>
            </w:r>
            <w:proofErr w:type="gramStart"/>
            <w:r w:rsidRPr="004A4FD4">
              <w:rPr>
                <w:rFonts w:ascii="Arial" w:hAnsi="Arial" w:cs="Arial"/>
                <w:spacing w:val="-3"/>
                <w:sz w:val="20"/>
              </w:rPr>
              <w:t>–  Is</w:t>
            </w:r>
            <w:proofErr w:type="gramEnd"/>
            <w:r w:rsidRPr="004A4FD4">
              <w:rPr>
                <w:rFonts w:ascii="Arial" w:hAnsi="Arial" w:cs="Arial"/>
                <w:spacing w:val="-3"/>
                <w:sz w:val="20"/>
              </w:rPr>
              <w:t xml:space="preserve"> a capital expenditure request required, set a budget and obtain proper approvals.</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z w:val="20"/>
              </w:rPr>
            </w:pPr>
            <w:r w:rsidRPr="004A4FD4">
              <w:rPr>
                <w:rFonts w:ascii="Arial" w:hAnsi="Arial" w:cs="Arial"/>
                <w:color w:val="FF0000"/>
                <w:spacing w:val="-3"/>
                <w:sz w:val="20"/>
                <w:u w:val="single"/>
              </w:rPr>
              <w:t>Business Issues</w:t>
            </w:r>
            <w:r w:rsidRPr="004A4FD4">
              <w:rPr>
                <w:rFonts w:ascii="Arial" w:hAnsi="Arial" w:cs="Arial"/>
                <w:sz w:val="20"/>
              </w:rPr>
              <w:t xml:space="preserve"> – Review controls needed to minimise business interruption and ensure that deliverables satisfy the customer’s requirements while maintaining positive reputation.</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Procedures</w:t>
            </w:r>
            <w:r w:rsidRPr="004A4FD4">
              <w:rPr>
                <w:rFonts w:ascii="Arial" w:hAnsi="Arial" w:cs="Arial"/>
                <w:spacing w:val="-3"/>
                <w:sz w:val="20"/>
              </w:rPr>
              <w:t xml:space="preserve"> – Review, modify and update where needed. </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Hazard Register &amp; Activity Sheet</w:t>
            </w:r>
            <w:r w:rsidRPr="004A4FD4">
              <w:rPr>
                <w:rFonts w:ascii="Arial" w:hAnsi="Arial" w:cs="Arial"/>
                <w:spacing w:val="-3"/>
                <w:sz w:val="20"/>
              </w:rPr>
              <w:t xml:space="preserve"> – Reconcile against the scope or type of change proposed </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Informing &amp; Training Personnel</w:t>
            </w:r>
            <w:r w:rsidRPr="004A4FD4">
              <w:rPr>
                <w:rFonts w:ascii="Arial" w:hAnsi="Arial" w:cs="Arial"/>
                <w:spacing w:val="-3"/>
                <w:sz w:val="20"/>
              </w:rPr>
              <w:t xml:space="preserve"> - Identify all affected personnel and </w:t>
            </w:r>
            <w:proofErr w:type="gramStart"/>
            <w:r w:rsidRPr="004A4FD4">
              <w:rPr>
                <w:rFonts w:ascii="Arial" w:hAnsi="Arial" w:cs="Arial"/>
                <w:spacing w:val="-3"/>
                <w:sz w:val="20"/>
              </w:rPr>
              <w:t>tasks,</w:t>
            </w:r>
            <w:proofErr w:type="gramEnd"/>
            <w:r w:rsidRPr="004A4FD4">
              <w:rPr>
                <w:rFonts w:ascii="Arial" w:hAnsi="Arial" w:cs="Arial"/>
                <w:spacing w:val="-3"/>
                <w:sz w:val="20"/>
              </w:rPr>
              <w:t xml:space="preserve"> update related training materials and train personnel prior to work with a changed environment. </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Product Documentation</w:t>
            </w:r>
            <w:r w:rsidRPr="004A4FD4">
              <w:rPr>
                <w:rFonts w:ascii="Arial" w:hAnsi="Arial" w:cs="Arial"/>
                <w:spacing w:val="-3"/>
                <w:sz w:val="20"/>
              </w:rPr>
              <w:t xml:space="preserve"> – Update product documentation (such as advertising, technical specifications, legal reporting to a jurisdiction) as appropriate for the change.</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Asset or Equipment Data</w:t>
            </w:r>
            <w:r w:rsidRPr="004A4FD4">
              <w:rPr>
                <w:rFonts w:ascii="Arial" w:hAnsi="Arial" w:cs="Arial"/>
                <w:spacing w:val="-3"/>
                <w:sz w:val="20"/>
              </w:rPr>
              <w:t xml:space="preserve"> – Revise Equipment data sheets or other asset design documentation </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Transitional Risk</w:t>
            </w:r>
            <w:r w:rsidRPr="004A4FD4">
              <w:rPr>
                <w:rFonts w:ascii="Arial" w:hAnsi="Arial" w:cs="Arial"/>
                <w:spacing w:val="-3"/>
                <w:sz w:val="20"/>
              </w:rPr>
              <w:t xml:space="preserve"> – plan for risks that may be present during and after the change</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rPr>
            </w:pPr>
            <w:r w:rsidRPr="004A4FD4">
              <w:rPr>
                <w:rFonts w:ascii="Arial" w:hAnsi="Arial" w:cs="Arial"/>
                <w:color w:val="FF0000"/>
                <w:spacing w:val="-3"/>
                <w:sz w:val="20"/>
                <w:u w:val="single"/>
              </w:rPr>
              <w:t xml:space="preserve">Feedback </w:t>
            </w:r>
            <w:r w:rsidRPr="004A4FD4">
              <w:rPr>
                <w:rFonts w:ascii="Arial" w:hAnsi="Arial" w:cs="Arial"/>
                <w:spacing w:val="-3"/>
                <w:sz w:val="20"/>
              </w:rPr>
              <w:t>– identify the methods that will be used to monitor change effectiveness</w:t>
            </w:r>
          </w:p>
        </w:tc>
      </w:tr>
    </w:tbl>
    <w:p w:rsidR="00F3394D" w:rsidRPr="00EC2417" w:rsidRDefault="00F3394D" w:rsidP="00FE53A2">
      <w:pPr>
        <w:jc w:val="center"/>
        <w:outlineLvl w:val="0"/>
        <w:rPr>
          <w:rFonts w:ascii="Arial" w:hAnsi="Arial" w:cs="Arial"/>
          <w:b/>
          <w:color w:val="C00000"/>
          <w:sz w:val="28"/>
        </w:rPr>
      </w:pPr>
      <w:r w:rsidRPr="00EC2417">
        <w:rPr>
          <w:rFonts w:ascii="Arial" w:hAnsi="Arial" w:cs="Arial"/>
          <w:b/>
          <w:color w:val="C00000"/>
          <w:sz w:val="28"/>
        </w:rPr>
        <w:lastRenderedPageBreak/>
        <w:t>INJURY AND ILLNESS PREVENTION PROGRAM</w:t>
      </w:r>
    </w:p>
    <w:p w:rsidR="00F3394D" w:rsidRPr="00532B23" w:rsidRDefault="00F3394D" w:rsidP="00F3394D">
      <w:pPr>
        <w:rPr>
          <w:rFonts w:ascii="Arial" w:hAnsi="Arial" w:cs="Arial"/>
          <w:b/>
          <w:sz w:val="28"/>
        </w:rPr>
      </w:pPr>
    </w:p>
    <w:p w:rsidR="00F3394D" w:rsidRPr="00BD34EF" w:rsidRDefault="00F3394D" w:rsidP="00F3394D">
      <w:pPr>
        <w:rPr>
          <w:rFonts w:ascii="Arial" w:hAnsi="Arial" w:cs="Arial"/>
          <w:b/>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INTRODUCTION AND PURPOSE</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It is the policy of Seavest Africa to maintain a safe and healthy work environment for each employee (including contract employees), and to comply with all applicable occupational health and safety regulations. This Injury and Illness Prevention Program (IIPP) is intended to establish a framework for identifying and correcting workplace hazards within the department, while addressing legal requirements for a formal, written IIPP.</w:t>
      </w:r>
    </w:p>
    <w:p w:rsidR="00F3394D" w:rsidRPr="00EC2417" w:rsidRDefault="00EC2417" w:rsidP="00EC2417">
      <w:pPr>
        <w:tabs>
          <w:tab w:val="left" w:pos="1039"/>
        </w:tabs>
        <w:rPr>
          <w:rFonts w:ascii="Arial" w:hAnsi="Arial" w:cs="Arial"/>
          <w:color w:val="17365D" w:themeColor="text2" w:themeShade="BF"/>
        </w:rPr>
      </w:pPr>
      <w:r w:rsidRPr="00EC2417">
        <w:rPr>
          <w:rFonts w:ascii="Arial" w:hAnsi="Arial" w:cs="Arial"/>
          <w:color w:val="17365D" w:themeColor="text2" w:themeShade="BF"/>
        </w:rPr>
        <w:tab/>
      </w: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 xml:space="preserve">RESPONSIBILITIES </w:t>
      </w:r>
    </w:p>
    <w:p w:rsidR="00F3394D" w:rsidRPr="00EC2417" w:rsidRDefault="00F3394D" w:rsidP="00F3394D">
      <w:pPr>
        <w:pStyle w:val="BodyText"/>
        <w:jc w:val="left"/>
        <w:rPr>
          <w:rFonts w:ascii="Arial" w:hAnsi="Arial" w:cs="Arial"/>
          <w:color w:val="17365D" w:themeColor="text2" w:themeShade="BF"/>
          <w:szCs w:val="24"/>
        </w:rPr>
      </w:pPr>
    </w:p>
    <w:p w:rsidR="00F3394D" w:rsidRPr="00EC2417" w:rsidRDefault="00F3394D" w:rsidP="00F3394D">
      <w:pPr>
        <w:pStyle w:val="BodyText"/>
        <w:jc w:val="left"/>
        <w:rPr>
          <w:rFonts w:ascii="Arial" w:hAnsi="Arial" w:cs="Arial"/>
          <w:color w:val="17365D" w:themeColor="text2" w:themeShade="BF"/>
          <w:szCs w:val="24"/>
        </w:rPr>
      </w:pPr>
      <w:r w:rsidRPr="00EC2417">
        <w:rPr>
          <w:rFonts w:ascii="Arial" w:hAnsi="Arial" w:cs="Arial"/>
          <w:color w:val="17365D" w:themeColor="text2" w:themeShade="BF"/>
          <w:szCs w:val="24"/>
        </w:rPr>
        <w:t>The Department Head has primary authority and responsibility to ensure departmental implementation of the IIPP and to ensure the health and safety of the department's staff. This is accomplished by communicating Seavest Africa’s emphasis on health and safety, analyzing work procedures for hazard identification and correction, ensuring regular workplace inspections, providing health and safety training, and encouraging prompt employee reporting of health and safety concerns without fear of reprisal.</w:t>
      </w:r>
    </w:p>
    <w:p w:rsidR="00F3394D" w:rsidRPr="00EC2417" w:rsidRDefault="00F3394D" w:rsidP="00F3394D">
      <w:pPr>
        <w:rPr>
          <w:rFonts w:ascii="Arial" w:hAnsi="Arial" w:cs="Arial"/>
          <w:color w:val="17365D" w:themeColor="text2" w:themeShade="BF"/>
        </w:rPr>
      </w:pPr>
    </w:p>
    <w:p w:rsidR="00F3394D" w:rsidRPr="00EC2417" w:rsidRDefault="00F3394D" w:rsidP="00F3394D">
      <w:pPr>
        <w:pStyle w:val="BodyText"/>
        <w:jc w:val="left"/>
        <w:rPr>
          <w:rFonts w:ascii="Arial" w:eastAsia="Times" w:hAnsi="Arial" w:cs="Arial"/>
          <w:color w:val="17365D" w:themeColor="text2" w:themeShade="BF"/>
          <w:szCs w:val="24"/>
        </w:rPr>
      </w:pPr>
      <w:proofErr w:type="gramStart"/>
      <w:r w:rsidRPr="00EC2417">
        <w:rPr>
          <w:rFonts w:ascii="Arial" w:eastAsia="Times" w:hAnsi="Arial" w:cs="Arial"/>
          <w:color w:val="17365D" w:themeColor="text2" w:themeShade="BF"/>
          <w:szCs w:val="24"/>
        </w:rPr>
        <w:t>Seavest as an ongoing responsibility to evaluate reports of unsafe conditions, and to coordinate any necessary corrective actions.</w:t>
      </w:r>
      <w:proofErr w:type="gramEnd"/>
      <w:r w:rsidRPr="00EC2417">
        <w:rPr>
          <w:rFonts w:ascii="Arial" w:eastAsia="Times" w:hAnsi="Arial" w:cs="Arial"/>
          <w:color w:val="17365D" w:themeColor="text2" w:themeShade="BF"/>
          <w:szCs w:val="24"/>
        </w:rPr>
        <w:t xml:space="preserve"> </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 xml:space="preserve">Timely correction of workplace hazards will be tracked which will receive and review reports of unsafe conditions, workplace inspection reports, and injury reports. </w:t>
      </w:r>
    </w:p>
    <w:p w:rsidR="00F3394D" w:rsidRPr="00EC2417" w:rsidRDefault="00F3394D" w:rsidP="00F3394D">
      <w:pPr>
        <w:rPr>
          <w:rFonts w:ascii="Arial" w:hAnsi="Arial" w:cs="Arial"/>
          <w:color w:val="17365D" w:themeColor="text2" w:themeShade="BF"/>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 xml:space="preserve">Supervisors </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Supervisors play a key role in the implementation of the IIPP. They are responsible for:</w:t>
      </w:r>
    </w:p>
    <w:p w:rsidR="00F3394D" w:rsidRPr="00EC2417" w:rsidRDefault="00F3394D" w:rsidP="00F3394D">
      <w:pPr>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Communicating to their staff on health and safety.</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Ensuring periodic, documented inspection of workspaces under their authority.</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Promptly correcting identified hazards.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r>
      <w:proofErr w:type="spellStart"/>
      <w:r w:rsidRPr="00EC2417">
        <w:rPr>
          <w:rFonts w:ascii="Arial" w:hAnsi="Arial" w:cs="Arial"/>
          <w:color w:val="17365D" w:themeColor="text2" w:themeShade="BF"/>
        </w:rPr>
        <w:t>Modeling</w:t>
      </w:r>
      <w:proofErr w:type="spellEnd"/>
      <w:r w:rsidRPr="00EC2417">
        <w:rPr>
          <w:rFonts w:ascii="Arial" w:hAnsi="Arial" w:cs="Arial"/>
          <w:color w:val="17365D" w:themeColor="text2" w:themeShade="BF"/>
        </w:rPr>
        <w:t xml:space="preserve"> and enforcing safe and healthful work practices.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Providing appropriate safety training and personal protective equipment.</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Implementing measures to eliminate or control workplace hazards.</w:t>
      </w:r>
    </w:p>
    <w:p w:rsidR="00F3394D" w:rsidRPr="00EC2417" w:rsidRDefault="00F3394D" w:rsidP="00F3394D">
      <w:pPr>
        <w:tabs>
          <w:tab w:val="left" w:pos="260"/>
        </w:tabs>
        <w:ind w:left="260" w:hanging="260"/>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Stopping any employee’s work that poses an imminent hazard to either the employee or any other individual.</w:t>
      </w: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All Employees</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It is the responsibility of all staff to comply with all applicable health and safety regulations, policies, and established work practices. This includes, but is not limited to:</w:t>
      </w:r>
    </w:p>
    <w:p w:rsidR="00F3394D" w:rsidRPr="00EC2417" w:rsidRDefault="00F3394D" w:rsidP="00F3394D">
      <w:pPr>
        <w:rPr>
          <w:rFonts w:ascii="Arial" w:hAnsi="Arial" w:cs="Arial"/>
          <w:color w:val="17365D" w:themeColor="text2" w:themeShade="BF"/>
        </w:rPr>
      </w:pP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Observing health and safety-related signs, posters, warning signals and directions.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Reviewing the building emergency plan and assembly area.</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Learning about the potential hazards of assigned tasks and work areas.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Taking part in appropriate health and safety training.</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Following all safe operating procedures and precautions.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Using proper personal protective equipment.</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 xml:space="preserve">Warning </w:t>
      </w:r>
      <w:proofErr w:type="spellStart"/>
      <w:r w:rsidRPr="00EC2417">
        <w:rPr>
          <w:rFonts w:ascii="Arial" w:hAnsi="Arial" w:cs="Arial"/>
          <w:color w:val="17365D" w:themeColor="text2" w:themeShade="BF"/>
        </w:rPr>
        <w:t>coworkers</w:t>
      </w:r>
      <w:proofErr w:type="spellEnd"/>
      <w:r w:rsidRPr="00EC2417">
        <w:rPr>
          <w:rFonts w:ascii="Arial" w:hAnsi="Arial" w:cs="Arial"/>
          <w:color w:val="17365D" w:themeColor="text2" w:themeShade="BF"/>
        </w:rPr>
        <w:t xml:space="preserve"> about defective equipment and other hazards.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 xml:space="preserve">Reporting unsafe conditions immediately to a supervisor, and stopping work if an </w:t>
      </w:r>
      <w:r w:rsidRPr="00EC2417">
        <w:rPr>
          <w:rFonts w:ascii="Arial" w:hAnsi="Arial" w:cs="Arial"/>
          <w:color w:val="17365D" w:themeColor="text2" w:themeShade="BF"/>
        </w:rPr>
        <w:tab/>
        <w:t>imminent hazard is presented.</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Participating in workplace safety inspections.</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IDENTIFYING WORKPLACE HAZARDS</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Generally, supervisors are responsible for identification and correction of hazards that their staff face and should ensure that work areas they exercise control over are inspected. Supervisors should check for safe work practices with each visit to the workplace and should provide immediate verbal feedback where hazards are observed.</w:t>
      </w:r>
    </w:p>
    <w:p w:rsidR="00F3394D" w:rsidRPr="00EC2417" w:rsidRDefault="00F3394D" w:rsidP="00F3394D">
      <w:pPr>
        <w:rPr>
          <w:rFonts w:ascii="Arial" w:hAnsi="Arial" w:cs="Arial"/>
          <w:color w:val="17365D" w:themeColor="text2" w:themeShade="BF"/>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Injury Reporting</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 xml:space="preserve">Employees who are injured at work must report the injury immediately to their supervisor. If immediate medical treatment beyond first aid is needed, call for emergency help. The injured party will be taken to the appropriate hospital or medical </w:t>
      </w:r>
      <w:proofErr w:type="spellStart"/>
      <w:r w:rsidRPr="00EC2417">
        <w:rPr>
          <w:rFonts w:ascii="Arial" w:hAnsi="Arial" w:cs="Arial"/>
          <w:color w:val="17365D" w:themeColor="text2" w:themeShade="BF"/>
        </w:rPr>
        <w:t>center</w:t>
      </w:r>
      <w:proofErr w:type="spellEnd"/>
      <w:r w:rsidRPr="00EC2417">
        <w:rPr>
          <w:rFonts w:ascii="Arial" w:hAnsi="Arial" w:cs="Arial"/>
          <w:color w:val="17365D" w:themeColor="text2" w:themeShade="BF"/>
        </w:rPr>
        <w:t xml:space="preserve">. </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i/>
          <w:color w:val="17365D" w:themeColor="text2" w:themeShade="BF"/>
        </w:rPr>
      </w:pPr>
      <w:r w:rsidRPr="00EC2417">
        <w:rPr>
          <w:rFonts w:ascii="Arial" w:hAnsi="Arial" w:cs="Arial"/>
          <w:color w:val="17365D" w:themeColor="text2" w:themeShade="BF"/>
        </w:rPr>
        <w:t xml:space="preserve">If the injured employee saw a physician, the supervisor should obtain a medical release form before allowing the employee to return to work. The health care provider may stipulate work tasks that must be avoided or work conditions that must be altered before the employee resumes his or her full duties. </w:t>
      </w: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Injury Investigation</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The employee’s supervisor is responsible for performing an investigation to determine and correct the cause(s) of the incident. Specific procedures that can be used to investigate workplace accidents and hazardous substance exposures include:</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Interviewing injured personnel and witnesses.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Examining the injured employee’s workstation for causative factors.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lastRenderedPageBreak/>
        <w:t>•</w:t>
      </w:r>
      <w:r w:rsidRPr="00EC2417">
        <w:rPr>
          <w:rFonts w:ascii="Arial" w:hAnsi="Arial" w:cs="Arial"/>
          <w:color w:val="17365D" w:themeColor="text2" w:themeShade="BF"/>
        </w:rPr>
        <w:tab/>
        <w:t>Reviewing established procedures to ensure they are adequate and were      followed.</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Reviewing training records of affected employees.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Determining all contributing causes to the accident.</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Taking corrective actions to prevent the accident/exposure from reoccurring.</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Recording all findings and actions taken.</w:t>
      </w:r>
    </w:p>
    <w:p w:rsidR="00F3394D" w:rsidRPr="00EC2417" w:rsidRDefault="00F3394D" w:rsidP="00F3394D">
      <w:pPr>
        <w:rPr>
          <w:rFonts w:ascii="Arial" w:hAnsi="Arial" w:cs="Arial"/>
          <w:b/>
          <w:color w:val="17365D" w:themeColor="text2" w:themeShade="BF"/>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Training on Specific Hazards</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Supervisors are required to be trained on the hazards to which the employees under their immediate control may be exposed. This training aids a supervisor in understanding and enforcing proper protective measures.</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All supervisors must ensure that the personnel they supervise receive appropriate training on the specific hazards of work they perform, and the proper precautions for protection against those hazards. Training is particularly important for new employees and whenever a new hazard is introduced into the workplace. Such hazards may include new equipment, hazardous materials, or procedures. Health and Safety training is also required when employees are given new job assignments on which they have not previously been trained and whenever a supervisor is made aware of a new or previously unrecognized hazard.</w:t>
      </w:r>
    </w:p>
    <w:p w:rsidR="00F3394D" w:rsidRPr="00EC2417" w:rsidRDefault="00F3394D" w:rsidP="00F3394D">
      <w:pPr>
        <w:rPr>
          <w:rFonts w:ascii="Arial" w:hAnsi="Arial" w:cs="Arial"/>
          <w:color w:val="17365D" w:themeColor="text2" w:themeShade="BF"/>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AD3D4E" w:rsidRDefault="00AD3D4E" w:rsidP="00F3394D">
      <w:pPr>
        <w:rPr>
          <w:rFonts w:ascii="Arial" w:hAnsi="Arial" w:cs="Arial"/>
        </w:rPr>
      </w:pPr>
    </w:p>
    <w:p w:rsidR="0013762C" w:rsidRDefault="0013762C" w:rsidP="00F3394D">
      <w:pPr>
        <w:rPr>
          <w:rFonts w:ascii="Arial" w:hAnsi="Arial" w:cs="Arial"/>
          <w:color w:val="17365D" w:themeColor="text2" w:themeShade="BF"/>
        </w:rPr>
      </w:pPr>
    </w:p>
    <w:p w:rsidR="00AD3D4E" w:rsidRDefault="00AD3D4E" w:rsidP="00F3394D">
      <w:pPr>
        <w:rPr>
          <w:rFonts w:ascii="Arial" w:hAnsi="Arial" w:cs="Arial"/>
          <w:color w:val="17365D" w:themeColor="text2" w:themeShade="BF"/>
        </w:rPr>
      </w:pPr>
    </w:p>
    <w:p w:rsidR="00C55F32" w:rsidRDefault="00FE53A2" w:rsidP="00F3394D">
      <w:pPr>
        <w:rPr>
          <w:rFonts w:ascii="Arial" w:hAnsi="Arial" w:cs="Arial"/>
          <w:color w:val="17365D" w:themeColor="text2" w:themeShade="BF"/>
        </w:rPr>
      </w:pPr>
      <w:r>
        <w:rPr>
          <w:rFonts w:ascii="Arial" w:hAnsi="Arial" w:cs="Arial"/>
          <w:noProof/>
          <w:color w:val="17365D" w:themeColor="text2" w:themeShade="BF"/>
          <w:lang w:val="en-ZA" w:eastAsia="en-ZA"/>
        </w:rPr>
        <w:lastRenderedPageBreak/>
        <w:drawing>
          <wp:anchor distT="0" distB="0" distL="114300" distR="114300" simplePos="0" relativeHeight="251731968" behindDoc="0" locked="0" layoutInCell="1" allowOverlap="1">
            <wp:simplePos x="0" y="0"/>
            <wp:positionH relativeFrom="column">
              <wp:posOffset>-27940</wp:posOffset>
            </wp:positionH>
            <wp:positionV relativeFrom="paragraph">
              <wp:posOffset>14605</wp:posOffset>
            </wp:positionV>
            <wp:extent cx="1363980" cy="389255"/>
            <wp:effectExtent l="19050" t="0" r="7620" b="0"/>
            <wp:wrapNone/>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36" cstate="print"/>
                    <a:srcRect/>
                    <a:stretch>
                      <a:fillRect/>
                    </a:stretch>
                  </pic:blipFill>
                  <pic:spPr bwMode="auto">
                    <a:xfrm>
                      <a:off x="0" y="0"/>
                      <a:ext cx="1363980" cy="389255"/>
                    </a:xfrm>
                    <a:prstGeom prst="rect">
                      <a:avLst/>
                    </a:prstGeom>
                    <a:noFill/>
                    <a:ln w="9525">
                      <a:noFill/>
                      <a:miter lim="800000"/>
                      <a:headEnd/>
                      <a:tailEnd/>
                    </a:ln>
                  </pic:spPr>
                </pic:pic>
              </a:graphicData>
            </a:graphic>
          </wp:anchor>
        </w:drawing>
      </w:r>
    </w:p>
    <w:p w:rsidR="00C55F32" w:rsidRDefault="00FE53A2" w:rsidP="00C55F32">
      <w:pPr>
        <w:pStyle w:val="Header"/>
        <w:widowControl w:val="0"/>
        <w:spacing w:line="240" w:lineRule="atLeast"/>
        <w:jc w:val="right"/>
        <w:rPr>
          <w:b/>
          <w:snapToGrid w:val="0"/>
          <w:u w:val="single"/>
        </w:rPr>
      </w:pPr>
      <w:r>
        <w:rPr>
          <w:b/>
          <w:color w:val="808080"/>
          <w:sz w:val="40"/>
        </w:rPr>
        <w:t xml:space="preserve">      </w:t>
      </w:r>
      <w:r w:rsidR="00C55F32">
        <w:rPr>
          <w:b/>
          <w:color w:val="808080"/>
          <w:sz w:val="40"/>
        </w:rPr>
        <w:t>MATERIAL SAFETY DATA SHEET</w:t>
      </w:r>
    </w:p>
    <w:p w:rsidR="00C55F32" w:rsidRPr="00AF40C0" w:rsidRDefault="00C55F32" w:rsidP="00C55F32">
      <w:pPr>
        <w:pStyle w:val="Heading3"/>
        <w:rPr>
          <w:snapToGrid w:val="0"/>
          <w:sz w:val="16"/>
          <w:szCs w:val="16"/>
        </w:rPr>
      </w:pPr>
      <w:proofErr w:type="gramStart"/>
      <w:r w:rsidRPr="00AF40C0">
        <w:rPr>
          <w:snapToGrid w:val="0"/>
          <w:sz w:val="16"/>
          <w:szCs w:val="16"/>
        </w:rPr>
        <w:t>SECTION 1.</w:t>
      </w:r>
      <w:proofErr w:type="gramEnd"/>
      <w:r w:rsidRPr="00AF40C0">
        <w:rPr>
          <w:snapToGrid w:val="0"/>
          <w:sz w:val="16"/>
          <w:szCs w:val="16"/>
        </w:rPr>
        <w:t xml:space="preserve"> PRODUCT AND COMPANY IDENTIFICATION</w:t>
      </w:r>
    </w:p>
    <w:p w:rsidR="00C55F32" w:rsidRPr="00AF40C0" w:rsidRDefault="00C55F32" w:rsidP="00C55F32">
      <w:pPr>
        <w:rPr>
          <w:b/>
          <w:snapToGrid w:val="0"/>
          <w:sz w:val="16"/>
          <w:szCs w:val="16"/>
        </w:rPr>
      </w:pPr>
    </w:p>
    <w:p w:rsidR="00C55F32" w:rsidRPr="00AF40C0" w:rsidRDefault="00C55F32" w:rsidP="00C55F32">
      <w:pPr>
        <w:rPr>
          <w:snapToGrid w:val="0"/>
          <w:sz w:val="16"/>
          <w:szCs w:val="16"/>
        </w:rPr>
      </w:pPr>
      <w:r w:rsidRPr="00AF40C0">
        <w:rPr>
          <w:b/>
          <w:snapToGrid w:val="0"/>
          <w:sz w:val="16"/>
          <w:szCs w:val="16"/>
        </w:rPr>
        <w:t>Product Name:</w:t>
      </w:r>
      <w:r w:rsidRPr="00AF40C0">
        <w:rPr>
          <w:snapToGrid w:val="0"/>
          <w:sz w:val="16"/>
          <w:szCs w:val="16"/>
        </w:rPr>
        <w:tab/>
      </w:r>
      <w:r w:rsidRPr="00AF40C0">
        <w:rPr>
          <w:snapToGrid w:val="0"/>
          <w:sz w:val="16"/>
          <w:szCs w:val="16"/>
        </w:rPr>
        <w:tab/>
      </w:r>
      <w:r w:rsidRPr="00AF40C0">
        <w:rPr>
          <w:rFonts w:ascii="MS Sans Serif" w:hAnsi="MS Sans Serif"/>
          <w:b/>
          <w:snapToGrid w:val="0"/>
          <w:sz w:val="16"/>
          <w:szCs w:val="16"/>
        </w:rPr>
        <w:t>Professional High Sheen Pure Acrylic White (PEM 1100)</w:t>
      </w:r>
    </w:p>
    <w:p w:rsidR="00C55F32" w:rsidRPr="00AF40C0" w:rsidRDefault="00C55F32" w:rsidP="00C55F32">
      <w:pPr>
        <w:rPr>
          <w:snapToGrid w:val="0"/>
          <w:sz w:val="16"/>
          <w:szCs w:val="16"/>
        </w:rPr>
      </w:pPr>
      <w:r w:rsidRPr="00AF40C0">
        <w:rPr>
          <w:b/>
          <w:snapToGrid w:val="0"/>
          <w:sz w:val="16"/>
          <w:szCs w:val="16"/>
        </w:rPr>
        <w:t>Company Name:</w:t>
      </w:r>
      <w:r w:rsidRPr="00AF40C0">
        <w:rPr>
          <w:snapToGrid w:val="0"/>
          <w:sz w:val="16"/>
          <w:szCs w:val="16"/>
        </w:rPr>
        <w:tab/>
      </w:r>
      <w:r w:rsidRPr="00AF40C0">
        <w:rPr>
          <w:snapToGrid w:val="0"/>
          <w:sz w:val="16"/>
          <w:szCs w:val="16"/>
        </w:rPr>
        <w:tab/>
        <w:t xml:space="preserve">Barloworld </w:t>
      </w:r>
      <w:proofErr w:type="spellStart"/>
      <w:r w:rsidRPr="00AF40C0">
        <w:rPr>
          <w:snapToGrid w:val="0"/>
          <w:sz w:val="16"/>
          <w:szCs w:val="16"/>
        </w:rPr>
        <w:t>Plascon</w:t>
      </w:r>
      <w:proofErr w:type="spellEnd"/>
      <w:r w:rsidRPr="00AF40C0">
        <w:rPr>
          <w:snapToGrid w:val="0"/>
          <w:sz w:val="16"/>
          <w:szCs w:val="16"/>
        </w:rPr>
        <w:t xml:space="preserve"> South Africa</w:t>
      </w:r>
    </w:p>
    <w:p w:rsidR="00C55F32" w:rsidRPr="00AF40C0" w:rsidRDefault="00C55F32" w:rsidP="00C55F32">
      <w:pPr>
        <w:rPr>
          <w:snapToGrid w:val="0"/>
          <w:sz w:val="16"/>
          <w:szCs w:val="16"/>
        </w:rPr>
      </w:pPr>
      <w:r w:rsidRPr="00AF40C0">
        <w:rPr>
          <w:b/>
          <w:snapToGrid w:val="0"/>
          <w:sz w:val="16"/>
          <w:szCs w:val="16"/>
        </w:rPr>
        <w:t>Address:</w:t>
      </w:r>
      <w:r w:rsidRPr="00AF40C0">
        <w:rPr>
          <w:snapToGrid w:val="0"/>
          <w:sz w:val="16"/>
          <w:szCs w:val="16"/>
        </w:rPr>
        <w:tab/>
      </w:r>
      <w:r w:rsidRPr="00AF40C0">
        <w:rPr>
          <w:snapToGrid w:val="0"/>
          <w:sz w:val="16"/>
          <w:szCs w:val="16"/>
        </w:rPr>
        <w:tab/>
      </w:r>
      <w:r w:rsidRPr="00AF40C0">
        <w:rPr>
          <w:snapToGrid w:val="0"/>
          <w:sz w:val="16"/>
          <w:szCs w:val="16"/>
        </w:rPr>
        <w:tab/>
        <w:t>Private Bag X4010</w:t>
      </w:r>
    </w:p>
    <w:p w:rsidR="00C55F32" w:rsidRPr="00AF40C0" w:rsidRDefault="00AF40C0" w:rsidP="00AF40C0">
      <w:pPr>
        <w:pStyle w:val="Header"/>
        <w:tabs>
          <w:tab w:val="clear" w:pos="4680"/>
          <w:tab w:val="center" w:pos="2127"/>
        </w:tabs>
        <w:rPr>
          <w:snapToGrid w:val="0"/>
          <w:sz w:val="16"/>
          <w:szCs w:val="16"/>
        </w:rPr>
      </w:pPr>
      <w:r w:rsidRPr="00AF40C0">
        <w:rPr>
          <w:snapToGrid w:val="0"/>
          <w:sz w:val="16"/>
          <w:szCs w:val="16"/>
        </w:rPr>
        <w:tab/>
        <w:t xml:space="preserve">                </w:t>
      </w:r>
      <w:r>
        <w:rPr>
          <w:snapToGrid w:val="0"/>
          <w:sz w:val="16"/>
          <w:szCs w:val="16"/>
        </w:rPr>
        <w:t xml:space="preserve"> </w:t>
      </w:r>
      <w:r w:rsidR="00C55F32" w:rsidRPr="00AF40C0">
        <w:rPr>
          <w:snapToGrid w:val="0"/>
          <w:sz w:val="16"/>
          <w:szCs w:val="16"/>
        </w:rPr>
        <w:t>Kenmare</w:t>
      </w:r>
    </w:p>
    <w:p w:rsidR="00C55F32" w:rsidRPr="00AF40C0" w:rsidRDefault="00C55F32" w:rsidP="00C55F32">
      <w:pPr>
        <w:rPr>
          <w:snapToGrid w:val="0"/>
          <w:sz w:val="16"/>
          <w:szCs w:val="16"/>
        </w:rPr>
      </w:pPr>
      <w:r w:rsidRPr="00AF40C0">
        <w:rPr>
          <w:snapToGrid w:val="0"/>
          <w:sz w:val="16"/>
          <w:szCs w:val="16"/>
        </w:rPr>
        <w:tab/>
      </w:r>
      <w:r w:rsidRPr="00AF40C0">
        <w:rPr>
          <w:snapToGrid w:val="0"/>
          <w:sz w:val="16"/>
          <w:szCs w:val="16"/>
        </w:rPr>
        <w:tab/>
      </w:r>
      <w:r w:rsidRPr="00AF40C0">
        <w:rPr>
          <w:snapToGrid w:val="0"/>
          <w:sz w:val="16"/>
          <w:szCs w:val="16"/>
        </w:rPr>
        <w:tab/>
        <w:t>1745</w:t>
      </w:r>
    </w:p>
    <w:p w:rsidR="00C55F32" w:rsidRPr="00AF40C0" w:rsidRDefault="00C55F32" w:rsidP="00C55F32">
      <w:pPr>
        <w:rPr>
          <w:snapToGrid w:val="0"/>
          <w:sz w:val="16"/>
          <w:szCs w:val="16"/>
        </w:rPr>
      </w:pPr>
      <w:r w:rsidRPr="00AF40C0">
        <w:rPr>
          <w:b/>
          <w:snapToGrid w:val="0"/>
          <w:sz w:val="16"/>
          <w:szCs w:val="16"/>
        </w:rPr>
        <w:t>Telephone:</w:t>
      </w:r>
      <w:r w:rsidRPr="00AF40C0">
        <w:rPr>
          <w:b/>
          <w:snapToGrid w:val="0"/>
          <w:sz w:val="16"/>
          <w:szCs w:val="16"/>
        </w:rPr>
        <w:tab/>
      </w:r>
      <w:r w:rsidRPr="00AF40C0">
        <w:rPr>
          <w:snapToGrid w:val="0"/>
          <w:sz w:val="16"/>
          <w:szCs w:val="16"/>
        </w:rPr>
        <w:tab/>
        <w:t>(011) 951 4500</w:t>
      </w:r>
    </w:p>
    <w:p w:rsidR="00C55F32" w:rsidRPr="00AF40C0" w:rsidRDefault="00C55F32" w:rsidP="00C55F32">
      <w:pPr>
        <w:rPr>
          <w:snapToGrid w:val="0"/>
          <w:sz w:val="16"/>
          <w:szCs w:val="16"/>
        </w:rPr>
      </w:pPr>
      <w:r w:rsidRPr="00AF40C0">
        <w:rPr>
          <w:b/>
          <w:snapToGrid w:val="0"/>
          <w:sz w:val="16"/>
          <w:szCs w:val="16"/>
        </w:rPr>
        <w:t>Facsimile:</w:t>
      </w:r>
      <w:r w:rsidRPr="00AF40C0">
        <w:rPr>
          <w:snapToGrid w:val="0"/>
          <w:sz w:val="16"/>
          <w:szCs w:val="16"/>
        </w:rPr>
        <w:tab/>
      </w:r>
      <w:r w:rsidRPr="00AF40C0">
        <w:rPr>
          <w:snapToGrid w:val="0"/>
          <w:sz w:val="16"/>
          <w:szCs w:val="16"/>
        </w:rPr>
        <w:tab/>
      </w:r>
      <w:r w:rsidR="00AF40C0">
        <w:rPr>
          <w:snapToGrid w:val="0"/>
          <w:sz w:val="16"/>
          <w:szCs w:val="16"/>
        </w:rPr>
        <w:t xml:space="preserve">                  </w:t>
      </w:r>
      <w:r w:rsidRPr="00AF40C0">
        <w:rPr>
          <w:snapToGrid w:val="0"/>
          <w:sz w:val="16"/>
          <w:szCs w:val="16"/>
        </w:rPr>
        <w:t>(011) 955 4081</w:t>
      </w:r>
    </w:p>
    <w:p w:rsidR="00C55F32" w:rsidRPr="00AF40C0" w:rsidRDefault="00C55F32" w:rsidP="00C55F32">
      <w:pPr>
        <w:widowControl w:val="0"/>
        <w:rPr>
          <w:snapToGrid w:val="0"/>
          <w:sz w:val="16"/>
          <w:szCs w:val="16"/>
        </w:rPr>
      </w:pPr>
      <w:r w:rsidRPr="00AF40C0">
        <w:rPr>
          <w:b/>
          <w:snapToGrid w:val="0"/>
          <w:sz w:val="16"/>
          <w:szCs w:val="16"/>
        </w:rPr>
        <w:t>Contact Person:</w:t>
      </w:r>
      <w:r w:rsidRPr="00AF40C0">
        <w:rPr>
          <w:b/>
          <w:snapToGrid w:val="0"/>
          <w:sz w:val="16"/>
          <w:szCs w:val="16"/>
        </w:rPr>
        <w:tab/>
      </w:r>
      <w:r w:rsidRPr="00AF40C0">
        <w:rPr>
          <w:snapToGrid w:val="0"/>
          <w:sz w:val="16"/>
          <w:szCs w:val="16"/>
        </w:rPr>
        <w:tab/>
        <w:t xml:space="preserve">Dr. B. </w:t>
      </w:r>
      <w:proofErr w:type="spellStart"/>
      <w:r w:rsidRPr="00AF40C0">
        <w:rPr>
          <w:snapToGrid w:val="0"/>
          <w:sz w:val="16"/>
          <w:szCs w:val="16"/>
        </w:rPr>
        <w:t>Cooray</w:t>
      </w:r>
      <w:proofErr w:type="spellEnd"/>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2.</w:t>
      </w:r>
      <w:proofErr w:type="gramEnd"/>
      <w:r w:rsidRPr="00AF40C0">
        <w:rPr>
          <w:snapToGrid w:val="0"/>
          <w:sz w:val="16"/>
          <w:szCs w:val="16"/>
        </w:rPr>
        <w:t xml:space="preserve"> COMPOSITION/INFORMATION ON INGREDIENTS</w:t>
      </w:r>
    </w:p>
    <w:p w:rsidR="00C55F32" w:rsidRPr="00AF40C0" w:rsidRDefault="00C55F32" w:rsidP="00C55F32">
      <w:pPr>
        <w:rPr>
          <w:b/>
          <w:snapToGrid w:val="0"/>
          <w:sz w:val="16"/>
          <w:szCs w:val="16"/>
        </w:rPr>
      </w:pPr>
    </w:p>
    <w:p w:rsidR="00C55F32" w:rsidRPr="00AF40C0" w:rsidRDefault="00C55F32" w:rsidP="00C55F32">
      <w:pPr>
        <w:rPr>
          <w:snapToGrid w:val="0"/>
          <w:sz w:val="16"/>
          <w:szCs w:val="16"/>
        </w:rPr>
      </w:pPr>
      <w:r w:rsidRPr="00AF40C0">
        <w:rPr>
          <w:b/>
          <w:snapToGrid w:val="0"/>
          <w:sz w:val="16"/>
          <w:szCs w:val="16"/>
        </w:rPr>
        <w:t>Chemical Class:</w:t>
      </w:r>
      <w:r w:rsidRPr="00AF40C0">
        <w:rPr>
          <w:snapToGrid w:val="0"/>
          <w:sz w:val="16"/>
          <w:szCs w:val="16"/>
        </w:rPr>
        <w:tab/>
      </w:r>
      <w:r w:rsidRPr="00AF40C0">
        <w:rPr>
          <w:snapToGrid w:val="0"/>
          <w:sz w:val="16"/>
          <w:szCs w:val="16"/>
        </w:rPr>
        <w:tab/>
        <w:t>Emulsion Paint</w:t>
      </w:r>
    </w:p>
    <w:p w:rsidR="00C55F32" w:rsidRPr="00AF40C0" w:rsidRDefault="00C55F32" w:rsidP="00C55F32">
      <w:pPr>
        <w:rPr>
          <w:snapToGrid w:val="0"/>
          <w:sz w:val="16"/>
          <w:szCs w:val="16"/>
        </w:rPr>
      </w:pPr>
      <w:r w:rsidRPr="00AF40C0">
        <w:rPr>
          <w:b/>
          <w:snapToGrid w:val="0"/>
          <w:sz w:val="16"/>
          <w:szCs w:val="16"/>
        </w:rPr>
        <w:t>Classification:</w:t>
      </w:r>
      <w:r w:rsidRPr="00AF40C0">
        <w:rPr>
          <w:snapToGrid w:val="0"/>
          <w:sz w:val="16"/>
          <w:szCs w:val="16"/>
        </w:rPr>
        <w:tab/>
      </w:r>
      <w:r w:rsidRPr="00AF40C0">
        <w:rPr>
          <w:snapToGrid w:val="0"/>
          <w:sz w:val="16"/>
          <w:szCs w:val="16"/>
        </w:rPr>
        <w:tab/>
        <w:t>Not classified as hazardous</w:t>
      </w:r>
    </w:p>
    <w:p w:rsidR="00C55F32" w:rsidRPr="00AF40C0" w:rsidRDefault="00C55F32" w:rsidP="00C55F32">
      <w:pPr>
        <w:rPr>
          <w:snapToGrid w:val="0"/>
          <w:sz w:val="16"/>
          <w:szCs w:val="16"/>
        </w:rPr>
      </w:pPr>
      <w:r w:rsidRPr="00AF40C0">
        <w:rPr>
          <w:b/>
          <w:snapToGrid w:val="0"/>
          <w:sz w:val="16"/>
          <w:szCs w:val="16"/>
        </w:rPr>
        <w:t>R Phrases:</w:t>
      </w:r>
      <w:r w:rsidRPr="00AF40C0">
        <w:rPr>
          <w:snapToGrid w:val="0"/>
          <w:sz w:val="16"/>
          <w:szCs w:val="16"/>
        </w:rPr>
        <w:tab/>
      </w:r>
      <w:r w:rsidRPr="00AF40C0">
        <w:rPr>
          <w:snapToGrid w:val="0"/>
          <w:sz w:val="16"/>
          <w:szCs w:val="16"/>
        </w:rPr>
        <w:tab/>
        <w:t>None</w:t>
      </w:r>
    </w:p>
    <w:p w:rsidR="00C55F32" w:rsidRPr="00AF40C0" w:rsidRDefault="00C55F32" w:rsidP="00C55F32">
      <w:pPr>
        <w:widowControl w:val="0"/>
        <w:rPr>
          <w:snapToGrid w:val="0"/>
          <w:sz w:val="16"/>
          <w:szCs w:val="16"/>
        </w:rPr>
      </w:pPr>
      <w:r w:rsidRPr="00AF40C0">
        <w:rPr>
          <w:b/>
          <w:snapToGrid w:val="0"/>
          <w:sz w:val="16"/>
          <w:szCs w:val="16"/>
        </w:rPr>
        <w:t>S Phrases:</w:t>
      </w:r>
      <w:r w:rsidRPr="00AF40C0">
        <w:rPr>
          <w:b/>
          <w:snapToGrid w:val="0"/>
          <w:sz w:val="16"/>
          <w:szCs w:val="16"/>
        </w:rPr>
        <w:tab/>
      </w:r>
      <w:r w:rsidRPr="00AF40C0">
        <w:rPr>
          <w:snapToGrid w:val="0"/>
          <w:sz w:val="16"/>
          <w:szCs w:val="16"/>
        </w:rPr>
        <w:tab/>
        <w:t>None</w:t>
      </w:r>
    </w:p>
    <w:p w:rsidR="00C55F32" w:rsidRPr="00AF40C0" w:rsidRDefault="00C55F32" w:rsidP="00C55F32">
      <w:pPr>
        <w:widowControl w:val="0"/>
        <w:rPr>
          <w:snapToGrid w:val="0"/>
          <w:sz w:val="16"/>
          <w:szCs w:val="16"/>
        </w:rPr>
      </w:pPr>
      <w:r w:rsidRPr="00AF40C0">
        <w:rPr>
          <w:b/>
          <w:bCs/>
          <w:snapToGrid w:val="0"/>
          <w:sz w:val="16"/>
          <w:szCs w:val="16"/>
        </w:rPr>
        <w:t>Hazardous Components:</w:t>
      </w:r>
      <w:r w:rsidRPr="00AF40C0">
        <w:rPr>
          <w:b/>
          <w:bCs/>
          <w:snapToGrid w:val="0"/>
          <w:sz w:val="16"/>
          <w:szCs w:val="16"/>
        </w:rPr>
        <w:tab/>
      </w:r>
      <w:r w:rsidRPr="00AF40C0">
        <w:rPr>
          <w:snapToGrid w:val="0"/>
          <w:sz w:val="16"/>
          <w:szCs w:val="16"/>
        </w:rPr>
        <w:t>None</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3.</w:t>
      </w:r>
      <w:proofErr w:type="gramEnd"/>
      <w:r w:rsidRPr="00AF40C0">
        <w:rPr>
          <w:snapToGrid w:val="0"/>
          <w:sz w:val="16"/>
          <w:szCs w:val="16"/>
        </w:rPr>
        <w:t xml:space="preserve"> HAZARDS IDENTIFICATION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b/>
          <w:snapToGrid w:val="0"/>
          <w:sz w:val="16"/>
          <w:szCs w:val="16"/>
        </w:rPr>
        <w:t>SAPMA Health Rating:</w:t>
      </w:r>
      <w:r w:rsidRPr="00AF40C0">
        <w:rPr>
          <w:snapToGrid w:val="0"/>
          <w:sz w:val="16"/>
          <w:szCs w:val="16"/>
        </w:rPr>
        <w:t xml:space="preserve"> </w:t>
      </w:r>
      <w:r w:rsidRPr="00AF40C0">
        <w:rPr>
          <w:snapToGrid w:val="0"/>
          <w:sz w:val="16"/>
          <w:szCs w:val="16"/>
        </w:rPr>
        <w:tab/>
        <w:t>4-MINIMAL – No great risk to health</w:t>
      </w:r>
    </w:p>
    <w:p w:rsidR="00C55F32" w:rsidRPr="00AF40C0" w:rsidRDefault="00C55F32" w:rsidP="00C55F32">
      <w:pPr>
        <w:widowControl w:val="0"/>
        <w:rPr>
          <w:snapToGrid w:val="0"/>
          <w:sz w:val="16"/>
          <w:szCs w:val="16"/>
        </w:rPr>
      </w:pPr>
      <w:r w:rsidRPr="00AF40C0">
        <w:rPr>
          <w:b/>
          <w:snapToGrid w:val="0"/>
          <w:sz w:val="16"/>
          <w:szCs w:val="16"/>
        </w:rPr>
        <w:t xml:space="preserve">Inhalation: </w:t>
      </w:r>
      <w:r w:rsidRPr="00AF40C0">
        <w:rPr>
          <w:snapToGrid w:val="0"/>
          <w:sz w:val="16"/>
          <w:szCs w:val="16"/>
        </w:rPr>
        <w:tab/>
      </w:r>
      <w:r w:rsidRPr="00AF40C0">
        <w:rPr>
          <w:snapToGrid w:val="0"/>
          <w:sz w:val="16"/>
          <w:szCs w:val="16"/>
        </w:rPr>
        <w:tab/>
        <w:t>Avoid exposure to vapours, fumes and mists.</w:t>
      </w:r>
    </w:p>
    <w:p w:rsidR="00C55F32" w:rsidRPr="00AF40C0" w:rsidRDefault="00C55F32" w:rsidP="00C55F32">
      <w:pPr>
        <w:widowControl w:val="0"/>
        <w:rPr>
          <w:snapToGrid w:val="0"/>
          <w:sz w:val="16"/>
          <w:szCs w:val="16"/>
        </w:rPr>
      </w:pPr>
      <w:r w:rsidRPr="00AF40C0">
        <w:rPr>
          <w:b/>
          <w:snapToGrid w:val="0"/>
          <w:sz w:val="16"/>
          <w:szCs w:val="16"/>
        </w:rPr>
        <w:t>Skin:</w:t>
      </w:r>
      <w:r w:rsidRPr="00AF40C0">
        <w:rPr>
          <w:snapToGrid w:val="0"/>
          <w:sz w:val="16"/>
          <w:szCs w:val="16"/>
        </w:rPr>
        <w:t xml:space="preserve"> </w:t>
      </w:r>
      <w:r w:rsidRPr="00AF40C0">
        <w:rPr>
          <w:snapToGrid w:val="0"/>
          <w:sz w:val="16"/>
          <w:szCs w:val="16"/>
        </w:rPr>
        <w:tab/>
      </w:r>
      <w:r w:rsidRPr="00AF40C0">
        <w:rPr>
          <w:snapToGrid w:val="0"/>
          <w:sz w:val="16"/>
          <w:szCs w:val="16"/>
        </w:rPr>
        <w:tab/>
      </w:r>
      <w:r w:rsidRPr="00AF40C0">
        <w:rPr>
          <w:snapToGrid w:val="0"/>
          <w:sz w:val="16"/>
          <w:szCs w:val="16"/>
        </w:rPr>
        <w:tab/>
        <w:t xml:space="preserve">No hazard expected if used in moderation. </w:t>
      </w:r>
      <w:proofErr w:type="gramStart"/>
      <w:r w:rsidRPr="00AF40C0">
        <w:rPr>
          <w:snapToGrid w:val="0"/>
          <w:sz w:val="16"/>
          <w:szCs w:val="16"/>
        </w:rPr>
        <w:t>Direct contact to be avoided.</w:t>
      </w:r>
      <w:proofErr w:type="gramEnd"/>
    </w:p>
    <w:p w:rsidR="00C55F32" w:rsidRPr="00AF40C0" w:rsidRDefault="00C55F32" w:rsidP="00C55F32">
      <w:pPr>
        <w:widowControl w:val="0"/>
        <w:rPr>
          <w:snapToGrid w:val="0"/>
          <w:sz w:val="16"/>
          <w:szCs w:val="16"/>
        </w:rPr>
      </w:pPr>
      <w:r w:rsidRPr="00AF40C0">
        <w:rPr>
          <w:b/>
          <w:snapToGrid w:val="0"/>
          <w:sz w:val="16"/>
          <w:szCs w:val="16"/>
        </w:rPr>
        <w:t>Eyes:</w:t>
      </w:r>
      <w:r w:rsidRPr="00AF40C0">
        <w:rPr>
          <w:b/>
          <w:snapToGrid w:val="0"/>
          <w:sz w:val="16"/>
          <w:szCs w:val="16"/>
        </w:rPr>
        <w:tab/>
      </w:r>
      <w:r w:rsidRPr="00AF40C0">
        <w:rPr>
          <w:b/>
          <w:snapToGrid w:val="0"/>
          <w:sz w:val="16"/>
          <w:szCs w:val="16"/>
        </w:rPr>
        <w:tab/>
      </w:r>
      <w:r w:rsidRPr="00AF40C0">
        <w:rPr>
          <w:b/>
          <w:snapToGrid w:val="0"/>
          <w:sz w:val="16"/>
          <w:szCs w:val="16"/>
        </w:rPr>
        <w:tab/>
      </w:r>
      <w:r w:rsidRPr="00AF40C0">
        <w:rPr>
          <w:bCs/>
          <w:snapToGrid w:val="0"/>
          <w:sz w:val="16"/>
          <w:szCs w:val="16"/>
        </w:rPr>
        <w:t>May cause i</w:t>
      </w:r>
      <w:r w:rsidRPr="00AF40C0">
        <w:rPr>
          <w:snapToGrid w:val="0"/>
          <w:sz w:val="16"/>
          <w:szCs w:val="16"/>
        </w:rPr>
        <w:t xml:space="preserve">rritation. </w:t>
      </w:r>
      <w:proofErr w:type="gramStart"/>
      <w:r w:rsidRPr="00AF40C0">
        <w:rPr>
          <w:snapToGrid w:val="0"/>
          <w:sz w:val="16"/>
          <w:szCs w:val="16"/>
        </w:rPr>
        <w:t>Possible contact to be avoided.</w:t>
      </w:r>
      <w:proofErr w:type="gramEnd"/>
    </w:p>
    <w:p w:rsidR="00C55F32" w:rsidRPr="00AF40C0" w:rsidRDefault="00C55F32" w:rsidP="00C55F32">
      <w:pPr>
        <w:widowControl w:val="0"/>
        <w:rPr>
          <w:snapToGrid w:val="0"/>
          <w:sz w:val="16"/>
          <w:szCs w:val="16"/>
        </w:rPr>
      </w:pPr>
      <w:r w:rsidRPr="00AF40C0">
        <w:rPr>
          <w:b/>
          <w:snapToGrid w:val="0"/>
          <w:sz w:val="16"/>
          <w:szCs w:val="16"/>
        </w:rPr>
        <w:t>Ingestion:</w:t>
      </w:r>
      <w:r w:rsidRPr="00AF40C0">
        <w:rPr>
          <w:snapToGrid w:val="0"/>
          <w:sz w:val="16"/>
          <w:szCs w:val="16"/>
        </w:rPr>
        <w:t xml:space="preserve"> </w:t>
      </w:r>
      <w:r w:rsidRPr="00AF40C0">
        <w:rPr>
          <w:snapToGrid w:val="0"/>
          <w:sz w:val="16"/>
          <w:szCs w:val="16"/>
        </w:rPr>
        <w:tab/>
      </w:r>
      <w:r w:rsidRPr="00AF40C0">
        <w:rPr>
          <w:snapToGrid w:val="0"/>
          <w:sz w:val="16"/>
          <w:szCs w:val="16"/>
        </w:rPr>
        <w:tab/>
        <w:t>Irritating and nauseating.</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No records of chronic effects found.</w:t>
      </w:r>
    </w:p>
    <w:p w:rsidR="00C55F32" w:rsidRPr="00AF40C0" w:rsidRDefault="00C55F32" w:rsidP="00C55F32">
      <w:pPr>
        <w:widowControl w:val="0"/>
        <w:rPr>
          <w:snapToGrid w:val="0"/>
          <w:sz w:val="16"/>
          <w:szCs w:val="16"/>
        </w:rPr>
      </w:pPr>
      <w:r w:rsidRPr="00AF40C0">
        <w:rPr>
          <w:snapToGrid w:val="0"/>
          <w:sz w:val="16"/>
          <w:szCs w:val="16"/>
        </w:rPr>
        <w:t>Non-toxic but can have undesirable environmental side effects.</w:t>
      </w:r>
    </w:p>
    <w:p w:rsidR="00C55F32" w:rsidRPr="00AF40C0" w:rsidRDefault="00C55F32" w:rsidP="00C55F32">
      <w:pPr>
        <w:widowControl w:val="0"/>
        <w:rPr>
          <w:snapToGrid w:val="0"/>
          <w:sz w:val="16"/>
          <w:szCs w:val="16"/>
        </w:rPr>
      </w:pPr>
    </w:p>
    <w:p w:rsidR="00C55F32" w:rsidRPr="00AF40C0" w:rsidRDefault="00C55F32" w:rsidP="00C55F32">
      <w:pPr>
        <w:widowControl w:val="0"/>
        <w:autoSpaceDE w:val="0"/>
        <w:autoSpaceDN w:val="0"/>
        <w:adjustRightInd w:val="0"/>
        <w:rPr>
          <w:rFonts w:ascii="MS Sans Serif" w:hAnsi="MS Sans Serif"/>
          <w:sz w:val="16"/>
          <w:szCs w:val="16"/>
        </w:rPr>
      </w:pPr>
      <w:r w:rsidRPr="00AF40C0">
        <w:rPr>
          <w:rFonts w:ascii="MS Sans Serif" w:hAnsi="MS Sans Serif"/>
          <w:sz w:val="16"/>
          <w:szCs w:val="16"/>
        </w:rPr>
        <w:t xml:space="preserve">    </w:t>
      </w:r>
      <w:r w:rsidRPr="00AF40C0">
        <w:rPr>
          <w:rFonts w:ascii="MS Sans Serif" w:hAnsi="MS Sans Serif"/>
          <w:noProof/>
          <w:sz w:val="16"/>
          <w:szCs w:val="16"/>
          <w:lang w:val="en-ZA" w:eastAsia="en-ZA"/>
        </w:rPr>
        <w:drawing>
          <wp:inline distT="0" distB="0" distL="0" distR="0">
            <wp:extent cx="461010" cy="46101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cstate="print"/>
                    <a:srcRect/>
                    <a:stretch>
                      <a:fillRect/>
                    </a:stretch>
                  </pic:blipFill>
                  <pic:spPr bwMode="auto">
                    <a:xfrm>
                      <a:off x="0" y="0"/>
                      <a:ext cx="461010" cy="461010"/>
                    </a:xfrm>
                    <a:prstGeom prst="rect">
                      <a:avLst/>
                    </a:prstGeom>
                    <a:noFill/>
                    <a:ln w="9525">
                      <a:noFill/>
                      <a:miter lim="800000"/>
                      <a:headEnd/>
                      <a:tailEnd/>
                    </a:ln>
                  </pic:spPr>
                </pic:pic>
              </a:graphicData>
            </a:graphic>
          </wp:inline>
        </w:drawing>
      </w:r>
      <w:r w:rsidRPr="00AF40C0">
        <w:rPr>
          <w:rFonts w:ascii="MS Sans Serif" w:hAnsi="MS Sans Serif"/>
          <w:sz w:val="16"/>
          <w:szCs w:val="16"/>
        </w:rPr>
        <w:t xml:space="preserve">  </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4.</w:t>
      </w:r>
      <w:proofErr w:type="gramEnd"/>
      <w:r w:rsidRPr="00AF40C0">
        <w:rPr>
          <w:snapToGrid w:val="0"/>
          <w:sz w:val="16"/>
          <w:szCs w:val="16"/>
        </w:rPr>
        <w:t xml:space="preserve"> FIRST AID MEASURES</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b/>
          <w:snapToGrid w:val="0"/>
          <w:sz w:val="16"/>
          <w:szCs w:val="16"/>
        </w:rPr>
        <w:t xml:space="preserve">Inhalation: </w:t>
      </w:r>
      <w:r w:rsidRPr="00AF40C0">
        <w:rPr>
          <w:snapToGrid w:val="0"/>
          <w:sz w:val="16"/>
          <w:szCs w:val="16"/>
        </w:rPr>
        <w:tab/>
        <w:t>Move to fresh air. In case of discomfort seek medical attention.</w:t>
      </w:r>
    </w:p>
    <w:p w:rsidR="00C55F32" w:rsidRPr="00AF40C0" w:rsidRDefault="00C55F32" w:rsidP="00C55F32">
      <w:pPr>
        <w:widowControl w:val="0"/>
        <w:rPr>
          <w:snapToGrid w:val="0"/>
          <w:sz w:val="16"/>
          <w:szCs w:val="16"/>
        </w:rPr>
      </w:pPr>
      <w:r w:rsidRPr="00AF40C0">
        <w:rPr>
          <w:b/>
          <w:snapToGrid w:val="0"/>
          <w:sz w:val="16"/>
          <w:szCs w:val="16"/>
        </w:rPr>
        <w:t xml:space="preserve">Skin: </w:t>
      </w:r>
      <w:r w:rsidRPr="00AF40C0">
        <w:rPr>
          <w:snapToGrid w:val="0"/>
          <w:sz w:val="16"/>
          <w:szCs w:val="16"/>
        </w:rPr>
        <w:tab/>
      </w:r>
      <w:r w:rsidRPr="00AF40C0">
        <w:rPr>
          <w:snapToGrid w:val="0"/>
          <w:sz w:val="16"/>
          <w:szCs w:val="16"/>
        </w:rPr>
        <w:tab/>
        <w:t>Wash with soap and water or a recognised skin cleaner. Avoid use of solvents.</w:t>
      </w:r>
    </w:p>
    <w:p w:rsidR="00C55F32" w:rsidRPr="00AF40C0" w:rsidRDefault="00C55F32" w:rsidP="00C55F32">
      <w:pPr>
        <w:widowControl w:val="0"/>
        <w:rPr>
          <w:snapToGrid w:val="0"/>
          <w:sz w:val="16"/>
          <w:szCs w:val="16"/>
        </w:rPr>
      </w:pPr>
      <w:r w:rsidRPr="00AF40C0">
        <w:rPr>
          <w:b/>
          <w:snapToGrid w:val="0"/>
          <w:sz w:val="16"/>
          <w:szCs w:val="16"/>
        </w:rPr>
        <w:t xml:space="preserve">Eyes: </w:t>
      </w:r>
      <w:r w:rsidRPr="00AF40C0">
        <w:rPr>
          <w:snapToGrid w:val="0"/>
          <w:sz w:val="16"/>
          <w:szCs w:val="16"/>
        </w:rPr>
        <w:tab/>
      </w:r>
      <w:r w:rsidRPr="00AF40C0">
        <w:rPr>
          <w:snapToGrid w:val="0"/>
          <w:sz w:val="16"/>
          <w:szCs w:val="16"/>
        </w:rPr>
        <w:tab/>
        <w:t>Rinse immediately with plenty of water. Seek medical advice if symptoms persist.</w:t>
      </w:r>
    </w:p>
    <w:p w:rsidR="00C55F32" w:rsidRPr="00AF40C0" w:rsidRDefault="00C55F32" w:rsidP="00C55F32">
      <w:pPr>
        <w:widowControl w:val="0"/>
        <w:rPr>
          <w:snapToGrid w:val="0"/>
          <w:sz w:val="16"/>
          <w:szCs w:val="16"/>
        </w:rPr>
      </w:pPr>
      <w:r w:rsidRPr="00AF40C0">
        <w:rPr>
          <w:b/>
          <w:snapToGrid w:val="0"/>
          <w:sz w:val="16"/>
          <w:szCs w:val="16"/>
        </w:rPr>
        <w:t xml:space="preserve">Ingestion: </w:t>
      </w:r>
      <w:r w:rsidRPr="00AF40C0">
        <w:rPr>
          <w:snapToGrid w:val="0"/>
          <w:sz w:val="16"/>
          <w:szCs w:val="16"/>
        </w:rPr>
        <w:tab/>
        <w:t>Wash mouth with plenty of water. Do NOT induce vomiting. Seek medical attention.</w:t>
      </w:r>
    </w:p>
    <w:p w:rsidR="00C55F32" w:rsidRPr="00AF40C0" w:rsidRDefault="00C55F32" w:rsidP="00C55F32">
      <w:pPr>
        <w:widowControl w:val="0"/>
        <w:rPr>
          <w:snapToGrid w:val="0"/>
          <w:sz w:val="16"/>
          <w:szCs w:val="16"/>
        </w:rPr>
      </w:pP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5.</w:t>
      </w:r>
      <w:proofErr w:type="gramEnd"/>
      <w:r w:rsidRPr="00AF40C0">
        <w:rPr>
          <w:snapToGrid w:val="0"/>
          <w:sz w:val="16"/>
          <w:szCs w:val="16"/>
        </w:rPr>
        <w:t xml:space="preserve"> FIRE FIGHTING MEASURES</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Product is non-flammable</w:t>
      </w:r>
    </w:p>
    <w:p w:rsidR="00C55F32" w:rsidRPr="00AF40C0" w:rsidRDefault="00C55F32" w:rsidP="00C55F32">
      <w:pPr>
        <w:widowControl w:val="0"/>
        <w:rPr>
          <w:snapToGrid w:val="0"/>
          <w:sz w:val="16"/>
          <w:szCs w:val="16"/>
        </w:rPr>
      </w:pPr>
      <w:r w:rsidRPr="00AF40C0">
        <w:rPr>
          <w:snapToGrid w:val="0"/>
          <w:sz w:val="16"/>
          <w:szCs w:val="16"/>
        </w:rPr>
        <w:t>No direct explosion hazard expected.</w:t>
      </w:r>
    </w:p>
    <w:p w:rsidR="00C55F32" w:rsidRPr="00AF40C0" w:rsidRDefault="00C55F32" w:rsidP="00C55F32">
      <w:pPr>
        <w:widowControl w:val="0"/>
        <w:rPr>
          <w:snapToGrid w:val="0"/>
          <w:sz w:val="16"/>
          <w:szCs w:val="16"/>
        </w:rPr>
      </w:pPr>
      <w:r w:rsidRPr="00AF40C0">
        <w:rPr>
          <w:snapToGrid w:val="0"/>
          <w:sz w:val="16"/>
          <w:szCs w:val="16"/>
        </w:rPr>
        <w:t>Use foam, CO</w:t>
      </w:r>
      <w:r w:rsidRPr="00AF40C0">
        <w:rPr>
          <w:snapToGrid w:val="0"/>
          <w:sz w:val="16"/>
          <w:szCs w:val="16"/>
          <w:vertAlign w:val="subscript"/>
        </w:rPr>
        <w:t>2</w:t>
      </w:r>
      <w:r w:rsidRPr="00AF40C0">
        <w:rPr>
          <w:snapToGrid w:val="0"/>
          <w:sz w:val="16"/>
          <w:szCs w:val="16"/>
        </w:rPr>
        <w:t>, dry powder.</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6.</w:t>
      </w:r>
      <w:proofErr w:type="gramEnd"/>
      <w:r w:rsidRPr="00AF40C0">
        <w:rPr>
          <w:snapToGrid w:val="0"/>
          <w:sz w:val="16"/>
          <w:szCs w:val="16"/>
        </w:rPr>
        <w:t xml:space="preserve"> ACCIDENTAL RELEASE MEASURES - SEE ALSO SECTIONS 5, 8, 13</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Contain &amp; collect spillage with non-combustible absorbent material and dispose of according to local regulations.</w:t>
      </w:r>
    </w:p>
    <w:p w:rsidR="00C55F32" w:rsidRPr="00AF40C0" w:rsidRDefault="00C55F32" w:rsidP="00C55F32">
      <w:pPr>
        <w:widowControl w:val="0"/>
        <w:rPr>
          <w:snapToGrid w:val="0"/>
          <w:sz w:val="16"/>
          <w:szCs w:val="16"/>
        </w:rPr>
      </w:pPr>
      <w:r w:rsidRPr="00AF40C0">
        <w:rPr>
          <w:snapToGrid w:val="0"/>
          <w:sz w:val="16"/>
          <w:szCs w:val="16"/>
        </w:rPr>
        <w:t>Do not allow product to enter drains and sewers.</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7.</w:t>
      </w:r>
      <w:proofErr w:type="gramEnd"/>
      <w:r w:rsidRPr="00AF40C0">
        <w:rPr>
          <w:snapToGrid w:val="0"/>
          <w:sz w:val="16"/>
          <w:szCs w:val="16"/>
        </w:rPr>
        <w:t xml:space="preserve"> HANDLING AND STORAGE</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Inert substance with no special requirements for hazard containment</w:t>
      </w:r>
    </w:p>
    <w:p w:rsidR="00C55F32" w:rsidRPr="00AF40C0" w:rsidRDefault="00C55F32" w:rsidP="00C55F32">
      <w:pPr>
        <w:widowControl w:val="0"/>
        <w:rPr>
          <w:snapToGrid w:val="0"/>
          <w:sz w:val="16"/>
          <w:szCs w:val="16"/>
        </w:rPr>
      </w:pPr>
      <w:proofErr w:type="gramStart"/>
      <w:r w:rsidRPr="00AF40C0">
        <w:rPr>
          <w:snapToGrid w:val="0"/>
          <w:sz w:val="16"/>
          <w:szCs w:val="16"/>
        </w:rPr>
        <w:t>Store in containers in a well-ventilated environment.</w:t>
      </w:r>
      <w:proofErr w:type="gramEnd"/>
    </w:p>
    <w:p w:rsidR="00C55F32" w:rsidRPr="00AF40C0" w:rsidRDefault="00C55F32" w:rsidP="00C55F32">
      <w:pPr>
        <w:widowControl w:val="0"/>
        <w:rPr>
          <w:snapToGrid w:val="0"/>
          <w:sz w:val="16"/>
          <w:szCs w:val="16"/>
        </w:rPr>
      </w:pPr>
      <w:proofErr w:type="gramStart"/>
      <w:r w:rsidRPr="00AF40C0">
        <w:rPr>
          <w:snapToGrid w:val="0"/>
          <w:sz w:val="16"/>
          <w:szCs w:val="16"/>
        </w:rPr>
        <w:t>Store away from direct sun, heat and severe cold.</w:t>
      </w:r>
      <w:proofErr w:type="gramEnd"/>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lastRenderedPageBreak/>
        <w:t>SECTION 8.</w:t>
      </w:r>
      <w:proofErr w:type="gramEnd"/>
      <w:r w:rsidRPr="00AF40C0">
        <w:rPr>
          <w:snapToGrid w:val="0"/>
          <w:sz w:val="16"/>
          <w:szCs w:val="16"/>
        </w:rPr>
        <w:t xml:space="preserve"> EXPOSURE CONTROLS/PERSONAL PROTECTION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b/>
          <w:snapToGrid w:val="0"/>
          <w:sz w:val="16"/>
          <w:szCs w:val="16"/>
        </w:rPr>
        <w:t>SAPMA Rating:</w:t>
      </w:r>
      <w:r w:rsidRPr="00AF40C0">
        <w:rPr>
          <w:snapToGrid w:val="0"/>
          <w:sz w:val="16"/>
          <w:szCs w:val="16"/>
        </w:rPr>
        <w:t xml:space="preserve"> </w:t>
      </w:r>
      <w:r w:rsidRPr="00AF40C0">
        <w:rPr>
          <w:snapToGrid w:val="0"/>
          <w:sz w:val="16"/>
          <w:szCs w:val="16"/>
        </w:rPr>
        <w:tab/>
        <w:t>4-H-C</w:t>
      </w:r>
      <w:r w:rsidRPr="00AF40C0">
        <w:rPr>
          <w:snapToGrid w:val="0"/>
          <w:sz w:val="16"/>
          <w:szCs w:val="16"/>
        </w:rPr>
        <w:tab/>
        <w:t>PPE - Eye protection</w:t>
      </w:r>
    </w:p>
    <w:p w:rsidR="00C55F32" w:rsidRPr="00AF40C0" w:rsidRDefault="00C55F32" w:rsidP="00C55F32">
      <w:pPr>
        <w:widowControl w:val="0"/>
        <w:rPr>
          <w:snapToGrid w:val="0"/>
          <w:sz w:val="16"/>
          <w:szCs w:val="16"/>
        </w:rPr>
      </w:pPr>
      <w:r w:rsidRPr="00AF40C0">
        <w:rPr>
          <w:b/>
          <w:snapToGrid w:val="0"/>
          <w:sz w:val="16"/>
          <w:szCs w:val="16"/>
        </w:rPr>
        <w:t>Inhalation:</w:t>
      </w:r>
      <w:r w:rsidRPr="00AF40C0">
        <w:rPr>
          <w:snapToGrid w:val="0"/>
          <w:sz w:val="16"/>
          <w:szCs w:val="16"/>
        </w:rPr>
        <w:t xml:space="preserve"> </w:t>
      </w:r>
      <w:r w:rsidRPr="00AF40C0">
        <w:rPr>
          <w:snapToGrid w:val="0"/>
          <w:sz w:val="16"/>
          <w:szCs w:val="16"/>
        </w:rPr>
        <w:tab/>
        <w:t>In case of insufficient ventilation, use suitable respiratory protection.</w:t>
      </w:r>
    </w:p>
    <w:p w:rsidR="00C55F32" w:rsidRPr="00AF40C0" w:rsidRDefault="00C55F32" w:rsidP="00C55F32">
      <w:pPr>
        <w:widowControl w:val="0"/>
        <w:rPr>
          <w:snapToGrid w:val="0"/>
          <w:sz w:val="16"/>
          <w:szCs w:val="16"/>
        </w:rPr>
      </w:pPr>
      <w:r w:rsidRPr="00AF40C0">
        <w:rPr>
          <w:b/>
          <w:snapToGrid w:val="0"/>
          <w:sz w:val="16"/>
          <w:szCs w:val="16"/>
        </w:rPr>
        <w:t>Skin:</w:t>
      </w:r>
      <w:r w:rsidRPr="00AF40C0">
        <w:rPr>
          <w:snapToGrid w:val="0"/>
          <w:sz w:val="16"/>
          <w:szCs w:val="16"/>
        </w:rPr>
        <w:t xml:space="preserve"> </w:t>
      </w:r>
      <w:r w:rsidRPr="00AF40C0">
        <w:rPr>
          <w:snapToGrid w:val="0"/>
          <w:sz w:val="16"/>
          <w:szCs w:val="16"/>
        </w:rPr>
        <w:tab/>
      </w:r>
      <w:r w:rsidRPr="00AF40C0">
        <w:rPr>
          <w:snapToGrid w:val="0"/>
          <w:sz w:val="16"/>
          <w:szCs w:val="16"/>
        </w:rPr>
        <w:tab/>
        <w:t>Avoid contact as far as possible. Wash immediately after contact.</w:t>
      </w:r>
    </w:p>
    <w:p w:rsidR="00C55F32" w:rsidRPr="00AF40C0" w:rsidRDefault="00C55F32" w:rsidP="00C55F32">
      <w:pPr>
        <w:widowControl w:val="0"/>
        <w:rPr>
          <w:snapToGrid w:val="0"/>
          <w:sz w:val="16"/>
          <w:szCs w:val="16"/>
        </w:rPr>
      </w:pPr>
      <w:r w:rsidRPr="00AF40C0">
        <w:rPr>
          <w:b/>
          <w:snapToGrid w:val="0"/>
          <w:sz w:val="16"/>
          <w:szCs w:val="16"/>
        </w:rPr>
        <w:t>Eyes:</w:t>
      </w:r>
      <w:r w:rsidRPr="00AF40C0">
        <w:rPr>
          <w:snapToGrid w:val="0"/>
          <w:sz w:val="16"/>
          <w:szCs w:val="16"/>
        </w:rPr>
        <w:t xml:space="preserve"> </w:t>
      </w:r>
      <w:r w:rsidRPr="00AF40C0">
        <w:rPr>
          <w:snapToGrid w:val="0"/>
          <w:sz w:val="16"/>
          <w:szCs w:val="16"/>
        </w:rPr>
        <w:tab/>
      </w:r>
      <w:r w:rsidRPr="00AF40C0">
        <w:rPr>
          <w:snapToGrid w:val="0"/>
          <w:sz w:val="16"/>
          <w:szCs w:val="16"/>
        </w:rPr>
        <w:tab/>
        <w:t>Avoid direct contact. Never touch eyes with dirty hands or gloves.</w:t>
      </w:r>
    </w:p>
    <w:p w:rsidR="00C55F32" w:rsidRPr="00AF40C0" w:rsidRDefault="00C55F32" w:rsidP="00C55F32">
      <w:pPr>
        <w:widowControl w:val="0"/>
        <w:rPr>
          <w:snapToGrid w:val="0"/>
          <w:sz w:val="16"/>
          <w:szCs w:val="16"/>
        </w:rPr>
      </w:pPr>
      <w:r w:rsidRPr="00AF40C0">
        <w:rPr>
          <w:b/>
          <w:snapToGrid w:val="0"/>
          <w:sz w:val="16"/>
          <w:szCs w:val="16"/>
        </w:rPr>
        <w:t>Ingestion:</w:t>
      </w:r>
      <w:r w:rsidRPr="00AF40C0">
        <w:rPr>
          <w:snapToGrid w:val="0"/>
          <w:sz w:val="16"/>
          <w:szCs w:val="16"/>
        </w:rPr>
        <w:t xml:space="preserve"> </w:t>
      </w:r>
      <w:r w:rsidRPr="00AF40C0">
        <w:rPr>
          <w:snapToGrid w:val="0"/>
          <w:sz w:val="16"/>
          <w:szCs w:val="16"/>
        </w:rPr>
        <w:tab/>
        <w:t>Observe the rules of hygiene. Wash before eating, drinking or smoking.</w:t>
      </w:r>
    </w:p>
    <w:p w:rsidR="00C55F32" w:rsidRPr="00AF40C0" w:rsidRDefault="00C55F32" w:rsidP="00C55F32">
      <w:pPr>
        <w:widowControl w:val="0"/>
        <w:rPr>
          <w:snapToGrid w:val="0"/>
          <w:sz w:val="16"/>
          <w:szCs w:val="16"/>
        </w:rPr>
      </w:pPr>
    </w:p>
    <w:p w:rsidR="00AF40C0" w:rsidRDefault="00C55F32" w:rsidP="00AF40C0">
      <w:pPr>
        <w:widowControl w:val="0"/>
        <w:autoSpaceDE w:val="0"/>
        <w:autoSpaceDN w:val="0"/>
        <w:adjustRightInd w:val="0"/>
        <w:rPr>
          <w:rFonts w:ascii="MS Sans Serif" w:hAnsi="MS Sans Serif"/>
          <w:sz w:val="16"/>
          <w:szCs w:val="16"/>
        </w:rPr>
      </w:pPr>
      <w:r w:rsidRPr="00AF40C0">
        <w:rPr>
          <w:rFonts w:ascii="MS Sans Serif" w:hAnsi="MS Sans Serif"/>
          <w:noProof/>
          <w:sz w:val="16"/>
          <w:szCs w:val="16"/>
          <w:lang w:val="en-ZA" w:eastAsia="en-ZA"/>
        </w:rPr>
        <w:drawing>
          <wp:inline distT="0" distB="0" distL="0" distR="0">
            <wp:extent cx="501015" cy="50101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cstate="print"/>
                    <a:srcRect/>
                    <a:stretch>
                      <a:fillRect/>
                    </a:stretch>
                  </pic:blipFill>
                  <pic:spPr bwMode="auto">
                    <a:xfrm>
                      <a:off x="0" y="0"/>
                      <a:ext cx="501015" cy="501015"/>
                    </a:xfrm>
                    <a:prstGeom prst="rect">
                      <a:avLst/>
                    </a:prstGeom>
                    <a:noFill/>
                    <a:ln w="9525">
                      <a:noFill/>
                      <a:miter lim="800000"/>
                      <a:headEnd/>
                      <a:tailEnd/>
                    </a:ln>
                  </pic:spPr>
                </pic:pic>
              </a:graphicData>
            </a:graphic>
          </wp:inline>
        </w:drawing>
      </w:r>
      <w:r w:rsidRPr="00AF40C0">
        <w:rPr>
          <w:rFonts w:ascii="MS Sans Serif" w:hAnsi="MS Sans Serif"/>
          <w:sz w:val="16"/>
          <w:szCs w:val="16"/>
        </w:rPr>
        <w:t xml:space="preserve"> </w:t>
      </w:r>
      <w:r w:rsidRPr="00AF40C0">
        <w:rPr>
          <w:rFonts w:ascii="MS Sans Serif" w:hAnsi="MS Sans Serif"/>
          <w:noProof/>
          <w:sz w:val="16"/>
          <w:szCs w:val="16"/>
          <w:lang w:val="en-ZA" w:eastAsia="en-ZA"/>
        </w:rPr>
        <w:drawing>
          <wp:inline distT="0" distB="0" distL="0" distR="0">
            <wp:extent cx="1169035" cy="46101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cstate="print"/>
                    <a:srcRect/>
                    <a:stretch>
                      <a:fillRect/>
                    </a:stretch>
                  </pic:blipFill>
                  <pic:spPr bwMode="auto">
                    <a:xfrm>
                      <a:off x="0" y="0"/>
                      <a:ext cx="1169035" cy="461010"/>
                    </a:xfrm>
                    <a:prstGeom prst="rect">
                      <a:avLst/>
                    </a:prstGeom>
                    <a:noFill/>
                    <a:ln w="9525">
                      <a:noFill/>
                      <a:miter lim="800000"/>
                      <a:headEnd/>
                      <a:tailEnd/>
                    </a:ln>
                  </pic:spPr>
                </pic:pic>
              </a:graphicData>
            </a:graphic>
          </wp:inline>
        </w:drawing>
      </w:r>
      <w:r w:rsidRPr="00AF40C0">
        <w:rPr>
          <w:rFonts w:ascii="MS Sans Serif" w:hAnsi="MS Sans Serif"/>
          <w:sz w:val="16"/>
          <w:szCs w:val="16"/>
        </w:rPr>
        <w:t xml:space="preserve">  </w:t>
      </w:r>
    </w:p>
    <w:p w:rsidR="00AF40C0" w:rsidRDefault="00AF40C0" w:rsidP="00AF40C0">
      <w:pPr>
        <w:widowControl w:val="0"/>
        <w:autoSpaceDE w:val="0"/>
        <w:autoSpaceDN w:val="0"/>
        <w:adjustRightInd w:val="0"/>
        <w:rPr>
          <w:rFonts w:ascii="MS Sans Serif" w:hAnsi="MS Sans Serif"/>
          <w:sz w:val="16"/>
          <w:szCs w:val="16"/>
        </w:rPr>
      </w:pPr>
    </w:p>
    <w:p w:rsidR="00AF40C0" w:rsidRDefault="00AF40C0" w:rsidP="00AF40C0">
      <w:pPr>
        <w:widowControl w:val="0"/>
        <w:autoSpaceDE w:val="0"/>
        <w:autoSpaceDN w:val="0"/>
        <w:adjustRightInd w:val="0"/>
        <w:rPr>
          <w:rFonts w:ascii="MS Sans Serif" w:hAnsi="MS Sans Serif"/>
          <w:sz w:val="16"/>
          <w:szCs w:val="16"/>
        </w:rPr>
      </w:pPr>
    </w:p>
    <w:p w:rsidR="00C55F32" w:rsidRPr="00AF40C0" w:rsidRDefault="00C55F32" w:rsidP="00AF40C0">
      <w:pPr>
        <w:widowControl w:val="0"/>
        <w:autoSpaceDE w:val="0"/>
        <w:autoSpaceDN w:val="0"/>
        <w:adjustRightInd w:val="0"/>
        <w:rPr>
          <w:rFonts w:ascii="MS Sans Serif" w:hAnsi="MS Sans Serif"/>
          <w:sz w:val="16"/>
          <w:szCs w:val="16"/>
          <w:u w:val="single"/>
        </w:rPr>
      </w:pPr>
      <w:proofErr w:type="gramStart"/>
      <w:r w:rsidRPr="00AF40C0">
        <w:rPr>
          <w:snapToGrid w:val="0"/>
          <w:sz w:val="16"/>
          <w:szCs w:val="16"/>
          <w:u w:val="single"/>
        </w:rPr>
        <w:t>SECTION 9.</w:t>
      </w:r>
      <w:proofErr w:type="gramEnd"/>
      <w:r w:rsidRPr="00AF40C0">
        <w:rPr>
          <w:snapToGrid w:val="0"/>
          <w:sz w:val="16"/>
          <w:szCs w:val="16"/>
          <w:u w:val="single"/>
        </w:rPr>
        <w:t xml:space="preserve"> PHYSICAL AND CHEMICAL PROPERTIES</w:t>
      </w:r>
    </w:p>
    <w:p w:rsidR="00C55F32" w:rsidRPr="00AF40C0" w:rsidRDefault="00C55F32" w:rsidP="00C55F32">
      <w:pPr>
        <w:widowControl w:val="0"/>
        <w:rPr>
          <w:snapToGrid w:val="0"/>
          <w:sz w:val="16"/>
          <w:szCs w:val="16"/>
        </w:rPr>
      </w:pPr>
    </w:p>
    <w:p w:rsidR="00C55F32" w:rsidRPr="00AF40C0" w:rsidRDefault="00C55F32" w:rsidP="00C55F32">
      <w:pPr>
        <w:widowControl w:val="0"/>
        <w:rPr>
          <w:bCs/>
          <w:snapToGrid w:val="0"/>
          <w:sz w:val="16"/>
          <w:szCs w:val="16"/>
        </w:rPr>
      </w:pPr>
      <w:r w:rsidRPr="00AF40C0">
        <w:rPr>
          <w:b/>
          <w:snapToGrid w:val="0"/>
          <w:sz w:val="16"/>
          <w:szCs w:val="16"/>
        </w:rPr>
        <w:t>Appearance:</w:t>
      </w:r>
      <w:r w:rsidRPr="00AF40C0">
        <w:rPr>
          <w:b/>
          <w:snapToGrid w:val="0"/>
          <w:sz w:val="16"/>
          <w:szCs w:val="16"/>
        </w:rPr>
        <w:tab/>
      </w:r>
      <w:r w:rsidRPr="00AF40C0">
        <w:rPr>
          <w:bCs/>
          <w:snapToGrid w:val="0"/>
          <w:sz w:val="16"/>
          <w:szCs w:val="16"/>
        </w:rPr>
        <w:t>White, opaque liquid</w:t>
      </w:r>
    </w:p>
    <w:p w:rsidR="00C55F32" w:rsidRPr="00AF40C0" w:rsidRDefault="00C55F32" w:rsidP="00C55F32">
      <w:pPr>
        <w:widowControl w:val="0"/>
        <w:rPr>
          <w:snapToGrid w:val="0"/>
          <w:sz w:val="16"/>
          <w:szCs w:val="16"/>
        </w:rPr>
      </w:pPr>
      <w:r w:rsidRPr="00AF40C0">
        <w:rPr>
          <w:b/>
          <w:snapToGrid w:val="0"/>
          <w:sz w:val="16"/>
          <w:szCs w:val="16"/>
        </w:rPr>
        <w:t>Flash Point:</w:t>
      </w:r>
      <w:r w:rsidRPr="00AF40C0">
        <w:rPr>
          <w:snapToGrid w:val="0"/>
          <w:sz w:val="16"/>
          <w:szCs w:val="16"/>
        </w:rPr>
        <w:t xml:space="preserve"> </w:t>
      </w:r>
      <w:r w:rsidRPr="00AF40C0">
        <w:rPr>
          <w:snapToGrid w:val="0"/>
          <w:sz w:val="16"/>
          <w:szCs w:val="16"/>
        </w:rPr>
        <w:tab/>
        <w:t>N/A</w:t>
      </w:r>
    </w:p>
    <w:p w:rsidR="00C55F32" w:rsidRPr="00AF40C0" w:rsidRDefault="00C55F32" w:rsidP="00C55F32">
      <w:pPr>
        <w:widowControl w:val="0"/>
        <w:rPr>
          <w:bCs/>
          <w:snapToGrid w:val="0"/>
          <w:sz w:val="16"/>
          <w:szCs w:val="16"/>
        </w:rPr>
      </w:pPr>
      <w:r w:rsidRPr="00AF40C0">
        <w:rPr>
          <w:b/>
          <w:snapToGrid w:val="0"/>
          <w:sz w:val="16"/>
          <w:szCs w:val="16"/>
        </w:rPr>
        <w:t>Density:</w:t>
      </w:r>
      <w:r w:rsidRPr="00AF40C0">
        <w:rPr>
          <w:b/>
          <w:snapToGrid w:val="0"/>
          <w:sz w:val="16"/>
          <w:szCs w:val="16"/>
        </w:rPr>
        <w:tab/>
      </w:r>
      <w:r w:rsidRPr="00AF40C0">
        <w:rPr>
          <w:bCs/>
          <w:snapToGrid w:val="0"/>
          <w:sz w:val="16"/>
          <w:szCs w:val="16"/>
        </w:rPr>
        <w:tab/>
        <w:t>1.40 (typical)</w:t>
      </w:r>
    </w:p>
    <w:p w:rsidR="00C55F32" w:rsidRPr="00AF40C0" w:rsidRDefault="00C55F32" w:rsidP="00C55F32">
      <w:pPr>
        <w:widowControl w:val="0"/>
        <w:rPr>
          <w:bCs/>
          <w:snapToGrid w:val="0"/>
          <w:sz w:val="16"/>
          <w:szCs w:val="16"/>
        </w:rPr>
      </w:pPr>
      <w:r w:rsidRPr="00AF40C0">
        <w:rPr>
          <w:b/>
          <w:snapToGrid w:val="0"/>
          <w:sz w:val="16"/>
          <w:szCs w:val="16"/>
        </w:rPr>
        <w:t>PH:</w:t>
      </w:r>
      <w:r w:rsidRPr="00AF40C0">
        <w:rPr>
          <w:bCs/>
          <w:snapToGrid w:val="0"/>
          <w:sz w:val="16"/>
          <w:szCs w:val="16"/>
        </w:rPr>
        <w:tab/>
      </w:r>
      <w:r w:rsidRPr="00AF40C0">
        <w:rPr>
          <w:bCs/>
          <w:snapToGrid w:val="0"/>
          <w:sz w:val="16"/>
          <w:szCs w:val="16"/>
        </w:rPr>
        <w:tab/>
        <w:t>8.5 – 9.5</w:t>
      </w:r>
    </w:p>
    <w:p w:rsidR="00C55F32" w:rsidRPr="00AF40C0" w:rsidRDefault="00C55F32" w:rsidP="00C55F32">
      <w:pPr>
        <w:widowControl w:val="0"/>
        <w:rPr>
          <w:b/>
          <w:snapToGrid w:val="0"/>
          <w:sz w:val="16"/>
          <w:szCs w:val="16"/>
        </w:rPr>
      </w:pPr>
      <w:r w:rsidRPr="00AF40C0">
        <w:rPr>
          <w:b/>
          <w:snapToGrid w:val="0"/>
          <w:sz w:val="16"/>
          <w:szCs w:val="16"/>
        </w:rPr>
        <w:t>Viscosity:</w:t>
      </w:r>
      <w:r w:rsidRPr="00AF40C0">
        <w:rPr>
          <w:b/>
          <w:snapToGrid w:val="0"/>
          <w:sz w:val="16"/>
          <w:szCs w:val="16"/>
        </w:rPr>
        <w:tab/>
      </w:r>
      <w:r w:rsidRPr="00AF40C0">
        <w:rPr>
          <w:snapToGrid w:val="0"/>
          <w:sz w:val="16"/>
          <w:szCs w:val="16"/>
        </w:rPr>
        <w:t>100 - 110 KU</w:t>
      </w:r>
    </w:p>
    <w:p w:rsidR="00C55F32" w:rsidRPr="00AF40C0" w:rsidRDefault="00C55F32" w:rsidP="00C55F32">
      <w:pPr>
        <w:widowControl w:val="0"/>
        <w:rPr>
          <w:snapToGrid w:val="0"/>
          <w:sz w:val="16"/>
          <w:szCs w:val="16"/>
        </w:rPr>
      </w:pPr>
      <w:r w:rsidRPr="00AF40C0">
        <w:rPr>
          <w:b/>
          <w:snapToGrid w:val="0"/>
          <w:sz w:val="16"/>
          <w:szCs w:val="16"/>
        </w:rPr>
        <w:t xml:space="preserve">Solubility: </w:t>
      </w:r>
      <w:r w:rsidRPr="00AF40C0">
        <w:rPr>
          <w:b/>
          <w:snapToGrid w:val="0"/>
          <w:sz w:val="16"/>
          <w:szCs w:val="16"/>
        </w:rPr>
        <w:tab/>
      </w:r>
      <w:r w:rsidRPr="00AF40C0">
        <w:rPr>
          <w:bCs/>
          <w:snapToGrid w:val="0"/>
          <w:sz w:val="16"/>
          <w:szCs w:val="16"/>
        </w:rPr>
        <w:t>Water miscible</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10.</w:t>
      </w:r>
      <w:proofErr w:type="gramEnd"/>
      <w:r w:rsidRPr="00AF40C0">
        <w:rPr>
          <w:snapToGrid w:val="0"/>
          <w:sz w:val="16"/>
          <w:szCs w:val="16"/>
        </w:rPr>
        <w:t xml:space="preserve"> STABILITY AND REACTIVITY</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Stable under normal conditions</w:t>
      </w:r>
    </w:p>
    <w:p w:rsidR="00C55F32" w:rsidRPr="00AF40C0" w:rsidRDefault="00C55F32" w:rsidP="00C55F32">
      <w:pPr>
        <w:widowControl w:val="0"/>
        <w:rPr>
          <w:snapToGrid w:val="0"/>
          <w:sz w:val="16"/>
          <w:szCs w:val="16"/>
        </w:rPr>
      </w:pPr>
      <w:r w:rsidRPr="00AF40C0">
        <w:rPr>
          <w:snapToGrid w:val="0"/>
          <w:sz w:val="16"/>
          <w:szCs w:val="16"/>
        </w:rPr>
        <w:t>Inert - no reaction with fire-fighting water</w:t>
      </w:r>
    </w:p>
    <w:p w:rsidR="00C55F32" w:rsidRPr="00AF40C0" w:rsidRDefault="00C55F32" w:rsidP="00C55F32">
      <w:pPr>
        <w:widowControl w:val="0"/>
        <w:rPr>
          <w:snapToGrid w:val="0"/>
          <w:sz w:val="16"/>
          <w:szCs w:val="16"/>
        </w:rPr>
      </w:pPr>
      <w:r w:rsidRPr="00AF40C0">
        <w:rPr>
          <w:snapToGrid w:val="0"/>
          <w:sz w:val="16"/>
          <w:szCs w:val="16"/>
        </w:rPr>
        <w:t>Avoid contact with acids, alkalis and hydrocarbon solvents</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11.</w:t>
      </w:r>
      <w:proofErr w:type="gramEnd"/>
      <w:r w:rsidRPr="00AF40C0">
        <w:rPr>
          <w:snapToGrid w:val="0"/>
          <w:sz w:val="16"/>
          <w:szCs w:val="16"/>
        </w:rPr>
        <w:t xml:space="preserve"> TOXICOLOGICAL INFORMATION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No records of chronic effects found</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12.</w:t>
      </w:r>
      <w:proofErr w:type="gramEnd"/>
      <w:r w:rsidRPr="00AF40C0">
        <w:rPr>
          <w:snapToGrid w:val="0"/>
          <w:sz w:val="16"/>
          <w:szCs w:val="16"/>
        </w:rPr>
        <w:t xml:space="preserve"> ECOLOGICAL INFORMATION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proofErr w:type="gramStart"/>
      <w:r w:rsidRPr="00AF40C0">
        <w:rPr>
          <w:snapToGrid w:val="0"/>
          <w:sz w:val="16"/>
          <w:szCs w:val="16"/>
        </w:rPr>
        <w:t>May have short-term environmental effects.</w:t>
      </w:r>
      <w:proofErr w:type="gramEnd"/>
      <w:r w:rsidRPr="00AF40C0">
        <w:rPr>
          <w:snapToGrid w:val="0"/>
          <w:sz w:val="16"/>
          <w:szCs w:val="16"/>
        </w:rPr>
        <w:t xml:space="preserve"> Contain, monitor &amp; remove.</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13.</w:t>
      </w:r>
      <w:proofErr w:type="gramEnd"/>
      <w:r w:rsidRPr="00AF40C0">
        <w:rPr>
          <w:snapToGrid w:val="0"/>
          <w:sz w:val="16"/>
          <w:szCs w:val="16"/>
        </w:rPr>
        <w:t xml:space="preserve"> DISPOSAL INFORMATION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Use reputable waste disposal contractors. Exercise caution in disposal of used containers.</w:t>
      </w:r>
    </w:p>
    <w:p w:rsidR="00C55F32" w:rsidRPr="00AF40C0" w:rsidRDefault="00C55F32" w:rsidP="00C55F32">
      <w:pPr>
        <w:widowControl w:val="0"/>
        <w:rPr>
          <w:snapToGrid w:val="0"/>
          <w:sz w:val="16"/>
          <w:szCs w:val="16"/>
        </w:rPr>
      </w:pPr>
      <w:proofErr w:type="gramStart"/>
      <w:r w:rsidRPr="00AF40C0">
        <w:rPr>
          <w:snapToGrid w:val="0"/>
          <w:sz w:val="16"/>
          <w:szCs w:val="16"/>
        </w:rPr>
        <w:t>Can be eliminated from sewage/effluent by chemical flocculation.</w:t>
      </w:r>
      <w:proofErr w:type="gramEnd"/>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14.</w:t>
      </w:r>
      <w:proofErr w:type="gramEnd"/>
      <w:r w:rsidRPr="00AF40C0">
        <w:rPr>
          <w:snapToGrid w:val="0"/>
          <w:sz w:val="16"/>
          <w:szCs w:val="16"/>
        </w:rPr>
        <w:t xml:space="preserve"> TRANSPORT INFORMATION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b/>
          <w:snapToGrid w:val="0"/>
          <w:sz w:val="16"/>
          <w:szCs w:val="16"/>
        </w:rPr>
        <w:t xml:space="preserve">SIN/UN Number: </w:t>
      </w:r>
      <w:r w:rsidRPr="00AF40C0">
        <w:rPr>
          <w:b/>
          <w:snapToGrid w:val="0"/>
          <w:sz w:val="16"/>
          <w:szCs w:val="16"/>
        </w:rPr>
        <w:tab/>
      </w:r>
      <w:r w:rsidRPr="00AF40C0">
        <w:rPr>
          <w:bCs/>
          <w:snapToGrid w:val="0"/>
          <w:sz w:val="16"/>
          <w:szCs w:val="16"/>
        </w:rPr>
        <w:t>Not classified as dangerous for transport</w:t>
      </w:r>
    </w:p>
    <w:p w:rsidR="00C55F32" w:rsidRPr="00AF40C0" w:rsidRDefault="00C55F32" w:rsidP="00C55F32">
      <w:pPr>
        <w:widowControl w:val="0"/>
        <w:rPr>
          <w:bCs/>
          <w:snapToGrid w:val="0"/>
          <w:sz w:val="16"/>
          <w:szCs w:val="16"/>
        </w:rPr>
      </w:pPr>
      <w:r w:rsidRPr="00AF40C0">
        <w:rPr>
          <w:b/>
          <w:snapToGrid w:val="0"/>
          <w:sz w:val="16"/>
          <w:szCs w:val="16"/>
        </w:rPr>
        <w:t>Shipping Name:</w:t>
      </w:r>
      <w:r w:rsidRPr="00AF40C0">
        <w:rPr>
          <w:b/>
          <w:snapToGrid w:val="0"/>
          <w:sz w:val="16"/>
          <w:szCs w:val="16"/>
        </w:rPr>
        <w:tab/>
      </w:r>
      <w:r w:rsidRPr="00AF40C0">
        <w:rPr>
          <w:bCs/>
          <w:snapToGrid w:val="0"/>
          <w:sz w:val="16"/>
          <w:szCs w:val="16"/>
        </w:rPr>
        <w:t>Not classified</w:t>
      </w:r>
    </w:p>
    <w:p w:rsidR="00C55F32" w:rsidRPr="00AF40C0" w:rsidRDefault="00C55F32" w:rsidP="00C55F32">
      <w:pPr>
        <w:widowControl w:val="0"/>
        <w:rPr>
          <w:snapToGrid w:val="0"/>
          <w:sz w:val="16"/>
          <w:szCs w:val="16"/>
        </w:rPr>
      </w:pPr>
      <w:r w:rsidRPr="00AF40C0">
        <w:rPr>
          <w:b/>
          <w:snapToGrid w:val="0"/>
          <w:sz w:val="16"/>
          <w:szCs w:val="16"/>
        </w:rPr>
        <w:t>Packaging Group:</w:t>
      </w:r>
      <w:r w:rsidRPr="00AF40C0">
        <w:rPr>
          <w:b/>
          <w:snapToGrid w:val="0"/>
          <w:sz w:val="16"/>
          <w:szCs w:val="16"/>
        </w:rPr>
        <w:tab/>
      </w:r>
      <w:r w:rsidRPr="00AF40C0">
        <w:rPr>
          <w:bCs/>
          <w:snapToGrid w:val="0"/>
          <w:sz w:val="16"/>
          <w:szCs w:val="16"/>
        </w:rPr>
        <w:t>Not classified</w:t>
      </w:r>
    </w:p>
    <w:p w:rsidR="00C55F32" w:rsidRPr="00AF40C0" w:rsidRDefault="00C55F32" w:rsidP="00C55F32">
      <w:pPr>
        <w:widowControl w:val="0"/>
        <w:rPr>
          <w:snapToGrid w:val="0"/>
          <w:sz w:val="16"/>
          <w:szCs w:val="16"/>
        </w:rPr>
      </w:pPr>
      <w:r w:rsidRPr="00AF40C0">
        <w:rPr>
          <w:b/>
          <w:snapToGrid w:val="0"/>
          <w:sz w:val="16"/>
          <w:szCs w:val="16"/>
        </w:rPr>
        <w:t>Class:</w:t>
      </w:r>
      <w:r w:rsidRPr="00AF40C0">
        <w:rPr>
          <w:snapToGrid w:val="0"/>
          <w:sz w:val="16"/>
          <w:szCs w:val="16"/>
        </w:rPr>
        <w:t xml:space="preserve"> </w:t>
      </w:r>
      <w:r w:rsidRPr="00AF40C0">
        <w:rPr>
          <w:snapToGrid w:val="0"/>
          <w:sz w:val="16"/>
          <w:szCs w:val="16"/>
        </w:rPr>
        <w:tab/>
      </w:r>
      <w:r w:rsidRPr="00AF40C0">
        <w:rPr>
          <w:snapToGrid w:val="0"/>
          <w:sz w:val="16"/>
          <w:szCs w:val="16"/>
        </w:rPr>
        <w:tab/>
        <w:t>Not classified</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15.</w:t>
      </w:r>
      <w:proofErr w:type="gramEnd"/>
      <w:r w:rsidRPr="00AF40C0">
        <w:rPr>
          <w:snapToGrid w:val="0"/>
          <w:sz w:val="16"/>
          <w:szCs w:val="16"/>
        </w:rPr>
        <w:t xml:space="preserve"> REGULATORY INFORMATION</w:t>
      </w:r>
    </w:p>
    <w:p w:rsidR="00C55F32" w:rsidRPr="00AF40C0" w:rsidRDefault="00C55F32" w:rsidP="00C55F32">
      <w:pPr>
        <w:pStyle w:val="Header"/>
        <w:widowControl w:val="0"/>
        <w:rPr>
          <w:snapToGrid w:val="0"/>
          <w:sz w:val="16"/>
          <w:szCs w:val="16"/>
        </w:rPr>
      </w:pPr>
    </w:p>
    <w:p w:rsidR="00C55F32" w:rsidRPr="00AF40C0" w:rsidRDefault="00C55F32" w:rsidP="00C55F32">
      <w:pPr>
        <w:widowControl w:val="0"/>
        <w:rPr>
          <w:snapToGrid w:val="0"/>
          <w:sz w:val="16"/>
          <w:szCs w:val="16"/>
        </w:rPr>
      </w:pPr>
      <w:r w:rsidRPr="00AF40C0">
        <w:rPr>
          <w:b/>
          <w:snapToGrid w:val="0"/>
          <w:sz w:val="16"/>
          <w:szCs w:val="16"/>
        </w:rPr>
        <w:t>Classification:</w:t>
      </w:r>
      <w:r w:rsidRPr="00AF40C0">
        <w:rPr>
          <w:snapToGrid w:val="0"/>
          <w:sz w:val="16"/>
          <w:szCs w:val="16"/>
        </w:rPr>
        <w:t xml:space="preserve"> Not classified as hazardous</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16.</w:t>
      </w:r>
      <w:proofErr w:type="gramEnd"/>
      <w:r w:rsidRPr="00AF40C0">
        <w:rPr>
          <w:snapToGrid w:val="0"/>
          <w:sz w:val="16"/>
          <w:szCs w:val="16"/>
        </w:rPr>
        <w:t xml:space="preserve"> OTHER INFORMATION</w:t>
      </w:r>
    </w:p>
    <w:p w:rsidR="00C55F32" w:rsidRPr="00AF40C0" w:rsidRDefault="00C55F32" w:rsidP="00C55F32">
      <w:pPr>
        <w:widowControl w:val="0"/>
        <w:rPr>
          <w:snapToGrid w:val="0"/>
          <w:sz w:val="16"/>
          <w:szCs w:val="16"/>
        </w:rPr>
      </w:pPr>
    </w:p>
    <w:p w:rsidR="00C55F32" w:rsidRPr="00AF40C0" w:rsidRDefault="00C55F32" w:rsidP="00C55F32">
      <w:pPr>
        <w:widowControl w:val="0"/>
        <w:rPr>
          <w:sz w:val="16"/>
          <w:szCs w:val="16"/>
        </w:rPr>
      </w:pPr>
      <w:r w:rsidRPr="00AF40C0">
        <w:rPr>
          <w:snapToGrid w:val="0"/>
          <w:sz w:val="16"/>
          <w:szCs w:val="16"/>
        </w:rPr>
        <w:t>In case of any discomfort always seek medical advice. All information is given in good faith but without guarantee in respect of accuracy. No responsibility is accepted for errors or omissions or the consequences thereof.</w:t>
      </w:r>
    </w:p>
    <w:p w:rsidR="00C55F32" w:rsidRDefault="00C55F32"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1772E0" w:rsidRPr="00F42941" w:rsidRDefault="001772E0" w:rsidP="001772E0">
      <w:pPr>
        <w:pStyle w:val="Title"/>
        <w:rPr>
          <w:color w:val="FF0000"/>
          <w:sz w:val="36"/>
          <w:szCs w:val="36"/>
        </w:rPr>
      </w:pPr>
      <w:proofErr w:type="gramStart"/>
      <w:r w:rsidRPr="00F42941">
        <w:rPr>
          <w:color w:val="FF0000"/>
          <w:sz w:val="36"/>
          <w:szCs w:val="36"/>
        </w:rPr>
        <w:lastRenderedPageBreak/>
        <w:t>Q2O  SUPER</w:t>
      </w:r>
      <w:proofErr w:type="gramEnd"/>
      <w:r w:rsidRPr="00F42941">
        <w:rPr>
          <w:color w:val="FF0000"/>
          <w:sz w:val="36"/>
          <w:szCs w:val="36"/>
        </w:rPr>
        <w:t xml:space="preserve"> MULTI-PURPOSE LUBRICANT</w:t>
      </w:r>
    </w:p>
    <w:p w:rsidR="001772E0" w:rsidRDefault="001772E0" w:rsidP="001772E0">
      <w:pPr>
        <w:rPr>
          <w:b/>
          <w:bCs/>
          <w:sz w:val="28"/>
          <w:u w:val="single"/>
        </w:rPr>
      </w:pPr>
    </w:p>
    <w:p w:rsidR="001772E0" w:rsidRPr="00F42941" w:rsidRDefault="001772E0" w:rsidP="001772E0">
      <w:pPr>
        <w:rPr>
          <w:b/>
          <w:bCs/>
          <w:sz w:val="28"/>
          <w:szCs w:val="28"/>
          <w:bdr w:val="single" w:sz="4" w:space="0" w:color="auto"/>
        </w:rPr>
      </w:pPr>
      <w:r w:rsidRPr="00F42941">
        <w:rPr>
          <w:b/>
          <w:bCs/>
          <w:sz w:val="28"/>
          <w:szCs w:val="28"/>
          <w:bdr w:val="single" w:sz="4" w:space="0" w:color="auto"/>
        </w:rPr>
        <w:t>Material Safety Data Sheet Q20 Aerosol</w:t>
      </w:r>
    </w:p>
    <w:p w:rsidR="001772E0" w:rsidRDefault="001772E0" w:rsidP="001772E0">
      <w:pPr>
        <w:rPr>
          <w:b/>
          <w:bCs/>
          <w:bdr w:val="single" w:sz="4" w:space="0" w:color="auto"/>
        </w:rPr>
      </w:pPr>
    </w:p>
    <w:tbl>
      <w:tblPr>
        <w:tblW w:w="8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4"/>
      </w:tblGrid>
      <w:tr w:rsidR="001772E0" w:rsidRPr="001772E0" w:rsidTr="00676BD7">
        <w:tc>
          <w:tcPr>
            <w:tcW w:w="8974" w:type="dxa"/>
            <w:tcBorders>
              <w:top w:val="nil"/>
              <w:left w:val="nil"/>
              <w:bottom w:val="nil"/>
              <w:right w:val="nil"/>
            </w:tcBorders>
          </w:tcPr>
          <w:p w:rsidR="001772E0" w:rsidRPr="001772E0" w:rsidRDefault="001772E0" w:rsidP="00676BD7">
            <w:pPr>
              <w:pStyle w:val="Heading1"/>
              <w:rPr>
                <w:sz w:val="20"/>
                <w:szCs w:val="20"/>
              </w:rPr>
            </w:pPr>
            <w:r w:rsidRPr="001772E0">
              <w:rPr>
                <w:sz w:val="20"/>
                <w:szCs w:val="20"/>
              </w:rPr>
              <w:t>1    IDENTIFICATION</w:t>
            </w:r>
          </w:p>
        </w:tc>
      </w:tr>
      <w:tr w:rsidR="001772E0" w:rsidRPr="001772E0" w:rsidTr="00676BD7">
        <w:tc>
          <w:tcPr>
            <w:tcW w:w="8974" w:type="dxa"/>
            <w:tcBorders>
              <w:top w:val="nil"/>
              <w:left w:val="nil"/>
              <w:bottom w:val="nil"/>
              <w:right w:val="nil"/>
            </w:tcBorders>
          </w:tcPr>
          <w:p w:rsidR="001772E0" w:rsidRPr="001772E0" w:rsidRDefault="001772E0" w:rsidP="00676BD7">
            <w:pPr>
              <w:rPr>
                <w:sz w:val="20"/>
                <w:szCs w:val="20"/>
              </w:rPr>
            </w:pPr>
            <w:r w:rsidRPr="001772E0">
              <w:rPr>
                <w:sz w:val="20"/>
                <w:szCs w:val="20"/>
              </w:rPr>
              <w:t xml:space="preserve">Manufacturer:          Triton-Leo Group (PTY)LTD, P.O. Box 459, </w:t>
            </w:r>
            <w:proofErr w:type="spellStart"/>
            <w:r w:rsidRPr="001772E0">
              <w:rPr>
                <w:sz w:val="20"/>
                <w:szCs w:val="20"/>
              </w:rPr>
              <w:t>Isando</w:t>
            </w:r>
            <w:proofErr w:type="spellEnd"/>
            <w:r w:rsidRPr="001772E0">
              <w:rPr>
                <w:sz w:val="20"/>
                <w:szCs w:val="20"/>
              </w:rPr>
              <w:t xml:space="preserve"> 1600</w:t>
            </w:r>
          </w:p>
          <w:p w:rsidR="001772E0" w:rsidRPr="001772E0" w:rsidRDefault="001772E0" w:rsidP="00676BD7">
            <w:pPr>
              <w:rPr>
                <w:sz w:val="20"/>
                <w:szCs w:val="20"/>
              </w:rPr>
            </w:pPr>
            <w:r w:rsidRPr="001772E0">
              <w:rPr>
                <w:sz w:val="20"/>
                <w:szCs w:val="20"/>
              </w:rPr>
              <w:t xml:space="preserve">                                 Tel:   011 452 7048       Fax:   011 452 8457</w:t>
            </w:r>
          </w:p>
          <w:p w:rsidR="001772E0" w:rsidRPr="001772E0" w:rsidRDefault="001772E0" w:rsidP="00676BD7">
            <w:pPr>
              <w:rPr>
                <w:sz w:val="20"/>
                <w:szCs w:val="20"/>
              </w:rPr>
            </w:pPr>
            <w:r w:rsidRPr="001772E0">
              <w:rPr>
                <w:sz w:val="20"/>
                <w:szCs w:val="20"/>
              </w:rPr>
              <w:t>Chemical name:      Organic mixture</w:t>
            </w:r>
          </w:p>
          <w:p w:rsidR="001772E0" w:rsidRPr="001772E0" w:rsidRDefault="001772E0" w:rsidP="00676BD7">
            <w:pPr>
              <w:rPr>
                <w:sz w:val="20"/>
                <w:szCs w:val="20"/>
              </w:rPr>
            </w:pPr>
            <w:r w:rsidRPr="001772E0">
              <w:rPr>
                <w:sz w:val="20"/>
                <w:szCs w:val="20"/>
              </w:rPr>
              <w:t>Trade name             Q20 Super Multi-Purpose Lubricant</w:t>
            </w:r>
          </w:p>
          <w:p w:rsidR="001772E0" w:rsidRPr="001772E0" w:rsidRDefault="001772E0" w:rsidP="00676BD7">
            <w:pPr>
              <w:ind w:hanging="180"/>
              <w:rPr>
                <w:sz w:val="20"/>
                <w:szCs w:val="20"/>
              </w:rPr>
            </w:pPr>
            <w:r>
              <w:rPr>
                <w:sz w:val="20"/>
                <w:szCs w:val="20"/>
              </w:rPr>
              <w:t xml:space="preserve">    1</w:t>
            </w:r>
            <w:r w:rsidRPr="001772E0">
              <w:rPr>
                <w:sz w:val="20"/>
                <w:szCs w:val="20"/>
              </w:rPr>
              <w:t xml:space="preserve">    Chemical characterisation        Organic mixture of highly refined mineral oil distillates of specific  </w:t>
            </w:r>
          </w:p>
          <w:p w:rsidR="001772E0" w:rsidRPr="001772E0" w:rsidRDefault="001772E0" w:rsidP="00676BD7">
            <w:pPr>
              <w:rPr>
                <w:sz w:val="20"/>
                <w:szCs w:val="20"/>
              </w:rPr>
            </w:pPr>
            <w:r>
              <w:rPr>
                <w:sz w:val="20"/>
                <w:szCs w:val="20"/>
              </w:rPr>
              <w:t xml:space="preserve">       </w:t>
            </w:r>
            <w:proofErr w:type="gramStart"/>
            <w:r w:rsidRPr="001772E0">
              <w:rPr>
                <w:sz w:val="20"/>
                <w:szCs w:val="20"/>
              </w:rPr>
              <w:t>composition</w:t>
            </w:r>
            <w:proofErr w:type="gramEnd"/>
            <w:r w:rsidRPr="001772E0">
              <w:rPr>
                <w:sz w:val="20"/>
                <w:szCs w:val="20"/>
              </w:rPr>
              <w:t xml:space="preserve">, which repels moisture, prevents corrosion, cleans and </w:t>
            </w:r>
            <w:r>
              <w:rPr>
                <w:sz w:val="20"/>
                <w:szCs w:val="20"/>
              </w:rPr>
              <w:t>l</w:t>
            </w:r>
            <w:r w:rsidRPr="001772E0">
              <w:rPr>
                <w:sz w:val="20"/>
                <w:szCs w:val="20"/>
              </w:rPr>
              <w:t xml:space="preserve">ubricates.                         </w:t>
            </w:r>
            <w:r>
              <w:rPr>
                <w:sz w:val="20"/>
                <w:szCs w:val="20"/>
              </w:rPr>
              <w:t xml:space="preserve">                            </w:t>
            </w:r>
          </w:p>
          <w:p w:rsidR="001772E0" w:rsidRPr="001772E0" w:rsidRDefault="001772E0" w:rsidP="00676BD7">
            <w:pPr>
              <w:rPr>
                <w:sz w:val="20"/>
                <w:szCs w:val="20"/>
              </w:rPr>
            </w:pPr>
            <w:r>
              <w:rPr>
                <w:sz w:val="20"/>
                <w:szCs w:val="20"/>
              </w:rPr>
              <w:t>1.2   Colour:</w:t>
            </w:r>
            <w:r w:rsidRPr="001772E0">
              <w:rPr>
                <w:sz w:val="20"/>
                <w:szCs w:val="20"/>
              </w:rPr>
              <w:t xml:space="preserve"> Straw colour</w:t>
            </w:r>
          </w:p>
          <w:p w:rsidR="001772E0" w:rsidRPr="001772E0" w:rsidRDefault="001772E0" w:rsidP="00676BD7">
            <w:pPr>
              <w:rPr>
                <w:sz w:val="20"/>
                <w:szCs w:val="20"/>
              </w:rPr>
            </w:pPr>
            <w:r>
              <w:rPr>
                <w:sz w:val="20"/>
                <w:szCs w:val="20"/>
              </w:rPr>
              <w:t xml:space="preserve">1.3   Odour:  </w:t>
            </w:r>
            <w:r w:rsidRPr="001772E0">
              <w:rPr>
                <w:sz w:val="20"/>
                <w:szCs w:val="20"/>
              </w:rPr>
              <w:t xml:space="preserve">Mild oily solvent odour                   </w:t>
            </w:r>
          </w:p>
        </w:tc>
      </w:tr>
      <w:tr w:rsidR="001772E0" w:rsidRPr="001772E0" w:rsidTr="00676BD7">
        <w:tc>
          <w:tcPr>
            <w:tcW w:w="8974" w:type="dxa"/>
            <w:tcBorders>
              <w:top w:val="nil"/>
              <w:left w:val="nil"/>
              <w:bottom w:val="nil"/>
              <w:right w:val="nil"/>
            </w:tcBorders>
          </w:tcPr>
          <w:p w:rsidR="001772E0" w:rsidRPr="001772E0" w:rsidRDefault="001772E0" w:rsidP="00676BD7">
            <w:pPr>
              <w:pStyle w:val="Heading1"/>
              <w:rPr>
                <w:sz w:val="20"/>
                <w:szCs w:val="20"/>
              </w:rPr>
            </w:pPr>
            <w:r w:rsidRPr="001772E0">
              <w:rPr>
                <w:sz w:val="20"/>
                <w:szCs w:val="20"/>
              </w:rPr>
              <w:t>2    COMPOSITION</w:t>
            </w:r>
          </w:p>
        </w:tc>
      </w:tr>
      <w:tr w:rsidR="001772E0" w:rsidRPr="001772E0" w:rsidTr="00676BD7">
        <w:tc>
          <w:tcPr>
            <w:tcW w:w="8974" w:type="dxa"/>
            <w:tcBorders>
              <w:top w:val="nil"/>
              <w:left w:val="nil"/>
              <w:bottom w:val="nil"/>
              <w:right w:val="nil"/>
            </w:tcBorders>
          </w:tcPr>
          <w:p w:rsidR="001772E0" w:rsidRPr="001772E0" w:rsidRDefault="001772E0" w:rsidP="00676BD7">
            <w:pPr>
              <w:rPr>
                <w:sz w:val="20"/>
                <w:szCs w:val="20"/>
              </w:rPr>
            </w:pPr>
            <w:r w:rsidRPr="001772E0">
              <w:rPr>
                <w:sz w:val="20"/>
                <w:szCs w:val="20"/>
              </w:rPr>
              <w:t>The product contains the following materials apart from gases.</w:t>
            </w:r>
          </w:p>
          <w:p w:rsidR="001772E0" w:rsidRPr="001772E0" w:rsidRDefault="001772E0" w:rsidP="00676BD7">
            <w:pPr>
              <w:rPr>
                <w:b/>
                <w:bCs/>
                <w:sz w:val="20"/>
                <w:szCs w:val="20"/>
              </w:rPr>
            </w:pPr>
            <w:r w:rsidRPr="001772E0">
              <w:rPr>
                <w:sz w:val="20"/>
                <w:szCs w:val="20"/>
              </w:rPr>
              <w:t xml:space="preserve">                                                             </w:t>
            </w:r>
            <w:r w:rsidRPr="001772E0">
              <w:rPr>
                <w:b/>
                <w:bCs/>
                <w:sz w:val="20"/>
                <w:szCs w:val="20"/>
              </w:rPr>
              <w:t xml:space="preserve">%Weight                </w:t>
            </w:r>
            <w:proofErr w:type="spellStart"/>
            <w:r w:rsidRPr="001772E0">
              <w:rPr>
                <w:b/>
                <w:bCs/>
                <w:sz w:val="20"/>
                <w:szCs w:val="20"/>
              </w:rPr>
              <w:t>Cas</w:t>
            </w:r>
            <w:proofErr w:type="spellEnd"/>
            <w:r w:rsidRPr="001772E0">
              <w:rPr>
                <w:b/>
                <w:bCs/>
                <w:sz w:val="20"/>
                <w:szCs w:val="20"/>
              </w:rPr>
              <w:t xml:space="preserve"> No                        Chip (risk)</w:t>
            </w:r>
          </w:p>
          <w:p w:rsidR="001772E0" w:rsidRPr="001772E0" w:rsidRDefault="001772E0" w:rsidP="00676BD7">
            <w:pPr>
              <w:rPr>
                <w:sz w:val="20"/>
                <w:szCs w:val="20"/>
              </w:rPr>
            </w:pPr>
            <w:r w:rsidRPr="001772E0">
              <w:rPr>
                <w:sz w:val="20"/>
                <w:szCs w:val="20"/>
              </w:rPr>
              <w:t>PERCHLOROETHYLENE  (PEC)       54.72                     127-18-4                               R10</w:t>
            </w:r>
          </w:p>
          <w:p w:rsidR="001772E0" w:rsidRPr="001772E0" w:rsidRDefault="001772E0" w:rsidP="00676BD7">
            <w:pPr>
              <w:rPr>
                <w:sz w:val="20"/>
                <w:szCs w:val="20"/>
              </w:rPr>
            </w:pPr>
            <w:r w:rsidRPr="001772E0">
              <w:rPr>
                <w:sz w:val="20"/>
                <w:szCs w:val="20"/>
              </w:rPr>
              <w:t xml:space="preserve">KOGASIN (KEROSENE/WAX)           24.94                     9005-25-8   </w:t>
            </w:r>
          </w:p>
          <w:p w:rsidR="001772E0" w:rsidRPr="001772E0" w:rsidRDefault="001772E0" w:rsidP="00676BD7">
            <w:pPr>
              <w:rPr>
                <w:sz w:val="20"/>
                <w:szCs w:val="20"/>
              </w:rPr>
            </w:pPr>
            <w:r w:rsidRPr="001772E0">
              <w:rPr>
                <w:sz w:val="20"/>
                <w:szCs w:val="20"/>
              </w:rPr>
              <w:t>RUSTILO DW 924                                   0.11                     8052-41-3                      N/A(for lubrication)</w:t>
            </w:r>
          </w:p>
          <w:p w:rsidR="001772E0" w:rsidRPr="001772E0" w:rsidRDefault="001772E0" w:rsidP="00676BD7">
            <w:pPr>
              <w:rPr>
                <w:sz w:val="20"/>
                <w:szCs w:val="20"/>
              </w:rPr>
            </w:pPr>
            <w:r w:rsidRPr="001772E0">
              <w:rPr>
                <w:sz w:val="20"/>
                <w:szCs w:val="20"/>
              </w:rPr>
              <w:t>CARBON DIOXIDE CO2 GAS              1.21                     124-38-9                            N/A</w:t>
            </w:r>
          </w:p>
          <w:p w:rsidR="001772E0" w:rsidRPr="001772E0" w:rsidRDefault="001772E0" w:rsidP="00676BD7">
            <w:pPr>
              <w:rPr>
                <w:sz w:val="20"/>
                <w:szCs w:val="20"/>
              </w:rPr>
            </w:pPr>
            <w:r w:rsidRPr="001772E0">
              <w:rPr>
                <w:sz w:val="20"/>
                <w:szCs w:val="20"/>
              </w:rPr>
              <w:t>SOLKANE R22 NON FLAMMABLE   12.14                    75-45-6</w:t>
            </w:r>
          </w:p>
          <w:p w:rsidR="001772E0" w:rsidRPr="001772E0" w:rsidRDefault="001772E0" w:rsidP="00676BD7">
            <w:pPr>
              <w:rPr>
                <w:sz w:val="20"/>
                <w:szCs w:val="20"/>
              </w:rPr>
            </w:pPr>
            <w:r w:rsidRPr="001772E0">
              <w:rPr>
                <w:sz w:val="20"/>
                <w:szCs w:val="20"/>
              </w:rPr>
              <w:t>(Gases are not part of total composition but make up 13% of content)</w:t>
            </w:r>
          </w:p>
          <w:p w:rsidR="001772E0" w:rsidRPr="001772E0" w:rsidRDefault="001772E0" w:rsidP="00676BD7">
            <w:pPr>
              <w:rPr>
                <w:sz w:val="20"/>
                <w:szCs w:val="20"/>
              </w:rPr>
            </w:pPr>
            <w:r w:rsidRPr="001772E0">
              <w:rPr>
                <w:sz w:val="20"/>
                <w:szCs w:val="20"/>
              </w:rPr>
              <w:t>SHELL JHVI OIL                                   18.13                    64742-52-5</w:t>
            </w:r>
          </w:p>
          <w:p w:rsidR="001772E0" w:rsidRPr="001772E0" w:rsidRDefault="001772E0" w:rsidP="00676BD7">
            <w:pPr>
              <w:rPr>
                <w:sz w:val="20"/>
                <w:szCs w:val="20"/>
              </w:rPr>
            </w:pPr>
            <w:r w:rsidRPr="001772E0">
              <w:rPr>
                <w:sz w:val="20"/>
                <w:szCs w:val="20"/>
              </w:rPr>
              <w:t xml:space="preserve">PETROLEUM WHITE JELLY                1.88                    98112-77-7    </w:t>
            </w:r>
          </w:p>
        </w:tc>
      </w:tr>
      <w:tr w:rsidR="001772E0" w:rsidRPr="001772E0" w:rsidTr="00676BD7">
        <w:tc>
          <w:tcPr>
            <w:tcW w:w="8974" w:type="dxa"/>
            <w:tcBorders>
              <w:top w:val="nil"/>
              <w:left w:val="nil"/>
              <w:bottom w:val="nil"/>
              <w:right w:val="nil"/>
            </w:tcBorders>
          </w:tcPr>
          <w:p w:rsidR="001772E0" w:rsidRPr="001772E0" w:rsidRDefault="001772E0" w:rsidP="00676BD7">
            <w:pPr>
              <w:pStyle w:val="Heading1"/>
              <w:rPr>
                <w:sz w:val="20"/>
                <w:szCs w:val="20"/>
              </w:rPr>
            </w:pPr>
            <w:r w:rsidRPr="001772E0">
              <w:rPr>
                <w:sz w:val="20"/>
                <w:szCs w:val="20"/>
              </w:rPr>
              <w:t>3    HAZARDS IDENTIFICATION</w:t>
            </w:r>
          </w:p>
        </w:tc>
      </w:tr>
      <w:tr w:rsidR="001772E0" w:rsidRPr="001772E0" w:rsidTr="00676BD7">
        <w:tc>
          <w:tcPr>
            <w:tcW w:w="8974" w:type="dxa"/>
            <w:tcBorders>
              <w:top w:val="nil"/>
              <w:left w:val="nil"/>
              <w:bottom w:val="nil"/>
              <w:right w:val="nil"/>
            </w:tcBorders>
          </w:tcPr>
          <w:p w:rsidR="001772E0" w:rsidRPr="001772E0" w:rsidRDefault="001772E0" w:rsidP="00CF6D00">
            <w:pPr>
              <w:numPr>
                <w:ilvl w:val="1"/>
                <w:numId w:val="129"/>
              </w:numPr>
              <w:rPr>
                <w:sz w:val="20"/>
                <w:szCs w:val="20"/>
              </w:rPr>
            </w:pPr>
            <w:r w:rsidRPr="001772E0">
              <w:rPr>
                <w:sz w:val="20"/>
                <w:szCs w:val="20"/>
              </w:rPr>
              <w:t>Fire and Explosion</w:t>
            </w:r>
          </w:p>
          <w:p w:rsidR="001772E0" w:rsidRPr="001772E0" w:rsidRDefault="001772E0" w:rsidP="00676BD7">
            <w:pPr>
              <w:ind w:left="390"/>
              <w:rPr>
                <w:sz w:val="20"/>
                <w:szCs w:val="20"/>
              </w:rPr>
            </w:pPr>
            <w:r w:rsidRPr="001772E0">
              <w:rPr>
                <w:sz w:val="20"/>
                <w:szCs w:val="20"/>
              </w:rPr>
              <w:t>Flash point:                                   Tag open cup 85ºc (minimum)</w:t>
            </w:r>
          </w:p>
          <w:p w:rsidR="001772E0" w:rsidRPr="001772E0" w:rsidRDefault="001772E0" w:rsidP="00676BD7">
            <w:pPr>
              <w:ind w:left="390"/>
              <w:rPr>
                <w:sz w:val="20"/>
                <w:szCs w:val="20"/>
              </w:rPr>
            </w:pPr>
            <w:r w:rsidRPr="001772E0">
              <w:rPr>
                <w:sz w:val="20"/>
                <w:szCs w:val="20"/>
              </w:rPr>
              <w:t>Flammable limits:                         (</w:t>
            </w:r>
            <w:proofErr w:type="spellStart"/>
            <w:r w:rsidRPr="001772E0">
              <w:rPr>
                <w:sz w:val="20"/>
                <w:szCs w:val="20"/>
              </w:rPr>
              <w:t>Lel</w:t>
            </w:r>
            <w:proofErr w:type="spellEnd"/>
            <w:r w:rsidRPr="001772E0">
              <w:rPr>
                <w:sz w:val="20"/>
                <w:szCs w:val="20"/>
              </w:rPr>
              <w:t>)1.0% (</w:t>
            </w:r>
            <w:proofErr w:type="spellStart"/>
            <w:r w:rsidRPr="001772E0">
              <w:rPr>
                <w:sz w:val="20"/>
                <w:szCs w:val="20"/>
              </w:rPr>
              <w:t>Uel</w:t>
            </w:r>
            <w:proofErr w:type="spellEnd"/>
            <w:r w:rsidRPr="001772E0">
              <w:rPr>
                <w:sz w:val="20"/>
                <w:szCs w:val="20"/>
              </w:rPr>
              <w:t>)6.0%</w:t>
            </w:r>
          </w:p>
          <w:p w:rsidR="001772E0" w:rsidRPr="001772E0" w:rsidRDefault="001772E0" w:rsidP="00676BD7">
            <w:pPr>
              <w:ind w:left="390"/>
              <w:rPr>
                <w:sz w:val="20"/>
                <w:szCs w:val="20"/>
              </w:rPr>
            </w:pPr>
            <w:r w:rsidRPr="001772E0">
              <w:rPr>
                <w:sz w:val="20"/>
                <w:szCs w:val="20"/>
              </w:rPr>
              <w:t xml:space="preserve">                                                      (Solvent portion)</w:t>
            </w:r>
          </w:p>
          <w:p w:rsidR="001772E0" w:rsidRPr="001772E0" w:rsidRDefault="001772E0" w:rsidP="00676BD7">
            <w:pPr>
              <w:ind w:left="390"/>
              <w:rPr>
                <w:sz w:val="20"/>
                <w:szCs w:val="20"/>
              </w:rPr>
            </w:pPr>
            <w:r w:rsidRPr="001772E0">
              <w:rPr>
                <w:sz w:val="20"/>
                <w:szCs w:val="20"/>
              </w:rPr>
              <w:t>Extinguishing media:                    CO², dry chemical, foam</w:t>
            </w:r>
          </w:p>
          <w:p w:rsidR="001772E0" w:rsidRPr="001772E0" w:rsidRDefault="001772E0" w:rsidP="00676BD7">
            <w:pPr>
              <w:ind w:left="390"/>
              <w:rPr>
                <w:sz w:val="20"/>
                <w:szCs w:val="20"/>
              </w:rPr>
            </w:pPr>
            <w:r w:rsidRPr="001772E0">
              <w:rPr>
                <w:sz w:val="20"/>
                <w:szCs w:val="20"/>
              </w:rPr>
              <w:t>Special fire fighting procedures:   See section 5herein</w:t>
            </w:r>
          </w:p>
          <w:p w:rsidR="001772E0" w:rsidRPr="001772E0" w:rsidRDefault="001772E0" w:rsidP="00676BD7">
            <w:pPr>
              <w:ind w:left="390"/>
              <w:rPr>
                <w:sz w:val="20"/>
                <w:szCs w:val="20"/>
              </w:rPr>
            </w:pPr>
            <w:r w:rsidRPr="001772E0">
              <w:rPr>
                <w:sz w:val="20"/>
                <w:szCs w:val="20"/>
              </w:rPr>
              <w:t>Unusual fire and explosion            Flammable</w:t>
            </w:r>
          </w:p>
          <w:p w:rsidR="001772E0" w:rsidRPr="001772E0" w:rsidRDefault="001772E0" w:rsidP="00CF6D00">
            <w:pPr>
              <w:numPr>
                <w:ilvl w:val="1"/>
                <w:numId w:val="129"/>
              </w:numPr>
              <w:rPr>
                <w:sz w:val="20"/>
                <w:szCs w:val="20"/>
              </w:rPr>
            </w:pPr>
            <w:r w:rsidRPr="001772E0">
              <w:rPr>
                <w:sz w:val="20"/>
                <w:szCs w:val="20"/>
              </w:rPr>
              <w:t>Health/Routes of Entry</w:t>
            </w:r>
          </w:p>
          <w:p w:rsidR="001772E0" w:rsidRPr="001772E0" w:rsidRDefault="001772E0" w:rsidP="00676BD7">
            <w:pPr>
              <w:ind w:left="390"/>
              <w:rPr>
                <w:sz w:val="20"/>
                <w:szCs w:val="20"/>
              </w:rPr>
            </w:pPr>
            <w:r w:rsidRPr="001772E0">
              <w:rPr>
                <w:sz w:val="20"/>
                <w:szCs w:val="20"/>
              </w:rPr>
              <w:t>Threshold limit value:                    Hydrocarbon solvent lowest TLV(100ppm)</w:t>
            </w:r>
          </w:p>
          <w:p w:rsidR="001772E0" w:rsidRPr="001772E0" w:rsidRDefault="001772E0" w:rsidP="00676BD7">
            <w:pPr>
              <w:ind w:left="390"/>
              <w:rPr>
                <w:sz w:val="20"/>
                <w:szCs w:val="20"/>
              </w:rPr>
            </w:pPr>
            <w:r w:rsidRPr="001772E0">
              <w:rPr>
                <w:sz w:val="20"/>
                <w:szCs w:val="20"/>
              </w:rPr>
              <w:t>Carcinogenic:                                 The product has been assessed by independent laboratories as</w:t>
            </w:r>
          </w:p>
          <w:p w:rsidR="001772E0" w:rsidRPr="001772E0" w:rsidRDefault="001772E0" w:rsidP="00676BD7">
            <w:pPr>
              <w:ind w:left="390"/>
              <w:rPr>
                <w:sz w:val="20"/>
                <w:szCs w:val="20"/>
              </w:rPr>
            </w:pPr>
            <w:r w:rsidRPr="001772E0">
              <w:rPr>
                <w:sz w:val="20"/>
                <w:szCs w:val="20"/>
              </w:rPr>
              <w:t xml:space="preserve">                                                        being human carcinogen category 3</w:t>
            </w:r>
          </w:p>
          <w:p w:rsidR="001772E0" w:rsidRPr="001772E0" w:rsidRDefault="001772E0" w:rsidP="00CF6D00">
            <w:pPr>
              <w:numPr>
                <w:ilvl w:val="1"/>
                <w:numId w:val="129"/>
              </w:numPr>
              <w:rPr>
                <w:sz w:val="20"/>
                <w:szCs w:val="20"/>
              </w:rPr>
            </w:pPr>
            <w:r w:rsidRPr="001772E0">
              <w:rPr>
                <w:sz w:val="20"/>
                <w:szCs w:val="20"/>
              </w:rPr>
              <w:t>Symptoms of Exposure</w:t>
            </w:r>
          </w:p>
          <w:p w:rsidR="001772E0" w:rsidRPr="001772E0" w:rsidRDefault="001772E0" w:rsidP="00676BD7">
            <w:pPr>
              <w:ind w:left="390"/>
              <w:rPr>
                <w:sz w:val="20"/>
                <w:szCs w:val="20"/>
              </w:rPr>
            </w:pPr>
            <w:r w:rsidRPr="001772E0">
              <w:rPr>
                <w:sz w:val="20"/>
                <w:szCs w:val="20"/>
              </w:rPr>
              <w:t>Inhalation                                       May cause anaesthesia, headache, dizziness, nausea and upper</w:t>
            </w:r>
          </w:p>
          <w:p w:rsidR="001772E0" w:rsidRPr="001772E0" w:rsidRDefault="001772E0" w:rsidP="00676BD7">
            <w:pPr>
              <w:ind w:left="390"/>
              <w:rPr>
                <w:sz w:val="20"/>
                <w:szCs w:val="20"/>
              </w:rPr>
            </w:pPr>
            <w:r w:rsidRPr="001772E0">
              <w:rPr>
                <w:sz w:val="20"/>
                <w:szCs w:val="20"/>
              </w:rPr>
              <w:t xml:space="preserve">                                                        Respiratory irritation</w:t>
            </w:r>
          </w:p>
          <w:p w:rsidR="001772E0" w:rsidRPr="001772E0" w:rsidRDefault="001772E0" w:rsidP="00676BD7">
            <w:pPr>
              <w:ind w:left="390"/>
              <w:rPr>
                <w:sz w:val="20"/>
                <w:szCs w:val="20"/>
              </w:rPr>
            </w:pPr>
            <w:r w:rsidRPr="001772E0">
              <w:rPr>
                <w:sz w:val="20"/>
                <w:szCs w:val="20"/>
              </w:rPr>
              <w:t>Skin contact:                                  May cause drying of skin and/or irritation</w:t>
            </w:r>
          </w:p>
          <w:p w:rsidR="001772E0" w:rsidRPr="001772E0" w:rsidRDefault="001772E0" w:rsidP="00676BD7">
            <w:pPr>
              <w:ind w:left="390"/>
              <w:rPr>
                <w:sz w:val="20"/>
                <w:szCs w:val="20"/>
              </w:rPr>
            </w:pPr>
            <w:r w:rsidRPr="001772E0">
              <w:rPr>
                <w:sz w:val="20"/>
                <w:szCs w:val="20"/>
              </w:rPr>
              <w:t>Eye contact:                                   May cause irritation, tears and redness</w:t>
            </w:r>
          </w:p>
          <w:p w:rsidR="001772E0" w:rsidRPr="001772E0" w:rsidRDefault="001772E0" w:rsidP="001772E0">
            <w:pPr>
              <w:ind w:left="390"/>
              <w:rPr>
                <w:sz w:val="20"/>
                <w:szCs w:val="20"/>
              </w:rPr>
            </w:pPr>
            <w:r w:rsidRPr="001772E0">
              <w:rPr>
                <w:sz w:val="20"/>
                <w:szCs w:val="20"/>
              </w:rPr>
              <w:t>Ingestion:                                       May cause irritation,</w:t>
            </w:r>
            <w:r>
              <w:rPr>
                <w:sz w:val="20"/>
                <w:szCs w:val="20"/>
              </w:rPr>
              <w:t xml:space="preserve"> </w:t>
            </w:r>
            <w:r w:rsidRPr="001772E0">
              <w:rPr>
                <w:sz w:val="20"/>
                <w:szCs w:val="20"/>
              </w:rPr>
              <w:t>nausea,</w:t>
            </w:r>
            <w:r>
              <w:rPr>
                <w:sz w:val="20"/>
                <w:szCs w:val="20"/>
              </w:rPr>
              <w:t xml:space="preserve"> </w:t>
            </w:r>
            <w:r w:rsidRPr="001772E0">
              <w:rPr>
                <w:sz w:val="20"/>
                <w:szCs w:val="20"/>
              </w:rPr>
              <w:t>vomiting and diarrhoea</w:t>
            </w:r>
          </w:p>
        </w:tc>
      </w:tr>
      <w:tr w:rsidR="001772E0" w:rsidRPr="001772E0" w:rsidTr="00676BD7">
        <w:tc>
          <w:tcPr>
            <w:tcW w:w="8974" w:type="dxa"/>
            <w:tcBorders>
              <w:top w:val="nil"/>
              <w:left w:val="nil"/>
              <w:bottom w:val="nil"/>
              <w:right w:val="nil"/>
            </w:tcBorders>
          </w:tcPr>
          <w:p w:rsidR="001772E0" w:rsidRPr="001772E0" w:rsidRDefault="001772E0" w:rsidP="00676BD7">
            <w:pPr>
              <w:pStyle w:val="Heading1"/>
              <w:rPr>
                <w:b w:val="0"/>
                <w:bCs w:val="0"/>
                <w:sz w:val="20"/>
                <w:szCs w:val="20"/>
              </w:rPr>
            </w:pPr>
            <w:r w:rsidRPr="001772E0">
              <w:rPr>
                <w:sz w:val="20"/>
                <w:szCs w:val="20"/>
              </w:rPr>
              <w:t>4    FIRST AID MEASURES</w:t>
            </w:r>
          </w:p>
        </w:tc>
      </w:tr>
      <w:tr w:rsidR="001772E0" w:rsidRPr="001772E0" w:rsidTr="00676BD7">
        <w:tc>
          <w:tcPr>
            <w:tcW w:w="8974" w:type="dxa"/>
            <w:tcBorders>
              <w:top w:val="nil"/>
              <w:left w:val="nil"/>
              <w:bottom w:val="nil"/>
              <w:right w:val="nil"/>
            </w:tcBorders>
          </w:tcPr>
          <w:p w:rsidR="001772E0" w:rsidRPr="001772E0" w:rsidRDefault="001772E0" w:rsidP="00676BD7">
            <w:pPr>
              <w:rPr>
                <w:sz w:val="20"/>
                <w:szCs w:val="20"/>
              </w:rPr>
            </w:pPr>
            <w:r w:rsidRPr="001772E0">
              <w:rPr>
                <w:sz w:val="20"/>
                <w:szCs w:val="20"/>
              </w:rPr>
              <w:t xml:space="preserve">SKIN-                       Wash copiously with soap and water – remove contaminated clothing, including               </w:t>
            </w:r>
          </w:p>
          <w:p w:rsidR="001772E0" w:rsidRPr="001772E0" w:rsidRDefault="001772E0" w:rsidP="00676BD7">
            <w:pPr>
              <w:rPr>
                <w:sz w:val="20"/>
                <w:szCs w:val="20"/>
              </w:rPr>
            </w:pPr>
            <w:r w:rsidRPr="001772E0">
              <w:rPr>
                <w:sz w:val="20"/>
                <w:szCs w:val="20"/>
              </w:rPr>
              <w:t xml:space="preserve">                                  Shoes and launder before re-use.  If skin irritation develops seek immediate </w:t>
            </w:r>
          </w:p>
          <w:p w:rsidR="001772E0" w:rsidRPr="001772E0" w:rsidRDefault="001772E0" w:rsidP="00676BD7">
            <w:pPr>
              <w:rPr>
                <w:sz w:val="20"/>
                <w:szCs w:val="20"/>
              </w:rPr>
            </w:pPr>
            <w:r w:rsidRPr="001772E0">
              <w:rPr>
                <w:sz w:val="20"/>
                <w:szCs w:val="20"/>
              </w:rPr>
              <w:t xml:space="preserve">                                  Medical attention.</w:t>
            </w:r>
          </w:p>
          <w:p w:rsidR="001772E0" w:rsidRPr="001772E0" w:rsidRDefault="001772E0" w:rsidP="00676BD7">
            <w:pPr>
              <w:rPr>
                <w:sz w:val="20"/>
                <w:szCs w:val="20"/>
              </w:rPr>
            </w:pPr>
            <w:r w:rsidRPr="001772E0">
              <w:rPr>
                <w:sz w:val="20"/>
                <w:szCs w:val="20"/>
              </w:rPr>
              <w:t>EYES-                       As soon as possible irrigate thoroughly with water for at least 15 minutes, holding</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the</w:t>
            </w:r>
            <w:proofErr w:type="gramEnd"/>
            <w:r w:rsidRPr="001772E0">
              <w:rPr>
                <w:sz w:val="20"/>
                <w:szCs w:val="20"/>
              </w:rPr>
              <w:t xml:space="preserve"> eyelid apart. If in any doubt, or the irritation persists, obtain medical attention</w:t>
            </w:r>
          </w:p>
          <w:p w:rsidR="001772E0" w:rsidRPr="001772E0" w:rsidRDefault="001772E0" w:rsidP="00676BD7">
            <w:pPr>
              <w:rPr>
                <w:sz w:val="20"/>
                <w:szCs w:val="20"/>
              </w:rPr>
            </w:pPr>
            <w:r w:rsidRPr="001772E0">
              <w:rPr>
                <w:sz w:val="20"/>
                <w:szCs w:val="20"/>
              </w:rPr>
              <w:t xml:space="preserve">INHALATION-        Ensure that airways are clear and unobstructed.  Keep warm and at rest.  If there </w:t>
            </w:r>
          </w:p>
          <w:p w:rsidR="001772E0" w:rsidRPr="001772E0" w:rsidRDefault="001772E0" w:rsidP="00676BD7">
            <w:pPr>
              <w:rPr>
                <w:sz w:val="20"/>
                <w:szCs w:val="20"/>
              </w:rPr>
            </w:pPr>
            <w:r w:rsidRPr="001772E0">
              <w:rPr>
                <w:sz w:val="20"/>
                <w:szCs w:val="20"/>
              </w:rPr>
              <w:t xml:space="preserve">                                  is any difficulty in breathing, or vomiting has occurred obtain medical attention       </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urgently</w:t>
            </w:r>
            <w:proofErr w:type="gramEnd"/>
            <w:r w:rsidRPr="001772E0">
              <w:rPr>
                <w:sz w:val="20"/>
                <w:szCs w:val="20"/>
              </w:rPr>
              <w:t xml:space="preserve">.  If breathing stops or shows signs of failing, apply mouth to mouth   </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ventilation</w:t>
            </w:r>
            <w:proofErr w:type="gramEnd"/>
            <w:r w:rsidRPr="001772E0">
              <w:rPr>
                <w:sz w:val="20"/>
                <w:szCs w:val="20"/>
              </w:rPr>
              <w:t>.</w:t>
            </w:r>
          </w:p>
          <w:p w:rsidR="001772E0" w:rsidRPr="001772E0" w:rsidRDefault="001772E0" w:rsidP="00676BD7">
            <w:pPr>
              <w:rPr>
                <w:sz w:val="20"/>
                <w:szCs w:val="20"/>
              </w:rPr>
            </w:pPr>
            <w:r w:rsidRPr="001772E0">
              <w:rPr>
                <w:sz w:val="20"/>
                <w:szCs w:val="20"/>
              </w:rPr>
              <w:t xml:space="preserve">INGESTION-            In the event of deliberate ingestion help must be obtained urgently.  </w:t>
            </w:r>
          </w:p>
        </w:tc>
      </w:tr>
      <w:tr w:rsidR="001772E0" w:rsidRPr="001772E0" w:rsidTr="00676BD7">
        <w:tc>
          <w:tcPr>
            <w:tcW w:w="8974" w:type="dxa"/>
            <w:tcBorders>
              <w:top w:val="nil"/>
              <w:left w:val="nil"/>
              <w:bottom w:val="nil"/>
              <w:right w:val="nil"/>
            </w:tcBorders>
          </w:tcPr>
          <w:p w:rsidR="001772E0" w:rsidRPr="001772E0" w:rsidRDefault="001772E0" w:rsidP="00676BD7">
            <w:pPr>
              <w:pStyle w:val="Heading1"/>
              <w:rPr>
                <w:sz w:val="20"/>
                <w:szCs w:val="20"/>
              </w:rPr>
            </w:pPr>
            <w:r w:rsidRPr="001772E0">
              <w:rPr>
                <w:sz w:val="20"/>
                <w:szCs w:val="20"/>
              </w:rPr>
              <w:lastRenderedPageBreak/>
              <w:t xml:space="preserve">Keep at rest. Do not induce vomiting but seek prompt medical attention.  Observe patient in case abdominal pain develops, or patient starts to vomit.  Try to keep patient conscious and try to make certain that patient does not aspirate vomit into lungs. </w:t>
            </w:r>
          </w:p>
          <w:p w:rsidR="001772E0" w:rsidRPr="001772E0" w:rsidRDefault="001772E0" w:rsidP="00676BD7">
            <w:pPr>
              <w:pStyle w:val="Heading1"/>
              <w:rPr>
                <w:sz w:val="20"/>
                <w:szCs w:val="20"/>
              </w:rPr>
            </w:pPr>
            <w:r w:rsidRPr="001772E0">
              <w:rPr>
                <w:sz w:val="20"/>
                <w:szCs w:val="20"/>
              </w:rPr>
              <w:t>Material Safety Data Sheet Q20</w:t>
            </w:r>
          </w:p>
          <w:p w:rsidR="001772E0" w:rsidRPr="001772E0" w:rsidRDefault="001772E0" w:rsidP="00676BD7">
            <w:pPr>
              <w:rPr>
                <w:b/>
                <w:bCs/>
                <w:sz w:val="20"/>
                <w:szCs w:val="20"/>
              </w:rPr>
            </w:pPr>
          </w:p>
          <w:tbl>
            <w:tblPr>
              <w:tblW w:w="8748" w:type="dxa"/>
              <w:tblLook w:val="0000"/>
            </w:tblPr>
            <w:tblGrid>
              <w:gridCol w:w="8748"/>
            </w:tblGrid>
            <w:tr w:rsidR="001772E0" w:rsidRPr="001772E0" w:rsidTr="00676BD7">
              <w:tc>
                <w:tcPr>
                  <w:tcW w:w="8748" w:type="dxa"/>
                </w:tcPr>
                <w:p w:rsidR="001772E0" w:rsidRPr="001772E0" w:rsidRDefault="001772E0" w:rsidP="00676BD7">
                  <w:pPr>
                    <w:pStyle w:val="Heading2"/>
                    <w:rPr>
                      <w:color w:val="auto"/>
                      <w:sz w:val="20"/>
                      <w:szCs w:val="20"/>
                    </w:rPr>
                  </w:pPr>
                  <w:r w:rsidRPr="001772E0">
                    <w:rPr>
                      <w:color w:val="auto"/>
                      <w:sz w:val="20"/>
                      <w:szCs w:val="20"/>
                    </w:rPr>
                    <w:t>5    FIRE-FIGHTING MEASURES</w:t>
                  </w:r>
                </w:p>
              </w:tc>
            </w:tr>
            <w:tr w:rsidR="001772E0" w:rsidRPr="001772E0" w:rsidTr="00676BD7">
              <w:tc>
                <w:tcPr>
                  <w:tcW w:w="8748" w:type="dxa"/>
                </w:tcPr>
                <w:p w:rsidR="001772E0" w:rsidRPr="001772E0" w:rsidRDefault="001772E0" w:rsidP="00676BD7">
                  <w:pPr>
                    <w:rPr>
                      <w:sz w:val="20"/>
                      <w:szCs w:val="20"/>
                    </w:rPr>
                  </w:pPr>
                  <w:r w:rsidRPr="001772E0">
                    <w:rPr>
                      <w:sz w:val="20"/>
                      <w:szCs w:val="20"/>
                    </w:rPr>
                    <w:t xml:space="preserve">Keep product in storage (and in use) away from sources of ignition.  In the event of fire, remove all unaffected product (if possible) away from the immediate vicinity.  If necessary cool stocks with water mists.  Extinguish burning material with foam, dry powder CO² or </w:t>
                  </w:r>
                  <w:proofErr w:type="spellStart"/>
                  <w:r w:rsidRPr="001772E0">
                    <w:rPr>
                      <w:sz w:val="20"/>
                      <w:szCs w:val="20"/>
                    </w:rPr>
                    <w:t>halons</w:t>
                  </w:r>
                  <w:proofErr w:type="spellEnd"/>
                  <w:r w:rsidRPr="001772E0">
                    <w:rPr>
                      <w:sz w:val="20"/>
                      <w:szCs w:val="20"/>
                    </w:rPr>
                    <w:t>.  DO NOT USE WATER FIRST AID FACILITIES AND TREATMENT AS NORMAL FOR BURNS</w:t>
                  </w:r>
                </w:p>
              </w:tc>
            </w:tr>
            <w:tr w:rsidR="001772E0" w:rsidRPr="001772E0" w:rsidTr="00676BD7">
              <w:tc>
                <w:tcPr>
                  <w:tcW w:w="8748" w:type="dxa"/>
                </w:tcPr>
                <w:p w:rsidR="001772E0" w:rsidRPr="001772E0" w:rsidRDefault="001772E0" w:rsidP="00676BD7">
                  <w:pPr>
                    <w:pStyle w:val="Heading2"/>
                    <w:rPr>
                      <w:color w:val="auto"/>
                      <w:sz w:val="20"/>
                      <w:szCs w:val="20"/>
                    </w:rPr>
                  </w:pPr>
                  <w:r w:rsidRPr="001772E0">
                    <w:rPr>
                      <w:color w:val="auto"/>
                      <w:sz w:val="20"/>
                      <w:szCs w:val="20"/>
                    </w:rPr>
                    <w:t>6    ACCIDENTAL RELEASE MEASURES</w:t>
                  </w:r>
                </w:p>
              </w:tc>
            </w:tr>
            <w:tr w:rsidR="001772E0" w:rsidRPr="001772E0" w:rsidTr="00676BD7">
              <w:tc>
                <w:tcPr>
                  <w:tcW w:w="8748" w:type="dxa"/>
                </w:tcPr>
                <w:p w:rsidR="001772E0" w:rsidRPr="001772E0" w:rsidRDefault="001772E0" w:rsidP="00676BD7">
                  <w:pPr>
                    <w:rPr>
                      <w:sz w:val="20"/>
                      <w:szCs w:val="20"/>
                    </w:rPr>
                  </w:pPr>
                  <w:r w:rsidRPr="001772E0">
                    <w:rPr>
                      <w:sz w:val="20"/>
                      <w:szCs w:val="20"/>
                    </w:rPr>
                    <w:t xml:space="preserve">6.1   Small Scale Spillages   In the unlikely event of spillages from aerosol cans, place cans in bags or </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open</w:t>
                  </w:r>
                  <w:proofErr w:type="gramEnd"/>
                  <w:r w:rsidRPr="001772E0">
                    <w:rPr>
                      <w:sz w:val="20"/>
                      <w:szCs w:val="20"/>
                    </w:rPr>
                    <w:t xml:space="preserve"> pail until pressure has dissipated.  Aerosol cans must not be punctured</w:t>
                  </w:r>
                </w:p>
                <w:p w:rsidR="001772E0" w:rsidRPr="001772E0" w:rsidRDefault="001772E0" w:rsidP="00676BD7">
                  <w:pPr>
                    <w:rPr>
                      <w:sz w:val="20"/>
                      <w:szCs w:val="20"/>
                    </w:rPr>
                  </w:pPr>
                  <w:r w:rsidRPr="001772E0">
                    <w:rPr>
                      <w:sz w:val="20"/>
                      <w:szCs w:val="20"/>
                    </w:rPr>
                    <w:t xml:space="preserve">                                              or incinerated but disposed of in land fill or in accordance with local </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regulations</w:t>
                  </w:r>
                  <w:proofErr w:type="gramEnd"/>
                  <w:r w:rsidRPr="001772E0">
                    <w:rPr>
                      <w:sz w:val="20"/>
                      <w:szCs w:val="20"/>
                    </w:rPr>
                    <w:t>.  Do not wash Q20 contamination into drains and waterways.</w:t>
                  </w:r>
                </w:p>
                <w:p w:rsidR="001772E0" w:rsidRPr="001772E0" w:rsidRDefault="001772E0" w:rsidP="00676BD7">
                  <w:pPr>
                    <w:rPr>
                      <w:sz w:val="20"/>
                      <w:szCs w:val="20"/>
                    </w:rPr>
                  </w:pPr>
                  <w:r w:rsidRPr="001772E0">
                    <w:rPr>
                      <w:sz w:val="20"/>
                      <w:szCs w:val="20"/>
                    </w:rPr>
                    <w:t xml:space="preserve">                                              Instead wipe affected areas with white spirit or turpentine substitute and </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allow</w:t>
                  </w:r>
                  <w:proofErr w:type="gramEnd"/>
                  <w:r w:rsidRPr="001772E0">
                    <w:rPr>
                      <w:sz w:val="20"/>
                      <w:szCs w:val="20"/>
                    </w:rPr>
                    <w:t xml:space="preserve"> to dry.  When dry wash affected areas with soapy water to remove</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any</w:t>
                  </w:r>
                  <w:proofErr w:type="gramEnd"/>
                  <w:r w:rsidRPr="001772E0">
                    <w:rPr>
                      <w:sz w:val="20"/>
                      <w:szCs w:val="20"/>
                    </w:rPr>
                    <w:t xml:space="preserve"> remnants of Q20.  If white spirit cannot be applied, layer with sawdust</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or</w:t>
                  </w:r>
                  <w:proofErr w:type="gramEnd"/>
                  <w:r w:rsidRPr="001772E0">
                    <w:rPr>
                      <w:sz w:val="20"/>
                      <w:szCs w:val="20"/>
                    </w:rPr>
                    <w:t xml:space="preserve"> absorbent material.  Allow to dry and then sweep/shovel into refuse bins </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and</w:t>
                  </w:r>
                  <w:proofErr w:type="gramEnd"/>
                  <w:r w:rsidRPr="001772E0">
                    <w:rPr>
                      <w:sz w:val="20"/>
                      <w:szCs w:val="20"/>
                    </w:rPr>
                    <w:t xml:space="preserve"> dispose of via public or private waste disposal.</w:t>
                  </w:r>
                </w:p>
                <w:p w:rsidR="001772E0" w:rsidRPr="001772E0" w:rsidRDefault="001772E0" w:rsidP="00676BD7">
                  <w:pPr>
                    <w:rPr>
                      <w:sz w:val="20"/>
                      <w:szCs w:val="20"/>
                    </w:rPr>
                  </w:pPr>
                  <w:r w:rsidRPr="001772E0">
                    <w:rPr>
                      <w:sz w:val="20"/>
                      <w:szCs w:val="20"/>
                    </w:rPr>
                    <w:t>6.2    Large Scale Spillages    In the event of large roadside transport spillages resulting from collision</w:t>
                  </w:r>
                </w:p>
                <w:p w:rsidR="001772E0" w:rsidRPr="001772E0" w:rsidRDefault="001772E0" w:rsidP="00676BD7">
                  <w:pPr>
                    <w:rPr>
                      <w:sz w:val="20"/>
                      <w:szCs w:val="20"/>
                    </w:rPr>
                  </w:pPr>
                  <w:r w:rsidRPr="001772E0">
                    <w:rPr>
                      <w:sz w:val="20"/>
                      <w:szCs w:val="20"/>
                    </w:rPr>
                    <w:t xml:space="preserve">                                                or overturned vehicles, vehicles must be kept away from contaminated </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roads</w:t>
                  </w:r>
                  <w:proofErr w:type="gramEnd"/>
                  <w:r w:rsidRPr="001772E0">
                    <w:rPr>
                      <w:sz w:val="20"/>
                      <w:szCs w:val="20"/>
                    </w:rPr>
                    <w:t xml:space="preserve"> or other surfaces.  Affected areas should be covered in layers of</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sawdust</w:t>
                  </w:r>
                  <w:proofErr w:type="gramEnd"/>
                  <w:r w:rsidRPr="001772E0">
                    <w:rPr>
                      <w:sz w:val="20"/>
                      <w:szCs w:val="20"/>
                    </w:rPr>
                    <w:t xml:space="preserve"> or similarly absorbent material.  Do not wash into drains,</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waterways</w:t>
                  </w:r>
                  <w:proofErr w:type="gramEnd"/>
                  <w:r w:rsidRPr="001772E0">
                    <w:rPr>
                      <w:sz w:val="20"/>
                      <w:szCs w:val="20"/>
                    </w:rPr>
                    <w:t xml:space="preserve"> or soil courses. Later remove absorbent material to waste disposal</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site</w:t>
                  </w:r>
                  <w:proofErr w:type="gramEnd"/>
                  <w:r w:rsidRPr="001772E0">
                    <w:rPr>
                      <w:sz w:val="20"/>
                      <w:szCs w:val="20"/>
                    </w:rPr>
                    <w:t xml:space="preserve">.  Marine spillages should be dealt with in accordance with pollutant </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procedures</w:t>
                  </w:r>
                  <w:proofErr w:type="gramEnd"/>
                  <w:r w:rsidRPr="001772E0">
                    <w:rPr>
                      <w:sz w:val="20"/>
                      <w:szCs w:val="20"/>
                    </w:rPr>
                    <w:t xml:space="preserve"> which are relevant to the product classification and IMDG codes. </w:t>
                  </w:r>
                </w:p>
                <w:p w:rsidR="001772E0" w:rsidRPr="001772E0" w:rsidRDefault="001772E0" w:rsidP="00676BD7">
                  <w:pPr>
                    <w:rPr>
                      <w:sz w:val="20"/>
                      <w:szCs w:val="20"/>
                    </w:rPr>
                  </w:pPr>
                  <w:r w:rsidRPr="001772E0">
                    <w:rPr>
                      <w:sz w:val="20"/>
                      <w:szCs w:val="20"/>
                    </w:rPr>
                    <w:t xml:space="preserve">                                              </w:t>
                  </w:r>
                </w:p>
              </w:tc>
            </w:tr>
            <w:tr w:rsidR="001772E0" w:rsidRPr="001772E0" w:rsidTr="00676BD7">
              <w:tc>
                <w:tcPr>
                  <w:tcW w:w="8748" w:type="dxa"/>
                </w:tcPr>
                <w:p w:rsidR="001772E0" w:rsidRPr="001772E0" w:rsidRDefault="001772E0" w:rsidP="00676BD7">
                  <w:pPr>
                    <w:pStyle w:val="Heading2"/>
                    <w:rPr>
                      <w:color w:val="auto"/>
                      <w:sz w:val="20"/>
                      <w:szCs w:val="20"/>
                    </w:rPr>
                  </w:pPr>
                  <w:r w:rsidRPr="001772E0">
                    <w:rPr>
                      <w:color w:val="auto"/>
                      <w:sz w:val="20"/>
                      <w:szCs w:val="20"/>
                    </w:rPr>
                    <w:t>7    HANDLING AND STORAGE</w:t>
                  </w:r>
                </w:p>
              </w:tc>
            </w:tr>
            <w:tr w:rsidR="001772E0" w:rsidRPr="001772E0" w:rsidTr="00676BD7">
              <w:tc>
                <w:tcPr>
                  <w:tcW w:w="8748" w:type="dxa"/>
                </w:tcPr>
                <w:p w:rsidR="001772E0" w:rsidRPr="001772E0" w:rsidRDefault="001772E0" w:rsidP="00676BD7">
                  <w:pPr>
                    <w:rPr>
                      <w:sz w:val="20"/>
                      <w:szCs w:val="20"/>
                    </w:rPr>
                  </w:pPr>
                  <w:r w:rsidRPr="001772E0">
                    <w:rPr>
                      <w:sz w:val="20"/>
                      <w:szCs w:val="20"/>
                    </w:rPr>
                    <w:t>7.1  Special Handling Information</w:t>
                  </w:r>
                </w:p>
                <w:p w:rsidR="001772E0" w:rsidRPr="001772E0" w:rsidRDefault="001772E0" w:rsidP="00676BD7">
                  <w:pPr>
                    <w:rPr>
                      <w:sz w:val="20"/>
                      <w:szCs w:val="20"/>
                    </w:rPr>
                  </w:pPr>
                  <w:r w:rsidRPr="001772E0">
                    <w:rPr>
                      <w:sz w:val="20"/>
                      <w:szCs w:val="20"/>
                    </w:rPr>
                    <w:t xml:space="preserve">       Ventilation:                          Must be sufficient to keep solvent vapour less than TLV</w:t>
                  </w:r>
                </w:p>
                <w:p w:rsidR="001772E0" w:rsidRPr="001772E0" w:rsidRDefault="001772E0" w:rsidP="00676BD7">
                  <w:pPr>
                    <w:rPr>
                      <w:sz w:val="20"/>
                      <w:szCs w:val="20"/>
                    </w:rPr>
                  </w:pPr>
                  <w:r w:rsidRPr="001772E0">
                    <w:rPr>
                      <w:sz w:val="20"/>
                      <w:szCs w:val="20"/>
                    </w:rPr>
                    <w:t xml:space="preserve">        Respiratory protection:       Advised when concentration of solvent vapour exceeds TLV.</w:t>
                  </w:r>
                </w:p>
                <w:p w:rsidR="001772E0" w:rsidRPr="001772E0" w:rsidRDefault="001772E0" w:rsidP="00676BD7">
                  <w:pPr>
                    <w:rPr>
                      <w:sz w:val="20"/>
                      <w:szCs w:val="20"/>
                    </w:rPr>
                  </w:pPr>
                  <w:r w:rsidRPr="001772E0">
                    <w:rPr>
                      <w:sz w:val="20"/>
                      <w:szCs w:val="20"/>
                    </w:rPr>
                    <w:t xml:space="preserve">        Protective gloves:               Advised when skin comes into contact with  Q20 regularly or to </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prevent</w:t>
                  </w:r>
                  <w:proofErr w:type="gramEnd"/>
                  <w:r w:rsidRPr="001772E0">
                    <w:rPr>
                      <w:sz w:val="20"/>
                      <w:szCs w:val="20"/>
                    </w:rPr>
                    <w:t xml:space="preserve"> possible skin irritation.</w:t>
                  </w:r>
                </w:p>
                <w:p w:rsidR="001772E0" w:rsidRPr="001772E0" w:rsidRDefault="001772E0" w:rsidP="00676BD7">
                  <w:pPr>
                    <w:rPr>
                      <w:sz w:val="20"/>
                      <w:szCs w:val="20"/>
                    </w:rPr>
                  </w:pPr>
                  <w:r w:rsidRPr="001772E0">
                    <w:rPr>
                      <w:sz w:val="20"/>
                      <w:szCs w:val="20"/>
                    </w:rPr>
                    <w:t xml:space="preserve">        Eye protection:                   Factory or industrial users are advised to wear protection to guard </w:t>
                  </w:r>
                </w:p>
                <w:p w:rsidR="001772E0" w:rsidRPr="001772E0" w:rsidRDefault="001772E0" w:rsidP="00676BD7">
                  <w:pPr>
                    <w:rPr>
                      <w:sz w:val="20"/>
                      <w:szCs w:val="20"/>
                    </w:rPr>
                  </w:pPr>
                  <w:r w:rsidRPr="001772E0">
                    <w:rPr>
                      <w:sz w:val="20"/>
                      <w:szCs w:val="20"/>
                    </w:rPr>
                    <w:t xml:space="preserve">                                                   Against potential eye contact i.e. goggles </w:t>
                  </w:r>
                </w:p>
                <w:p w:rsidR="001772E0" w:rsidRPr="001772E0" w:rsidRDefault="001772E0" w:rsidP="00676BD7">
                  <w:pPr>
                    <w:rPr>
                      <w:sz w:val="20"/>
                      <w:szCs w:val="20"/>
                    </w:rPr>
                  </w:pPr>
                  <w:r w:rsidRPr="001772E0">
                    <w:rPr>
                      <w:sz w:val="20"/>
                      <w:szCs w:val="20"/>
                    </w:rPr>
                    <w:t xml:space="preserve">       Other protection equipment:   Overalls</w:t>
                  </w:r>
                </w:p>
                <w:p w:rsidR="001772E0" w:rsidRPr="001772E0" w:rsidRDefault="001772E0" w:rsidP="00CF6D00">
                  <w:pPr>
                    <w:numPr>
                      <w:ilvl w:val="1"/>
                      <w:numId w:val="130"/>
                    </w:numPr>
                    <w:rPr>
                      <w:sz w:val="20"/>
                      <w:szCs w:val="20"/>
                    </w:rPr>
                  </w:pPr>
                  <w:r w:rsidRPr="001772E0">
                    <w:rPr>
                      <w:sz w:val="20"/>
                      <w:szCs w:val="20"/>
                    </w:rPr>
                    <w:t>Special storage information</w:t>
                  </w:r>
                </w:p>
                <w:p w:rsidR="001772E0" w:rsidRPr="001772E0" w:rsidRDefault="001772E0" w:rsidP="00676BD7">
                  <w:pPr>
                    <w:ind w:left="390"/>
                    <w:rPr>
                      <w:b/>
                      <w:bCs/>
                      <w:sz w:val="20"/>
                      <w:szCs w:val="20"/>
                    </w:rPr>
                  </w:pPr>
                  <w:r w:rsidRPr="001772E0">
                    <w:rPr>
                      <w:sz w:val="20"/>
                      <w:szCs w:val="20"/>
                    </w:rPr>
                    <w:t xml:space="preserve">There is no special storage information relevant to the keeping of Q20. It is obvious that aerosols should be kept away from sources of ignition or ambient temperatures above 50ºcelsius.  Local laws and fire inspectorates may also influence storage policies of commercial organisations.  Do not store large quantities of Q20 aerosol in unventilated bunkers or enclosures.  Store in dry and cool areas.  Keep out of reach </w:t>
                  </w:r>
                  <w:proofErr w:type="gramStart"/>
                  <w:r w:rsidRPr="001772E0">
                    <w:rPr>
                      <w:sz w:val="20"/>
                      <w:szCs w:val="20"/>
                    </w:rPr>
                    <w:t>of  children</w:t>
                  </w:r>
                  <w:proofErr w:type="gramEnd"/>
                  <w:r w:rsidRPr="001772E0">
                    <w:rPr>
                      <w:sz w:val="20"/>
                      <w:szCs w:val="20"/>
                    </w:rPr>
                    <w:t xml:space="preserve">.  Do not spray on naked flame or any incandescent material.  No smoking near expelled product.     </w:t>
                  </w:r>
                </w:p>
              </w:tc>
            </w:tr>
            <w:tr w:rsidR="001772E0" w:rsidRPr="001772E0" w:rsidTr="00676BD7">
              <w:tc>
                <w:tcPr>
                  <w:tcW w:w="8748" w:type="dxa"/>
                </w:tcPr>
                <w:p w:rsidR="001772E0" w:rsidRPr="001772E0" w:rsidRDefault="001772E0" w:rsidP="00676BD7">
                  <w:pPr>
                    <w:pStyle w:val="Heading2"/>
                    <w:rPr>
                      <w:color w:val="auto"/>
                      <w:sz w:val="20"/>
                      <w:szCs w:val="20"/>
                    </w:rPr>
                  </w:pPr>
                  <w:r w:rsidRPr="001772E0">
                    <w:rPr>
                      <w:color w:val="auto"/>
                      <w:sz w:val="20"/>
                      <w:szCs w:val="20"/>
                    </w:rPr>
                    <w:t>8    EXPOSURE CONTROLS/PERSONAL PROTECTION</w:t>
                  </w:r>
                </w:p>
              </w:tc>
            </w:tr>
            <w:tr w:rsidR="001772E0" w:rsidRPr="001772E0" w:rsidTr="00676BD7">
              <w:tc>
                <w:tcPr>
                  <w:tcW w:w="8748" w:type="dxa"/>
                </w:tcPr>
                <w:p w:rsidR="001772E0" w:rsidRPr="001772E0" w:rsidRDefault="001772E0" w:rsidP="00676BD7">
                  <w:pPr>
                    <w:rPr>
                      <w:sz w:val="20"/>
                      <w:szCs w:val="20"/>
                    </w:rPr>
                  </w:pPr>
                  <w:r w:rsidRPr="001772E0">
                    <w:rPr>
                      <w:sz w:val="20"/>
                      <w:szCs w:val="20"/>
                    </w:rPr>
                    <w:t>See Section 7.1 above.</w:t>
                  </w:r>
                </w:p>
                <w:p w:rsidR="001772E0" w:rsidRPr="001772E0" w:rsidRDefault="001772E0" w:rsidP="00CF6D00">
                  <w:pPr>
                    <w:numPr>
                      <w:ilvl w:val="1"/>
                      <w:numId w:val="131"/>
                    </w:numPr>
                    <w:rPr>
                      <w:sz w:val="20"/>
                      <w:szCs w:val="20"/>
                    </w:rPr>
                  </w:pPr>
                  <w:r w:rsidRPr="001772E0">
                    <w:rPr>
                      <w:sz w:val="20"/>
                      <w:szCs w:val="20"/>
                    </w:rPr>
                    <w:t>General</w:t>
                  </w:r>
                </w:p>
                <w:p w:rsidR="001772E0" w:rsidRPr="001772E0" w:rsidRDefault="001772E0" w:rsidP="00676BD7">
                  <w:pPr>
                    <w:ind w:left="405"/>
                    <w:rPr>
                      <w:sz w:val="20"/>
                      <w:szCs w:val="20"/>
                    </w:rPr>
                  </w:pPr>
                  <w:r w:rsidRPr="001772E0">
                    <w:rPr>
                      <w:sz w:val="20"/>
                      <w:szCs w:val="20"/>
                    </w:rPr>
                    <w:t>Keep product away from sources of ignition, avoid excessive inhalation of spray particles, do not puncture or store container above 50ºcelsius, keep away from children.</w:t>
                  </w:r>
                </w:p>
                <w:p w:rsidR="001772E0" w:rsidRPr="001772E0" w:rsidRDefault="001772E0" w:rsidP="00676BD7">
                  <w:pPr>
                    <w:ind w:left="405"/>
                    <w:rPr>
                      <w:sz w:val="20"/>
                      <w:szCs w:val="20"/>
                    </w:rPr>
                  </w:pPr>
                  <w:r w:rsidRPr="001772E0">
                    <w:rPr>
                      <w:sz w:val="20"/>
                      <w:szCs w:val="20"/>
                    </w:rPr>
                    <w:t>Use only in accordance with the instructions printed on the container.</w:t>
                  </w:r>
                </w:p>
                <w:p w:rsidR="001772E0" w:rsidRPr="001772E0" w:rsidRDefault="001772E0" w:rsidP="00676BD7">
                  <w:pPr>
                    <w:ind w:left="405"/>
                    <w:rPr>
                      <w:sz w:val="20"/>
                      <w:szCs w:val="20"/>
                    </w:rPr>
                  </w:pPr>
                  <w:r w:rsidRPr="001772E0">
                    <w:rPr>
                      <w:sz w:val="20"/>
                      <w:szCs w:val="20"/>
                    </w:rPr>
                    <w:t>Use only in a well ventilated area.</w:t>
                  </w:r>
                </w:p>
                <w:p w:rsidR="001772E0" w:rsidRPr="001772E0" w:rsidRDefault="001772E0" w:rsidP="00676BD7">
                  <w:pPr>
                    <w:ind w:left="405"/>
                    <w:rPr>
                      <w:sz w:val="20"/>
                      <w:szCs w:val="20"/>
                    </w:rPr>
                  </w:pPr>
                  <w:proofErr w:type="gramStart"/>
                  <w:r w:rsidRPr="001772E0">
                    <w:rPr>
                      <w:sz w:val="20"/>
                      <w:szCs w:val="20"/>
                    </w:rPr>
                    <w:t>Do not use</w:t>
                  </w:r>
                  <w:proofErr w:type="gramEnd"/>
                  <w:r w:rsidRPr="001772E0">
                    <w:rPr>
                      <w:sz w:val="20"/>
                      <w:szCs w:val="20"/>
                    </w:rPr>
                    <w:t xml:space="preserve"> near a naked flame or any incandescent material.</w:t>
                  </w:r>
                </w:p>
                <w:p w:rsidR="001772E0" w:rsidRPr="001772E0" w:rsidRDefault="001772E0" w:rsidP="00676BD7">
                  <w:pPr>
                    <w:ind w:left="405"/>
                    <w:rPr>
                      <w:sz w:val="20"/>
                      <w:szCs w:val="20"/>
                    </w:rPr>
                  </w:pPr>
                  <w:r w:rsidRPr="001772E0">
                    <w:rPr>
                      <w:sz w:val="20"/>
                      <w:szCs w:val="20"/>
                    </w:rPr>
                    <w:t>Do not smoke whilst using.</w:t>
                  </w:r>
                </w:p>
                <w:p w:rsidR="001772E0" w:rsidRPr="001772E0" w:rsidRDefault="001772E0" w:rsidP="00CF6D00">
                  <w:pPr>
                    <w:pStyle w:val="ListParagraph"/>
                    <w:numPr>
                      <w:ilvl w:val="1"/>
                      <w:numId w:val="131"/>
                    </w:numPr>
                    <w:rPr>
                      <w:sz w:val="20"/>
                      <w:szCs w:val="20"/>
                    </w:rPr>
                  </w:pPr>
                  <w:r w:rsidRPr="001772E0">
                    <w:rPr>
                      <w:sz w:val="20"/>
                      <w:szCs w:val="20"/>
                    </w:rPr>
                    <w:t xml:space="preserve">Exposure Limits                                       </w:t>
                  </w:r>
                </w:p>
                <w:p w:rsidR="001772E0" w:rsidRPr="001772E0" w:rsidRDefault="001772E0" w:rsidP="001772E0">
                  <w:pPr>
                    <w:pStyle w:val="ListParagraph"/>
                    <w:ind w:left="405"/>
                    <w:rPr>
                      <w:sz w:val="20"/>
                      <w:szCs w:val="20"/>
                    </w:rPr>
                  </w:pPr>
                  <w:r w:rsidRPr="001772E0">
                    <w:rPr>
                      <w:sz w:val="20"/>
                      <w:szCs w:val="20"/>
                    </w:rPr>
                    <w:lastRenderedPageBreak/>
                    <w:t xml:space="preserve"> </w:t>
                  </w:r>
                  <w:r w:rsidRPr="001772E0">
                    <w:rPr>
                      <w:sz w:val="20"/>
                      <w:szCs w:val="20"/>
                      <w:u w:val="single"/>
                    </w:rPr>
                    <w:t xml:space="preserve">Exposure Limit (EH40/97) </w:t>
                  </w:r>
                </w:p>
                <w:p w:rsidR="001772E0" w:rsidRPr="001772E0" w:rsidRDefault="001772E0" w:rsidP="00676BD7">
                  <w:pPr>
                    <w:rPr>
                      <w:sz w:val="20"/>
                      <w:szCs w:val="20"/>
                    </w:rPr>
                  </w:pPr>
                  <w:r w:rsidRPr="001772E0">
                    <w:rPr>
                      <w:sz w:val="20"/>
                      <w:szCs w:val="20"/>
                    </w:rPr>
                    <w:t xml:space="preserve">                                                 8 hour TWA period                           10 minute period</w:t>
                  </w:r>
                </w:p>
                <w:p w:rsidR="001772E0" w:rsidRPr="001772E0" w:rsidRDefault="001772E0" w:rsidP="00676BD7">
                  <w:pPr>
                    <w:rPr>
                      <w:sz w:val="20"/>
                      <w:szCs w:val="20"/>
                    </w:rPr>
                  </w:pPr>
                  <w:r w:rsidRPr="001772E0">
                    <w:rPr>
                      <w:sz w:val="20"/>
                      <w:szCs w:val="20"/>
                    </w:rPr>
                    <w:t xml:space="preserve">                                                PPM     mgm-3                                    PPM       </w:t>
                  </w:r>
                  <w:proofErr w:type="spellStart"/>
                  <w:r w:rsidRPr="001772E0">
                    <w:rPr>
                      <w:sz w:val="20"/>
                      <w:szCs w:val="20"/>
                    </w:rPr>
                    <w:t>mgm</w:t>
                  </w:r>
                  <w:proofErr w:type="spellEnd"/>
                  <w:r w:rsidRPr="001772E0">
                    <w:rPr>
                      <w:sz w:val="20"/>
                      <w:szCs w:val="20"/>
                    </w:rPr>
                    <w:t xml:space="preserve"> –3</w:t>
                  </w:r>
                </w:p>
                <w:p w:rsidR="001772E0" w:rsidRPr="001772E0" w:rsidRDefault="001772E0" w:rsidP="00676BD7">
                  <w:pPr>
                    <w:rPr>
                      <w:sz w:val="20"/>
                      <w:szCs w:val="20"/>
                    </w:rPr>
                  </w:pPr>
                  <w:r w:rsidRPr="001772E0">
                    <w:rPr>
                      <w:sz w:val="20"/>
                      <w:szCs w:val="20"/>
                    </w:rPr>
                    <w:t xml:space="preserve">                   White spirit          100         575                                        125          720</w:t>
                  </w:r>
                </w:p>
                <w:p w:rsidR="001772E0" w:rsidRPr="001772E0" w:rsidRDefault="001772E0" w:rsidP="00676BD7">
                  <w:pPr>
                    <w:rPr>
                      <w:sz w:val="20"/>
                      <w:szCs w:val="20"/>
                    </w:rPr>
                  </w:pPr>
                  <w:r w:rsidRPr="001772E0">
                    <w:rPr>
                      <w:sz w:val="20"/>
                      <w:szCs w:val="20"/>
                    </w:rPr>
                    <w:t xml:space="preserve">                   Mineral oil             -              5                                            -               -</w:t>
                  </w:r>
                </w:p>
              </w:tc>
            </w:tr>
            <w:tr w:rsidR="001772E0" w:rsidRPr="001772E0" w:rsidTr="00676BD7">
              <w:tc>
                <w:tcPr>
                  <w:tcW w:w="8748"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22"/>
                  </w:tblGrid>
                  <w:tr w:rsidR="001772E0" w:rsidRPr="001772E0" w:rsidTr="00676BD7">
                    <w:tc>
                      <w:tcPr>
                        <w:tcW w:w="8522" w:type="dxa"/>
                        <w:tcBorders>
                          <w:top w:val="nil"/>
                          <w:left w:val="nil"/>
                          <w:bottom w:val="nil"/>
                          <w:right w:val="nil"/>
                        </w:tcBorders>
                      </w:tcPr>
                      <w:p w:rsidR="001772E0" w:rsidRPr="001772E0" w:rsidRDefault="001772E0" w:rsidP="001772E0">
                        <w:pPr>
                          <w:pStyle w:val="Heading2"/>
                          <w:rPr>
                            <w:color w:val="auto"/>
                            <w:sz w:val="20"/>
                            <w:szCs w:val="20"/>
                          </w:rPr>
                        </w:pPr>
                        <w:r w:rsidRPr="001772E0">
                          <w:rPr>
                            <w:color w:val="auto"/>
                            <w:sz w:val="20"/>
                            <w:szCs w:val="20"/>
                          </w:rPr>
                          <w:lastRenderedPageBreak/>
                          <w:t>9    PHYSICAL AND CHEMICAL PROPERTIES Material Safety Data Sheet Q20 Aerosol</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Boiling point:                                67ºC</w:t>
                        </w:r>
                      </w:p>
                      <w:p w:rsidR="001772E0" w:rsidRPr="001772E0" w:rsidRDefault="001772E0" w:rsidP="00676BD7">
                        <w:pPr>
                          <w:rPr>
                            <w:sz w:val="20"/>
                            <w:szCs w:val="20"/>
                          </w:rPr>
                        </w:pPr>
                        <w:r w:rsidRPr="001772E0">
                          <w:rPr>
                            <w:sz w:val="20"/>
                            <w:szCs w:val="20"/>
                          </w:rPr>
                          <w:t>Vapour density (air=1):                Greater than 1</w:t>
                        </w:r>
                      </w:p>
                      <w:p w:rsidR="001772E0" w:rsidRPr="001772E0" w:rsidRDefault="001772E0" w:rsidP="00676BD7">
                        <w:pPr>
                          <w:rPr>
                            <w:sz w:val="20"/>
                            <w:szCs w:val="20"/>
                          </w:rPr>
                        </w:pPr>
                        <w:r w:rsidRPr="001772E0">
                          <w:rPr>
                            <w:sz w:val="20"/>
                            <w:szCs w:val="20"/>
                          </w:rPr>
                          <w:t>Solubility in water:                       Insoluble</w:t>
                        </w:r>
                      </w:p>
                      <w:p w:rsidR="001772E0" w:rsidRPr="001772E0" w:rsidRDefault="001772E0" w:rsidP="00676BD7">
                        <w:pPr>
                          <w:rPr>
                            <w:sz w:val="20"/>
                            <w:szCs w:val="20"/>
                          </w:rPr>
                        </w:pPr>
                        <w:r w:rsidRPr="001772E0">
                          <w:rPr>
                            <w:sz w:val="20"/>
                            <w:szCs w:val="20"/>
                          </w:rPr>
                          <w:t>Specific gravity (H2O=1)             1.126 @21ºC</w:t>
                        </w:r>
                      </w:p>
                      <w:p w:rsidR="001772E0" w:rsidRPr="001772E0" w:rsidRDefault="001772E0" w:rsidP="00676BD7">
                        <w:pPr>
                          <w:rPr>
                            <w:sz w:val="20"/>
                            <w:szCs w:val="20"/>
                          </w:rPr>
                        </w:pPr>
                        <w:r w:rsidRPr="001772E0">
                          <w:rPr>
                            <w:sz w:val="20"/>
                            <w:szCs w:val="20"/>
                          </w:rPr>
                          <w:t>Volatile volume (by weight):        73.9%</w:t>
                        </w:r>
                      </w:p>
                      <w:p w:rsidR="001772E0" w:rsidRPr="001772E0" w:rsidRDefault="001772E0" w:rsidP="00676BD7">
                        <w:pPr>
                          <w:rPr>
                            <w:sz w:val="20"/>
                            <w:szCs w:val="20"/>
                          </w:rPr>
                        </w:pPr>
                        <w:r w:rsidRPr="001772E0">
                          <w:rPr>
                            <w:sz w:val="20"/>
                            <w:szCs w:val="20"/>
                          </w:rPr>
                          <w:t>Evaporation rate:                           Not determined</w:t>
                        </w:r>
                      </w:p>
                      <w:p w:rsidR="001772E0" w:rsidRPr="001772E0" w:rsidRDefault="001772E0" w:rsidP="00676BD7">
                        <w:pPr>
                          <w:rPr>
                            <w:sz w:val="20"/>
                            <w:szCs w:val="20"/>
                          </w:rPr>
                        </w:pPr>
                        <w:r w:rsidRPr="001772E0">
                          <w:rPr>
                            <w:sz w:val="20"/>
                            <w:szCs w:val="20"/>
                          </w:rPr>
                          <w:t xml:space="preserve">Vapour pressure:                           100 +/-5 psi </w:t>
                        </w:r>
                        <w:proofErr w:type="spellStart"/>
                        <w:r w:rsidRPr="001772E0">
                          <w:rPr>
                            <w:sz w:val="20"/>
                            <w:szCs w:val="20"/>
                          </w:rPr>
                          <w:t>celcius</w:t>
                        </w:r>
                        <w:proofErr w:type="spellEnd"/>
                      </w:p>
                      <w:p w:rsidR="001772E0" w:rsidRPr="001772E0" w:rsidRDefault="001772E0" w:rsidP="00676BD7">
                        <w:pPr>
                          <w:rPr>
                            <w:sz w:val="20"/>
                            <w:szCs w:val="20"/>
                          </w:rPr>
                        </w:pPr>
                        <w:r w:rsidRPr="001772E0">
                          <w:rPr>
                            <w:sz w:val="20"/>
                            <w:szCs w:val="20"/>
                          </w:rPr>
                          <w:t>Appearance:                                   Straw colour</w:t>
                        </w:r>
                      </w:p>
                      <w:p w:rsidR="001772E0" w:rsidRPr="001772E0" w:rsidRDefault="001772E0" w:rsidP="00676BD7">
                        <w:pPr>
                          <w:rPr>
                            <w:sz w:val="20"/>
                            <w:szCs w:val="20"/>
                          </w:rPr>
                        </w:pPr>
                        <w:r w:rsidRPr="001772E0">
                          <w:rPr>
                            <w:sz w:val="20"/>
                            <w:szCs w:val="20"/>
                          </w:rPr>
                          <w:t>Odour:                                           Mild oily solvent odour</w:t>
                        </w:r>
                      </w:p>
                      <w:p w:rsidR="001772E0" w:rsidRPr="001772E0" w:rsidRDefault="001772E0" w:rsidP="00676BD7">
                        <w:pPr>
                          <w:rPr>
                            <w:sz w:val="20"/>
                            <w:szCs w:val="20"/>
                          </w:rPr>
                        </w:pPr>
                        <w:r w:rsidRPr="001772E0">
                          <w:rPr>
                            <w:sz w:val="20"/>
                            <w:szCs w:val="20"/>
                          </w:rPr>
                          <w:t xml:space="preserve">Dielectric:                                      38 </w:t>
                        </w:r>
                        <w:proofErr w:type="spellStart"/>
                        <w:r w:rsidRPr="001772E0">
                          <w:rPr>
                            <w:sz w:val="20"/>
                            <w:szCs w:val="20"/>
                          </w:rPr>
                          <w:t>kva</w:t>
                        </w:r>
                        <w:proofErr w:type="spellEnd"/>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10    STABILITY AND REACTIVITY</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Stability:                                 Considered stable</w:t>
                        </w:r>
                      </w:p>
                      <w:p w:rsidR="001772E0" w:rsidRPr="001772E0" w:rsidRDefault="001772E0" w:rsidP="00676BD7">
                        <w:pPr>
                          <w:rPr>
                            <w:sz w:val="20"/>
                            <w:szCs w:val="20"/>
                          </w:rPr>
                        </w:pPr>
                        <w:r w:rsidRPr="001772E0">
                          <w:rPr>
                            <w:sz w:val="20"/>
                            <w:szCs w:val="20"/>
                          </w:rPr>
                          <w:t>Conditions to avoid:                N/A</w:t>
                        </w:r>
                      </w:p>
                      <w:p w:rsidR="001772E0" w:rsidRPr="001772E0" w:rsidRDefault="001772E0" w:rsidP="00676BD7">
                        <w:pPr>
                          <w:rPr>
                            <w:sz w:val="20"/>
                            <w:szCs w:val="20"/>
                          </w:rPr>
                        </w:pPr>
                        <w:r w:rsidRPr="001772E0">
                          <w:rPr>
                            <w:sz w:val="20"/>
                            <w:szCs w:val="20"/>
                          </w:rPr>
                          <w:t>Incompatibility:                       Incompatible with strong oxidising agents</w:t>
                        </w:r>
                      </w:p>
                      <w:p w:rsidR="001772E0" w:rsidRPr="001772E0" w:rsidRDefault="001772E0" w:rsidP="00676BD7">
                        <w:pPr>
                          <w:rPr>
                            <w:sz w:val="20"/>
                            <w:szCs w:val="20"/>
                          </w:rPr>
                        </w:pPr>
                        <w:r w:rsidRPr="001772E0">
                          <w:rPr>
                            <w:sz w:val="20"/>
                            <w:szCs w:val="20"/>
                          </w:rPr>
                          <w:t xml:space="preserve">Hazardous decomposition:      Thermal decomposition may yield carbon monoxide and/or carbon </w:t>
                        </w:r>
                      </w:p>
                      <w:p w:rsidR="001772E0" w:rsidRPr="001772E0" w:rsidRDefault="001772E0" w:rsidP="00676BD7">
                        <w:pPr>
                          <w:rPr>
                            <w:sz w:val="20"/>
                            <w:szCs w:val="20"/>
                          </w:rPr>
                        </w:pPr>
                        <w:r w:rsidRPr="001772E0">
                          <w:rPr>
                            <w:sz w:val="20"/>
                            <w:szCs w:val="20"/>
                          </w:rPr>
                          <w:t xml:space="preserve">                                                 Dioxide.</w:t>
                        </w:r>
                      </w:p>
                      <w:p w:rsidR="001772E0" w:rsidRPr="001772E0" w:rsidRDefault="001772E0" w:rsidP="00676BD7">
                        <w:pPr>
                          <w:rPr>
                            <w:sz w:val="20"/>
                            <w:szCs w:val="20"/>
                          </w:rPr>
                        </w:pPr>
                        <w:r w:rsidRPr="001772E0">
                          <w:rPr>
                            <w:sz w:val="20"/>
                            <w:szCs w:val="20"/>
                          </w:rPr>
                          <w:t>Hazardous polymerisation:      Will not occur</w:t>
                        </w:r>
                      </w:p>
                    </w:tc>
                  </w:tr>
                  <w:tr w:rsidR="001772E0" w:rsidRPr="001772E0" w:rsidTr="00676BD7">
                    <w:tc>
                      <w:tcPr>
                        <w:tcW w:w="8522" w:type="dxa"/>
                        <w:tcBorders>
                          <w:top w:val="nil"/>
                          <w:left w:val="nil"/>
                          <w:bottom w:val="nil"/>
                          <w:right w:val="nil"/>
                        </w:tcBorders>
                      </w:tcPr>
                      <w:p w:rsidR="001772E0" w:rsidRPr="001772E0" w:rsidRDefault="001772E0" w:rsidP="00676BD7">
                        <w:pPr>
                          <w:pStyle w:val="Heading1"/>
                          <w:rPr>
                            <w:sz w:val="20"/>
                            <w:szCs w:val="20"/>
                          </w:rPr>
                        </w:pPr>
                        <w:r w:rsidRPr="001772E0">
                          <w:rPr>
                            <w:sz w:val="20"/>
                            <w:szCs w:val="20"/>
                          </w:rPr>
                          <w:t>11    TOXICOLOGICAL INFORMATION</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Oral toxicity (of liquid):                              LD50&gt;5.0g/kg bodyweight (rat)</w:t>
                        </w:r>
                      </w:p>
                      <w:p w:rsidR="001772E0" w:rsidRPr="001772E0" w:rsidRDefault="001772E0" w:rsidP="00676BD7">
                        <w:pPr>
                          <w:rPr>
                            <w:sz w:val="20"/>
                            <w:szCs w:val="20"/>
                          </w:rPr>
                        </w:pPr>
                        <w:r w:rsidRPr="001772E0">
                          <w:rPr>
                            <w:sz w:val="20"/>
                            <w:szCs w:val="20"/>
                          </w:rPr>
                          <w:t>Biodegradability (including solvent):         Ready biodegradable (84% after 28 days)</w:t>
                        </w:r>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12    ECOLOGICAL INFORMATION</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Volatile organic compounds (weight):           72.92 of product contains VOCs</w:t>
                        </w:r>
                      </w:p>
                      <w:p w:rsidR="001772E0" w:rsidRPr="001772E0" w:rsidRDefault="001772E0" w:rsidP="00676BD7">
                        <w:pPr>
                          <w:rPr>
                            <w:sz w:val="20"/>
                            <w:szCs w:val="20"/>
                          </w:rPr>
                        </w:pPr>
                        <w:r w:rsidRPr="001772E0">
                          <w:rPr>
                            <w:sz w:val="20"/>
                            <w:szCs w:val="20"/>
                          </w:rPr>
                          <w:t>CFCs:                                CFC free since 1981</w:t>
                        </w:r>
                      </w:p>
                      <w:p w:rsidR="001772E0" w:rsidRPr="001772E0" w:rsidRDefault="001772E0" w:rsidP="00676BD7">
                        <w:pPr>
                          <w:rPr>
                            <w:sz w:val="20"/>
                            <w:szCs w:val="20"/>
                          </w:rPr>
                        </w:pPr>
                        <w:r w:rsidRPr="001772E0">
                          <w:rPr>
                            <w:sz w:val="20"/>
                            <w:szCs w:val="20"/>
                          </w:rPr>
                          <w:t>Tins:                                  Contains 7% recycled steel and in turn are recyclable</w:t>
                        </w:r>
                      </w:p>
                      <w:p w:rsidR="001772E0" w:rsidRPr="001772E0" w:rsidRDefault="001772E0" w:rsidP="00676BD7">
                        <w:pPr>
                          <w:rPr>
                            <w:sz w:val="20"/>
                            <w:szCs w:val="20"/>
                          </w:rPr>
                        </w:pPr>
                        <w:r w:rsidRPr="001772E0">
                          <w:rPr>
                            <w:sz w:val="20"/>
                            <w:szCs w:val="20"/>
                          </w:rPr>
                          <w:t>Caps:                                 High density polypropylene which is recyclable</w:t>
                        </w:r>
                      </w:p>
                      <w:p w:rsidR="001772E0" w:rsidRPr="001772E0" w:rsidRDefault="001772E0" w:rsidP="00676BD7">
                        <w:pPr>
                          <w:rPr>
                            <w:sz w:val="20"/>
                            <w:szCs w:val="20"/>
                          </w:rPr>
                        </w:pPr>
                        <w:r w:rsidRPr="001772E0">
                          <w:rPr>
                            <w:sz w:val="20"/>
                            <w:szCs w:val="20"/>
                          </w:rPr>
                          <w:t>Corrugated:                       Recyclable</w:t>
                        </w:r>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13    DISPOSAL CONSIDERATIONS</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 xml:space="preserve">Empty aerosol cans should not be punctured or incinerated.  Bury in landfill.  Oil based products should be disposed of to a licensed waste contractor. Soak up with sawdust. Any disposal route should comply with local bylaws and the requirements of environmental protection legislation. Collect into drums and burn soaked sawdust.  Authorities to be informed e.g. atomic energy board and fire department </w:t>
                        </w:r>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14    TRANSPORT INFORMATION</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 xml:space="preserve">By sea:  “Aerosols” Class 2 UNI 1950, Marine Pollutant </w:t>
                        </w:r>
                      </w:p>
                      <w:p w:rsidR="001772E0" w:rsidRPr="001772E0" w:rsidRDefault="001772E0" w:rsidP="00676BD7">
                        <w:pPr>
                          <w:rPr>
                            <w:sz w:val="20"/>
                            <w:szCs w:val="20"/>
                          </w:rPr>
                        </w:pPr>
                        <w:r w:rsidRPr="001772E0">
                          <w:rPr>
                            <w:sz w:val="20"/>
                            <w:szCs w:val="20"/>
                          </w:rPr>
                          <w:t>Tariff no 3403-19(5) packing code 111 class 2</w:t>
                        </w:r>
                      </w:p>
                      <w:p w:rsidR="001772E0" w:rsidRPr="001772E0" w:rsidRDefault="001772E0" w:rsidP="00676BD7">
                        <w:pPr>
                          <w:rPr>
                            <w:sz w:val="20"/>
                            <w:szCs w:val="20"/>
                          </w:rPr>
                        </w:pPr>
                        <w:r w:rsidRPr="001772E0">
                          <w:rPr>
                            <w:sz w:val="20"/>
                            <w:szCs w:val="20"/>
                          </w:rPr>
                          <w:t>By road “Aerosols” UNI 1950 Class 2 item 5ºF ADR</w:t>
                        </w:r>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15    REGULATORY INFORMATION</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Chemical (Hazard Information and Packaging Regulation) 1994 No3247 and amendment 1996 No1092</w:t>
                        </w:r>
                      </w:p>
                      <w:p w:rsidR="001772E0" w:rsidRPr="001772E0" w:rsidRDefault="001772E0" w:rsidP="00676BD7">
                        <w:pPr>
                          <w:rPr>
                            <w:sz w:val="20"/>
                            <w:szCs w:val="20"/>
                          </w:rPr>
                        </w:pPr>
                        <w:r w:rsidRPr="001772E0">
                          <w:rPr>
                            <w:sz w:val="20"/>
                            <w:szCs w:val="20"/>
                          </w:rPr>
                          <w:t xml:space="preserve">Council Directive 88/379/EEC of 7 June 1988 relating to the Classification of Packaging and Council Directive 75/324EEC.  Relating to Aerosol Dispensers and Amendment 94/1EC: Classified as FLAMMABLE.   Keep out of reach of children.  Avoid contact with skin and eyes.  Do not breathe gas/fumes/vapour/spray.  Pressurised container:  protect from sunlight and do not expose to temperatures exceeding 50ºC Do not pierce or burn containers after use.  Do not spray on naked flame or any incandescent material.  Keep away from sources of ignition. –No smoking near product. </w:t>
                        </w:r>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16    OTHER INFORMATION</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 xml:space="preserve">We believe the statements, technical information and recommendations contain herein are reliable.  However, the data is provided without warranty, expressed or implied.  It is the </w:t>
                        </w:r>
                        <w:proofErr w:type="gramStart"/>
                        <w:r w:rsidRPr="001772E0">
                          <w:rPr>
                            <w:sz w:val="20"/>
                            <w:szCs w:val="20"/>
                          </w:rPr>
                          <w:t>users</w:t>
                        </w:r>
                        <w:proofErr w:type="gramEnd"/>
                        <w:r w:rsidRPr="001772E0">
                          <w:rPr>
                            <w:sz w:val="20"/>
                            <w:szCs w:val="20"/>
                          </w:rPr>
                          <w:t xml:space="preserve"> responsibility both to determine safe conditions for use of this product and assume loss damage or expense, direct or consequential, arising from its use.  Before using the product, read information printed on the label.  This product is manufactured according to Amended Aerosol Directive (75/324/EEC and 94/1/</w:t>
                        </w:r>
                        <w:proofErr w:type="spellStart"/>
                        <w:r w:rsidRPr="001772E0">
                          <w:rPr>
                            <w:sz w:val="20"/>
                            <w:szCs w:val="20"/>
                          </w:rPr>
                          <w:t>ec</w:t>
                        </w:r>
                        <w:proofErr w:type="spellEnd"/>
                        <w:r w:rsidRPr="001772E0">
                          <w:rPr>
                            <w:sz w:val="20"/>
                            <w:szCs w:val="20"/>
                          </w:rPr>
                          <w:t>).</w:t>
                        </w:r>
                      </w:p>
                    </w:tc>
                  </w:tr>
                </w:tbl>
                <w:p w:rsidR="001772E0" w:rsidRPr="001772E0" w:rsidRDefault="001772E0" w:rsidP="00676BD7">
                  <w:pPr>
                    <w:rPr>
                      <w:sz w:val="20"/>
                      <w:szCs w:val="20"/>
                    </w:rPr>
                  </w:pPr>
                </w:p>
              </w:tc>
            </w:tr>
          </w:tbl>
          <w:p w:rsidR="001772E0" w:rsidRPr="001772E0" w:rsidRDefault="001772E0" w:rsidP="00676BD7">
            <w:pPr>
              <w:rPr>
                <w:b/>
                <w:bCs/>
                <w:sz w:val="20"/>
                <w:szCs w:val="20"/>
              </w:rPr>
            </w:pPr>
          </w:p>
          <w:p w:rsidR="001772E0" w:rsidRPr="001772E0" w:rsidRDefault="001772E0" w:rsidP="00676BD7">
            <w:pPr>
              <w:rPr>
                <w:sz w:val="20"/>
                <w:szCs w:val="20"/>
              </w:rPr>
            </w:pPr>
          </w:p>
        </w:tc>
      </w:tr>
    </w:tbl>
    <w:p w:rsidR="00F42941" w:rsidRDefault="00F42941" w:rsidP="00F42941">
      <w:pPr>
        <w:widowControl w:val="0"/>
        <w:autoSpaceDE w:val="0"/>
        <w:autoSpaceDN w:val="0"/>
        <w:adjustRightInd w:val="0"/>
        <w:spacing w:line="239" w:lineRule="auto"/>
        <w:ind w:left="40"/>
        <w:jc w:val="center"/>
        <w:rPr>
          <w:rFonts w:ascii="Arial" w:hAnsi="Arial" w:cs="Arial"/>
          <w:b/>
          <w:bCs/>
          <w:color w:val="FF0000"/>
          <w:sz w:val="32"/>
          <w:szCs w:val="32"/>
        </w:rPr>
      </w:pPr>
      <w:r w:rsidRPr="00F42941">
        <w:rPr>
          <w:rFonts w:ascii="Arial" w:hAnsi="Arial" w:cs="Arial"/>
          <w:b/>
          <w:bCs/>
          <w:color w:val="FF0000"/>
          <w:sz w:val="32"/>
          <w:szCs w:val="32"/>
        </w:rPr>
        <w:lastRenderedPageBreak/>
        <w:t>MATERIAL SAFETY DATA SHEET FOR PETROL</w:t>
      </w:r>
    </w:p>
    <w:p w:rsidR="00F42941" w:rsidRPr="00F42941" w:rsidRDefault="00F42941" w:rsidP="00F42941">
      <w:pPr>
        <w:widowControl w:val="0"/>
        <w:autoSpaceDE w:val="0"/>
        <w:autoSpaceDN w:val="0"/>
        <w:adjustRightInd w:val="0"/>
        <w:spacing w:line="239" w:lineRule="auto"/>
        <w:ind w:left="40"/>
        <w:jc w:val="center"/>
        <w:rPr>
          <w:rFonts w:ascii="Arial" w:hAnsi="Arial" w:cs="Arial"/>
          <w:b/>
          <w:bCs/>
          <w:color w:val="FF0000"/>
          <w:sz w:val="32"/>
          <w:szCs w:val="32"/>
        </w:rPr>
      </w:pPr>
    </w:p>
    <w:p w:rsidR="000671D8" w:rsidRPr="00F42941" w:rsidRDefault="000671D8" w:rsidP="000671D8">
      <w:pPr>
        <w:widowControl w:val="0"/>
        <w:autoSpaceDE w:val="0"/>
        <w:autoSpaceDN w:val="0"/>
        <w:adjustRightInd w:val="0"/>
        <w:spacing w:line="239" w:lineRule="auto"/>
        <w:ind w:left="40"/>
      </w:pPr>
      <w:r w:rsidRPr="00F42941">
        <w:rPr>
          <w:rFonts w:ascii="Arial" w:hAnsi="Arial" w:cs="Arial"/>
          <w:bCs/>
          <w:sz w:val="19"/>
          <w:szCs w:val="19"/>
        </w:rPr>
        <w:t xml:space="preserve">1.   </w:t>
      </w:r>
      <w:r w:rsidR="00FE53A2" w:rsidRPr="00F42941">
        <w:rPr>
          <w:rFonts w:ascii="Arial" w:hAnsi="Arial" w:cs="Arial"/>
          <w:bCs/>
          <w:sz w:val="19"/>
          <w:szCs w:val="19"/>
        </w:rPr>
        <w:t>IDENTIFICATION OF THE SUBSTANCE</w:t>
      </w:r>
      <w:r w:rsidRPr="00F42941">
        <w:rPr>
          <w:rFonts w:ascii="Arial" w:hAnsi="Arial" w:cs="Arial"/>
          <w:bCs/>
          <w:sz w:val="19"/>
          <w:szCs w:val="19"/>
        </w:rPr>
        <w:t>/</w:t>
      </w:r>
      <w:r w:rsidR="00FE53A2" w:rsidRPr="00F42941">
        <w:rPr>
          <w:rFonts w:ascii="Arial" w:hAnsi="Arial" w:cs="Arial"/>
          <w:bCs/>
          <w:sz w:val="19"/>
          <w:szCs w:val="19"/>
        </w:rPr>
        <w:t>PREPARATION AND COMPANY</w:t>
      </w:r>
      <w:r w:rsidRPr="00F42941">
        <w:rPr>
          <w:rFonts w:ascii="Arial" w:hAnsi="Arial" w:cs="Arial"/>
          <w:bCs/>
          <w:sz w:val="19"/>
          <w:szCs w:val="19"/>
        </w:rPr>
        <w:t>/UNDERTAKING</w:t>
      </w:r>
    </w:p>
    <w:p w:rsidR="000671D8" w:rsidRPr="00F42941" w:rsidRDefault="000671D8" w:rsidP="000671D8">
      <w:pPr>
        <w:widowControl w:val="0"/>
        <w:autoSpaceDE w:val="0"/>
        <w:autoSpaceDN w:val="0"/>
        <w:adjustRightInd w:val="0"/>
        <w:spacing w:line="226" w:lineRule="exact"/>
      </w:pPr>
    </w:p>
    <w:tbl>
      <w:tblPr>
        <w:tblW w:w="0" w:type="auto"/>
        <w:tblLayout w:type="fixed"/>
        <w:tblCellMar>
          <w:left w:w="0" w:type="dxa"/>
          <w:right w:w="0" w:type="dxa"/>
        </w:tblCellMar>
        <w:tblLook w:val="0000"/>
      </w:tblPr>
      <w:tblGrid>
        <w:gridCol w:w="2860"/>
        <w:gridCol w:w="260"/>
        <w:gridCol w:w="5740"/>
      </w:tblGrid>
      <w:tr w:rsidR="000671D8" w:rsidRPr="00F42941" w:rsidTr="00676BD7">
        <w:trPr>
          <w:trHeight w:val="218"/>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Material  Name</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Shell  Unleaded  Petrol</w:t>
            </w:r>
          </w:p>
        </w:tc>
      </w:tr>
      <w:tr w:rsidR="000671D8" w:rsidRPr="00F42941" w:rsidTr="00676BD7">
        <w:trPr>
          <w:trHeight w:val="218"/>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Recommended  Uses</w:t>
            </w:r>
          </w:p>
        </w:tc>
        <w:tc>
          <w:tcPr>
            <w:tcW w:w="600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      Fuel for spark  ignition engines designed to run on unleaded</w:t>
            </w:r>
          </w:p>
        </w:tc>
      </w:tr>
      <w:tr w:rsidR="000671D8" w:rsidRPr="00F42941" w:rsidTr="00676BD7">
        <w:trPr>
          <w:trHeight w:val="216"/>
        </w:trPr>
        <w:tc>
          <w:tcPr>
            <w:tcW w:w="2860" w:type="dxa"/>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fuel</w:t>
            </w:r>
            <w:proofErr w:type="gramEnd"/>
            <w:r w:rsidRPr="00F42941">
              <w:rPr>
                <w:rFonts w:ascii="Arial" w:hAnsi="Arial" w:cs="Arial"/>
                <w:bCs/>
                <w:sz w:val="19"/>
                <w:szCs w:val="19"/>
              </w:rPr>
              <w:t>.</w:t>
            </w:r>
          </w:p>
        </w:tc>
      </w:tr>
      <w:tr w:rsidR="000671D8" w:rsidRPr="00F42941" w:rsidTr="00676BD7">
        <w:trPr>
          <w:trHeight w:val="430"/>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Other names</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60"/>
            </w:pPr>
            <w:r w:rsidRPr="00F42941">
              <w:rPr>
                <w:rFonts w:ascii="Arial" w:hAnsi="Arial" w:cs="Arial"/>
                <w:bCs/>
                <w:sz w:val="19"/>
                <w:szCs w:val="19"/>
              </w:rPr>
              <w:t>GASOLINE</w:t>
            </w:r>
          </w:p>
        </w:tc>
      </w:tr>
      <w:tr w:rsidR="000671D8" w:rsidRPr="00F42941" w:rsidTr="00676BD7">
        <w:trPr>
          <w:trHeight w:val="218"/>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Product  Code</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002D1809</w:t>
            </w:r>
          </w:p>
        </w:tc>
      </w:tr>
      <w:tr w:rsidR="000671D8" w:rsidRPr="00F42941" w:rsidTr="00676BD7">
        <w:trPr>
          <w:trHeight w:val="432"/>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Manufacturer/Supplier</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The  Shell  Company of  Australia  Limited</w:t>
            </w: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(ABN  46 004 610 459)</w:t>
            </w: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 xml:space="preserve">8 </w:t>
            </w:r>
            <w:proofErr w:type="spellStart"/>
            <w:r w:rsidRPr="00F42941">
              <w:rPr>
                <w:rFonts w:ascii="Arial" w:hAnsi="Arial" w:cs="Arial"/>
                <w:bCs/>
                <w:sz w:val="19"/>
                <w:szCs w:val="19"/>
              </w:rPr>
              <w:t>Redfern</w:t>
            </w:r>
            <w:proofErr w:type="spellEnd"/>
            <w:r w:rsidRPr="00F42941">
              <w:rPr>
                <w:rFonts w:ascii="Arial" w:hAnsi="Arial" w:cs="Arial"/>
                <w:bCs/>
                <w:sz w:val="19"/>
                <w:szCs w:val="19"/>
              </w:rPr>
              <w:t xml:space="preserve"> Road</w:t>
            </w: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Hawthorn East</w:t>
            </w: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Victoria 3123</w:t>
            </w: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Australia</w:t>
            </w:r>
          </w:p>
        </w:tc>
      </w:tr>
      <w:tr w:rsidR="000671D8" w:rsidRPr="00F42941" w:rsidTr="00676BD7">
        <w:trPr>
          <w:trHeight w:val="218"/>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700"/>
            </w:pPr>
            <w:r w:rsidRPr="00F42941">
              <w:rPr>
                <w:rFonts w:ascii="Arial" w:hAnsi="Arial" w:cs="Arial"/>
                <w:bCs/>
                <w:sz w:val="19"/>
                <w:szCs w:val="19"/>
              </w:rPr>
              <w:t>Telephone</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+61 (0)3 9666 5444</w:t>
            </w:r>
          </w:p>
        </w:tc>
      </w:tr>
      <w:tr w:rsidR="000671D8" w:rsidRPr="00F42941" w:rsidTr="00676BD7">
        <w:trPr>
          <w:trHeight w:val="216"/>
        </w:trPr>
        <w:tc>
          <w:tcPr>
            <w:tcW w:w="2860" w:type="dxa"/>
            <w:tcBorders>
              <w:top w:val="nil"/>
              <w:left w:val="nil"/>
              <w:right w:val="nil"/>
            </w:tcBorders>
            <w:vAlign w:val="bottom"/>
          </w:tcPr>
          <w:p w:rsidR="000671D8" w:rsidRPr="00F42941" w:rsidRDefault="000671D8" w:rsidP="00676BD7">
            <w:pPr>
              <w:widowControl w:val="0"/>
              <w:autoSpaceDE w:val="0"/>
              <w:autoSpaceDN w:val="0"/>
              <w:adjustRightInd w:val="0"/>
              <w:spacing w:line="213" w:lineRule="exact"/>
              <w:ind w:left="700"/>
            </w:pPr>
            <w:r w:rsidRPr="00F42941">
              <w:rPr>
                <w:rFonts w:ascii="Arial" w:hAnsi="Arial" w:cs="Arial"/>
                <w:bCs/>
                <w:sz w:val="19"/>
                <w:szCs w:val="19"/>
              </w:rPr>
              <w:t>Fax</w:t>
            </w:r>
          </w:p>
        </w:tc>
        <w:tc>
          <w:tcPr>
            <w:tcW w:w="260" w:type="dxa"/>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w:t>
            </w:r>
          </w:p>
        </w:tc>
        <w:tc>
          <w:tcPr>
            <w:tcW w:w="5740" w:type="dxa"/>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+61 (0)3 8823 4800</w:t>
            </w:r>
          </w:p>
        </w:tc>
      </w:tr>
      <w:tr w:rsidR="000671D8" w:rsidRPr="00F42941" w:rsidTr="00676BD7">
        <w:trPr>
          <w:trHeight w:val="473"/>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ind w:left="440"/>
            </w:pPr>
            <w:r w:rsidRPr="00F42941">
              <w:rPr>
                <w:rFonts w:ascii="Arial" w:hAnsi="Arial" w:cs="Arial"/>
                <w:bCs/>
                <w:sz w:val="19"/>
                <w:szCs w:val="19"/>
              </w:rPr>
              <w:t>Emergency  Telephone</w:t>
            </w:r>
          </w:p>
        </w:tc>
        <w:tc>
          <w:tcPr>
            <w:tcW w:w="600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ind w:left="100"/>
            </w:pPr>
            <w:r w:rsidRPr="00F42941">
              <w:rPr>
                <w:rFonts w:ascii="Arial" w:hAnsi="Arial" w:cs="Arial"/>
                <w:bCs/>
                <w:sz w:val="19"/>
                <w:szCs w:val="19"/>
              </w:rPr>
              <w:t>:      1800 651 818 (within Australia only) +61 3 9663 2130</w:t>
            </w:r>
          </w:p>
        </w:tc>
      </w:tr>
      <w:tr w:rsidR="000671D8" w:rsidRPr="00F42941" w:rsidTr="00676BD7">
        <w:trPr>
          <w:trHeight w:val="218"/>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Number</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(International)</w:t>
            </w:r>
          </w:p>
        </w:tc>
      </w:tr>
      <w:tr w:rsidR="000671D8" w:rsidRPr="00F42941" w:rsidTr="00676BD7">
        <w:trPr>
          <w:trHeight w:val="224"/>
        </w:trPr>
        <w:tc>
          <w:tcPr>
            <w:tcW w:w="2860" w:type="dxa"/>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60" w:type="dxa"/>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0"/>
            </w:pPr>
            <w:r w:rsidRPr="00F42941">
              <w:rPr>
                <w:rFonts w:ascii="Arial" w:hAnsi="Arial" w:cs="Arial"/>
                <w:bCs/>
                <w:w w:val="97"/>
                <w:sz w:val="19"/>
                <w:szCs w:val="19"/>
              </w:rPr>
              <w:t>2.   HAZARDS  IDENTIFICATION</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bl>
    <w:p w:rsidR="000671D8" w:rsidRPr="00F42941" w:rsidRDefault="000671D8" w:rsidP="000671D8">
      <w:pPr>
        <w:widowControl w:val="0"/>
        <w:autoSpaceDE w:val="0"/>
        <w:autoSpaceDN w:val="0"/>
        <w:adjustRightInd w:val="0"/>
        <w:spacing w:line="226" w:lineRule="exact"/>
      </w:pPr>
    </w:p>
    <w:p w:rsidR="000671D8" w:rsidRPr="00F42941" w:rsidRDefault="000671D8" w:rsidP="000671D8">
      <w:pPr>
        <w:widowControl w:val="0"/>
        <w:autoSpaceDE w:val="0"/>
        <w:autoSpaceDN w:val="0"/>
        <w:adjustRightInd w:val="0"/>
        <w:ind w:left="440"/>
      </w:pPr>
      <w:proofErr w:type="gramStart"/>
      <w:r w:rsidRPr="00F42941">
        <w:rPr>
          <w:rFonts w:ascii="Arial" w:hAnsi="Arial" w:cs="Arial"/>
          <w:bCs/>
          <w:sz w:val="19"/>
          <w:szCs w:val="19"/>
        </w:rPr>
        <w:t>HAZARDOUS SUBSTANCE.</w:t>
      </w:r>
      <w:proofErr w:type="gramEnd"/>
      <w:r w:rsidRPr="00F42941">
        <w:rPr>
          <w:rFonts w:ascii="Arial" w:hAnsi="Arial" w:cs="Arial"/>
          <w:bCs/>
          <w:sz w:val="19"/>
          <w:szCs w:val="19"/>
        </w:rPr>
        <w:t xml:space="preserve">   </w:t>
      </w:r>
      <w:proofErr w:type="gramStart"/>
      <w:r w:rsidRPr="00F42941">
        <w:rPr>
          <w:rFonts w:ascii="Arial" w:hAnsi="Arial" w:cs="Arial"/>
          <w:bCs/>
          <w:sz w:val="19"/>
          <w:szCs w:val="19"/>
        </w:rPr>
        <w:t>DANGEROUS GOODS.</w:t>
      </w:r>
      <w:proofErr w:type="gramEnd"/>
    </w:p>
    <w:p w:rsidR="000671D8" w:rsidRPr="00F42941" w:rsidRDefault="000671D8" w:rsidP="000671D8">
      <w:pPr>
        <w:widowControl w:val="0"/>
        <w:autoSpaceDE w:val="0"/>
        <w:autoSpaceDN w:val="0"/>
        <w:adjustRightInd w:val="0"/>
        <w:spacing w:line="40" w:lineRule="exact"/>
      </w:pPr>
    </w:p>
    <w:p w:rsidR="000671D8" w:rsidRPr="00F42941" w:rsidRDefault="000671D8" w:rsidP="000671D8">
      <w:pPr>
        <w:widowControl w:val="0"/>
        <w:overflowPunct w:val="0"/>
        <w:autoSpaceDE w:val="0"/>
        <w:autoSpaceDN w:val="0"/>
        <w:adjustRightInd w:val="0"/>
        <w:spacing w:line="216" w:lineRule="auto"/>
        <w:ind w:left="440" w:right="380"/>
      </w:pPr>
      <w:proofErr w:type="gramStart"/>
      <w:r w:rsidRPr="00F42941">
        <w:rPr>
          <w:rFonts w:ascii="Arial" w:hAnsi="Arial" w:cs="Arial"/>
          <w:bCs/>
          <w:sz w:val="19"/>
          <w:szCs w:val="19"/>
        </w:rPr>
        <w:t>Classified as hazardous according to the criteria of NOHSC, and as Dangerous Goods according to the Australian Dangerous Goods Code.</w:t>
      </w:r>
      <w:proofErr w:type="gramEnd"/>
    </w:p>
    <w:p w:rsidR="000671D8" w:rsidRPr="00F42941" w:rsidRDefault="000671D8" w:rsidP="000671D8">
      <w:pPr>
        <w:widowControl w:val="0"/>
        <w:autoSpaceDE w:val="0"/>
        <w:autoSpaceDN w:val="0"/>
        <w:adjustRightInd w:val="0"/>
        <w:spacing w:line="215" w:lineRule="exact"/>
      </w:pPr>
    </w:p>
    <w:tbl>
      <w:tblPr>
        <w:tblW w:w="0" w:type="auto"/>
        <w:tblLayout w:type="fixed"/>
        <w:tblCellMar>
          <w:left w:w="0" w:type="dxa"/>
          <w:right w:w="0" w:type="dxa"/>
        </w:tblCellMar>
        <w:tblLook w:val="0000"/>
      </w:tblPr>
      <w:tblGrid>
        <w:gridCol w:w="300"/>
        <w:gridCol w:w="1740"/>
        <w:gridCol w:w="380"/>
        <w:gridCol w:w="240"/>
        <w:gridCol w:w="240"/>
        <w:gridCol w:w="200"/>
        <w:gridCol w:w="20"/>
        <w:gridCol w:w="20"/>
        <w:gridCol w:w="440"/>
        <w:gridCol w:w="620"/>
        <w:gridCol w:w="1240"/>
        <w:gridCol w:w="1220"/>
        <w:gridCol w:w="2160"/>
        <w:gridCol w:w="40"/>
      </w:tblGrid>
      <w:tr w:rsidR="000671D8" w:rsidRPr="00F42941" w:rsidTr="00676BD7">
        <w:trPr>
          <w:trHeight w:val="218"/>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left="440"/>
            </w:pPr>
            <w:r w:rsidRPr="00F42941">
              <w:rPr>
                <w:rFonts w:ascii="Arial" w:hAnsi="Arial" w:cs="Arial"/>
                <w:bCs/>
                <w:sz w:val="19"/>
                <w:szCs w:val="19"/>
              </w:rPr>
              <w:t>Symbol(s)</w:t>
            </w: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ind w:left="540"/>
            </w:pPr>
            <w:r w:rsidRPr="00F42941">
              <w:rPr>
                <w:rFonts w:ascii="Arial" w:hAnsi="Arial" w:cs="Arial"/>
                <w:bCs/>
                <w:sz w:val="19"/>
                <w:szCs w:val="19"/>
              </w:rPr>
              <w:t>:</w:t>
            </w: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ind w:left="100"/>
            </w:pPr>
            <w:r w:rsidRPr="00F42941">
              <w:rPr>
                <w:rFonts w:ascii="Arial" w:hAnsi="Arial" w:cs="Arial"/>
                <w:bCs/>
                <w:sz w:val="19"/>
                <w:szCs w:val="19"/>
              </w:rPr>
              <w:t>F+ Extremely flammable.</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T Toxic.</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N Dangerous for the environment.</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40"/>
            </w:pPr>
            <w:r w:rsidRPr="00F42941">
              <w:rPr>
                <w:rFonts w:ascii="Arial" w:hAnsi="Arial" w:cs="Arial"/>
                <w:bCs/>
                <w:sz w:val="19"/>
                <w:szCs w:val="19"/>
              </w:rPr>
              <w:t>R-phrase(s)</w:t>
            </w: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540"/>
            </w:pPr>
            <w:r w:rsidRPr="00F42941">
              <w:rPr>
                <w:rFonts w:ascii="Arial" w:hAnsi="Arial" w:cs="Arial"/>
                <w:bCs/>
                <w:sz w:val="19"/>
                <w:szCs w:val="19"/>
              </w:rPr>
              <w:t>:</w:t>
            </w: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R12 Extremely flammable.</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7"/>
                <w:sz w:val="19"/>
                <w:szCs w:val="19"/>
              </w:rPr>
              <w:t>R38</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0"/>
            </w:pPr>
            <w:r w:rsidRPr="00F42941">
              <w:rPr>
                <w:rFonts w:ascii="Arial" w:hAnsi="Arial" w:cs="Arial"/>
                <w:bCs/>
                <w:sz w:val="19"/>
                <w:szCs w:val="19"/>
              </w:rPr>
              <w:t>Irritating to skin.</w:t>
            </w:r>
          </w:p>
        </w:tc>
      </w:tr>
      <w:tr w:rsidR="000671D8" w:rsidRPr="00F42941" w:rsidTr="00676BD7">
        <w:trPr>
          <w:trHeight w:val="218"/>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w w:val="97"/>
                <w:sz w:val="19"/>
                <w:szCs w:val="19"/>
              </w:rPr>
              <w:t>R45</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0"/>
            </w:pPr>
            <w:r w:rsidRPr="00F42941">
              <w:rPr>
                <w:rFonts w:ascii="Arial" w:hAnsi="Arial" w:cs="Arial"/>
                <w:bCs/>
                <w:sz w:val="19"/>
                <w:szCs w:val="19"/>
              </w:rPr>
              <w:t>May cause cancer.</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7"/>
                <w:sz w:val="19"/>
                <w:szCs w:val="19"/>
              </w:rPr>
              <w:t>R46</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0"/>
            </w:pPr>
            <w:r w:rsidRPr="00F42941">
              <w:rPr>
                <w:rFonts w:ascii="Arial" w:hAnsi="Arial" w:cs="Arial"/>
                <w:bCs/>
                <w:sz w:val="19"/>
                <w:szCs w:val="19"/>
              </w:rPr>
              <w:t>May cause heritable genetic damage.</w:t>
            </w:r>
          </w:p>
        </w:tc>
      </w:tr>
      <w:tr w:rsidR="000671D8" w:rsidRPr="00F42941" w:rsidTr="00676BD7">
        <w:trPr>
          <w:trHeight w:val="214"/>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r w:rsidRPr="00F42941">
              <w:rPr>
                <w:rFonts w:ascii="Arial" w:hAnsi="Arial" w:cs="Arial"/>
                <w:bCs/>
                <w:w w:val="97"/>
                <w:sz w:val="19"/>
                <w:szCs w:val="19"/>
              </w:rPr>
              <w:t>R63</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0"/>
            </w:pPr>
            <w:r w:rsidRPr="00F42941">
              <w:rPr>
                <w:rFonts w:ascii="Arial" w:hAnsi="Arial" w:cs="Arial"/>
                <w:bCs/>
                <w:sz w:val="19"/>
                <w:szCs w:val="19"/>
              </w:rPr>
              <w:t xml:space="preserve">Possible </w:t>
            </w:r>
            <w:proofErr w:type="gramStart"/>
            <w:r w:rsidRPr="00F42941">
              <w:rPr>
                <w:rFonts w:ascii="Arial" w:hAnsi="Arial" w:cs="Arial"/>
                <w:bCs/>
                <w:sz w:val="19"/>
                <w:szCs w:val="19"/>
              </w:rPr>
              <w:t>risk  of</w:t>
            </w:r>
            <w:proofErr w:type="gramEnd"/>
            <w:r w:rsidRPr="00F42941">
              <w:rPr>
                <w:rFonts w:ascii="Arial" w:hAnsi="Arial" w:cs="Arial"/>
                <w:bCs/>
                <w:sz w:val="19"/>
                <w:szCs w:val="19"/>
              </w:rPr>
              <w:t xml:space="preserve"> harm  to the unborn child.</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7"/>
                <w:sz w:val="19"/>
                <w:szCs w:val="19"/>
              </w:rPr>
              <w:t>R65</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0"/>
            </w:pPr>
            <w:r w:rsidRPr="00F42941">
              <w:rPr>
                <w:rFonts w:ascii="Arial" w:hAnsi="Arial" w:cs="Arial"/>
                <w:bCs/>
                <w:sz w:val="19"/>
                <w:szCs w:val="19"/>
              </w:rPr>
              <w:t>Harmful: may cause lung damage if swallowed.</w:t>
            </w:r>
          </w:p>
        </w:tc>
      </w:tr>
      <w:tr w:rsidR="000671D8" w:rsidRPr="00F42941" w:rsidTr="00676BD7">
        <w:trPr>
          <w:trHeight w:val="218"/>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w w:val="97"/>
                <w:sz w:val="19"/>
                <w:szCs w:val="19"/>
              </w:rPr>
              <w:t>R67</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0"/>
            </w:pPr>
            <w:r w:rsidRPr="00F42941">
              <w:rPr>
                <w:rFonts w:ascii="Arial" w:hAnsi="Arial" w:cs="Arial"/>
                <w:bCs/>
                <w:sz w:val="19"/>
                <w:szCs w:val="19"/>
              </w:rPr>
              <w:t>Vapours may cause drowsiness and dizziness.</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R51/53 Toxic to aquatic organisms, may cause long-term</w:t>
            </w:r>
          </w:p>
        </w:tc>
      </w:tr>
      <w:tr w:rsidR="000671D8" w:rsidRPr="00F42941" w:rsidTr="00676BD7">
        <w:trPr>
          <w:trHeight w:val="216"/>
        </w:trPr>
        <w:tc>
          <w:tcPr>
            <w:tcW w:w="2420" w:type="dxa"/>
            <w:gridSpan w:val="3"/>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adverse</w:t>
            </w:r>
            <w:proofErr w:type="gramEnd"/>
            <w:r w:rsidRPr="00F42941">
              <w:rPr>
                <w:rFonts w:ascii="Arial" w:hAnsi="Arial" w:cs="Arial"/>
                <w:bCs/>
                <w:sz w:val="19"/>
                <w:szCs w:val="19"/>
              </w:rPr>
              <w:t xml:space="preserve"> effects  in the aquatic environment.</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S-phrase(s)</w:t>
            </w:r>
          </w:p>
        </w:tc>
        <w:tc>
          <w:tcPr>
            <w:tcW w:w="6440" w:type="dxa"/>
            <w:gridSpan w:val="11"/>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540"/>
            </w:pPr>
            <w:r w:rsidRPr="00F42941">
              <w:rPr>
                <w:rFonts w:ascii="Arial" w:hAnsi="Arial" w:cs="Arial"/>
                <w:bCs/>
                <w:sz w:val="19"/>
                <w:szCs w:val="19"/>
              </w:rPr>
              <w:t xml:space="preserve">:      S2 Keep out of the reach </w:t>
            </w:r>
            <w:proofErr w:type="gramStart"/>
            <w:r w:rsidRPr="00F42941">
              <w:rPr>
                <w:rFonts w:ascii="Arial" w:hAnsi="Arial" w:cs="Arial"/>
                <w:bCs/>
                <w:sz w:val="19"/>
                <w:szCs w:val="19"/>
              </w:rPr>
              <w:t>of  children</w:t>
            </w:r>
            <w:proofErr w:type="gramEnd"/>
            <w:r w:rsidRPr="00F42941">
              <w:rPr>
                <w:rFonts w:ascii="Arial" w:hAnsi="Arial" w:cs="Arial"/>
                <w:bCs/>
                <w:sz w:val="19"/>
                <w:szCs w:val="19"/>
              </w:rPr>
              <w:t>.</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S29 Do not empty into drains.</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S45 In case of accident  or if you feel  unwell, seek  medical</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advice</w:t>
            </w:r>
            <w:proofErr w:type="gramEnd"/>
            <w:r w:rsidRPr="00F42941">
              <w:rPr>
                <w:rFonts w:ascii="Arial" w:hAnsi="Arial" w:cs="Arial"/>
                <w:bCs/>
                <w:sz w:val="19"/>
                <w:szCs w:val="19"/>
              </w:rPr>
              <w:t xml:space="preserve"> immediately (show  the label where possible).</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S53 Avoid exposure. Obtain special instructions before use.</w:t>
            </w:r>
          </w:p>
        </w:tc>
      </w:tr>
      <w:tr w:rsidR="000671D8" w:rsidRPr="00F42941" w:rsidTr="00676BD7">
        <w:trPr>
          <w:trHeight w:val="218"/>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S61 Avoid release to the environment. Refer to special</w:t>
            </w:r>
          </w:p>
        </w:tc>
      </w:tr>
      <w:tr w:rsidR="000671D8" w:rsidRPr="00F42941" w:rsidTr="00676BD7">
        <w:trPr>
          <w:trHeight w:val="214"/>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proofErr w:type="gramStart"/>
            <w:r w:rsidRPr="00F42941">
              <w:rPr>
                <w:rFonts w:ascii="Arial" w:hAnsi="Arial" w:cs="Arial"/>
                <w:bCs/>
                <w:sz w:val="19"/>
                <w:szCs w:val="19"/>
              </w:rPr>
              <w:t>instructions/Safety</w:t>
            </w:r>
            <w:proofErr w:type="gramEnd"/>
            <w:r w:rsidRPr="00F42941">
              <w:rPr>
                <w:rFonts w:ascii="Arial" w:hAnsi="Arial" w:cs="Arial"/>
                <w:bCs/>
                <w:sz w:val="19"/>
                <w:szCs w:val="19"/>
              </w:rPr>
              <w:t xml:space="preserve"> data sheets.</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8"/>
                <w:sz w:val="19"/>
                <w:szCs w:val="19"/>
              </w:rPr>
              <w:t>S62 If swallowed, do not induce vomiting: seek  medical advice</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immediately</w:t>
            </w:r>
            <w:proofErr w:type="gramEnd"/>
            <w:r w:rsidRPr="00F42941">
              <w:rPr>
                <w:rFonts w:ascii="Arial" w:hAnsi="Arial" w:cs="Arial"/>
                <w:bCs/>
                <w:sz w:val="19"/>
                <w:szCs w:val="19"/>
              </w:rPr>
              <w:t xml:space="preserve"> and show  this  container or  label.</w:t>
            </w:r>
          </w:p>
        </w:tc>
      </w:tr>
      <w:tr w:rsidR="000671D8" w:rsidRPr="00F42941" w:rsidTr="00676BD7">
        <w:trPr>
          <w:trHeight w:val="218"/>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Health  Hazards</w:t>
            </w:r>
          </w:p>
        </w:tc>
        <w:tc>
          <w:tcPr>
            <w:tcW w:w="6440" w:type="dxa"/>
            <w:gridSpan w:val="11"/>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540"/>
            </w:pPr>
            <w:r w:rsidRPr="00F42941">
              <w:rPr>
                <w:rFonts w:ascii="Arial" w:hAnsi="Arial" w:cs="Arial"/>
                <w:bCs/>
                <w:sz w:val="19"/>
                <w:szCs w:val="19"/>
              </w:rPr>
              <w:t>:      Vapours may cause drowsiness and dizziness. Slightly</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irritating</w:t>
            </w:r>
            <w:proofErr w:type="gramEnd"/>
            <w:r w:rsidRPr="00F42941">
              <w:rPr>
                <w:rFonts w:ascii="Arial" w:hAnsi="Arial" w:cs="Arial"/>
                <w:bCs/>
                <w:sz w:val="19"/>
                <w:szCs w:val="19"/>
              </w:rPr>
              <w:t xml:space="preserve"> to respiratory system. Irritating to skin. Moderately</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irritating</w:t>
            </w:r>
            <w:proofErr w:type="gramEnd"/>
            <w:r w:rsidRPr="00F42941">
              <w:rPr>
                <w:rFonts w:ascii="Arial" w:hAnsi="Arial" w:cs="Arial"/>
                <w:bCs/>
                <w:sz w:val="19"/>
                <w:szCs w:val="19"/>
              </w:rPr>
              <w:t xml:space="preserve"> to eyes. Harmful:  may cause lung damage if</w:t>
            </w:r>
          </w:p>
        </w:tc>
      </w:tr>
      <w:tr w:rsidR="000671D8" w:rsidRPr="00F42941" w:rsidTr="00676BD7">
        <w:trPr>
          <w:trHeight w:val="214"/>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proofErr w:type="gramStart"/>
            <w:r w:rsidRPr="00F42941">
              <w:rPr>
                <w:rFonts w:ascii="Arial" w:hAnsi="Arial" w:cs="Arial"/>
                <w:bCs/>
                <w:sz w:val="19"/>
                <w:szCs w:val="19"/>
              </w:rPr>
              <w:t>swallowed</w:t>
            </w:r>
            <w:proofErr w:type="gramEnd"/>
            <w:r w:rsidRPr="00F42941">
              <w:rPr>
                <w:rFonts w:ascii="Arial" w:hAnsi="Arial" w:cs="Arial"/>
                <w:bCs/>
                <w:sz w:val="19"/>
                <w:szCs w:val="19"/>
              </w:rPr>
              <w:t>. Possibility of organ or organ system damage from</w:t>
            </w:r>
          </w:p>
        </w:tc>
      </w:tr>
      <w:tr w:rsidR="000671D8" w:rsidRPr="00F42941" w:rsidTr="00676BD7">
        <w:trPr>
          <w:gridAfter w:val="1"/>
          <w:wAfter w:w="40" w:type="dxa"/>
          <w:trHeight w:val="264"/>
        </w:trPr>
        <w:tc>
          <w:tcPr>
            <w:tcW w:w="314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63" w:lineRule="exact"/>
              <w:ind w:right="26"/>
              <w:jc w:val="right"/>
            </w:pPr>
            <w:r w:rsidRPr="00F42941">
              <w:rPr>
                <w:rFonts w:ascii="Arial" w:hAnsi="Arial" w:cs="Arial"/>
                <w:bCs/>
                <w:w w:val="97"/>
                <w:sz w:val="23"/>
                <w:szCs w:val="23"/>
              </w:rPr>
              <w:t>Material  Safety  Data  Sheet</w:t>
            </w: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8"/>
                <w:szCs w:val="18"/>
              </w:rPr>
            </w:pP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8"/>
                <w:szCs w:val="18"/>
              </w:rPr>
            </w:pP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8"/>
                <w:szCs w:val="18"/>
              </w:rPr>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8"/>
                <w:szCs w:val="18"/>
              </w:rPr>
            </w:pPr>
          </w:p>
        </w:tc>
      </w:tr>
      <w:tr w:rsidR="000671D8" w:rsidRPr="00F42941" w:rsidTr="00676BD7">
        <w:trPr>
          <w:trHeight w:val="570"/>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proofErr w:type="gramStart"/>
            <w:r w:rsidRPr="00F42941">
              <w:rPr>
                <w:rFonts w:ascii="Arial" w:hAnsi="Arial" w:cs="Arial"/>
                <w:bCs/>
                <w:sz w:val="19"/>
                <w:szCs w:val="19"/>
              </w:rPr>
              <w:t>prolonged</w:t>
            </w:r>
            <w:proofErr w:type="gramEnd"/>
            <w:r w:rsidRPr="00F42941">
              <w:rPr>
                <w:rFonts w:ascii="Arial" w:hAnsi="Arial" w:cs="Arial"/>
                <w:bCs/>
                <w:sz w:val="19"/>
                <w:szCs w:val="19"/>
              </w:rPr>
              <w:t xml:space="preserve"> exposure; see Chapter 11 for details. Target</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organ(s)</w:t>
            </w:r>
            <w:proofErr w:type="gramEnd"/>
            <w:r w:rsidRPr="00F42941">
              <w:rPr>
                <w:rFonts w:ascii="Arial" w:hAnsi="Arial" w:cs="Arial"/>
                <w:bCs/>
                <w:sz w:val="19"/>
                <w:szCs w:val="19"/>
              </w:rPr>
              <w:t xml:space="preserve">: Blood-forming organs. Peripheral </w:t>
            </w:r>
            <w:proofErr w:type="gramStart"/>
            <w:r w:rsidRPr="00F42941">
              <w:rPr>
                <w:rFonts w:ascii="Arial" w:hAnsi="Arial" w:cs="Arial"/>
                <w:bCs/>
                <w:sz w:val="19"/>
                <w:szCs w:val="19"/>
              </w:rPr>
              <w:t>nervous  system</w:t>
            </w:r>
            <w:proofErr w:type="gramEnd"/>
            <w:r w:rsidRPr="00F42941">
              <w:rPr>
                <w:rFonts w:ascii="Arial" w:hAnsi="Arial" w:cs="Arial"/>
                <w:bCs/>
                <w:sz w:val="19"/>
                <w:szCs w:val="19"/>
              </w:rPr>
              <w:t>.</w:t>
            </w:r>
          </w:p>
        </w:tc>
      </w:tr>
      <w:tr w:rsidR="000671D8" w:rsidRPr="00F42941" w:rsidTr="00676BD7">
        <w:trPr>
          <w:trHeight w:val="214"/>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r w:rsidRPr="00F42941">
              <w:rPr>
                <w:rFonts w:ascii="Arial" w:hAnsi="Arial" w:cs="Arial"/>
                <w:bCs/>
                <w:sz w:val="19"/>
                <w:szCs w:val="19"/>
              </w:rPr>
              <w:t>May cause heritable genetic damage. Possible risk  of harm to</w:t>
            </w: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proofErr w:type="gramStart"/>
            <w:r w:rsidRPr="00F42941">
              <w:rPr>
                <w:rFonts w:ascii="Arial" w:hAnsi="Arial" w:cs="Arial"/>
                <w:bCs/>
                <w:w w:val="97"/>
                <w:sz w:val="19"/>
                <w:szCs w:val="19"/>
              </w:rPr>
              <w:t>the</w:t>
            </w:r>
            <w:proofErr w:type="gramEnd"/>
            <w:r w:rsidRPr="00F42941">
              <w:rPr>
                <w:rFonts w:ascii="Arial" w:hAnsi="Arial" w:cs="Arial"/>
                <w:bCs/>
                <w:w w:val="97"/>
                <w:sz w:val="19"/>
                <w:szCs w:val="19"/>
              </w:rPr>
              <w:t xml:space="preserve"> unborn child.  A component or  components of this material</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may</w:t>
            </w:r>
            <w:proofErr w:type="gramEnd"/>
            <w:r w:rsidRPr="00F42941">
              <w:rPr>
                <w:rFonts w:ascii="Arial" w:hAnsi="Arial" w:cs="Arial"/>
                <w:bCs/>
                <w:sz w:val="19"/>
                <w:szCs w:val="19"/>
              </w:rPr>
              <w:t xml:space="preserve"> cause cancer. This product  contains benzene which may</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cause</w:t>
            </w:r>
            <w:proofErr w:type="gramEnd"/>
            <w:r w:rsidRPr="00F42941">
              <w:rPr>
                <w:rFonts w:ascii="Arial" w:hAnsi="Arial" w:cs="Arial"/>
                <w:bCs/>
                <w:sz w:val="19"/>
                <w:szCs w:val="19"/>
              </w:rPr>
              <w:t xml:space="preserve"> leukaemia (AML   acute </w:t>
            </w:r>
            <w:proofErr w:type="spellStart"/>
            <w:r w:rsidRPr="00F42941">
              <w:rPr>
                <w:rFonts w:ascii="Arial" w:hAnsi="Arial" w:cs="Arial"/>
                <w:bCs/>
                <w:sz w:val="19"/>
                <w:szCs w:val="19"/>
              </w:rPr>
              <w:t>myelogenous</w:t>
            </w:r>
            <w:proofErr w:type="spellEnd"/>
            <w:r w:rsidRPr="00F42941">
              <w:rPr>
                <w:rFonts w:ascii="Arial" w:hAnsi="Arial" w:cs="Arial"/>
                <w:bCs/>
                <w:sz w:val="19"/>
                <w:szCs w:val="19"/>
              </w:rPr>
              <w:t xml:space="preserve"> leukaemia).</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00"/>
            </w:pPr>
            <w:r w:rsidRPr="00F42941">
              <w:rPr>
                <w:rFonts w:ascii="Arial" w:hAnsi="Arial" w:cs="Arial"/>
                <w:bCs/>
                <w:sz w:val="19"/>
                <w:szCs w:val="19"/>
              </w:rPr>
              <w:t>Signs  and  Symptoms</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Skin irritation signs  and symptoms may include a burning</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sensation</w:t>
            </w:r>
            <w:proofErr w:type="gramEnd"/>
            <w:r w:rsidRPr="00F42941">
              <w:rPr>
                <w:rFonts w:ascii="Arial" w:hAnsi="Arial" w:cs="Arial"/>
                <w:bCs/>
                <w:sz w:val="19"/>
                <w:szCs w:val="19"/>
              </w:rPr>
              <w:t>, redness, swelling, and/or blisters. Eye irritation</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signs and symptoms may include a burning sensation and a</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temporary</w:t>
            </w:r>
            <w:proofErr w:type="gramEnd"/>
            <w:r w:rsidRPr="00F42941">
              <w:rPr>
                <w:rFonts w:ascii="Arial" w:hAnsi="Arial" w:cs="Arial"/>
                <w:bCs/>
                <w:sz w:val="19"/>
                <w:szCs w:val="19"/>
              </w:rPr>
              <w:t xml:space="preserve"> redness of the eye. If material  enters lungs,  signs</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and symptoms may include coughing, choking, wheezing,</w:t>
            </w: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sz w:val="19"/>
                <w:szCs w:val="19"/>
              </w:rPr>
              <w:t>difficulty in breathing, chest congestion, shortness of breath,</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and/or</w:t>
            </w:r>
            <w:proofErr w:type="gramEnd"/>
            <w:r w:rsidRPr="00F42941">
              <w:rPr>
                <w:rFonts w:ascii="Arial" w:hAnsi="Arial" w:cs="Arial"/>
                <w:bCs/>
                <w:sz w:val="19"/>
                <w:szCs w:val="19"/>
              </w:rPr>
              <w:t xml:space="preserve"> fever. The onset of respiratory symptoms may be</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delayed</w:t>
            </w:r>
            <w:proofErr w:type="gramEnd"/>
            <w:r w:rsidRPr="00F42941">
              <w:rPr>
                <w:rFonts w:ascii="Arial" w:hAnsi="Arial" w:cs="Arial"/>
                <w:bCs/>
                <w:sz w:val="19"/>
                <w:szCs w:val="19"/>
              </w:rPr>
              <w:t xml:space="preserve"> for several hours after exposure. Breathing of high</w:t>
            </w:r>
          </w:p>
        </w:tc>
      </w:tr>
      <w:tr w:rsidR="000671D8" w:rsidRPr="00F42941" w:rsidTr="00676BD7">
        <w:trPr>
          <w:trHeight w:val="214"/>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r w:rsidRPr="00F42941">
              <w:rPr>
                <w:rFonts w:ascii="Arial" w:hAnsi="Arial" w:cs="Arial"/>
                <w:bCs/>
                <w:sz w:val="19"/>
                <w:szCs w:val="19"/>
              </w:rPr>
              <w:t>vapour  concentrations may cause central nervous system</w:t>
            </w: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sz w:val="19"/>
                <w:szCs w:val="19"/>
              </w:rPr>
              <w:t>(CNS) depression resulting in dizziness, light-headedness,</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headache</w:t>
            </w:r>
            <w:proofErr w:type="gramEnd"/>
            <w:r w:rsidRPr="00F42941">
              <w:rPr>
                <w:rFonts w:ascii="Arial" w:hAnsi="Arial" w:cs="Arial"/>
                <w:bCs/>
                <w:sz w:val="19"/>
                <w:szCs w:val="19"/>
              </w:rPr>
              <w:t>, nausea and loss of coordination. Continued</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w w:val="99"/>
                <w:sz w:val="19"/>
                <w:szCs w:val="19"/>
              </w:rPr>
              <w:t>inhalation</w:t>
            </w:r>
            <w:proofErr w:type="gramEnd"/>
            <w:r w:rsidRPr="00F42941">
              <w:rPr>
                <w:rFonts w:ascii="Arial" w:hAnsi="Arial" w:cs="Arial"/>
                <w:bCs/>
                <w:w w:val="99"/>
                <w:sz w:val="19"/>
                <w:szCs w:val="19"/>
              </w:rPr>
              <w:t xml:space="preserve"> may result  in unconsciousness and death. Damage</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to blood-forming organs may be evidenced by: a)  fatigue and</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anaemia (RBC), b) decreased resistance to infection, and/or</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excessive</w:t>
            </w:r>
            <w:proofErr w:type="gramEnd"/>
            <w:r w:rsidRPr="00F42941">
              <w:rPr>
                <w:rFonts w:ascii="Arial" w:hAnsi="Arial" w:cs="Arial"/>
                <w:bCs/>
                <w:sz w:val="19"/>
                <w:szCs w:val="19"/>
              </w:rPr>
              <w:t xml:space="preserve"> bruising and bleeding (platelet effect). Peripheral</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nerve damage may be evidenced by impairment of motor</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w w:val="97"/>
                <w:sz w:val="19"/>
                <w:szCs w:val="19"/>
              </w:rPr>
              <w:t>function (</w:t>
            </w:r>
            <w:proofErr w:type="spellStart"/>
            <w:r w:rsidRPr="00F42941">
              <w:rPr>
                <w:rFonts w:ascii="Arial" w:hAnsi="Arial" w:cs="Arial"/>
                <w:bCs/>
                <w:w w:val="97"/>
                <w:sz w:val="19"/>
                <w:szCs w:val="19"/>
              </w:rPr>
              <w:t>incoordination</w:t>
            </w:r>
            <w:proofErr w:type="spellEnd"/>
            <w:r w:rsidRPr="00F42941">
              <w:rPr>
                <w:rFonts w:ascii="Arial" w:hAnsi="Arial" w:cs="Arial"/>
                <w:bCs/>
                <w:w w:val="97"/>
                <w:sz w:val="19"/>
                <w:szCs w:val="19"/>
              </w:rPr>
              <w:t>, unsteady walk, or muscle weakness in</w:t>
            </w: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proofErr w:type="gramStart"/>
            <w:r w:rsidRPr="00F42941">
              <w:rPr>
                <w:rFonts w:ascii="Arial" w:hAnsi="Arial" w:cs="Arial"/>
                <w:bCs/>
                <w:w w:val="98"/>
                <w:sz w:val="19"/>
                <w:szCs w:val="19"/>
              </w:rPr>
              <w:t>the</w:t>
            </w:r>
            <w:proofErr w:type="gramEnd"/>
            <w:r w:rsidRPr="00F42941">
              <w:rPr>
                <w:rFonts w:ascii="Arial" w:hAnsi="Arial" w:cs="Arial"/>
                <w:bCs/>
                <w:w w:val="98"/>
                <w:sz w:val="19"/>
                <w:szCs w:val="19"/>
              </w:rPr>
              <w:t xml:space="preserve"> extremities,  and/or loss of sensation in the arms and legs).</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Auditory system effects may include temporary hearing loss</w:t>
            </w:r>
          </w:p>
        </w:tc>
      </w:tr>
      <w:tr w:rsidR="000671D8" w:rsidRPr="00F42941" w:rsidTr="00676BD7">
        <w:trPr>
          <w:gridAfter w:val="1"/>
          <w:wAfter w:w="40" w:type="dxa"/>
          <w:trHeight w:val="214"/>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30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proofErr w:type="gramStart"/>
            <w:r w:rsidRPr="00F42941">
              <w:rPr>
                <w:rFonts w:ascii="Arial" w:hAnsi="Arial" w:cs="Arial"/>
                <w:bCs/>
                <w:w w:val="94"/>
                <w:sz w:val="19"/>
                <w:szCs w:val="19"/>
              </w:rPr>
              <w:t>and/or</w:t>
            </w:r>
            <w:proofErr w:type="gramEnd"/>
            <w:r w:rsidRPr="00F42941">
              <w:rPr>
                <w:rFonts w:ascii="Arial" w:hAnsi="Arial" w:cs="Arial"/>
                <w:bCs/>
                <w:w w:val="94"/>
                <w:sz w:val="19"/>
                <w:szCs w:val="19"/>
              </w:rPr>
              <w:t xml:space="preserve"> ringing in the ears.</w:t>
            </w: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40"/>
            </w:pPr>
            <w:r w:rsidRPr="00F42941">
              <w:rPr>
                <w:rFonts w:ascii="Arial" w:hAnsi="Arial" w:cs="Arial"/>
                <w:bCs/>
                <w:sz w:val="19"/>
                <w:szCs w:val="19"/>
              </w:rPr>
              <w:t>Safety Hazards</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w w:val="99"/>
                <w:sz w:val="19"/>
                <w:szCs w:val="19"/>
              </w:rPr>
              <w:t>Extremely flammable. Electrostatic charges  may be generated</w:t>
            </w: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proofErr w:type="gramStart"/>
            <w:r w:rsidRPr="00F42941">
              <w:rPr>
                <w:rFonts w:ascii="Arial" w:hAnsi="Arial" w:cs="Arial"/>
                <w:bCs/>
                <w:w w:val="98"/>
                <w:sz w:val="19"/>
                <w:szCs w:val="19"/>
              </w:rPr>
              <w:t>during</w:t>
            </w:r>
            <w:proofErr w:type="gramEnd"/>
            <w:r w:rsidRPr="00F42941">
              <w:rPr>
                <w:rFonts w:ascii="Arial" w:hAnsi="Arial" w:cs="Arial"/>
                <w:bCs/>
                <w:w w:val="98"/>
                <w:sz w:val="19"/>
                <w:szCs w:val="19"/>
              </w:rPr>
              <w:t xml:space="preserve"> handling. Electrostatic discharge may cause fire. Liquid</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evaporates quickly and can ignite leading to a flash fire, or an</w:t>
            </w: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52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explosion</w:t>
            </w:r>
            <w:proofErr w:type="gramEnd"/>
            <w:r w:rsidRPr="00F42941">
              <w:rPr>
                <w:rFonts w:ascii="Arial" w:hAnsi="Arial" w:cs="Arial"/>
                <w:bCs/>
                <w:sz w:val="19"/>
                <w:szCs w:val="19"/>
              </w:rPr>
              <w:t xml:space="preserve"> in a confined space.</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40"/>
            </w:pPr>
            <w:r w:rsidRPr="00F42941">
              <w:rPr>
                <w:rFonts w:ascii="Arial" w:hAnsi="Arial" w:cs="Arial"/>
                <w:bCs/>
                <w:sz w:val="19"/>
                <w:szCs w:val="19"/>
              </w:rPr>
              <w:t>Environmental  Hazards</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Toxic to aquatic organisms,  may cause long-term  adverse</w:t>
            </w: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52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effects</w:t>
            </w:r>
            <w:proofErr w:type="gramEnd"/>
            <w:r w:rsidRPr="00F42941">
              <w:rPr>
                <w:rFonts w:ascii="Arial" w:hAnsi="Arial" w:cs="Arial"/>
                <w:bCs/>
                <w:sz w:val="19"/>
                <w:szCs w:val="19"/>
              </w:rPr>
              <w:t xml:space="preserve"> in the aquatic environment.</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40"/>
            </w:pPr>
            <w:r w:rsidRPr="00F42941">
              <w:rPr>
                <w:rFonts w:ascii="Arial" w:hAnsi="Arial" w:cs="Arial"/>
                <w:bCs/>
                <w:sz w:val="19"/>
                <w:szCs w:val="19"/>
              </w:rPr>
              <w:t>Additional  Information</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 xml:space="preserve">This product is intended </w:t>
            </w:r>
            <w:proofErr w:type="gramStart"/>
            <w:r w:rsidRPr="00F42941">
              <w:rPr>
                <w:rFonts w:ascii="Arial" w:hAnsi="Arial" w:cs="Arial"/>
                <w:bCs/>
                <w:sz w:val="19"/>
                <w:szCs w:val="19"/>
              </w:rPr>
              <w:t>for  use</w:t>
            </w:r>
            <w:proofErr w:type="gramEnd"/>
            <w:r w:rsidRPr="00F42941">
              <w:rPr>
                <w:rFonts w:ascii="Arial" w:hAnsi="Arial" w:cs="Arial"/>
                <w:bCs/>
                <w:sz w:val="19"/>
                <w:szCs w:val="19"/>
              </w:rPr>
              <w:t xml:space="preserve"> in closed systems only.</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40"/>
            </w:pPr>
            <w:r w:rsidRPr="00F42941">
              <w:rPr>
                <w:rFonts w:ascii="Arial" w:hAnsi="Arial" w:cs="Arial"/>
                <w:bCs/>
                <w:w w:val="98"/>
                <w:sz w:val="19"/>
                <w:szCs w:val="19"/>
              </w:rPr>
              <w:t>SUSDP  Schedule</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S5.   When packed in containers having capacity of less than</w:t>
            </w: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20 litres.</w:t>
            </w: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40"/>
            </w:pPr>
            <w:r w:rsidRPr="00F42941">
              <w:rPr>
                <w:rFonts w:ascii="Arial" w:hAnsi="Arial" w:cs="Arial"/>
                <w:bCs/>
                <w:w w:val="98"/>
                <w:sz w:val="19"/>
                <w:szCs w:val="19"/>
              </w:rPr>
              <w:t>SUSDP  Schedule</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proofErr w:type="gramStart"/>
            <w:r w:rsidRPr="00F42941">
              <w:rPr>
                <w:rFonts w:ascii="Arial" w:hAnsi="Arial" w:cs="Arial"/>
                <w:bCs/>
                <w:w w:val="97"/>
                <w:sz w:val="19"/>
                <w:szCs w:val="19"/>
              </w:rPr>
              <w:t>Not  scheduled</w:t>
            </w:r>
            <w:proofErr w:type="gramEnd"/>
            <w:r w:rsidRPr="00F42941">
              <w:rPr>
                <w:rFonts w:ascii="Arial" w:hAnsi="Arial" w:cs="Arial"/>
                <w:bCs/>
                <w:w w:val="97"/>
                <w:sz w:val="19"/>
                <w:szCs w:val="19"/>
              </w:rPr>
              <w:t>.   When packed in containers having capacity of</w:t>
            </w: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30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greater</w:t>
            </w:r>
            <w:proofErr w:type="gramEnd"/>
            <w:r w:rsidRPr="00F42941">
              <w:rPr>
                <w:rFonts w:ascii="Arial" w:hAnsi="Arial" w:cs="Arial"/>
                <w:bCs/>
                <w:sz w:val="19"/>
                <w:szCs w:val="19"/>
              </w:rPr>
              <w:t xml:space="preserve"> than 20 litres.</w:t>
            </w: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gridAfter w:val="1"/>
          <w:wAfter w:w="40" w:type="dxa"/>
          <w:trHeight w:val="226"/>
        </w:trPr>
        <w:tc>
          <w:tcPr>
            <w:tcW w:w="300" w:type="dxa"/>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5"/>
                <w:szCs w:val="15"/>
              </w:rPr>
            </w:pPr>
          </w:p>
        </w:tc>
        <w:tc>
          <w:tcPr>
            <w:tcW w:w="5140" w:type="dxa"/>
            <w:gridSpan w:val="10"/>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5"/>
                <w:szCs w:val="15"/>
              </w:rPr>
            </w:pPr>
          </w:p>
        </w:tc>
        <w:tc>
          <w:tcPr>
            <w:tcW w:w="1220" w:type="dxa"/>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160" w:type="dxa"/>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gridAfter w:val="1"/>
          <w:wAfter w:w="40" w:type="dxa"/>
          <w:trHeight w:val="218"/>
        </w:trPr>
        <w:tc>
          <w:tcPr>
            <w:tcW w:w="5440" w:type="dxa"/>
            <w:gridSpan w:val="11"/>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0"/>
            </w:pPr>
            <w:r w:rsidRPr="00F42941">
              <w:rPr>
                <w:rFonts w:ascii="Arial" w:hAnsi="Arial" w:cs="Arial"/>
                <w:bCs/>
                <w:sz w:val="19"/>
                <w:szCs w:val="19"/>
              </w:rPr>
              <w:t>3.   COMPOSITION/INFORMATION  ON  INGREDIENTS</w:t>
            </w: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444"/>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26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ind w:left="140"/>
            </w:pPr>
            <w:r w:rsidRPr="00F42941">
              <w:rPr>
                <w:rFonts w:ascii="Arial" w:hAnsi="Arial" w:cs="Arial"/>
                <w:bCs/>
                <w:sz w:val="19"/>
                <w:szCs w:val="19"/>
              </w:rPr>
              <w:t>Preparation  description</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ind w:left="80"/>
            </w:pPr>
            <w:r w:rsidRPr="00F42941">
              <w:rPr>
                <w:rFonts w:ascii="Arial" w:hAnsi="Arial" w:cs="Arial"/>
                <w:bCs/>
                <w:sz w:val="19"/>
                <w:szCs w:val="19"/>
              </w:rPr>
              <w:t xml:space="preserve">Complex mixture of hydrocarbons consisting of  </w:t>
            </w:r>
            <w:proofErr w:type="spellStart"/>
            <w:r w:rsidRPr="00F42941">
              <w:rPr>
                <w:rFonts w:ascii="Arial" w:hAnsi="Arial" w:cs="Arial"/>
                <w:bCs/>
                <w:sz w:val="19"/>
                <w:szCs w:val="19"/>
              </w:rPr>
              <w:t>paraffins</w:t>
            </w:r>
            <w:proofErr w:type="spellEnd"/>
            <w:r w:rsidRPr="00F42941">
              <w:rPr>
                <w:rFonts w:ascii="Arial" w:hAnsi="Arial" w:cs="Arial"/>
                <w:bCs/>
                <w:sz w:val="19"/>
                <w:szCs w:val="19"/>
              </w:rPr>
              <w:t>,</w:t>
            </w:r>
          </w:p>
        </w:tc>
      </w:tr>
      <w:tr w:rsidR="000671D8" w:rsidRPr="00F42941" w:rsidTr="00676BD7">
        <w:trPr>
          <w:trHeight w:val="214"/>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proofErr w:type="spellStart"/>
            <w:r w:rsidRPr="00F42941">
              <w:rPr>
                <w:rFonts w:ascii="Arial" w:hAnsi="Arial" w:cs="Arial"/>
                <w:bCs/>
                <w:sz w:val="19"/>
                <w:szCs w:val="19"/>
              </w:rPr>
              <w:t>cycloparaffins</w:t>
            </w:r>
            <w:proofErr w:type="spellEnd"/>
            <w:r w:rsidRPr="00F42941">
              <w:rPr>
                <w:rFonts w:ascii="Arial" w:hAnsi="Arial" w:cs="Arial"/>
                <w:bCs/>
                <w:sz w:val="19"/>
                <w:szCs w:val="19"/>
              </w:rPr>
              <w:t xml:space="preserve">, aromatic and </w:t>
            </w:r>
            <w:proofErr w:type="spellStart"/>
            <w:r w:rsidRPr="00F42941">
              <w:rPr>
                <w:rFonts w:ascii="Arial" w:hAnsi="Arial" w:cs="Arial"/>
                <w:bCs/>
                <w:sz w:val="19"/>
                <w:szCs w:val="19"/>
              </w:rPr>
              <w:t>olefinic</w:t>
            </w:r>
            <w:proofErr w:type="spellEnd"/>
            <w:r w:rsidRPr="00F42941">
              <w:rPr>
                <w:rFonts w:ascii="Arial" w:hAnsi="Arial" w:cs="Arial"/>
                <w:bCs/>
                <w:sz w:val="19"/>
                <w:szCs w:val="19"/>
              </w:rPr>
              <w:t xml:space="preserve"> hydrocarbons (including</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benzene at 1.0%v/v  maximum), with carbon numbers</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predominantly</w:t>
            </w:r>
            <w:proofErr w:type="gramEnd"/>
            <w:r w:rsidRPr="00F42941">
              <w:rPr>
                <w:rFonts w:ascii="Arial" w:hAnsi="Arial" w:cs="Arial"/>
                <w:bCs/>
                <w:sz w:val="19"/>
                <w:szCs w:val="19"/>
              </w:rPr>
              <w:t xml:space="preserve"> in the C4 to C12 range. May also contain</w:t>
            </w:r>
          </w:p>
        </w:tc>
      </w:tr>
      <w:tr w:rsidR="000671D8" w:rsidRPr="00F42941" w:rsidTr="00676BD7">
        <w:trPr>
          <w:gridAfter w:val="1"/>
          <w:wAfter w:w="40" w:type="dxa"/>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352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proofErr w:type="gramStart"/>
            <w:r w:rsidRPr="00F42941">
              <w:rPr>
                <w:rFonts w:ascii="Arial" w:hAnsi="Arial" w:cs="Arial"/>
                <w:bCs/>
                <w:sz w:val="19"/>
                <w:szCs w:val="19"/>
              </w:rPr>
              <w:t>several</w:t>
            </w:r>
            <w:proofErr w:type="gramEnd"/>
            <w:r w:rsidRPr="00F42941">
              <w:rPr>
                <w:rFonts w:ascii="Arial" w:hAnsi="Arial" w:cs="Arial"/>
                <w:bCs/>
                <w:sz w:val="19"/>
                <w:szCs w:val="19"/>
              </w:rPr>
              <w:t xml:space="preserve"> additives at &lt;0.1% v/v each.</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gridAfter w:val="1"/>
          <w:wAfter w:w="40" w:type="dxa"/>
          <w:trHeight w:val="430"/>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26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ind w:left="140"/>
            </w:pPr>
            <w:r w:rsidRPr="00F42941">
              <w:rPr>
                <w:rFonts w:ascii="Arial" w:hAnsi="Arial" w:cs="Arial"/>
                <w:bCs/>
                <w:sz w:val="19"/>
                <w:szCs w:val="19"/>
              </w:rPr>
              <w:t>Hazardous  Components</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r>
      <w:tr w:rsidR="000671D8" w:rsidRPr="00F42941" w:rsidTr="00676BD7">
        <w:trPr>
          <w:trHeight w:val="422"/>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ind w:left="60"/>
            </w:pPr>
            <w:r w:rsidRPr="00F42941">
              <w:rPr>
                <w:rFonts w:ascii="Arial" w:hAnsi="Arial" w:cs="Arial"/>
                <w:bCs/>
                <w:sz w:val="19"/>
                <w:szCs w:val="19"/>
              </w:rPr>
              <w:t>Chemical  Identity</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left="400"/>
            </w:pPr>
            <w:r w:rsidRPr="00F42941">
              <w:rPr>
                <w:rFonts w:ascii="Arial" w:hAnsi="Arial" w:cs="Arial"/>
                <w:bCs/>
                <w:sz w:val="19"/>
                <w:szCs w:val="19"/>
              </w:rPr>
              <w:t>CAS</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ind w:left="280"/>
            </w:pPr>
            <w:r w:rsidRPr="00F42941">
              <w:rPr>
                <w:rFonts w:ascii="Arial" w:hAnsi="Arial" w:cs="Arial"/>
                <w:bCs/>
                <w:sz w:val="19"/>
                <w:szCs w:val="19"/>
              </w:rPr>
              <w:t>EINECS</w:t>
            </w: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ind w:left="240"/>
            </w:pPr>
            <w:r w:rsidRPr="00F42941">
              <w:rPr>
                <w:rFonts w:ascii="Arial" w:hAnsi="Arial" w:cs="Arial"/>
                <w:bCs/>
                <w:sz w:val="19"/>
                <w:szCs w:val="19"/>
              </w:rPr>
              <w:t>Symbol(s)</w:t>
            </w: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ind w:left="80"/>
            </w:pPr>
            <w:r w:rsidRPr="00F42941">
              <w:rPr>
                <w:rFonts w:ascii="Arial" w:hAnsi="Arial" w:cs="Arial"/>
                <w:bCs/>
                <w:sz w:val="19"/>
                <w:szCs w:val="19"/>
              </w:rPr>
              <w:t>R-phrase(s)</w:t>
            </w:r>
          </w:p>
        </w:tc>
        <w:tc>
          <w:tcPr>
            <w:tcW w:w="220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ind w:left="820"/>
            </w:pPr>
            <w:r w:rsidRPr="00F42941">
              <w:rPr>
                <w:rFonts w:ascii="Arial" w:hAnsi="Arial" w:cs="Arial"/>
                <w:bCs/>
                <w:sz w:val="19"/>
                <w:szCs w:val="19"/>
              </w:rPr>
              <w:t>Conc.</w:t>
            </w:r>
          </w:p>
        </w:tc>
      </w:tr>
      <w:tr w:rsidR="000671D8" w:rsidRPr="00F42941" w:rsidTr="00676BD7">
        <w:trPr>
          <w:gridAfter w:val="1"/>
          <w:wAfter w:w="40" w:type="dxa"/>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single" w:sz="8" w:space="0" w:color="auto"/>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20"/>
            </w:pPr>
            <w:r w:rsidRPr="00F42941">
              <w:rPr>
                <w:rFonts w:ascii="Arial" w:hAnsi="Arial" w:cs="Arial"/>
                <w:bCs/>
                <w:sz w:val="19"/>
                <w:szCs w:val="19"/>
              </w:rPr>
              <w:t>Gasoline, low</w:t>
            </w:r>
          </w:p>
        </w:tc>
        <w:tc>
          <w:tcPr>
            <w:tcW w:w="1100" w:type="dxa"/>
            <w:gridSpan w:val="6"/>
            <w:tcBorders>
              <w:top w:val="single" w:sz="8" w:space="0" w:color="auto"/>
              <w:left w:val="nil"/>
              <w:bottom w:val="nil"/>
              <w:right w:val="nil"/>
            </w:tcBorders>
            <w:vAlign w:val="bottom"/>
          </w:tcPr>
          <w:p w:rsidR="000671D8" w:rsidRPr="00F42941" w:rsidRDefault="000671D8" w:rsidP="00676BD7">
            <w:pPr>
              <w:widowControl w:val="0"/>
              <w:autoSpaceDE w:val="0"/>
              <w:autoSpaceDN w:val="0"/>
              <w:adjustRightInd w:val="0"/>
              <w:spacing w:line="218" w:lineRule="exact"/>
              <w:jc w:val="right"/>
            </w:pPr>
            <w:r w:rsidRPr="00F42941">
              <w:rPr>
                <w:rFonts w:ascii="Arial" w:hAnsi="Arial" w:cs="Arial"/>
                <w:bCs/>
                <w:sz w:val="19"/>
                <w:szCs w:val="19"/>
              </w:rPr>
              <w:t>86290-81-5</w:t>
            </w:r>
          </w:p>
        </w:tc>
        <w:tc>
          <w:tcPr>
            <w:tcW w:w="1060" w:type="dxa"/>
            <w:gridSpan w:val="2"/>
            <w:tcBorders>
              <w:top w:val="single" w:sz="8" w:space="0" w:color="auto"/>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60"/>
            </w:pPr>
            <w:r w:rsidRPr="00F42941">
              <w:rPr>
                <w:rFonts w:ascii="Arial" w:hAnsi="Arial" w:cs="Arial"/>
                <w:bCs/>
                <w:sz w:val="19"/>
                <w:szCs w:val="19"/>
              </w:rPr>
              <w:t>289-220-8</w:t>
            </w:r>
          </w:p>
        </w:tc>
        <w:tc>
          <w:tcPr>
            <w:tcW w:w="1240" w:type="dxa"/>
            <w:tcBorders>
              <w:top w:val="single" w:sz="8" w:space="0" w:color="auto"/>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80"/>
            </w:pPr>
            <w:r w:rsidRPr="00F42941">
              <w:rPr>
                <w:rFonts w:ascii="Arial" w:hAnsi="Arial" w:cs="Arial"/>
                <w:bCs/>
                <w:sz w:val="19"/>
                <w:szCs w:val="19"/>
              </w:rPr>
              <w:t>F+, Xi, T,</w:t>
            </w:r>
          </w:p>
        </w:tc>
        <w:tc>
          <w:tcPr>
            <w:tcW w:w="1220" w:type="dxa"/>
            <w:tcBorders>
              <w:left w:val="nil"/>
              <w:bottom w:val="nil"/>
              <w:right w:val="nil"/>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R12</w:t>
            </w:r>
            <w:r w:rsidRPr="00F42941">
              <w:rPr>
                <w:rFonts w:ascii="Times" w:hAnsi="Times" w:cs="Times"/>
                <w:sz w:val="19"/>
                <w:szCs w:val="19"/>
              </w:rPr>
              <w:t>;</w:t>
            </w:r>
            <w:r w:rsidRPr="00F42941">
              <w:rPr>
                <w:rFonts w:ascii="Arial" w:hAnsi="Arial" w:cs="Arial"/>
                <w:bCs/>
                <w:sz w:val="19"/>
                <w:szCs w:val="19"/>
              </w:rPr>
              <w:t xml:space="preserve">  R38</w:t>
            </w:r>
            <w:r w:rsidRPr="00F42941">
              <w:rPr>
                <w:rFonts w:ascii="Times" w:hAnsi="Times" w:cs="Times"/>
                <w:sz w:val="19"/>
                <w:szCs w:val="19"/>
              </w:rPr>
              <w:t>;</w:t>
            </w:r>
          </w:p>
        </w:tc>
        <w:tc>
          <w:tcPr>
            <w:tcW w:w="2160" w:type="dxa"/>
            <w:tcBorders>
              <w:left w:val="nil"/>
              <w:bottom w:val="nil"/>
              <w:right w:val="nil"/>
            </w:tcBorders>
            <w:vAlign w:val="bottom"/>
          </w:tcPr>
          <w:p w:rsidR="000671D8" w:rsidRPr="00F42941" w:rsidRDefault="000671D8" w:rsidP="00676BD7">
            <w:pPr>
              <w:widowControl w:val="0"/>
              <w:autoSpaceDE w:val="0"/>
              <w:autoSpaceDN w:val="0"/>
              <w:adjustRightInd w:val="0"/>
              <w:spacing w:line="218" w:lineRule="exact"/>
              <w:ind w:right="486"/>
              <w:jc w:val="right"/>
            </w:pPr>
            <w:r w:rsidRPr="00F42941">
              <w:rPr>
                <w:rFonts w:ascii="Arial" w:hAnsi="Arial" w:cs="Arial"/>
                <w:bCs/>
                <w:sz w:val="19"/>
                <w:szCs w:val="19"/>
              </w:rPr>
              <w:t>90.00 -   100.00 %</w:t>
            </w: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boiling point</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80"/>
            </w:pPr>
            <w:proofErr w:type="spellStart"/>
            <w:r w:rsidRPr="00F42941">
              <w:rPr>
                <w:rFonts w:ascii="Arial" w:hAnsi="Arial" w:cs="Arial"/>
                <w:bCs/>
                <w:sz w:val="19"/>
                <w:szCs w:val="19"/>
              </w:rPr>
              <w:t>Xn</w:t>
            </w:r>
            <w:proofErr w:type="spellEnd"/>
            <w:r w:rsidRPr="00F42941">
              <w:rPr>
                <w:rFonts w:ascii="Arial" w:hAnsi="Arial" w:cs="Arial"/>
                <w:bCs/>
                <w:sz w:val="19"/>
                <w:szCs w:val="19"/>
              </w:rPr>
              <w:t>, N</w:t>
            </w: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r w:rsidRPr="00F42941">
              <w:rPr>
                <w:rFonts w:ascii="Arial" w:hAnsi="Arial" w:cs="Arial"/>
                <w:bCs/>
                <w:sz w:val="19"/>
                <w:szCs w:val="19"/>
              </w:rPr>
              <w:t>R45</w:t>
            </w:r>
            <w:r w:rsidRPr="00F42941">
              <w:rPr>
                <w:rFonts w:ascii="Times" w:hAnsi="Times" w:cs="Times"/>
                <w:sz w:val="19"/>
                <w:szCs w:val="19"/>
              </w:rPr>
              <w:t>;</w:t>
            </w:r>
            <w:r w:rsidRPr="00F42941">
              <w:rPr>
                <w:rFonts w:ascii="Arial" w:hAnsi="Arial" w:cs="Arial"/>
                <w:bCs/>
                <w:sz w:val="19"/>
                <w:szCs w:val="19"/>
              </w:rPr>
              <w:t xml:space="preserve">  R46</w:t>
            </w:r>
            <w:r w:rsidRPr="00F42941">
              <w:rPr>
                <w:rFonts w:ascii="Times" w:hAnsi="Times" w:cs="Times"/>
                <w:sz w:val="19"/>
                <w:szCs w:val="19"/>
              </w:rPr>
              <w:t>;</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naphtha</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r w:rsidRPr="00F42941">
              <w:rPr>
                <w:rFonts w:ascii="Arial" w:hAnsi="Arial" w:cs="Arial"/>
                <w:bCs/>
                <w:sz w:val="19"/>
                <w:szCs w:val="19"/>
              </w:rPr>
              <w:t>R63</w:t>
            </w:r>
            <w:r w:rsidRPr="00F42941">
              <w:rPr>
                <w:rFonts w:ascii="Times" w:hAnsi="Times" w:cs="Times"/>
                <w:sz w:val="19"/>
                <w:szCs w:val="19"/>
              </w:rPr>
              <w:t>;</w:t>
            </w:r>
            <w:r w:rsidRPr="00F42941">
              <w:rPr>
                <w:rFonts w:ascii="Arial" w:hAnsi="Arial" w:cs="Arial"/>
                <w:bCs/>
                <w:sz w:val="19"/>
                <w:szCs w:val="19"/>
              </w:rPr>
              <w:t xml:space="preserve">  R65</w:t>
            </w:r>
            <w:r w:rsidRPr="00F42941">
              <w:rPr>
                <w:rFonts w:ascii="Times" w:hAnsi="Times" w:cs="Times"/>
                <w:sz w:val="19"/>
                <w:szCs w:val="19"/>
              </w:rPr>
              <w:t>;</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w w:val="99"/>
                <w:sz w:val="19"/>
                <w:szCs w:val="19"/>
              </w:rPr>
              <w:t>R67</w:t>
            </w:r>
            <w:r w:rsidRPr="00F42941">
              <w:rPr>
                <w:rFonts w:ascii="Times" w:hAnsi="Times" w:cs="Times"/>
                <w:w w:val="99"/>
                <w:sz w:val="19"/>
                <w:szCs w:val="19"/>
              </w:rPr>
              <w:t>;</w:t>
            </w:r>
            <w:r w:rsidRPr="00F42941">
              <w:rPr>
                <w:rFonts w:ascii="Arial" w:hAnsi="Arial" w:cs="Arial"/>
                <w:bCs/>
                <w:w w:val="99"/>
                <w:sz w:val="19"/>
                <w:szCs w:val="19"/>
              </w:rPr>
              <w:t xml:space="preserve">  R51/53</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78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Additional  Information</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right="46"/>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60"/>
            </w:pPr>
            <w:r w:rsidRPr="00F42941">
              <w:rPr>
                <w:rFonts w:ascii="Arial" w:hAnsi="Arial" w:cs="Arial"/>
                <w:bCs/>
                <w:sz w:val="19"/>
                <w:szCs w:val="19"/>
              </w:rPr>
              <w:t>Contains Benzene</w:t>
            </w:r>
            <w:proofErr w:type="gramStart"/>
            <w:r w:rsidRPr="00F42941">
              <w:rPr>
                <w:rFonts w:ascii="Arial" w:hAnsi="Arial" w:cs="Arial"/>
                <w:bCs/>
                <w:sz w:val="19"/>
                <w:szCs w:val="19"/>
              </w:rPr>
              <w:t>,  CAS</w:t>
            </w:r>
            <w:proofErr w:type="gramEnd"/>
            <w:r w:rsidRPr="00F42941">
              <w:rPr>
                <w:rFonts w:ascii="Arial" w:hAnsi="Arial" w:cs="Arial"/>
                <w:bCs/>
                <w:sz w:val="19"/>
                <w:szCs w:val="19"/>
              </w:rPr>
              <w:t xml:space="preserve"> # 71-43-2.   Contains Toluene, CAS #</w:t>
            </w:r>
          </w:p>
        </w:tc>
      </w:tr>
      <w:tr w:rsidR="000671D8" w:rsidRPr="00F42941" w:rsidTr="00676BD7">
        <w:trPr>
          <w:trHeight w:val="214"/>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60"/>
            </w:pPr>
            <w:r w:rsidRPr="00F42941">
              <w:rPr>
                <w:rFonts w:ascii="Arial" w:hAnsi="Arial" w:cs="Arial"/>
                <w:bCs/>
                <w:sz w:val="19"/>
                <w:szCs w:val="19"/>
              </w:rPr>
              <w:t xml:space="preserve">108-88-3.   Contains </w:t>
            </w:r>
            <w:proofErr w:type="spellStart"/>
            <w:r w:rsidRPr="00F42941">
              <w:rPr>
                <w:rFonts w:ascii="Arial" w:hAnsi="Arial" w:cs="Arial"/>
                <w:bCs/>
                <w:sz w:val="19"/>
                <w:szCs w:val="19"/>
              </w:rPr>
              <w:t>Ethylbenzene</w:t>
            </w:r>
            <w:proofErr w:type="spellEnd"/>
            <w:r w:rsidRPr="00F42941">
              <w:rPr>
                <w:rFonts w:ascii="Arial" w:hAnsi="Arial" w:cs="Arial"/>
                <w:bCs/>
                <w:sz w:val="19"/>
                <w:szCs w:val="19"/>
              </w:rPr>
              <w:t>, CAS # 100-41-4.   Contains</w:t>
            </w:r>
          </w:p>
        </w:tc>
      </w:tr>
      <w:tr w:rsidR="000671D8" w:rsidRPr="00F42941" w:rsidTr="00676BD7">
        <w:trPr>
          <w:trHeight w:val="218"/>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60"/>
            </w:pPr>
            <w:proofErr w:type="gramStart"/>
            <w:r w:rsidRPr="00F42941">
              <w:rPr>
                <w:rFonts w:ascii="Arial" w:hAnsi="Arial" w:cs="Arial"/>
                <w:bCs/>
                <w:sz w:val="19"/>
                <w:szCs w:val="19"/>
              </w:rPr>
              <w:t>n-Hexane</w:t>
            </w:r>
            <w:proofErr w:type="gramEnd"/>
            <w:r w:rsidRPr="00F42941">
              <w:rPr>
                <w:rFonts w:ascii="Arial" w:hAnsi="Arial" w:cs="Arial"/>
                <w:bCs/>
                <w:sz w:val="19"/>
                <w:szCs w:val="19"/>
              </w:rPr>
              <w:t xml:space="preserve">, CAS # 110-54-3.   Contains </w:t>
            </w:r>
            <w:proofErr w:type="spellStart"/>
            <w:r w:rsidRPr="00F42941">
              <w:rPr>
                <w:rFonts w:ascii="Arial" w:hAnsi="Arial" w:cs="Arial"/>
                <w:bCs/>
                <w:sz w:val="19"/>
                <w:szCs w:val="19"/>
              </w:rPr>
              <w:t>Xylene</w:t>
            </w:r>
            <w:proofErr w:type="spellEnd"/>
            <w:r w:rsidRPr="00F42941">
              <w:rPr>
                <w:rFonts w:ascii="Arial" w:hAnsi="Arial" w:cs="Arial"/>
                <w:bCs/>
                <w:sz w:val="19"/>
                <w:szCs w:val="19"/>
              </w:rPr>
              <w:t xml:space="preserve"> (Mixed Isomers),</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proofErr w:type="gramStart"/>
            <w:r w:rsidRPr="00F42941">
              <w:rPr>
                <w:rFonts w:ascii="Arial" w:hAnsi="Arial" w:cs="Arial"/>
                <w:bCs/>
                <w:sz w:val="19"/>
                <w:szCs w:val="19"/>
              </w:rPr>
              <w:t>CAS  #</w:t>
            </w:r>
            <w:proofErr w:type="gramEnd"/>
            <w:r w:rsidRPr="00F42941">
              <w:rPr>
                <w:rFonts w:ascii="Arial" w:hAnsi="Arial" w:cs="Arial"/>
                <w:bCs/>
                <w:sz w:val="19"/>
                <w:szCs w:val="19"/>
              </w:rPr>
              <w:t xml:space="preserve"> 1330-20-7.   Contains Naphthalene, </w:t>
            </w:r>
            <w:proofErr w:type="gramStart"/>
            <w:r w:rsidRPr="00F42941">
              <w:rPr>
                <w:rFonts w:ascii="Arial" w:hAnsi="Arial" w:cs="Arial"/>
                <w:bCs/>
                <w:sz w:val="19"/>
                <w:szCs w:val="19"/>
              </w:rPr>
              <w:t>CAS  #</w:t>
            </w:r>
            <w:proofErr w:type="gramEnd"/>
            <w:r w:rsidRPr="00F42941">
              <w:rPr>
                <w:rFonts w:ascii="Arial" w:hAnsi="Arial" w:cs="Arial"/>
                <w:bCs/>
                <w:sz w:val="19"/>
                <w:szCs w:val="19"/>
              </w:rPr>
              <w:t xml:space="preserve"> 91-20-3.</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 xml:space="preserve">Contains </w:t>
            </w:r>
            <w:proofErr w:type="spellStart"/>
            <w:r w:rsidRPr="00F42941">
              <w:rPr>
                <w:rFonts w:ascii="Arial" w:hAnsi="Arial" w:cs="Arial"/>
                <w:bCs/>
                <w:sz w:val="19"/>
                <w:szCs w:val="19"/>
              </w:rPr>
              <w:t>Cyclo</w:t>
            </w:r>
            <w:proofErr w:type="spellEnd"/>
            <w:r w:rsidRPr="00F42941">
              <w:rPr>
                <w:rFonts w:ascii="Arial" w:hAnsi="Arial" w:cs="Arial"/>
                <w:bCs/>
                <w:sz w:val="19"/>
                <w:szCs w:val="19"/>
              </w:rPr>
              <w:t>-hexane, CAS# 110-82-7.</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Contains Tri-methyl-benzene (</w:t>
            </w:r>
            <w:proofErr w:type="gramStart"/>
            <w:r w:rsidRPr="00F42941">
              <w:rPr>
                <w:rFonts w:ascii="Arial" w:hAnsi="Arial" w:cs="Arial"/>
                <w:bCs/>
                <w:sz w:val="19"/>
                <w:szCs w:val="19"/>
              </w:rPr>
              <w:t>all  isomers</w:t>
            </w:r>
            <w:proofErr w:type="gramEnd"/>
            <w:r w:rsidRPr="00F42941">
              <w:rPr>
                <w:rFonts w:ascii="Arial" w:hAnsi="Arial" w:cs="Arial"/>
                <w:bCs/>
                <w:sz w:val="19"/>
                <w:szCs w:val="19"/>
              </w:rPr>
              <w:t>), CAS# 25551-13-7.</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Dyes and markers can be used to indicate tax status and</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proofErr w:type="gramStart"/>
            <w:r w:rsidRPr="00F42941">
              <w:rPr>
                <w:rFonts w:ascii="Arial" w:hAnsi="Arial" w:cs="Arial"/>
                <w:bCs/>
                <w:sz w:val="19"/>
                <w:szCs w:val="19"/>
              </w:rPr>
              <w:t>prevent</w:t>
            </w:r>
            <w:proofErr w:type="gramEnd"/>
            <w:r w:rsidRPr="00F42941">
              <w:rPr>
                <w:rFonts w:ascii="Arial" w:hAnsi="Arial" w:cs="Arial"/>
                <w:bCs/>
                <w:sz w:val="19"/>
                <w:szCs w:val="19"/>
              </w:rPr>
              <w:t xml:space="preserve"> fraud.</w:t>
            </w:r>
          </w:p>
        </w:tc>
      </w:tr>
      <w:tr w:rsidR="000671D8" w:rsidRPr="00F42941" w:rsidTr="00676BD7">
        <w:trPr>
          <w:trHeight w:val="216"/>
        </w:trPr>
        <w:tc>
          <w:tcPr>
            <w:tcW w:w="2660" w:type="dxa"/>
            <w:gridSpan w:val="4"/>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 xml:space="preserve">Refer to chapter 16 for full </w:t>
            </w:r>
            <w:proofErr w:type="gramStart"/>
            <w:r w:rsidRPr="00F42941">
              <w:rPr>
                <w:rFonts w:ascii="Arial" w:hAnsi="Arial" w:cs="Arial"/>
                <w:bCs/>
                <w:sz w:val="19"/>
                <w:szCs w:val="19"/>
              </w:rPr>
              <w:t>text  of</w:t>
            </w:r>
            <w:proofErr w:type="gramEnd"/>
            <w:r w:rsidRPr="00F42941">
              <w:rPr>
                <w:rFonts w:ascii="Arial" w:hAnsi="Arial" w:cs="Arial"/>
                <w:bCs/>
                <w:sz w:val="19"/>
                <w:szCs w:val="19"/>
              </w:rPr>
              <w:t xml:space="preserve"> EC R-phrases.</w:t>
            </w:r>
          </w:p>
        </w:tc>
      </w:tr>
      <w:tr w:rsidR="000671D8" w:rsidRPr="00F42941" w:rsidTr="00676BD7">
        <w:trPr>
          <w:trHeight w:val="226"/>
        </w:trPr>
        <w:tc>
          <w:tcPr>
            <w:tcW w:w="2660" w:type="dxa"/>
            <w:gridSpan w:val="4"/>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40" w:type="dxa"/>
            <w:gridSpan w:val="2"/>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60" w:type="dxa"/>
            <w:gridSpan w:val="8"/>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218"/>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sz w:val="19"/>
                <w:szCs w:val="19"/>
              </w:rPr>
              <w:t>4.   FIRST  AID  MEASURES</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444"/>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Inhalation</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20"/>
            </w:pPr>
            <w:r w:rsidRPr="00F42941">
              <w:rPr>
                <w:rFonts w:ascii="Arial" w:hAnsi="Arial" w:cs="Arial"/>
                <w:bCs/>
                <w:w w:val="97"/>
                <w:sz w:val="19"/>
                <w:szCs w:val="19"/>
              </w:rPr>
              <w:t>Remove to fresh air. If rapid recovery does not occur,  transport</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to</w:t>
            </w:r>
            <w:proofErr w:type="gramEnd"/>
            <w:r w:rsidRPr="00F42941">
              <w:rPr>
                <w:rFonts w:ascii="Arial" w:hAnsi="Arial" w:cs="Arial"/>
                <w:bCs/>
                <w:sz w:val="19"/>
                <w:szCs w:val="19"/>
              </w:rPr>
              <w:t xml:space="preserve"> nearest medical facility for additional treatment.</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lastRenderedPageBreak/>
              <w:t>Skin  Contact</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Remove contaminated clothing. Immediately flush skin with</w:t>
            </w:r>
          </w:p>
        </w:tc>
      </w:tr>
      <w:tr w:rsidR="000671D8" w:rsidRPr="00F42941" w:rsidTr="00676BD7">
        <w:trPr>
          <w:trHeight w:val="218"/>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20"/>
            </w:pPr>
            <w:r w:rsidRPr="00F42941">
              <w:rPr>
                <w:rFonts w:ascii="Arial" w:hAnsi="Arial" w:cs="Arial"/>
                <w:bCs/>
                <w:sz w:val="19"/>
                <w:szCs w:val="19"/>
              </w:rPr>
              <w:t>large amounts of water for at least 15 minutes, and follow  by</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washing</w:t>
            </w:r>
            <w:proofErr w:type="gramEnd"/>
            <w:r w:rsidRPr="00F42941">
              <w:rPr>
                <w:rFonts w:ascii="Arial" w:hAnsi="Arial" w:cs="Arial"/>
                <w:bCs/>
                <w:sz w:val="19"/>
                <w:szCs w:val="19"/>
              </w:rPr>
              <w:t xml:space="preserve"> with soap and water if available. If redness, swelling,</w:t>
            </w:r>
          </w:p>
        </w:tc>
      </w:tr>
      <w:tr w:rsidR="000671D8" w:rsidRPr="00F42941" w:rsidTr="00676BD7">
        <w:trPr>
          <w:trHeight w:val="214"/>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20"/>
            </w:pPr>
            <w:r w:rsidRPr="00F42941">
              <w:rPr>
                <w:rFonts w:ascii="Arial" w:hAnsi="Arial" w:cs="Arial"/>
                <w:bCs/>
                <w:sz w:val="19"/>
                <w:szCs w:val="19"/>
              </w:rPr>
              <w:t>pain and/or blisters occur, transport to the nearest medical</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facility</w:t>
            </w:r>
            <w:proofErr w:type="gramEnd"/>
            <w:r w:rsidRPr="00F42941">
              <w:rPr>
                <w:rFonts w:ascii="Arial" w:hAnsi="Arial" w:cs="Arial"/>
                <w:bCs/>
                <w:sz w:val="19"/>
                <w:szCs w:val="19"/>
              </w:rPr>
              <w:t xml:space="preserve"> for additional treatment.</w:t>
            </w:r>
          </w:p>
        </w:tc>
      </w:tr>
      <w:tr w:rsidR="000671D8" w:rsidRPr="00F42941" w:rsidTr="00676BD7">
        <w:trPr>
          <w:trHeight w:val="218"/>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Eye  Contact</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20"/>
            </w:pPr>
            <w:r w:rsidRPr="00F42941">
              <w:rPr>
                <w:rFonts w:ascii="Arial" w:hAnsi="Arial" w:cs="Arial"/>
                <w:bCs/>
                <w:w w:val="97"/>
                <w:sz w:val="19"/>
                <w:szCs w:val="19"/>
              </w:rPr>
              <w:t>Flush eyes with water while holding eyelids open. Rest  eyes for</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30 minutes. If redness, burning, blurred vision, or  swelling</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persist, transport to the nearest medical  facility for additional</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treatment</w:t>
            </w:r>
            <w:proofErr w:type="gramEnd"/>
            <w:r w:rsidRPr="00F42941">
              <w:rPr>
                <w:rFonts w:ascii="Arial" w:hAnsi="Arial" w:cs="Arial"/>
                <w:bCs/>
                <w:sz w:val="19"/>
                <w:szCs w:val="19"/>
              </w:rPr>
              <w:t>.</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40"/>
            </w:pPr>
            <w:r w:rsidRPr="00F42941">
              <w:rPr>
                <w:rFonts w:ascii="Arial" w:hAnsi="Arial" w:cs="Arial"/>
                <w:bCs/>
                <w:sz w:val="19"/>
                <w:szCs w:val="19"/>
              </w:rPr>
              <w:t>Ingestion</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If swallowed, do not  induce vomiting: transport to nearest</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medical</w:t>
            </w:r>
            <w:proofErr w:type="gramEnd"/>
            <w:r w:rsidRPr="00F42941">
              <w:rPr>
                <w:rFonts w:ascii="Arial" w:hAnsi="Arial" w:cs="Arial"/>
                <w:bCs/>
                <w:sz w:val="19"/>
                <w:szCs w:val="19"/>
              </w:rPr>
              <w:t xml:space="preserve"> facility for additional treatment. If vomiting occurs</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spontaneously</w:t>
            </w:r>
            <w:proofErr w:type="gramEnd"/>
            <w:r w:rsidRPr="00F42941">
              <w:rPr>
                <w:rFonts w:ascii="Arial" w:hAnsi="Arial" w:cs="Arial"/>
                <w:bCs/>
                <w:sz w:val="19"/>
                <w:szCs w:val="19"/>
              </w:rPr>
              <w:t>, keep head below  hips to prevent aspiration. If</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w w:val="97"/>
                <w:sz w:val="19"/>
                <w:szCs w:val="19"/>
              </w:rPr>
              <w:t>any of the following delayed signs and symptoms appear within</w:t>
            </w:r>
          </w:p>
        </w:tc>
      </w:tr>
      <w:tr w:rsidR="000671D8" w:rsidRPr="00F42941" w:rsidTr="00676BD7">
        <w:trPr>
          <w:trHeight w:val="218"/>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20"/>
            </w:pPr>
            <w:r w:rsidRPr="00F42941">
              <w:rPr>
                <w:rFonts w:ascii="Arial" w:hAnsi="Arial" w:cs="Arial"/>
                <w:bCs/>
                <w:w w:val="98"/>
                <w:sz w:val="19"/>
                <w:szCs w:val="19"/>
              </w:rPr>
              <w:t>the next 6 hours, transport to the nearest medical facility: fever</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greater than 101° F (37° C), shortness of breath, chest</w:t>
            </w:r>
          </w:p>
        </w:tc>
      </w:tr>
      <w:tr w:rsidR="000671D8" w:rsidRPr="00F42941" w:rsidTr="00676BD7">
        <w:trPr>
          <w:trHeight w:val="214"/>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20"/>
            </w:pPr>
            <w:proofErr w:type="gramStart"/>
            <w:r w:rsidRPr="00F42941">
              <w:rPr>
                <w:rFonts w:ascii="Arial" w:hAnsi="Arial" w:cs="Arial"/>
                <w:bCs/>
                <w:sz w:val="19"/>
                <w:szCs w:val="19"/>
              </w:rPr>
              <w:t>congestion</w:t>
            </w:r>
            <w:proofErr w:type="gramEnd"/>
            <w:r w:rsidRPr="00F42941">
              <w:rPr>
                <w:rFonts w:ascii="Arial" w:hAnsi="Arial" w:cs="Arial"/>
                <w:bCs/>
                <w:sz w:val="19"/>
                <w:szCs w:val="19"/>
              </w:rPr>
              <w:t xml:space="preserve"> or continued coughing or wheezing.</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Advice  to  Physician</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Treat symptomatically.</w:t>
            </w:r>
          </w:p>
        </w:tc>
      </w:tr>
    </w:tbl>
    <w:p w:rsidR="000671D8" w:rsidRPr="00F42941" w:rsidRDefault="007D5243" w:rsidP="000671D8">
      <w:pPr>
        <w:widowControl w:val="0"/>
        <w:autoSpaceDE w:val="0"/>
        <w:autoSpaceDN w:val="0"/>
        <w:adjustRightInd w:val="0"/>
        <w:spacing w:line="245" w:lineRule="exact"/>
      </w:pPr>
      <w:r w:rsidRPr="007D5243">
        <w:rPr>
          <w:noProof/>
        </w:rPr>
        <w:pict>
          <v:line id="_x0000_s1529" style="position:absolute;z-index:-251582464;mso-position-horizontal-relative:text;mso-position-vertical-relative:text" from=".3pt,12.3pt" to="442.75pt,12.3pt" o:allowincell="f" strokeweight=".21147mm"/>
        </w:pict>
      </w:r>
    </w:p>
    <w:p w:rsidR="000671D8" w:rsidRPr="00F42941" w:rsidRDefault="000671D8" w:rsidP="000671D8">
      <w:pPr>
        <w:widowControl w:val="0"/>
        <w:autoSpaceDE w:val="0"/>
        <w:autoSpaceDN w:val="0"/>
        <w:adjustRightInd w:val="0"/>
        <w:ind w:left="40"/>
      </w:pPr>
      <w:r w:rsidRPr="00F42941">
        <w:rPr>
          <w:rFonts w:ascii="Arial" w:hAnsi="Arial" w:cs="Arial"/>
          <w:bCs/>
          <w:sz w:val="19"/>
          <w:szCs w:val="19"/>
        </w:rPr>
        <w:t xml:space="preserve">5.   FIRE </w:t>
      </w:r>
      <w:proofErr w:type="gramStart"/>
      <w:r w:rsidRPr="00F42941">
        <w:rPr>
          <w:rFonts w:ascii="Arial" w:hAnsi="Arial" w:cs="Arial"/>
          <w:bCs/>
          <w:sz w:val="19"/>
          <w:szCs w:val="19"/>
        </w:rPr>
        <w:t>FIGHTING  MEASURES</w:t>
      </w:r>
      <w:proofErr w:type="gramEnd"/>
    </w:p>
    <w:p w:rsidR="000671D8" w:rsidRPr="00F42941" w:rsidRDefault="000671D8" w:rsidP="000671D8">
      <w:pPr>
        <w:widowControl w:val="0"/>
        <w:autoSpaceDE w:val="0"/>
        <w:autoSpaceDN w:val="0"/>
        <w:adjustRightInd w:val="0"/>
        <w:spacing w:line="226" w:lineRule="exact"/>
      </w:pPr>
    </w:p>
    <w:p w:rsidR="000671D8" w:rsidRPr="00F42941" w:rsidRDefault="000671D8" w:rsidP="000671D8">
      <w:pPr>
        <w:widowControl w:val="0"/>
        <w:autoSpaceDE w:val="0"/>
        <w:autoSpaceDN w:val="0"/>
        <w:adjustRightInd w:val="0"/>
        <w:ind w:left="440"/>
      </w:pPr>
      <w:r w:rsidRPr="00F42941">
        <w:rPr>
          <w:rFonts w:ascii="Arial" w:hAnsi="Arial" w:cs="Arial"/>
          <w:bCs/>
          <w:sz w:val="19"/>
          <w:szCs w:val="19"/>
        </w:rPr>
        <w:t xml:space="preserve">Clear </w:t>
      </w:r>
      <w:proofErr w:type="gramStart"/>
      <w:r w:rsidRPr="00F42941">
        <w:rPr>
          <w:rFonts w:ascii="Arial" w:hAnsi="Arial" w:cs="Arial"/>
          <w:bCs/>
          <w:sz w:val="19"/>
          <w:szCs w:val="19"/>
        </w:rPr>
        <w:t>fire  area</w:t>
      </w:r>
      <w:proofErr w:type="gramEnd"/>
      <w:r w:rsidRPr="00F42941">
        <w:rPr>
          <w:rFonts w:ascii="Arial" w:hAnsi="Arial" w:cs="Arial"/>
          <w:bCs/>
          <w:sz w:val="19"/>
          <w:szCs w:val="19"/>
        </w:rPr>
        <w:t xml:space="preserve">  of all  non-emergency personnel.</w:t>
      </w:r>
    </w:p>
    <w:p w:rsidR="000671D8" w:rsidRPr="00F42941" w:rsidRDefault="000671D8" w:rsidP="000671D8">
      <w:pPr>
        <w:widowControl w:val="0"/>
        <w:autoSpaceDE w:val="0"/>
        <w:autoSpaceDN w:val="0"/>
        <w:adjustRightInd w:val="0"/>
        <w:spacing w:line="214" w:lineRule="exact"/>
      </w:pPr>
    </w:p>
    <w:tbl>
      <w:tblPr>
        <w:tblW w:w="0" w:type="auto"/>
        <w:tblLayout w:type="fixed"/>
        <w:tblCellMar>
          <w:left w:w="0" w:type="dxa"/>
          <w:right w:w="0" w:type="dxa"/>
        </w:tblCellMar>
        <w:tblLook w:val="0000"/>
      </w:tblPr>
      <w:tblGrid>
        <w:gridCol w:w="2820"/>
        <w:gridCol w:w="300"/>
        <w:gridCol w:w="5740"/>
      </w:tblGrid>
      <w:tr w:rsidR="000671D8" w:rsidRPr="00F42941" w:rsidTr="00676BD7">
        <w:trPr>
          <w:trHeight w:val="221"/>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Specific Hazards</w:t>
            </w:r>
          </w:p>
        </w:tc>
        <w:tc>
          <w:tcPr>
            <w:tcW w:w="60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40"/>
            </w:pPr>
            <w:r w:rsidRPr="00F42941">
              <w:rPr>
                <w:rFonts w:ascii="Arial" w:hAnsi="Arial" w:cs="Arial"/>
                <w:bCs/>
                <w:sz w:val="19"/>
                <w:szCs w:val="19"/>
              </w:rPr>
              <w:t>:      Hazardous combustion products may include: A  complex</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mixture of airborne solid and liquid particulates and gases</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8"/>
                <w:sz w:val="19"/>
                <w:szCs w:val="19"/>
              </w:rPr>
              <w:t>(</w:t>
            </w:r>
            <w:proofErr w:type="gramStart"/>
            <w:r w:rsidRPr="00F42941">
              <w:rPr>
                <w:rFonts w:ascii="Arial" w:hAnsi="Arial" w:cs="Arial"/>
                <w:bCs/>
                <w:w w:val="98"/>
                <w:sz w:val="19"/>
                <w:szCs w:val="19"/>
              </w:rPr>
              <w:t>smoke</w:t>
            </w:r>
            <w:proofErr w:type="gramEnd"/>
            <w:r w:rsidRPr="00F42941">
              <w:rPr>
                <w:rFonts w:ascii="Arial" w:hAnsi="Arial" w:cs="Arial"/>
                <w:bCs/>
                <w:w w:val="98"/>
                <w:sz w:val="19"/>
                <w:szCs w:val="19"/>
              </w:rPr>
              <w:t>). Carbon monoxide. Unidentified organic and inorganic</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w w:val="99"/>
                <w:sz w:val="19"/>
                <w:szCs w:val="19"/>
              </w:rPr>
              <w:t>compounds</w:t>
            </w:r>
            <w:proofErr w:type="gramEnd"/>
            <w:r w:rsidRPr="00F42941">
              <w:rPr>
                <w:rFonts w:ascii="Arial" w:hAnsi="Arial" w:cs="Arial"/>
                <w:bCs/>
                <w:w w:val="99"/>
                <w:sz w:val="19"/>
                <w:szCs w:val="19"/>
              </w:rPr>
              <w:t>. The vapour is  heavier than air, spreads along the</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ground</w:t>
            </w:r>
            <w:proofErr w:type="gramEnd"/>
            <w:r w:rsidRPr="00F42941">
              <w:rPr>
                <w:rFonts w:ascii="Arial" w:hAnsi="Arial" w:cs="Arial"/>
                <w:bCs/>
                <w:sz w:val="19"/>
                <w:szCs w:val="19"/>
              </w:rPr>
              <w:t xml:space="preserve"> and distant ignition is possible. Will float and can be</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reignited</w:t>
            </w:r>
            <w:proofErr w:type="gramEnd"/>
            <w:r w:rsidRPr="00F42941">
              <w:rPr>
                <w:rFonts w:ascii="Arial" w:hAnsi="Arial" w:cs="Arial"/>
                <w:bCs/>
                <w:sz w:val="19"/>
                <w:szCs w:val="19"/>
              </w:rPr>
              <w:t xml:space="preserve"> on surface water.</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Suitable  Extinguishing</w:t>
            </w:r>
          </w:p>
        </w:tc>
        <w:tc>
          <w:tcPr>
            <w:tcW w:w="60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40"/>
            </w:pPr>
            <w:r w:rsidRPr="00F42941">
              <w:rPr>
                <w:rFonts w:ascii="Arial" w:hAnsi="Arial" w:cs="Arial"/>
                <w:bCs/>
                <w:sz w:val="19"/>
                <w:szCs w:val="19"/>
              </w:rPr>
              <w:t xml:space="preserve">:      Foam, </w:t>
            </w:r>
            <w:proofErr w:type="gramStart"/>
            <w:r w:rsidRPr="00F42941">
              <w:rPr>
                <w:rFonts w:ascii="Arial" w:hAnsi="Arial" w:cs="Arial"/>
                <w:bCs/>
                <w:sz w:val="19"/>
                <w:szCs w:val="19"/>
              </w:rPr>
              <w:t>water  spray</w:t>
            </w:r>
            <w:proofErr w:type="gramEnd"/>
            <w:r w:rsidRPr="00F42941">
              <w:rPr>
                <w:rFonts w:ascii="Arial" w:hAnsi="Arial" w:cs="Arial"/>
                <w:bCs/>
                <w:sz w:val="19"/>
                <w:szCs w:val="19"/>
              </w:rPr>
              <w:t xml:space="preserve"> or fog.  Dry chemical powder, carbon</w:t>
            </w:r>
          </w:p>
        </w:tc>
      </w:tr>
      <w:tr w:rsidR="000671D8" w:rsidRPr="00F42941" w:rsidTr="00676BD7">
        <w:trPr>
          <w:trHeight w:val="218"/>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Media</w:t>
            </w: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proofErr w:type="gramStart"/>
            <w:r w:rsidRPr="00F42941">
              <w:rPr>
                <w:rFonts w:ascii="Arial" w:hAnsi="Arial" w:cs="Arial"/>
                <w:bCs/>
                <w:sz w:val="19"/>
                <w:szCs w:val="19"/>
              </w:rPr>
              <w:t>dioxide</w:t>
            </w:r>
            <w:proofErr w:type="gramEnd"/>
            <w:r w:rsidRPr="00F42941">
              <w:rPr>
                <w:rFonts w:ascii="Arial" w:hAnsi="Arial" w:cs="Arial"/>
                <w:bCs/>
                <w:sz w:val="19"/>
                <w:szCs w:val="19"/>
              </w:rPr>
              <w:t>, sand or earth may be used for  small fires only.</w:t>
            </w:r>
          </w:p>
        </w:tc>
      </w:tr>
      <w:tr w:rsidR="000671D8" w:rsidRPr="00F42941" w:rsidTr="00676BD7">
        <w:trPr>
          <w:trHeight w:val="214"/>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0" w:lineRule="exact"/>
              <w:ind w:left="440"/>
            </w:pPr>
            <w:r w:rsidRPr="00F42941">
              <w:rPr>
                <w:rFonts w:ascii="Arial" w:hAnsi="Arial" w:cs="Arial"/>
                <w:bCs/>
                <w:sz w:val="19"/>
                <w:szCs w:val="19"/>
              </w:rPr>
              <w:t>Unsuitable  Extinguishing</w:t>
            </w: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4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r w:rsidRPr="00F42941">
              <w:rPr>
                <w:rFonts w:ascii="Arial" w:hAnsi="Arial" w:cs="Arial"/>
                <w:bCs/>
                <w:sz w:val="19"/>
                <w:szCs w:val="19"/>
              </w:rPr>
              <w:t xml:space="preserve">Do not use </w:t>
            </w:r>
            <w:proofErr w:type="gramStart"/>
            <w:r w:rsidRPr="00F42941">
              <w:rPr>
                <w:rFonts w:ascii="Arial" w:hAnsi="Arial" w:cs="Arial"/>
                <w:bCs/>
                <w:sz w:val="19"/>
                <w:szCs w:val="19"/>
              </w:rPr>
              <w:t>water  in</w:t>
            </w:r>
            <w:proofErr w:type="gramEnd"/>
            <w:r w:rsidRPr="00F42941">
              <w:rPr>
                <w:rFonts w:ascii="Arial" w:hAnsi="Arial" w:cs="Arial"/>
                <w:bCs/>
                <w:sz w:val="19"/>
                <w:szCs w:val="19"/>
              </w:rPr>
              <w:t xml:space="preserve"> a jet.</w:t>
            </w:r>
          </w:p>
        </w:tc>
      </w:tr>
      <w:tr w:rsidR="000671D8" w:rsidRPr="00F42941" w:rsidTr="00676BD7">
        <w:trPr>
          <w:trHeight w:val="214"/>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40"/>
            </w:pPr>
            <w:r w:rsidRPr="00F42941">
              <w:rPr>
                <w:rFonts w:ascii="Arial" w:hAnsi="Arial" w:cs="Arial"/>
                <w:bCs/>
                <w:sz w:val="19"/>
                <w:szCs w:val="19"/>
              </w:rPr>
              <w:t>Media</w:t>
            </w: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8"/>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w w:val="99"/>
                <w:sz w:val="19"/>
                <w:szCs w:val="19"/>
              </w:rPr>
              <w:t>Protective  Equipment  for</w:t>
            </w:r>
          </w:p>
        </w:tc>
        <w:tc>
          <w:tcPr>
            <w:tcW w:w="60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40"/>
            </w:pPr>
            <w:r w:rsidRPr="00F42941">
              <w:rPr>
                <w:rFonts w:ascii="Arial" w:hAnsi="Arial" w:cs="Arial"/>
                <w:bCs/>
                <w:sz w:val="19"/>
                <w:szCs w:val="19"/>
              </w:rPr>
              <w:t>:      Proper protective equipment including breathing apparatus</w:t>
            </w:r>
          </w:p>
        </w:tc>
      </w:tr>
      <w:tr w:rsidR="000671D8" w:rsidRPr="00F42941" w:rsidTr="00676BD7">
        <w:trPr>
          <w:trHeight w:val="218"/>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proofErr w:type="spellStart"/>
            <w:r w:rsidRPr="00F42941">
              <w:rPr>
                <w:rFonts w:ascii="Arial" w:hAnsi="Arial" w:cs="Arial"/>
                <w:bCs/>
                <w:sz w:val="19"/>
                <w:szCs w:val="19"/>
              </w:rPr>
              <w:t>Firefighters</w:t>
            </w:r>
            <w:proofErr w:type="spellEnd"/>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proofErr w:type="gramStart"/>
            <w:r w:rsidRPr="00F42941">
              <w:rPr>
                <w:rFonts w:ascii="Arial" w:hAnsi="Arial" w:cs="Arial"/>
                <w:bCs/>
                <w:sz w:val="19"/>
                <w:szCs w:val="19"/>
              </w:rPr>
              <w:t>must</w:t>
            </w:r>
            <w:proofErr w:type="gramEnd"/>
            <w:r w:rsidRPr="00F42941">
              <w:rPr>
                <w:rFonts w:ascii="Arial" w:hAnsi="Arial" w:cs="Arial"/>
                <w:bCs/>
                <w:sz w:val="19"/>
                <w:szCs w:val="19"/>
              </w:rPr>
              <w:t xml:space="preserve"> be worn when approaching a fire in a confined space.</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40"/>
            </w:pPr>
            <w:r w:rsidRPr="00F42941">
              <w:rPr>
                <w:rFonts w:ascii="Arial" w:hAnsi="Arial" w:cs="Arial"/>
                <w:bCs/>
                <w:sz w:val="19"/>
                <w:szCs w:val="19"/>
              </w:rPr>
              <w:t>Additional  Advice</w:t>
            </w:r>
          </w:p>
        </w:tc>
        <w:tc>
          <w:tcPr>
            <w:tcW w:w="60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40"/>
            </w:pPr>
            <w:r w:rsidRPr="00F42941">
              <w:rPr>
                <w:rFonts w:ascii="Arial" w:hAnsi="Arial" w:cs="Arial"/>
                <w:bCs/>
                <w:w w:val="96"/>
                <w:sz w:val="19"/>
                <w:szCs w:val="19"/>
              </w:rPr>
              <w:t>:      If the fire cannot be extinguished the only course of action is to</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evacuate</w:t>
            </w:r>
            <w:proofErr w:type="gramEnd"/>
            <w:r w:rsidRPr="00F42941">
              <w:rPr>
                <w:rFonts w:ascii="Arial" w:hAnsi="Arial" w:cs="Arial"/>
                <w:bCs/>
                <w:sz w:val="19"/>
                <w:szCs w:val="19"/>
              </w:rPr>
              <w:t xml:space="preserve"> immediately. Keep adjacent containers cool by</w:t>
            </w:r>
          </w:p>
        </w:tc>
      </w:tr>
      <w:tr w:rsidR="000671D8" w:rsidRPr="00F42941" w:rsidTr="00676BD7">
        <w:trPr>
          <w:trHeight w:val="214"/>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proofErr w:type="gramStart"/>
            <w:r w:rsidRPr="00F42941">
              <w:rPr>
                <w:rFonts w:ascii="Arial" w:hAnsi="Arial" w:cs="Arial"/>
                <w:bCs/>
                <w:sz w:val="19"/>
                <w:szCs w:val="19"/>
              </w:rPr>
              <w:t>spraying</w:t>
            </w:r>
            <w:proofErr w:type="gramEnd"/>
            <w:r w:rsidRPr="00F42941">
              <w:rPr>
                <w:rFonts w:ascii="Arial" w:hAnsi="Arial" w:cs="Arial"/>
                <w:bCs/>
                <w:sz w:val="19"/>
                <w:szCs w:val="19"/>
              </w:rPr>
              <w:t xml:space="preserve"> with water. If possible remove containers from the</w:t>
            </w:r>
          </w:p>
        </w:tc>
      </w:tr>
      <w:tr w:rsidR="000671D8" w:rsidRPr="00F42941" w:rsidTr="00676BD7">
        <w:trPr>
          <w:trHeight w:val="218"/>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proofErr w:type="gramStart"/>
            <w:r w:rsidRPr="00F42941">
              <w:rPr>
                <w:rFonts w:ascii="Arial" w:hAnsi="Arial" w:cs="Arial"/>
                <w:bCs/>
                <w:sz w:val="19"/>
                <w:szCs w:val="19"/>
              </w:rPr>
              <w:t>danger  zone</w:t>
            </w:r>
            <w:proofErr w:type="gramEnd"/>
            <w:r w:rsidRPr="00F42941">
              <w:rPr>
                <w:rFonts w:ascii="Arial" w:hAnsi="Arial" w:cs="Arial"/>
                <w:bCs/>
                <w:sz w:val="19"/>
                <w:szCs w:val="19"/>
              </w:rPr>
              <w:t>. Contain residual  material at affected sites to</w:t>
            </w:r>
          </w:p>
        </w:tc>
      </w:tr>
      <w:tr w:rsidR="000671D8" w:rsidRPr="00F42941" w:rsidTr="00676BD7">
        <w:trPr>
          <w:trHeight w:val="281"/>
        </w:trPr>
        <w:tc>
          <w:tcPr>
            <w:tcW w:w="2820" w:type="dxa"/>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9"/>
                <w:szCs w:val="19"/>
              </w:rPr>
            </w:pPr>
          </w:p>
        </w:tc>
        <w:tc>
          <w:tcPr>
            <w:tcW w:w="300" w:type="dxa"/>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9"/>
                <w:szCs w:val="19"/>
              </w:rPr>
            </w:pPr>
          </w:p>
        </w:tc>
        <w:tc>
          <w:tcPr>
            <w:tcW w:w="5740" w:type="dxa"/>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9"/>
                <w:szCs w:val="19"/>
              </w:rPr>
            </w:pPr>
          </w:p>
        </w:tc>
      </w:tr>
    </w:tbl>
    <w:p w:rsidR="000671D8" w:rsidRPr="00F42941" w:rsidRDefault="000671D8" w:rsidP="000671D8">
      <w:pPr>
        <w:widowControl w:val="0"/>
        <w:overflowPunct w:val="0"/>
        <w:autoSpaceDE w:val="0"/>
        <w:autoSpaceDN w:val="0"/>
        <w:adjustRightInd w:val="0"/>
        <w:spacing w:line="216" w:lineRule="auto"/>
        <w:ind w:left="3220" w:right="680"/>
      </w:pPr>
      <w:proofErr w:type="gramStart"/>
      <w:r w:rsidRPr="00F42941">
        <w:rPr>
          <w:rFonts w:ascii="Arial" w:hAnsi="Arial" w:cs="Arial"/>
          <w:bCs/>
          <w:sz w:val="19"/>
          <w:szCs w:val="19"/>
        </w:rPr>
        <w:t>prevent</w:t>
      </w:r>
      <w:proofErr w:type="gramEnd"/>
      <w:r w:rsidRPr="00F42941">
        <w:rPr>
          <w:rFonts w:ascii="Arial" w:hAnsi="Arial" w:cs="Arial"/>
          <w:bCs/>
          <w:sz w:val="19"/>
          <w:szCs w:val="19"/>
        </w:rPr>
        <w:t xml:space="preserve"> material from entering drains (sewers), ditches, and waterways.</w:t>
      </w:r>
    </w:p>
    <w:p w:rsidR="000671D8" w:rsidRPr="00F42941" w:rsidRDefault="007D5243" w:rsidP="000671D8">
      <w:pPr>
        <w:widowControl w:val="0"/>
        <w:autoSpaceDE w:val="0"/>
        <w:autoSpaceDN w:val="0"/>
        <w:adjustRightInd w:val="0"/>
        <w:spacing w:line="246" w:lineRule="exact"/>
      </w:pPr>
      <w:r w:rsidRPr="007D5243">
        <w:rPr>
          <w:noProof/>
        </w:rPr>
        <w:pict>
          <v:line id="_x0000_s1530" style="position:absolute;z-index:-251580416" from=".3pt,12.35pt" to="442.75pt,12.35pt" o:allowincell="f" strokeweight=".25383mm"/>
        </w:pict>
      </w:r>
    </w:p>
    <w:p w:rsidR="000671D8" w:rsidRPr="00F42941" w:rsidRDefault="000671D8" w:rsidP="000671D8">
      <w:pPr>
        <w:widowControl w:val="0"/>
        <w:autoSpaceDE w:val="0"/>
        <w:autoSpaceDN w:val="0"/>
        <w:adjustRightInd w:val="0"/>
        <w:spacing w:line="239" w:lineRule="auto"/>
        <w:ind w:left="40"/>
      </w:pPr>
      <w:r w:rsidRPr="00F42941">
        <w:rPr>
          <w:rFonts w:ascii="Arial" w:hAnsi="Arial" w:cs="Arial"/>
          <w:bCs/>
          <w:sz w:val="19"/>
          <w:szCs w:val="19"/>
        </w:rPr>
        <w:t xml:space="preserve">6.   </w:t>
      </w:r>
      <w:proofErr w:type="gramStart"/>
      <w:r w:rsidRPr="00F42941">
        <w:rPr>
          <w:rFonts w:ascii="Arial" w:hAnsi="Arial" w:cs="Arial"/>
          <w:bCs/>
          <w:sz w:val="19"/>
          <w:szCs w:val="19"/>
        </w:rPr>
        <w:t>ACCIDENTAL  RELEASE</w:t>
      </w:r>
      <w:proofErr w:type="gramEnd"/>
      <w:r w:rsidRPr="00F42941">
        <w:rPr>
          <w:rFonts w:ascii="Arial" w:hAnsi="Arial" w:cs="Arial"/>
          <w:bCs/>
          <w:sz w:val="19"/>
          <w:szCs w:val="19"/>
        </w:rPr>
        <w:t xml:space="preserve">  MEASURES</w:t>
      </w:r>
    </w:p>
    <w:p w:rsidR="000671D8" w:rsidRPr="00F42941" w:rsidRDefault="000671D8" w:rsidP="000671D8">
      <w:pPr>
        <w:widowControl w:val="0"/>
        <w:autoSpaceDE w:val="0"/>
        <w:autoSpaceDN w:val="0"/>
        <w:adjustRightInd w:val="0"/>
        <w:spacing w:line="266" w:lineRule="exact"/>
      </w:pPr>
    </w:p>
    <w:p w:rsidR="000671D8" w:rsidRPr="00F42941" w:rsidRDefault="000671D8" w:rsidP="000671D8">
      <w:pPr>
        <w:widowControl w:val="0"/>
        <w:overflowPunct w:val="0"/>
        <w:autoSpaceDE w:val="0"/>
        <w:autoSpaceDN w:val="0"/>
        <w:adjustRightInd w:val="0"/>
        <w:spacing w:line="245" w:lineRule="auto"/>
        <w:ind w:left="480" w:right="380"/>
      </w:pPr>
      <w:r w:rsidRPr="00F42941">
        <w:rPr>
          <w:rFonts w:ascii="Arial" w:hAnsi="Arial" w:cs="Arial"/>
          <w:bCs/>
          <w:sz w:val="18"/>
          <w:szCs w:val="18"/>
        </w:rPr>
        <w:t>Observe all relevant local and international regulations. Avoid contact with skin, eyes and clothing. Evacuate the area of all non-essential personnel. Ventilate contaminated area thoroughly. Avoid contact with spilled or released material. Immediately remove all contaminated clothing. For guidance on selection of personal protective equipment see Chapter 8 of this Material Safety Data Sheet. For guidance on disposal of spilled material see Chapter 13 of this Material Safety Data Sheet. If contamination of sites occurs remediation may require specialist advice. Ensure electrical continuity by bonding and grounding (</w:t>
      </w:r>
      <w:proofErr w:type="spellStart"/>
      <w:r w:rsidRPr="00F42941">
        <w:rPr>
          <w:rFonts w:ascii="Arial" w:hAnsi="Arial" w:cs="Arial"/>
          <w:bCs/>
          <w:sz w:val="18"/>
          <w:szCs w:val="18"/>
        </w:rPr>
        <w:t>earthing</w:t>
      </w:r>
      <w:proofErr w:type="spellEnd"/>
      <w:r w:rsidRPr="00F42941">
        <w:rPr>
          <w:rFonts w:ascii="Arial" w:hAnsi="Arial" w:cs="Arial"/>
          <w:bCs/>
          <w:sz w:val="18"/>
          <w:szCs w:val="18"/>
        </w:rPr>
        <w:t>) all equipment. Take precautionary measures against static discharges.</w:t>
      </w:r>
    </w:p>
    <w:p w:rsidR="000671D8" w:rsidRPr="00F42941" w:rsidRDefault="000671D8" w:rsidP="000671D8">
      <w:pPr>
        <w:widowControl w:val="0"/>
        <w:autoSpaceDE w:val="0"/>
        <w:autoSpaceDN w:val="0"/>
        <w:adjustRightInd w:val="0"/>
        <w:spacing w:line="211" w:lineRule="exact"/>
      </w:pPr>
    </w:p>
    <w:tbl>
      <w:tblPr>
        <w:tblW w:w="0" w:type="auto"/>
        <w:tblLayout w:type="fixed"/>
        <w:tblCellMar>
          <w:left w:w="0" w:type="dxa"/>
          <w:right w:w="0" w:type="dxa"/>
        </w:tblCellMar>
        <w:tblLook w:val="0000"/>
      </w:tblPr>
      <w:tblGrid>
        <w:gridCol w:w="200"/>
        <w:gridCol w:w="2500"/>
        <w:gridCol w:w="180"/>
        <w:gridCol w:w="240"/>
        <w:gridCol w:w="5360"/>
        <w:gridCol w:w="380"/>
      </w:tblGrid>
      <w:tr w:rsidR="000671D8" w:rsidRPr="00F42941" w:rsidTr="000671D8">
        <w:trPr>
          <w:trHeight w:val="221"/>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left="440"/>
            </w:pPr>
            <w:r w:rsidRPr="00F42941">
              <w:rPr>
                <w:rFonts w:ascii="Arial" w:hAnsi="Arial" w:cs="Arial"/>
                <w:bCs/>
                <w:sz w:val="19"/>
                <w:szCs w:val="19"/>
              </w:rPr>
              <w:t>Protective  measures</w:t>
            </w: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left="80"/>
            </w:pPr>
            <w:r w:rsidRPr="00F42941">
              <w:rPr>
                <w:rFonts w:ascii="Arial" w:hAnsi="Arial" w:cs="Arial"/>
                <w:bCs/>
                <w:w w:val="98"/>
                <w:sz w:val="19"/>
                <w:szCs w:val="19"/>
              </w:rPr>
              <w:t>:      Vapour  can travel for considerable distances both above and</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below  the</w:t>
            </w:r>
            <w:proofErr w:type="gramEnd"/>
            <w:r w:rsidRPr="00F42941">
              <w:rPr>
                <w:rFonts w:ascii="Arial" w:hAnsi="Arial" w:cs="Arial"/>
                <w:bCs/>
                <w:sz w:val="19"/>
                <w:szCs w:val="19"/>
              </w:rPr>
              <w:t xml:space="preserve"> ground surface. Underground services (drains,</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proofErr w:type="gramStart"/>
            <w:r w:rsidRPr="00F42941">
              <w:rPr>
                <w:rFonts w:ascii="Arial" w:hAnsi="Arial" w:cs="Arial"/>
                <w:bCs/>
                <w:w w:val="99"/>
                <w:sz w:val="19"/>
                <w:szCs w:val="19"/>
              </w:rPr>
              <w:t>pipelines</w:t>
            </w:r>
            <w:proofErr w:type="gramEnd"/>
            <w:r w:rsidRPr="00F42941">
              <w:rPr>
                <w:rFonts w:ascii="Arial" w:hAnsi="Arial" w:cs="Arial"/>
                <w:bCs/>
                <w:w w:val="99"/>
                <w:sz w:val="19"/>
                <w:szCs w:val="19"/>
              </w:rPr>
              <w:t>, cable ducts) can provide preferential flow  paths. Do</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not</w:t>
            </w:r>
            <w:proofErr w:type="gramEnd"/>
            <w:r w:rsidRPr="00F42941">
              <w:rPr>
                <w:rFonts w:ascii="Arial" w:hAnsi="Arial" w:cs="Arial"/>
                <w:bCs/>
                <w:sz w:val="19"/>
                <w:szCs w:val="19"/>
              </w:rPr>
              <w:t xml:space="preserve"> breathe fumes, vapour. Take measures to minimise the</w:t>
            </w:r>
          </w:p>
        </w:tc>
      </w:tr>
      <w:tr w:rsidR="000671D8" w:rsidRPr="00F42941" w:rsidTr="000671D8">
        <w:trPr>
          <w:trHeight w:val="214"/>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340"/>
            </w:pPr>
            <w:proofErr w:type="gramStart"/>
            <w:r w:rsidRPr="00F42941">
              <w:rPr>
                <w:rFonts w:ascii="Arial" w:hAnsi="Arial" w:cs="Arial"/>
                <w:bCs/>
                <w:sz w:val="19"/>
                <w:szCs w:val="19"/>
              </w:rPr>
              <w:t>effects</w:t>
            </w:r>
            <w:proofErr w:type="gramEnd"/>
            <w:r w:rsidRPr="00F42941">
              <w:rPr>
                <w:rFonts w:ascii="Arial" w:hAnsi="Arial" w:cs="Arial"/>
                <w:bCs/>
                <w:sz w:val="19"/>
                <w:szCs w:val="19"/>
              </w:rPr>
              <w:t xml:space="preserve"> on groundwater. Contain residual material  at affected</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w w:val="96"/>
                <w:sz w:val="19"/>
                <w:szCs w:val="19"/>
              </w:rPr>
              <w:t>sites to prevent  material from entering drains (sewers),  ditches,</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proofErr w:type="gramStart"/>
            <w:r w:rsidRPr="00F42941">
              <w:rPr>
                <w:rFonts w:ascii="Arial" w:hAnsi="Arial" w:cs="Arial"/>
                <w:bCs/>
                <w:sz w:val="19"/>
                <w:szCs w:val="19"/>
              </w:rPr>
              <w:t>and</w:t>
            </w:r>
            <w:proofErr w:type="gramEnd"/>
            <w:r w:rsidRPr="00F42941">
              <w:rPr>
                <w:rFonts w:ascii="Arial" w:hAnsi="Arial" w:cs="Arial"/>
                <w:bCs/>
                <w:sz w:val="19"/>
                <w:szCs w:val="19"/>
              </w:rPr>
              <w:t xml:space="preserve"> waterways. Shut off leaks, if possible without personal</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risks</w:t>
            </w:r>
            <w:proofErr w:type="gramEnd"/>
            <w:r w:rsidRPr="00F42941">
              <w:rPr>
                <w:rFonts w:ascii="Arial" w:hAnsi="Arial" w:cs="Arial"/>
                <w:bCs/>
                <w:sz w:val="19"/>
                <w:szCs w:val="19"/>
              </w:rPr>
              <w:t>. Remove all possible  sources of ignition in the</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surrounding</w:t>
            </w:r>
            <w:proofErr w:type="gramEnd"/>
            <w:r w:rsidRPr="00F42941">
              <w:rPr>
                <w:rFonts w:ascii="Arial" w:hAnsi="Arial" w:cs="Arial"/>
                <w:bCs/>
                <w:sz w:val="19"/>
                <w:szCs w:val="19"/>
              </w:rPr>
              <w:t xml:space="preserve"> area. Use   appropriate containment (of product</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and fire fighting</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water</w:t>
            </w:r>
            <w:proofErr w:type="gramEnd"/>
            <w:r w:rsidRPr="00F42941">
              <w:rPr>
                <w:rFonts w:ascii="Arial" w:hAnsi="Arial" w:cs="Arial"/>
                <w:bCs/>
                <w:sz w:val="19"/>
                <w:szCs w:val="19"/>
              </w:rPr>
              <w:t>) to avoid environmental  contamination. Prevent from</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spreading or entering drains, ditches  or rivers by using sand,</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earth</w:t>
            </w:r>
            <w:proofErr w:type="gramEnd"/>
            <w:r w:rsidRPr="00F42941">
              <w:rPr>
                <w:rFonts w:ascii="Arial" w:hAnsi="Arial" w:cs="Arial"/>
                <w:bCs/>
                <w:sz w:val="19"/>
                <w:szCs w:val="19"/>
              </w:rPr>
              <w:t>, or other appropriate barriers. Attempt to disperse the</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vapour or to direct its flow  to a safe location for example by</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proofErr w:type="gramStart"/>
            <w:r w:rsidRPr="00F42941">
              <w:rPr>
                <w:rFonts w:ascii="Arial" w:hAnsi="Arial" w:cs="Arial"/>
                <w:bCs/>
                <w:w w:val="99"/>
                <w:sz w:val="19"/>
                <w:szCs w:val="19"/>
              </w:rPr>
              <w:t>using</w:t>
            </w:r>
            <w:proofErr w:type="gramEnd"/>
            <w:r w:rsidRPr="00F42941">
              <w:rPr>
                <w:rFonts w:ascii="Arial" w:hAnsi="Arial" w:cs="Arial"/>
                <w:bCs/>
                <w:w w:val="99"/>
                <w:sz w:val="19"/>
                <w:szCs w:val="19"/>
              </w:rPr>
              <w:t xml:space="preserve"> fog sprays. Take precautionary measures against  static</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discharge</w:t>
            </w:r>
            <w:proofErr w:type="gramEnd"/>
            <w:r w:rsidRPr="00F42941">
              <w:rPr>
                <w:rFonts w:ascii="Arial" w:hAnsi="Arial" w:cs="Arial"/>
                <w:bCs/>
                <w:sz w:val="19"/>
                <w:szCs w:val="19"/>
              </w:rPr>
              <w:t>. Ensure electrical continuity by bonding and</w:t>
            </w:r>
          </w:p>
        </w:tc>
      </w:tr>
      <w:tr w:rsidR="000671D8" w:rsidRPr="00F42941" w:rsidTr="000671D8">
        <w:trPr>
          <w:trHeight w:val="214"/>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340"/>
            </w:pPr>
            <w:proofErr w:type="gramStart"/>
            <w:r w:rsidRPr="00F42941">
              <w:rPr>
                <w:rFonts w:ascii="Arial" w:hAnsi="Arial" w:cs="Arial"/>
                <w:bCs/>
                <w:sz w:val="19"/>
                <w:szCs w:val="19"/>
              </w:rPr>
              <w:t>grounding</w:t>
            </w:r>
            <w:proofErr w:type="gramEnd"/>
            <w:r w:rsidRPr="00F42941">
              <w:rPr>
                <w:rFonts w:ascii="Arial" w:hAnsi="Arial" w:cs="Arial"/>
                <w:bCs/>
                <w:sz w:val="19"/>
                <w:szCs w:val="19"/>
              </w:rPr>
              <w:t xml:space="preserve"> (</w:t>
            </w:r>
            <w:proofErr w:type="spellStart"/>
            <w:r w:rsidRPr="00F42941">
              <w:rPr>
                <w:rFonts w:ascii="Arial" w:hAnsi="Arial" w:cs="Arial"/>
                <w:bCs/>
                <w:sz w:val="19"/>
                <w:szCs w:val="19"/>
              </w:rPr>
              <w:t>earthing</w:t>
            </w:r>
            <w:proofErr w:type="spellEnd"/>
            <w:r w:rsidRPr="00F42941">
              <w:rPr>
                <w:rFonts w:ascii="Arial" w:hAnsi="Arial" w:cs="Arial"/>
                <w:bCs/>
                <w:sz w:val="19"/>
                <w:szCs w:val="19"/>
              </w:rPr>
              <w:t>) all equipment.</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Clean  Up  Methods</w:t>
            </w: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w w:val="95"/>
                <w:sz w:val="19"/>
                <w:szCs w:val="19"/>
              </w:rPr>
              <w:t>:      For large liquid spills (&gt; 1 drum), transfer  by mechanical means</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r w:rsidRPr="00F42941">
              <w:rPr>
                <w:rFonts w:ascii="Arial" w:hAnsi="Arial" w:cs="Arial"/>
                <w:bCs/>
                <w:sz w:val="19"/>
                <w:szCs w:val="19"/>
              </w:rPr>
              <w:t>such as vacuum truck  to a salvage tank  for recovery or safe</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disposal</w:t>
            </w:r>
            <w:proofErr w:type="gramEnd"/>
            <w:r w:rsidRPr="00F42941">
              <w:rPr>
                <w:rFonts w:ascii="Arial" w:hAnsi="Arial" w:cs="Arial"/>
                <w:bCs/>
                <w:sz w:val="19"/>
                <w:szCs w:val="19"/>
              </w:rPr>
              <w:t>. Do not flush away residues with water. Retain as</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w w:val="99"/>
                <w:sz w:val="19"/>
                <w:szCs w:val="19"/>
              </w:rPr>
              <w:t>contaminated</w:t>
            </w:r>
            <w:proofErr w:type="gramEnd"/>
            <w:r w:rsidRPr="00F42941">
              <w:rPr>
                <w:rFonts w:ascii="Arial" w:hAnsi="Arial" w:cs="Arial"/>
                <w:bCs/>
                <w:w w:val="99"/>
                <w:sz w:val="19"/>
                <w:szCs w:val="19"/>
              </w:rPr>
              <w:t xml:space="preserve"> waste.  Allow  residues to evaporate or  soak  up</w:t>
            </w:r>
          </w:p>
        </w:tc>
      </w:tr>
      <w:tr w:rsidR="000671D8" w:rsidRPr="00F42941" w:rsidTr="000671D8">
        <w:trPr>
          <w:trHeight w:val="214"/>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340"/>
            </w:pPr>
            <w:proofErr w:type="gramStart"/>
            <w:r w:rsidRPr="00F42941">
              <w:rPr>
                <w:rFonts w:ascii="Arial" w:hAnsi="Arial" w:cs="Arial"/>
                <w:bCs/>
                <w:sz w:val="19"/>
                <w:szCs w:val="19"/>
              </w:rPr>
              <w:t>with</w:t>
            </w:r>
            <w:proofErr w:type="gramEnd"/>
            <w:r w:rsidRPr="00F42941">
              <w:rPr>
                <w:rFonts w:ascii="Arial" w:hAnsi="Arial" w:cs="Arial"/>
                <w:bCs/>
                <w:sz w:val="19"/>
                <w:szCs w:val="19"/>
              </w:rPr>
              <w:t xml:space="preserve"> an appropriate absorbent material and dispose of safely.</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r w:rsidRPr="00F42941">
              <w:rPr>
                <w:rFonts w:ascii="Arial" w:hAnsi="Arial" w:cs="Arial"/>
                <w:bCs/>
                <w:sz w:val="19"/>
                <w:szCs w:val="19"/>
              </w:rPr>
              <w:t xml:space="preserve">Remove contaminated </w:t>
            </w:r>
            <w:proofErr w:type="gramStart"/>
            <w:r w:rsidRPr="00F42941">
              <w:rPr>
                <w:rFonts w:ascii="Arial" w:hAnsi="Arial" w:cs="Arial"/>
                <w:bCs/>
                <w:sz w:val="19"/>
                <w:szCs w:val="19"/>
              </w:rPr>
              <w:t>soil  and</w:t>
            </w:r>
            <w:proofErr w:type="gramEnd"/>
            <w:r w:rsidRPr="00F42941">
              <w:rPr>
                <w:rFonts w:ascii="Arial" w:hAnsi="Arial" w:cs="Arial"/>
                <w:bCs/>
                <w:sz w:val="19"/>
                <w:szCs w:val="19"/>
              </w:rPr>
              <w:t xml:space="preserve"> dispose of  safely.</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w w:val="96"/>
                <w:sz w:val="19"/>
                <w:szCs w:val="19"/>
              </w:rPr>
              <w:t>For small liquid spills (&lt; 1 drum), transfer  by mechanical means</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to a labelled, sealable container for product recovery or safe</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disposal</w:t>
            </w:r>
            <w:proofErr w:type="gramEnd"/>
            <w:r w:rsidRPr="00F42941">
              <w:rPr>
                <w:rFonts w:ascii="Arial" w:hAnsi="Arial" w:cs="Arial"/>
                <w:bCs/>
                <w:sz w:val="19"/>
                <w:szCs w:val="19"/>
              </w:rPr>
              <w:t>. Allow  residues to evaporate or  soak  up with an</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proofErr w:type="gramStart"/>
            <w:r w:rsidRPr="00F42941">
              <w:rPr>
                <w:rFonts w:ascii="Arial" w:hAnsi="Arial" w:cs="Arial"/>
                <w:bCs/>
                <w:w w:val="98"/>
                <w:sz w:val="19"/>
                <w:szCs w:val="19"/>
              </w:rPr>
              <w:t>appropriate</w:t>
            </w:r>
            <w:proofErr w:type="gramEnd"/>
            <w:r w:rsidRPr="00F42941">
              <w:rPr>
                <w:rFonts w:ascii="Arial" w:hAnsi="Arial" w:cs="Arial"/>
                <w:bCs/>
                <w:w w:val="98"/>
                <w:sz w:val="19"/>
                <w:szCs w:val="19"/>
              </w:rPr>
              <w:t xml:space="preserve"> absorbent  material and dispose of safely.  Remove</w:t>
            </w:r>
          </w:p>
        </w:tc>
      </w:tr>
      <w:tr w:rsidR="000671D8" w:rsidRPr="00F42941" w:rsidTr="000671D8">
        <w:trPr>
          <w:trHeight w:val="214"/>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340"/>
            </w:pPr>
            <w:proofErr w:type="gramStart"/>
            <w:r w:rsidRPr="00F42941">
              <w:rPr>
                <w:rFonts w:ascii="Arial" w:hAnsi="Arial" w:cs="Arial"/>
                <w:bCs/>
                <w:sz w:val="19"/>
                <w:szCs w:val="19"/>
              </w:rPr>
              <w:t>contaminated</w:t>
            </w:r>
            <w:proofErr w:type="gramEnd"/>
            <w:r w:rsidRPr="00F42941">
              <w:rPr>
                <w:rFonts w:ascii="Arial" w:hAnsi="Arial" w:cs="Arial"/>
                <w:bCs/>
                <w:sz w:val="19"/>
                <w:szCs w:val="19"/>
              </w:rPr>
              <w:t xml:space="preserve"> soil and dispose of  safely.</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40"/>
            </w:pPr>
            <w:r w:rsidRPr="00F42941">
              <w:rPr>
                <w:rFonts w:ascii="Arial" w:hAnsi="Arial" w:cs="Arial"/>
                <w:bCs/>
                <w:sz w:val="19"/>
                <w:szCs w:val="19"/>
              </w:rPr>
              <w:t>Additional  Advice</w:t>
            </w: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w w:val="99"/>
                <w:sz w:val="19"/>
                <w:szCs w:val="19"/>
              </w:rPr>
              <w:t>:      Notify authorities if any exposure to the general  public or the</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environment</w:t>
            </w:r>
            <w:proofErr w:type="gramEnd"/>
            <w:r w:rsidRPr="00F42941">
              <w:rPr>
                <w:rFonts w:ascii="Arial" w:hAnsi="Arial" w:cs="Arial"/>
                <w:bCs/>
                <w:sz w:val="19"/>
                <w:szCs w:val="19"/>
              </w:rPr>
              <w:t xml:space="preserve"> occurs or is likely to occur. Local authorities</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proofErr w:type="gramStart"/>
            <w:r w:rsidRPr="00F42941">
              <w:rPr>
                <w:rFonts w:ascii="Arial" w:hAnsi="Arial" w:cs="Arial"/>
                <w:bCs/>
                <w:w w:val="98"/>
                <w:sz w:val="19"/>
                <w:szCs w:val="19"/>
              </w:rPr>
              <w:t>should</w:t>
            </w:r>
            <w:proofErr w:type="gramEnd"/>
            <w:r w:rsidRPr="00F42941">
              <w:rPr>
                <w:rFonts w:ascii="Arial" w:hAnsi="Arial" w:cs="Arial"/>
                <w:bCs/>
                <w:w w:val="98"/>
                <w:sz w:val="19"/>
                <w:szCs w:val="19"/>
              </w:rPr>
              <w:t xml:space="preserve"> be advised if significant  spillages cannot be contained.</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Maritime spillages should be dealt with using a Shipboard Oil</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Pollution Emergency Plan (SOPEP), as required by MARPOL</w:t>
            </w:r>
          </w:p>
        </w:tc>
      </w:tr>
      <w:tr w:rsidR="000671D8" w:rsidRPr="00F42941" w:rsidTr="000671D8">
        <w:trPr>
          <w:trHeight w:val="214"/>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340"/>
            </w:pPr>
            <w:r w:rsidRPr="00F42941">
              <w:rPr>
                <w:rFonts w:ascii="Arial" w:hAnsi="Arial" w:cs="Arial"/>
                <w:bCs/>
                <w:sz w:val="19"/>
                <w:szCs w:val="19"/>
              </w:rPr>
              <w:t>Annex 1 Regulation 26.</w:t>
            </w:r>
          </w:p>
        </w:tc>
      </w:tr>
      <w:tr w:rsidR="000671D8" w:rsidRPr="00F42941" w:rsidTr="000671D8">
        <w:trPr>
          <w:trHeight w:val="228"/>
        </w:trPr>
        <w:tc>
          <w:tcPr>
            <w:tcW w:w="2880" w:type="dxa"/>
            <w:gridSpan w:val="3"/>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w w:val="96"/>
                <w:sz w:val="19"/>
                <w:szCs w:val="19"/>
              </w:rPr>
              <w:t>7.   HANDLING  AND  STORAGE</w:t>
            </w: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0671D8">
        <w:trPr>
          <w:trHeight w:val="442"/>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General  Precautions</w:t>
            </w: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w w:val="98"/>
                <w:sz w:val="19"/>
                <w:szCs w:val="19"/>
              </w:rPr>
              <w:t xml:space="preserve">:      Avoid breathing vapours </w:t>
            </w:r>
            <w:proofErr w:type="gramStart"/>
            <w:r w:rsidRPr="00F42941">
              <w:rPr>
                <w:rFonts w:ascii="Arial" w:hAnsi="Arial" w:cs="Arial"/>
                <w:bCs/>
                <w:w w:val="98"/>
                <w:sz w:val="19"/>
                <w:szCs w:val="19"/>
              </w:rPr>
              <w:t>or  contact</w:t>
            </w:r>
            <w:proofErr w:type="gramEnd"/>
            <w:r w:rsidRPr="00F42941">
              <w:rPr>
                <w:rFonts w:ascii="Arial" w:hAnsi="Arial" w:cs="Arial"/>
                <w:bCs/>
                <w:w w:val="98"/>
                <w:sz w:val="19"/>
                <w:szCs w:val="19"/>
              </w:rPr>
              <w:t xml:space="preserve"> with material. Only use in</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proofErr w:type="gramStart"/>
            <w:r w:rsidRPr="00F42941">
              <w:rPr>
                <w:rFonts w:ascii="Arial" w:hAnsi="Arial" w:cs="Arial"/>
                <w:bCs/>
                <w:sz w:val="19"/>
                <w:szCs w:val="19"/>
              </w:rPr>
              <w:t>well</w:t>
            </w:r>
            <w:proofErr w:type="gramEnd"/>
            <w:r w:rsidRPr="00F42941">
              <w:rPr>
                <w:rFonts w:ascii="Arial" w:hAnsi="Arial" w:cs="Arial"/>
                <w:bCs/>
                <w:sz w:val="19"/>
                <w:szCs w:val="19"/>
              </w:rPr>
              <w:t xml:space="preserve"> ventilated areas. Wash thoroughly after handling. For</w:t>
            </w:r>
          </w:p>
        </w:tc>
      </w:tr>
      <w:tr w:rsidR="000671D8" w:rsidRPr="00F42941" w:rsidTr="000671D8">
        <w:trPr>
          <w:gridBefore w:val="1"/>
          <w:gridAfter w:val="1"/>
          <w:wBefore w:w="200" w:type="dxa"/>
          <w:wAfter w:w="380" w:type="dxa"/>
          <w:trHeight w:val="570"/>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 xml:space="preserve">seals and gaskets use: graphite, PTFE, </w:t>
            </w:r>
            <w:proofErr w:type="spellStart"/>
            <w:r w:rsidRPr="00F42941">
              <w:rPr>
                <w:rFonts w:ascii="Arial" w:hAnsi="Arial" w:cs="Arial"/>
                <w:bCs/>
                <w:sz w:val="19"/>
                <w:szCs w:val="19"/>
              </w:rPr>
              <w:t>Viton</w:t>
            </w:r>
            <w:proofErr w:type="spellEnd"/>
            <w:r w:rsidRPr="00F42941">
              <w:rPr>
                <w:rFonts w:ascii="Arial" w:hAnsi="Arial" w:cs="Arial"/>
                <w:bCs/>
                <w:sz w:val="19"/>
                <w:szCs w:val="19"/>
              </w:rPr>
              <w:t xml:space="preserve"> A, </w:t>
            </w:r>
            <w:proofErr w:type="spellStart"/>
            <w:r w:rsidRPr="00F42941">
              <w:rPr>
                <w:rFonts w:ascii="Arial" w:hAnsi="Arial" w:cs="Arial"/>
                <w:bCs/>
                <w:sz w:val="19"/>
                <w:szCs w:val="19"/>
              </w:rPr>
              <w:t>Viton</w:t>
            </w:r>
            <w:proofErr w:type="spellEnd"/>
            <w:r w:rsidRPr="00F42941">
              <w:rPr>
                <w:rFonts w:ascii="Arial" w:hAnsi="Arial" w:cs="Arial"/>
                <w:bCs/>
                <w:sz w:val="19"/>
                <w:szCs w:val="19"/>
              </w:rPr>
              <w:t xml:space="preserve"> B.</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240"/>
            </w:pPr>
            <w:r w:rsidRPr="00F42941">
              <w:rPr>
                <w:rFonts w:ascii="Arial" w:hAnsi="Arial" w:cs="Arial"/>
                <w:bCs/>
                <w:sz w:val="19"/>
                <w:szCs w:val="19"/>
              </w:rPr>
              <w:t>Unsuitable  Materials</w:t>
            </w: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4"/>
                <w:sz w:val="19"/>
                <w:szCs w:val="19"/>
              </w:rPr>
              <w:t>Some synthetic materials may be unsuitable for containers or</w:t>
            </w:r>
          </w:p>
        </w:tc>
      </w:tr>
      <w:tr w:rsidR="000671D8" w:rsidRPr="00F42941" w:rsidTr="000671D8">
        <w:trPr>
          <w:gridBefore w:val="1"/>
          <w:gridAfter w:val="1"/>
          <w:wBefore w:w="200" w:type="dxa"/>
          <w:wAfter w:w="380" w:type="dxa"/>
          <w:trHeight w:val="214"/>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r w:rsidRPr="00F42941">
              <w:rPr>
                <w:rFonts w:ascii="Arial" w:hAnsi="Arial" w:cs="Arial"/>
                <w:bCs/>
                <w:w w:val="93"/>
                <w:sz w:val="19"/>
                <w:szCs w:val="19"/>
              </w:rPr>
              <w:t>container  linings depending on the material specification and</w:t>
            </w:r>
          </w:p>
        </w:tc>
      </w:tr>
      <w:tr w:rsidR="000671D8" w:rsidRPr="00F42941" w:rsidTr="000671D8">
        <w:trPr>
          <w:gridBefore w:val="1"/>
          <w:gridAfter w:val="1"/>
          <w:wBefore w:w="200" w:type="dxa"/>
          <w:wAfter w:w="380" w:type="dxa"/>
          <w:trHeight w:val="218"/>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proofErr w:type="gramStart"/>
            <w:r w:rsidRPr="00F42941">
              <w:rPr>
                <w:rFonts w:ascii="Arial" w:hAnsi="Arial" w:cs="Arial"/>
                <w:bCs/>
                <w:sz w:val="19"/>
                <w:szCs w:val="19"/>
              </w:rPr>
              <w:t>intended</w:t>
            </w:r>
            <w:proofErr w:type="gramEnd"/>
            <w:r w:rsidRPr="00F42941">
              <w:rPr>
                <w:rFonts w:ascii="Arial" w:hAnsi="Arial" w:cs="Arial"/>
                <w:bCs/>
                <w:sz w:val="19"/>
                <w:szCs w:val="19"/>
              </w:rPr>
              <w:t xml:space="preserve"> use. Examples of  materials to avoid are: natural</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6"/>
                <w:sz w:val="19"/>
                <w:szCs w:val="19"/>
              </w:rPr>
              <w:t xml:space="preserve">rubber (NR), </w:t>
            </w:r>
            <w:proofErr w:type="spellStart"/>
            <w:r w:rsidRPr="00F42941">
              <w:rPr>
                <w:rFonts w:ascii="Arial" w:hAnsi="Arial" w:cs="Arial"/>
                <w:bCs/>
                <w:w w:val="96"/>
                <w:sz w:val="19"/>
                <w:szCs w:val="19"/>
              </w:rPr>
              <w:t>nitrile</w:t>
            </w:r>
            <w:proofErr w:type="spellEnd"/>
            <w:r w:rsidRPr="00F42941">
              <w:rPr>
                <w:rFonts w:ascii="Arial" w:hAnsi="Arial" w:cs="Arial"/>
                <w:bCs/>
                <w:w w:val="96"/>
                <w:sz w:val="19"/>
                <w:szCs w:val="19"/>
              </w:rPr>
              <w:t xml:space="preserve"> rubber (NBR), ethylene propylene rubber</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 xml:space="preserve">(EPDM), </w:t>
            </w:r>
            <w:proofErr w:type="spellStart"/>
            <w:r w:rsidRPr="00F42941">
              <w:rPr>
                <w:rFonts w:ascii="Arial" w:hAnsi="Arial" w:cs="Arial"/>
                <w:bCs/>
                <w:sz w:val="19"/>
                <w:szCs w:val="19"/>
              </w:rPr>
              <w:t>polymethyl</w:t>
            </w:r>
            <w:proofErr w:type="spellEnd"/>
            <w:r w:rsidRPr="00F42941">
              <w:rPr>
                <w:rFonts w:ascii="Arial" w:hAnsi="Arial" w:cs="Arial"/>
                <w:bCs/>
                <w:sz w:val="19"/>
                <w:szCs w:val="19"/>
              </w:rPr>
              <w:t xml:space="preserve">  </w:t>
            </w:r>
            <w:proofErr w:type="spellStart"/>
            <w:r w:rsidRPr="00F42941">
              <w:rPr>
                <w:rFonts w:ascii="Arial" w:hAnsi="Arial" w:cs="Arial"/>
                <w:bCs/>
                <w:sz w:val="19"/>
                <w:szCs w:val="19"/>
              </w:rPr>
              <w:t>methacrylate</w:t>
            </w:r>
            <w:proofErr w:type="spellEnd"/>
            <w:r w:rsidRPr="00F42941">
              <w:rPr>
                <w:rFonts w:ascii="Arial" w:hAnsi="Arial" w:cs="Arial"/>
                <w:bCs/>
                <w:sz w:val="19"/>
                <w:szCs w:val="19"/>
              </w:rPr>
              <w:t xml:space="preserve"> (PMMA), polystyrene,</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1"/>
                <w:sz w:val="19"/>
                <w:szCs w:val="19"/>
              </w:rPr>
              <w:t xml:space="preserve">polyvinyl chloride (PVC), </w:t>
            </w:r>
            <w:proofErr w:type="spellStart"/>
            <w:r w:rsidRPr="00F42941">
              <w:rPr>
                <w:rFonts w:ascii="Arial" w:hAnsi="Arial" w:cs="Arial"/>
                <w:bCs/>
                <w:w w:val="91"/>
                <w:sz w:val="19"/>
                <w:szCs w:val="19"/>
              </w:rPr>
              <w:t>polyisobutylene</w:t>
            </w:r>
            <w:proofErr w:type="spellEnd"/>
            <w:r w:rsidRPr="00F42941">
              <w:rPr>
                <w:rFonts w:ascii="Arial" w:hAnsi="Arial" w:cs="Arial"/>
                <w:bCs/>
                <w:w w:val="91"/>
                <w:sz w:val="19"/>
                <w:szCs w:val="19"/>
              </w:rPr>
              <w:t>.; However, some may</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be</w:t>
            </w:r>
            <w:proofErr w:type="gramEnd"/>
            <w:r w:rsidRPr="00F42941">
              <w:rPr>
                <w:rFonts w:ascii="Arial" w:hAnsi="Arial" w:cs="Arial"/>
                <w:bCs/>
                <w:sz w:val="19"/>
                <w:szCs w:val="19"/>
              </w:rPr>
              <w:t xml:space="preserve"> suitable for glove materials.</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240"/>
            </w:pPr>
            <w:r w:rsidRPr="00F42941">
              <w:rPr>
                <w:rFonts w:ascii="Arial" w:hAnsi="Arial" w:cs="Arial"/>
                <w:bCs/>
                <w:sz w:val="19"/>
                <w:szCs w:val="19"/>
              </w:rPr>
              <w:t>Container  Advice</w:t>
            </w: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1"/>
                <w:sz w:val="19"/>
                <w:szCs w:val="19"/>
              </w:rPr>
              <w:t>Do not cut, drill, grind, weld or perform similar operations on or</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w w:val="99"/>
                <w:sz w:val="19"/>
                <w:szCs w:val="19"/>
              </w:rPr>
              <w:t>near</w:t>
            </w:r>
            <w:proofErr w:type="gramEnd"/>
            <w:r w:rsidRPr="00F42941">
              <w:rPr>
                <w:rFonts w:ascii="Arial" w:hAnsi="Arial" w:cs="Arial"/>
                <w:bCs/>
                <w:w w:val="99"/>
                <w:sz w:val="19"/>
                <w:szCs w:val="19"/>
              </w:rPr>
              <w:t xml:space="preserve"> containers. Gasoline containers must not be used for</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w w:val="96"/>
                <w:sz w:val="19"/>
                <w:szCs w:val="19"/>
              </w:rPr>
              <w:t>storage</w:t>
            </w:r>
            <w:proofErr w:type="gramEnd"/>
            <w:r w:rsidRPr="00F42941">
              <w:rPr>
                <w:rFonts w:ascii="Arial" w:hAnsi="Arial" w:cs="Arial"/>
                <w:bCs/>
                <w:w w:val="96"/>
                <w:sz w:val="19"/>
                <w:szCs w:val="19"/>
              </w:rPr>
              <w:t xml:space="preserve"> of other products. Containers,  even those that have</w:t>
            </w:r>
          </w:p>
        </w:tc>
      </w:tr>
      <w:tr w:rsidR="000671D8" w:rsidRPr="00F42941" w:rsidTr="000671D8">
        <w:trPr>
          <w:gridBefore w:val="1"/>
          <w:gridAfter w:val="1"/>
          <w:wBefore w:w="200" w:type="dxa"/>
          <w:wAfter w:w="380" w:type="dxa"/>
          <w:trHeight w:val="218"/>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proofErr w:type="gramStart"/>
            <w:r w:rsidRPr="00F42941">
              <w:rPr>
                <w:rFonts w:ascii="Arial" w:hAnsi="Arial" w:cs="Arial"/>
                <w:bCs/>
                <w:sz w:val="19"/>
                <w:szCs w:val="19"/>
              </w:rPr>
              <w:t>been</w:t>
            </w:r>
            <w:proofErr w:type="gramEnd"/>
            <w:r w:rsidRPr="00F42941">
              <w:rPr>
                <w:rFonts w:ascii="Arial" w:hAnsi="Arial" w:cs="Arial"/>
                <w:bCs/>
                <w:sz w:val="19"/>
                <w:szCs w:val="19"/>
              </w:rPr>
              <w:t xml:space="preserve"> emptied, can contain explosive vapours.</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240"/>
            </w:pPr>
            <w:r w:rsidRPr="00F42941">
              <w:rPr>
                <w:rFonts w:ascii="Arial" w:hAnsi="Arial" w:cs="Arial"/>
                <w:bCs/>
                <w:sz w:val="19"/>
                <w:szCs w:val="19"/>
              </w:rPr>
              <w:t>Additional  Information</w:t>
            </w: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0"/>
                <w:sz w:val="19"/>
                <w:szCs w:val="19"/>
              </w:rPr>
              <w:t>Ensure that all local regulations regarding handling and storage</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facilities</w:t>
            </w:r>
            <w:proofErr w:type="gramEnd"/>
            <w:r w:rsidRPr="00F42941">
              <w:rPr>
                <w:rFonts w:ascii="Arial" w:hAnsi="Arial" w:cs="Arial"/>
                <w:bCs/>
                <w:sz w:val="19"/>
                <w:szCs w:val="19"/>
              </w:rPr>
              <w:t xml:space="preserve"> are followed.</w:t>
            </w:r>
          </w:p>
        </w:tc>
      </w:tr>
    </w:tbl>
    <w:p w:rsidR="000671D8" w:rsidRPr="00F42941" w:rsidRDefault="007D5243" w:rsidP="000671D8">
      <w:pPr>
        <w:widowControl w:val="0"/>
        <w:autoSpaceDE w:val="0"/>
        <w:autoSpaceDN w:val="0"/>
        <w:adjustRightInd w:val="0"/>
        <w:spacing w:line="245" w:lineRule="exact"/>
      </w:pPr>
      <w:r w:rsidRPr="007D5243">
        <w:rPr>
          <w:noProof/>
        </w:rPr>
        <w:pict>
          <v:line id="_x0000_s1531" style="position:absolute;z-index:-251578368;mso-position-horizontal-relative:text;mso-position-vertical-relative:text" from=".3pt,12.25pt" to="442.75pt,12.25pt" o:allowincell="f" strokeweight=".25381mm"/>
        </w:pict>
      </w:r>
    </w:p>
    <w:p w:rsidR="000671D8" w:rsidRPr="00F42941" w:rsidRDefault="000671D8" w:rsidP="000671D8">
      <w:pPr>
        <w:widowControl w:val="0"/>
        <w:autoSpaceDE w:val="0"/>
        <w:autoSpaceDN w:val="0"/>
        <w:adjustRightInd w:val="0"/>
        <w:ind w:left="40"/>
      </w:pPr>
      <w:r w:rsidRPr="00F42941">
        <w:rPr>
          <w:rFonts w:ascii="Arial" w:hAnsi="Arial" w:cs="Arial"/>
          <w:bCs/>
          <w:sz w:val="19"/>
          <w:szCs w:val="19"/>
        </w:rPr>
        <w:t xml:space="preserve">8.   </w:t>
      </w:r>
      <w:proofErr w:type="gramStart"/>
      <w:r w:rsidRPr="00F42941">
        <w:rPr>
          <w:rFonts w:ascii="Arial" w:hAnsi="Arial" w:cs="Arial"/>
          <w:bCs/>
          <w:sz w:val="19"/>
          <w:szCs w:val="19"/>
        </w:rPr>
        <w:t>EXPOSURE  CONTROLS</w:t>
      </w:r>
      <w:proofErr w:type="gramEnd"/>
      <w:r w:rsidRPr="00F42941">
        <w:rPr>
          <w:rFonts w:ascii="Arial" w:hAnsi="Arial" w:cs="Arial"/>
          <w:bCs/>
          <w:sz w:val="19"/>
          <w:szCs w:val="19"/>
        </w:rPr>
        <w:t>/PERSONAL  PROTECTION</w:t>
      </w:r>
    </w:p>
    <w:p w:rsidR="000671D8" w:rsidRPr="00F42941" w:rsidRDefault="000671D8" w:rsidP="000671D8">
      <w:pPr>
        <w:widowControl w:val="0"/>
        <w:autoSpaceDE w:val="0"/>
        <w:autoSpaceDN w:val="0"/>
        <w:adjustRightInd w:val="0"/>
        <w:spacing w:line="237" w:lineRule="auto"/>
        <w:ind w:left="440"/>
      </w:pPr>
      <w:proofErr w:type="gramStart"/>
      <w:r w:rsidRPr="00F42941">
        <w:rPr>
          <w:rFonts w:ascii="Arial" w:hAnsi="Arial" w:cs="Arial"/>
          <w:bCs/>
          <w:sz w:val="19"/>
          <w:szCs w:val="19"/>
        </w:rPr>
        <w:t>Occupational  Exposure</w:t>
      </w:r>
      <w:proofErr w:type="gramEnd"/>
      <w:r w:rsidRPr="00F42941">
        <w:rPr>
          <w:rFonts w:ascii="Arial" w:hAnsi="Arial" w:cs="Arial"/>
          <w:bCs/>
          <w:sz w:val="19"/>
          <w:szCs w:val="19"/>
        </w:rPr>
        <w:t xml:space="preserve">  Limits</w:t>
      </w:r>
    </w:p>
    <w:p w:rsidR="000671D8" w:rsidRPr="00F42941" w:rsidRDefault="000671D8" w:rsidP="000671D8">
      <w:pPr>
        <w:widowControl w:val="0"/>
        <w:autoSpaceDE w:val="0"/>
        <w:autoSpaceDN w:val="0"/>
        <w:adjustRightInd w:val="0"/>
        <w:spacing w:line="205" w:lineRule="exact"/>
      </w:pPr>
    </w:p>
    <w:tbl>
      <w:tblPr>
        <w:tblW w:w="0" w:type="auto"/>
        <w:tblInd w:w="390" w:type="dxa"/>
        <w:tblLayout w:type="fixed"/>
        <w:tblCellMar>
          <w:left w:w="0" w:type="dxa"/>
          <w:right w:w="0" w:type="dxa"/>
        </w:tblCellMar>
        <w:tblLook w:val="0000"/>
      </w:tblPr>
      <w:tblGrid>
        <w:gridCol w:w="1120"/>
        <w:gridCol w:w="1120"/>
        <w:gridCol w:w="1300"/>
        <w:gridCol w:w="1040"/>
        <w:gridCol w:w="1340"/>
        <w:gridCol w:w="2260"/>
      </w:tblGrid>
      <w:tr w:rsidR="000671D8" w:rsidRPr="00F42941" w:rsidTr="00676BD7">
        <w:trPr>
          <w:trHeight w:val="216"/>
        </w:trPr>
        <w:tc>
          <w:tcPr>
            <w:tcW w:w="1120" w:type="dxa"/>
            <w:tcBorders>
              <w:top w:val="single" w:sz="8" w:space="0" w:color="auto"/>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60"/>
            </w:pPr>
            <w:proofErr w:type="spellStart"/>
            <w:r w:rsidRPr="00F42941">
              <w:rPr>
                <w:rFonts w:ascii="Arial" w:hAnsi="Arial" w:cs="Arial"/>
                <w:bCs/>
                <w:sz w:val="19"/>
                <w:szCs w:val="19"/>
              </w:rPr>
              <w:t>Naphthalen</w:t>
            </w:r>
            <w:proofErr w:type="spellEnd"/>
          </w:p>
        </w:tc>
        <w:tc>
          <w:tcPr>
            <w:tcW w:w="1120" w:type="dxa"/>
            <w:tcBorders>
              <w:top w:val="single" w:sz="8" w:space="0" w:color="auto"/>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AU OEL</w:t>
            </w:r>
          </w:p>
        </w:tc>
        <w:tc>
          <w:tcPr>
            <w:tcW w:w="1300" w:type="dxa"/>
            <w:tcBorders>
              <w:top w:val="single" w:sz="8" w:space="0" w:color="auto"/>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TWA</w:t>
            </w:r>
          </w:p>
        </w:tc>
        <w:tc>
          <w:tcPr>
            <w:tcW w:w="1040" w:type="dxa"/>
            <w:tcBorders>
              <w:top w:val="single" w:sz="8" w:space="0" w:color="auto"/>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 xml:space="preserve">10 </w:t>
            </w:r>
            <w:proofErr w:type="spellStart"/>
            <w:r w:rsidRPr="00F42941">
              <w:rPr>
                <w:rFonts w:ascii="Arial" w:hAnsi="Arial" w:cs="Arial"/>
                <w:bCs/>
                <w:sz w:val="19"/>
                <w:szCs w:val="19"/>
              </w:rPr>
              <w:t>ppm</w:t>
            </w:r>
            <w:proofErr w:type="spellEnd"/>
          </w:p>
        </w:tc>
        <w:tc>
          <w:tcPr>
            <w:tcW w:w="1340" w:type="dxa"/>
            <w:tcBorders>
              <w:top w:val="single" w:sz="8" w:space="0" w:color="auto"/>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52 mg/m3</w:t>
            </w:r>
          </w:p>
        </w:tc>
        <w:tc>
          <w:tcPr>
            <w:tcW w:w="2260" w:type="dxa"/>
            <w:tcBorders>
              <w:top w:val="single" w:sz="8" w:space="0" w:color="auto"/>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6" w:lineRule="exact"/>
              <w:ind w:left="60"/>
            </w:pPr>
            <w:r w:rsidRPr="00F42941">
              <w:rPr>
                <w:rFonts w:ascii="Arial" w:hAnsi="Arial" w:cs="Arial"/>
                <w:bCs/>
                <w:sz w:val="19"/>
                <w:szCs w:val="19"/>
              </w:rPr>
              <w:t>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15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79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5"/>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60"/>
            </w:pPr>
            <w:r w:rsidRPr="00F42941">
              <w:rPr>
                <w:rFonts w:ascii="Arial" w:hAnsi="Arial" w:cs="Arial"/>
                <w:bCs/>
                <w:sz w:val="19"/>
                <w:szCs w:val="19"/>
              </w:rPr>
              <w:t>AU OEL</w:t>
            </w: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TWA</w:t>
            </w: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 xml:space="preserve">100 </w:t>
            </w:r>
            <w:proofErr w:type="spellStart"/>
            <w:r w:rsidRPr="00F42941">
              <w:rPr>
                <w:rFonts w:ascii="Arial" w:hAnsi="Arial" w:cs="Arial"/>
                <w:bCs/>
                <w:sz w:val="19"/>
                <w:szCs w:val="19"/>
              </w:rPr>
              <w:t>ppm</w:t>
            </w:r>
            <w:proofErr w:type="spellEnd"/>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350 mg/m3</w:t>
            </w: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8"/>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spacing w:line="218" w:lineRule="exact"/>
              <w:ind w:left="60"/>
            </w:pPr>
            <w:proofErr w:type="spellStart"/>
            <w:r w:rsidRPr="00F42941">
              <w:rPr>
                <w:rFonts w:ascii="Arial" w:hAnsi="Arial" w:cs="Arial"/>
                <w:bCs/>
                <w:w w:val="97"/>
                <w:sz w:val="19"/>
                <w:szCs w:val="19"/>
              </w:rPr>
              <w:t>Cyclohexan</w:t>
            </w:r>
            <w:proofErr w:type="spellEnd"/>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204"/>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4" w:lineRule="exact"/>
              <w:ind w:left="60"/>
            </w:pPr>
            <w:r w:rsidRPr="00F42941">
              <w:rPr>
                <w:rFonts w:ascii="Arial" w:hAnsi="Arial" w:cs="Arial"/>
                <w:bCs/>
                <w:sz w:val="19"/>
                <w:szCs w:val="19"/>
              </w:rPr>
              <w:t>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300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1,050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proofErr w:type="spellStart"/>
            <w:r w:rsidRPr="00F42941">
              <w:rPr>
                <w:rFonts w:ascii="Arial" w:hAnsi="Arial" w:cs="Arial"/>
                <w:bCs/>
                <w:sz w:val="19"/>
                <w:szCs w:val="19"/>
              </w:rPr>
              <w:t>Xylene</w:t>
            </w:r>
            <w:proofErr w:type="spellEnd"/>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TWA</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80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350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150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655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Toluene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TWA</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50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191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150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574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8"/>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8" w:lineRule="exact"/>
              <w:ind w:left="60"/>
            </w:pPr>
            <w:r w:rsidRPr="00F42941">
              <w:rPr>
                <w:rFonts w:ascii="Arial" w:hAnsi="Arial" w:cs="Arial"/>
                <w:bCs/>
                <w:sz w:val="19"/>
                <w:szCs w:val="19"/>
              </w:rPr>
              <w:t>AU OEL</w:t>
            </w: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sz w:val="19"/>
                <w:szCs w:val="19"/>
              </w:rPr>
              <w:t>SKIN_DES</w:t>
            </w: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8" w:lineRule="exact"/>
              <w:ind w:left="60"/>
            </w:pPr>
            <w:r w:rsidRPr="00F42941">
              <w:rPr>
                <w:rFonts w:ascii="Arial" w:hAnsi="Arial" w:cs="Arial"/>
                <w:bCs/>
                <w:w w:val="94"/>
                <w:sz w:val="19"/>
                <w:szCs w:val="19"/>
              </w:rPr>
              <w:t>Can be absorbed through</w:t>
            </w:r>
          </w:p>
        </w:tc>
      </w:tr>
      <w:tr w:rsidR="000671D8" w:rsidRPr="00F42941" w:rsidTr="00676BD7">
        <w:trPr>
          <w:trHeight w:val="203"/>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3"/>
                <w:szCs w:val="13"/>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3"/>
                <w:szCs w:val="13"/>
              </w:rPr>
            </w:pP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3"/>
                <w:szCs w:val="13"/>
              </w:rPr>
            </w:pP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3"/>
                <w:szCs w:val="13"/>
              </w:rPr>
            </w:pP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3"/>
                <w:szCs w:val="13"/>
              </w:rPr>
            </w:pP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2" w:lineRule="exact"/>
              <w:ind w:left="60"/>
            </w:pPr>
            <w:proofErr w:type="gramStart"/>
            <w:r w:rsidRPr="00F42941">
              <w:rPr>
                <w:rFonts w:ascii="Arial" w:hAnsi="Arial" w:cs="Arial"/>
                <w:bCs/>
                <w:sz w:val="19"/>
                <w:szCs w:val="19"/>
              </w:rPr>
              <w:t>the</w:t>
            </w:r>
            <w:proofErr w:type="gramEnd"/>
            <w:r w:rsidRPr="00F42941">
              <w:rPr>
                <w:rFonts w:ascii="Arial" w:hAnsi="Arial" w:cs="Arial"/>
                <w:bCs/>
                <w:sz w:val="19"/>
                <w:szCs w:val="19"/>
              </w:rPr>
              <w:t xml:space="preserve"> skin.</w:t>
            </w: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100"/>
            </w:pPr>
            <w:r w:rsidRPr="00F42941">
              <w:rPr>
                <w:rFonts w:ascii="Arial" w:hAnsi="Arial" w:cs="Arial"/>
                <w:bCs/>
                <w:sz w:val="19"/>
                <w:szCs w:val="19"/>
              </w:rPr>
              <w:t>Benzene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TWA</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1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3.2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SHELL IS</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TWA</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0.5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1.6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SHELL IS</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2.5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8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lastRenderedPageBreak/>
              <w:t>n-Hexane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TWA</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20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72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6"/>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60"/>
            </w:pPr>
            <w:proofErr w:type="spellStart"/>
            <w:r w:rsidRPr="00F42941">
              <w:rPr>
                <w:rFonts w:ascii="Arial" w:hAnsi="Arial" w:cs="Arial"/>
                <w:bCs/>
                <w:sz w:val="19"/>
                <w:szCs w:val="19"/>
              </w:rPr>
              <w:t>Ethylbenze</w:t>
            </w:r>
            <w:proofErr w:type="spellEnd"/>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AU OEL</w:t>
            </w: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TWA</w:t>
            </w: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 xml:space="preserve">100 </w:t>
            </w:r>
            <w:proofErr w:type="spellStart"/>
            <w:r w:rsidRPr="00F42941">
              <w:rPr>
                <w:rFonts w:ascii="Arial" w:hAnsi="Arial" w:cs="Arial"/>
                <w:bCs/>
                <w:sz w:val="19"/>
                <w:szCs w:val="19"/>
              </w:rPr>
              <w:t>ppm</w:t>
            </w:r>
            <w:proofErr w:type="spellEnd"/>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434 mg/m3</w:t>
            </w: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6" w:lineRule="exact"/>
              <w:ind w:left="60"/>
            </w:pPr>
            <w:r w:rsidRPr="00F42941">
              <w:rPr>
                <w:rFonts w:ascii="Arial" w:hAnsi="Arial" w:cs="Arial"/>
                <w:bCs/>
                <w:sz w:val="19"/>
                <w:szCs w:val="19"/>
              </w:rPr>
              <w:t>ne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125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543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5"/>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60"/>
            </w:pPr>
            <w:r w:rsidRPr="00F42941">
              <w:rPr>
                <w:rFonts w:ascii="Arial" w:hAnsi="Arial" w:cs="Arial"/>
                <w:bCs/>
                <w:sz w:val="19"/>
                <w:szCs w:val="19"/>
              </w:rPr>
              <w:t>AU OEL</w:t>
            </w: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TWA</w:t>
            </w: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 xml:space="preserve">25 </w:t>
            </w:r>
            <w:proofErr w:type="spellStart"/>
            <w:r w:rsidRPr="00F42941">
              <w:rPr>
                <w:rFonts w:ascii="Arial" w:hAnsi="Arial" w:cs="Arial"/>
                <w:bCs/>
                <w:sz w:val="19"/>
                <w:szCs w:val="19"/>
              </w:rPr>
              <w:t>ppm</w:t>
            </w:r>
            <w:proofErr w:type="spellEnd"/>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123 mg/m3</w:t>
            </w: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8"/>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spacing w:line="218" w:lineRule="exact"/>
              <w:ind w:left="60"/>
            </w:pPr>
            <w:proofErr w:type="spellStart"/>
            <w:r w:rsidRPr="00F42941">
              <w:rPr>
                <w:rFonts w:ascii="Arial" w:hAnsi="Arial" w:cs="Arial"/>
                <w:bCs/>
                <w:w w:val="96"/>
                <w:sz w:val="19"/>
                <w:szCs w:val="19"/>
              </w:rPr>
              <w:t>Trimethylbe</w:t>
            </w:r>
            <w:proofErr w:type="spellEnd"/>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216"/>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60"/>
            </w:pPr>
            <w:proofErr w:type="spellStart"/>
            <w:r w:rsidRPr="00F42941">
              <w:rPr>
                <w:rFonts w:ascii="Arial" w:hAnsi="Arial" w:cs="Arial"/>
                <w:bCs/>
                <w:sz w:val="19"/>
                <w:szCs w:val="19"/>
              </w:rPr>
              <w:t>nzene</w:t>
            </w:r>
            <w:proofErr w:type="spellEnd"/>
            <w:r w:rsidRPr="00F42941">
              <w:rPr>
                <w:rFonts w:ascii="Arial" w:hAnsi="Arial" w:cs="Arial"/>
                <w:bCs/>
                <w:sz w:val="19"/>
                <w:szCs w:val="19"/>
              </w:rPr>
              <w:t>, all</w:t>
            </w:r>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5"/>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isomers</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bl>
    <w:p w:rsidR="000671D8" w:rsidRPr="00F42941" w:rsidRDefault="000671D8" w:rsidP="000671D8">
      <w:pPr>
        <w:widowControl w:val="0"/>
        <w:autoSpaceDE w:val="0"/>
        <w:autoSpaceDN w:val="0"/>
        <w:adjustRightInd w:val="0"/>
        <w:spacing w:line="214" w:lineRule="exact"/>
      </w:pPr>
    </w:p>
    <w:tbl>
      <w:tblPr>
        <w:tblW w:w="0" w:type="auto"/>
        <w:tblLayout w:type="fixed"/>
        <w:tblCellMar>
          <w:left w:w="0" w:type="dxa"/>
          <w:right w:w="0" w:type="dxa"/>
        </w:tblCellMar>
        <w:tblLook w:val="0000"/>
      </w:tblPr>
      <w:tblGrid>
        <w:gridCol w:w="160"/>
        <w:gridCol w:w="2500"/>
        <w:gridCol w:w="60"/>
        <w:gridCol w:w="120"/>
        <w:gridCol w:w="240"/>
        <w:gridCol w:w="20"/>
        <w:gridCol w:w="2080"/>
        <w:gridCol w:w="2440"/>
        <w:gridCol w:w="820"/>
        <w:gridCol w:w="420"/>
      </w:tblGrid>
      <w:tr w:rsidR="000671D8" w:rsidRPr="00F42941" w:rsidTr="00F42941">
        <w:trPr>
          <w:trHeight w:val="218"/>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ind w:left="440"/>
            </w:pPr>
            <w:r w:rsidRPr="00F42941">
              <w:rPr>
                <w:rFonts w:ascii="Arial" w:hAnsi="Arial" w:cs="Arial"/>
                <w:bCs/>
                <w:sz w:val="19"/>
                <w:szCs w:val="19"/>
              </w:rPr>
              <w:t>Additional  Information</w:t>
            </w:r>
          </w:p>
        </w:tc>
        <w:tc>
          <w:tcPr>
            <w:tcW w:w="620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ind w:left="300"/>
            </w:pPr>
            <w:r w:rsidRPr="00F42941">
              <w:rPr>
                <w:rFonts w:ascii="Arial" w:hAnsi="Arial" w:cs="Arial"/>
                <w:bCs/>
                <w:w w:val="97"/>
                <w:sz w:val="19"/>
                <w:szCs w:val="19"/>
              </w:rPr>
              <w:t xml:space="preserve">:      SHELL </w:t>
            </w:r>
            <w:proofErr w:type="gramStart"/>
            <w:r w:rsidRPr="00F42941">
              <w:rPr>
                <w:rFonts w:ascii="Arial" w:hAnsi="Arial" w:cs="Arial"/>
                <w:bCs/>
                <w:w w:val="97"/>
                <w:sz w:val="19"/>
                <w:szCs w:val="19"/>
              </w:rPr>
              <w:t xml:space="preserve">IS  </w:t>
            </w:r>
            <w:proofErr w:type="spellStart"/>
            <w:r w:rsidRPr="00F42941">
              <w:rPr>
                <w:rFonts w:ascii="Arial" w:hAnsi="Arial" w:cs="Arial"/>
                <w:bCs/>
                <w:w w:val="97"/>
                <w:sz w:val="19"/>
                <w:szCs w:val="19"/>
              </w:rPr>
              <w:t>is</w:t>
            </w:r>
            <w:proofErr w:type="spellEnd"/>
            <w:proofErr w:type="gramEnd"/>
            <w:r w:rsidRPr="00F42941">
              <w:rPr>
                <w:rFonts w:ascii="Arial" w:hAnsi="Arial" w:cs="Arial"/>
                <w:bCs/>
                <w:w w:val="97"/>
                <w:sz w:val="19"/>
                <w:szCs w:val="19"/>
              </w:rPr>
              <w:t xml:space="preserve">  the Shell Internal  Standard. Skin notation means</w:t>
            </w:r>
          </w:p>
        </w:tc>
      </w:tr>
      <w:tr w:rsidR="000671D8" w:rsidRPr="00F42941" w:rsidTr="00F42941">
        <w:trPr>
          <w:trHeight w:val="218"/>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620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560"/>
            </w:pPr>
            <w:r w:rsidRPr="00F42941">
              <w:rPr>
                <w:rFonts w:ascii="Arial" w:hAnsi="Arial" w:cs="Arial"/>
                <w:bCs/>
                <w:w w:val="98"/>
                <w:sz w:val="19"/>
                <w:szCs w:val="19"/>
              </w:rPr>
              <w:t>that significant exposure can also occur by absorption of liquid</w:t>
            </w:r>
          </w:p>
        </w:tc>
      </w:tr>
      <w:tr w:rsidR="000671D8" w:rsidRPr="00F42941" w:rsidTr="00F42941">
        <w:trPr>
          <w:trHeight w:val="214"/>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620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560"/>
            </w:pPr>
            <w:r w:rsidRPr="00F42941">
              <w:rPr>
                <w:rFonts w:ascii="Arial" w:hAnsi="Arial" w:cs="Arial"/>
                <w:bCs/>
                <w:sz w:val="19"/>
                <w:szCs w:val="19"/>
              </w:rPr>
              <w:t>through the skin and of  vapour through the eyes or mucous</w:t>
            </w:r>
          </w:p>
        </w:tc>
      </w:tr>
      <w:tr w:rsidR="000671D8" w:rsidRPr="00F42941" w:rsidTr="00F42941">
        <w:trPr>
          <w:trHeight w:val="216"/>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52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560"/>
            </w:pPr>
            <w:proofErr w:type="gramStart"/>
            <w:r w:rsidRPr="00F42941">
              <w:rPr>
                <w:rFonts w:ascii="Arial" w:hAnsi="Arial" w:cs="Arial"/>
                <w:bCs/>
                <w:sz w:val="19"/>
                <w:szCs w:val="19"/>
              </w:rPr>
              <w:t>membranes</w:t>
            </w:r>
            <w:proofErr w:type="gramEnd"/>
            <w:r w:rsidRPr="00F42941">
              <w:rPr>
                <w:rFonts w:ascii="Arial" w:hAnsi="Arial" w:cs="Arial"/>
                <w:bCs/>
                <w:sz w:val="19"/>
                <w:szCs w:val="19"/>
              </w:rPr>
              <w:t>.</w:t>
            </w:r>
          </w:p>
        </w:tc>
        <w:tc>
          <w:tcPr>
            <w:tcW w:w="36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F42941">
        <w:trPr>
          <w:trHeight w:val="432"/>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ind w:left="440"/>
            </w:pPr>
            <w:r w:rsidRPr="00F42941">
              <w:rPr>
                <w:rFonts w:ascii="Arial" w:hAnsi="Arial" w:cs="Arial"/>
                <w:bCs/>
                <w:sz w:val="19"/>
                <w:szCs w:val="19"/>
              </w:rPr>
              <w:t>Material</w:t>
            </w:r>
          </w:p>
        </w:tc>
        <w:tc>
          <w:tcPr>
            <w:tcW w:w="252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ind w:left="240"/>
            </w:pPr>
            <w:r w:rsidRPr="00F42941">
              <w:rPr>
                <w:rFonts w:ascii="Arial" w:hAnsi="Arial" w:cs="Arial"/>
                <w:bCs/>
                <w:sz w:val="19"/>
                <w:szCs w:val="19"/>
              </w:rPr>
              <w:t>Source</w:t>
            </w:r>
          </w:p>
        </w:tc>
        <w:tc>
          <w:tcPr>
            <w:tcW w:w="36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left="580"/>
            </w:pPr>
            <w:r w:rsidRPr="00F42941">
              <w:rPr>
                <w:rFonts w:ascii="Arial" w:hAnsi="Arial" w:cs="Arial"/>
                <w:bCs/>
                <w:sz w:val="19"/>
                <w:szCs w:val="19"/>
              </w:rPr>
              <w:t>Hazard  Designation</w:t>
            </w:r>
          </w:p>
        </w:tc>
      </w:tr>
      <w:tr w:rsidR="000671D8" w:rsidRPr="00F42941" w:rsidTr="00F42941">
        <w:trPr>
          <w:trHeight w:val="218"/>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80"/>
            </w:pPr>
            <w:r w:rsidRPr="00F42941">
              <w:rPr>
                <w:rFonts w:ascii="Arial" w:hAnsi="Arial" w:cs="Arial"/>
                <w:bCs/>
                <w:sz w:val="19"/>
                <w:szCs w:val="19"/>
              </w:rPr>
              <w:t>Benzene</w:t>
            </w:r>
          </w:p>
        </w:tc>
        <w:tc>
          <w:tcPr>
            <w:tcW w:w="252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240"/>
            </w:pPr>
            <w:r w:rsidRPr="00F42941">
              <w:rPr>
                <w:rFonts w:ascii="Arial" w:hAnsi="Arial" w:cs="Arial"/>
                <w:bCs/>
                <w:sz w:val="19"/>
                <w:szCs w:val="19"/>
              </w:rPr>
              <w:t>AU OEL</w:t>
            </w:r>
          </w:p>
        </w:tc>
        <w:tc>
          <w:tcPr>
            <w:tcW w:w="36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580"/>
            </w:pPr>
            <w:r w:rsidRPr="00F42941">
              <w:rPr>
                <w:rFonts w:ascii="Arial" w:hAnsi="Arial" w:cs="Arial"/>
                <w:bCs/>
                <w:sz w:val="19"/>
                <w:szCs w:val="19"/>
              </w:rPr>
              <w:t>Confirmed human carcinogen.</w:t>
            </w:r>
          </w:p>
        </w:tc>
      </w:tr>
      <w:tr w:rsidR="000671D8" w:rsidRPr="00F42941" w:rsidTr="00F42941">
        <w:trPr>
          <w:trHeight w:val="430"/>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Exposure  Controls</w:t>
            </w:r>
          </w:p>
        </w:tc>
        <w:tc>
          <w:tcPr>
            <w:tcW w:w="620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00"/>
            </w:pPr>
            <w:r w:rsidRPr="00F42941">
              <w:rPr>
                <w:rFonts w:ascii="Arial" w:hAnsi="Arial" w:cs="Arial"/>
                <w:bCs/>
                <w:w w:val="94"/>
                <w:sz w:val="19"/>
                <w:szCs w:val="19"/>
              </w:rPr>
              <w:t>:      The level of protection and types of  controls necessary will vary</w:t>
            </w:r>
          </w:p>
        </w:tc>
      </w:tr>
      <w:tr w:rsidR="000671D8" w:rsidRPr="00F42941" w:rsidTr="00F42941">
        <w:trPr>
          <w:trHeight w:val="218"/>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620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560"/>
            </w:pPr>
            <w:proofErr w:type="gramStart"/>
            <w:r w:rsidRPr="00F42941">
              <w:rPr>
                <w:rFonts w:ascii="Arial" w:hAnsi="Arial" w:cs="Arial"/>
                <w:bCs/>
                <w:w w:val="98"/>
                <w:sz w:val="19"/>
                <w:szCs w:val="19"/>
              </w:rPr>
              <w:t>depending</w:t>
            </w:r>
            <w:proofErr w:type="gramEnd"/>
            <w:r w:rsidRPr="00F42941">
              <w:rPr>
                <w:rFonts w:ascii="Arial" w:hAnsi="Arial" w:cs="Arial"/>
                <w:bCs/>
                <w:w w:val="98"/>
                <w:sz w:val="19"/>
                <w:szCs w:val="19"/>
              </w:rPr>
              <w:t xml:space="preserve"> upon potential exposure conditions. Select controls</w:t>
            </w:r>
          </w:p>
        </w:tc>
      </w:tr>
      <w:tr w:rsidR="00F42941" w:rsidRPr="00F42941" w:rsidTr="00F42941">
        <w:trPr>
          <w:trHeight w:val="570"/>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proofErr w:type="gramStart"/>
            <w:r w:rsidRPr="00F42941">
              <w:rPr>
                <w:rFonts w:ascii="Arial" w:hAnsi="Arial" w:cs="Arial"/>
                <w:bCs/>
                <w:sz w:val="19"/>
                <w:szCs w:val="19"/>
              </w:rPr>
              <w:t>based</w:t>
            </w:r>
            <w:proofErr w:type="gramEnd"/>
            <w:r w:rsidRPr="00F42941">
              <w:rPr>
                <w:rFonts w:ascii="Arial" w:hAnsi="Arial" w:cs="Arial"/>
                <w:bCs/>
                <w:sz w:val="19"/>
                <w:szCs w:val="19"/>
              </w:rPr>
              <w:t xml:space="preserve"> on a risk  assessment of local circumstances.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Appropriate measures include: Use sealed systems as far as</w:t>
            </w:r>
          </w:p>
        </w:tc>
      </w:tr>
      <w:tr w:rsidR="00F42941" w:rsidRPr="00F42941" w:rsidTr="00F42941">
        <w:trPr>
          <w:trHeight w:val="21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proofErr w:type="gramStart"/>
            <w:r w:rsidRPr="00F42941">
              <w:rPr>
                <w:rFonts w:ascii="Arial" w:hAnsi="Arial" w:cs="Arial"/>
                <w:bCs/>
                <w:sz w:val="19"/>
                <w:szCs w:val="19"/>
              </w:rPr>
              <w:t>possible</w:t>
            </w:r>
            <w:proofErr w:type="gramEnd"/>
            <w:r w:rsidRPr="00F42941">
              <w:rPr>
                <w:rFonts w:ascii="Arial" w:hAnsi="Arial" w:cs="Arial"/>
                <w:bCs/>
                <w:sz w:val="19"/>
                <w:szCs w:val="19"/>
              </w:rPr>
              <w:t>. Adequate explosion-proof ventilation to control</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proofErr w:type="gramStart"/>
            <w:r w:rsidRPr="00F42941">
              <w:rPr>
                <w:rFonts w:ascii="Arial" w:hAnsi="Arial" w:cs="Arial"/>
                <w:bCs/>
                <w:w w:val="99"/>
                <w:sz w:val="19"/>
                <w:szCs w:val="19"/>
              </w:rPr>
              <w:t>airborne</w:t>
            </w:r>
            <w:proofErr w:type="gramEnd"/>
            <w:r w:rsidRPr="00F42941">
              <w:rPr>
                <w:rFonts w:ascii="Arial" w:hAnsi="Arial" w:cs="Arial"/>
                <w:bCs/>
                <w:w w:val="99"/>
                <w:sz w:val="19"/>
                <w:szCs w:val="19"/>
              </w:rPr>
              <w:t xml:space="preserve"> concentrations below  the exposure guidelines/limits.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Local  exhaust</w:t>
            </w:r>
            <w:proofErr w:type="gramEnd"/>
            <w:r w:rsidRPr="00F42941">
              <w:rPr>
                <w:rFonts w:ascii="Arial" w:hAnsi="Arial" w:cs="Arial"/>
                <w:bCs/>
                <w:sz w:val="19"/>
                <w:szCs w:val="19"/>
              </w:rPr>
              <w:t xml:space="preserve">  ventilation is recommended. Eye washes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showers</w:t>
            </w:r>
            <w:proofErr w:type="gramEnd"/>
            <w:r w:rsidRPr="00F42941">
              <w:rPr>
                <w:rFonts w:ascii="Arial" w:hAnsi="Arial" w:cs="Arial"/>
                <w:bCs/>
                <w:sz w:val="19"/>
                <w:szCs w:val="19"/>
              </w:rPr>
              <w:t xml:space="preserve"> for emergency use.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440"/>
            </w:pPr>
            <w:r w:rsidRPr="00F42941">
              <w:rPr>
                <w:rFonts w:ascii="Arial" w:hAnsi="Arial" w:cs="Arial"/>
                <w:bCs/>
                <w:sz w:val="19"/>
                <w:szCs w:val="19"/>
              </w:rPr>
              <w:t>Personal  Protective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Personal protective equipment (PPE) should meet</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Equipment</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w w:val="99"/>
                <w:sz w:val="19"/>
                <w:szCs w:val="19"/>
              </w:rPr>
              <w:t>recommended</w:t>
            </w:r>
            <w:proofErr w:type="gramEnd"/>
            <w:r w:rsidRPr="00F42941">
              <w:rPr>
                <w:rFonts w:ascii="Arial" w:hAnsi="Arial" w:cs="Arial"/>
                <w:bCs/>
                <w:w w:val="99"/>
                <w:sz w:val="19"/>
                <w:szCs w:val="19"/>
              </w:rPr>
              <w:t xml:space="preserve"> national  standards. </w:t>
            </w:r>
            <w:proofErr w:type="gramStart"/>
            <w:r w:rsidRPr="00F42941">
              <w:rPr>
                <w:rFonts w:ascii="Arial" w:hAnsi="Arial" w:cs="Arial"/>
                <w:bCs/>
                <w:w w:val="99"/>
                <w:sz w:val="19"/>
                <w:szCs w:val="19"/>
              </w:rPr>
              <w:t>Check  with</w:t>
            </w:r>
            <w:proofErr w:type="gramEnd"/>
            <w:r w:rsidRPr="00F42941">
              <w:rPr>
                <w:rFonts w:ascii="Arial" w:hAnsi="Arial" w:cs="Arial"/>
                <w:bCs/>
                <w:w w:val="99"/>
                <w:sz w:val="19"/>
                <w:szCs w:val="19"/>
              </w:rPr>
              <w:t xml:space="preserve"> PPE suppliers.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 xml:space="preserve">AS/NZS 1337: Eye protectors </w:t>
            </w:r>
            <w:proofErr w:type="gramStart"/>
            <w:r w:rsidRPr="00F42941">
              <w:rPr>
                <w:rFonts w:ascii="Arial" w:hAnsi="Arial" w:cs="Arial"/>
                <w:bCs/>
                <w:sz w:val="19"/>
                <w:szCs w:val="19"/>
              </w:rPr>
              <w:t>for  industrial</w:t>
            </w:r>
            <w:proofErr w:type="gramEnd"/>
            <w:r w:rsidRPr="00F42941">
              <w:rPr>
                <w:rFonts w:ascii="Arial" w:hAnsi="Arial" w:cs="Arial"/>
                <w:bCs/>
                <w:sz w:val="19"/>
                <w:szCs w:val="19"/>
              </w:rPr>
              <w:t xml:space="preserve"> applications.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AS/NZS 2161: Occupational protective gloves - Selection, use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and</w:t>
            </w:r>
            <w:proofErr w:type="gramEnd"/>
            <w:r w:rsidRPr="00F42941">
              <w:rPr>
                <w:rFonts w:ascii="Arial" w:hAnsi="Arial" w:cs="Arial"/>
                <w:bCs/>
                <w:sz w:val="19"/>
                <w:szCs w:val="19"/>
              </w:rPr>
              <w:t xml:space="preserve"> maintenance.   AS/NZS 1715: Selection, use and</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proofErr w:type="gramStart"/>
            <w:r w:rsidRPr="00F42941">
              <w:rPr>
                <w:rFonts w:ascii="Arial" w:hAnsi="Arial" w:cs="Arial"/>
                <w:bCs/>
                <w:sz w:val="19"/>
                <w:szCs w:val="19"/>
              </w:rPr>
              <w:t>maintenance</w:t>
            </w:r>
            <w:proofErr w:type="gramEnd"/>
            <w:r w:rsidRPr="00F42941">
              <w:rPr>
                <w:rFonts w:ascii="Arial" w:hAnsi="Arial" w:cs="Arial"/>
                <w:bCs/>
                <w:sz w:val="19"/>
                <w:szCs w:val="19"/>
              </w:rPr>
              <w:t xml:space="preserve"> of respiratory protective devices.   AS/NZS 1716:</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Respiratory protective devices.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700"/>
            </w:pPr>
            <w:r w:rsidRPr="00F42941">
              <w:rPr>
                <w:rFonts w:ascii="Arial" w:hAnsi="Arial" w:cs="Arial"/>
                <w:bCs/>
                <w:sz w:val="19"/>
                <w:szCs w:val="19"/>
              </w:rPr>
              <w:t>Respiratory  Protection</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w w:val="97"/>
                <w:sz w:val="19"/>
                <w:szCs w:val="19"/>
              </w:rPr>
              <w:t>If engineering controls do not maintain airborne concentrations</w:t>
            </w:r>
          </w:p>
        </w:tc>
      </w:tr>
      <w:tr w:rsidR="00F42941" w:rsidRPr="00F42941" w:rsidTr="00F42941">
        <w:trPr>
          <w:trHeight w:val="21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sz w:val="19"/>
                <w:szCs w:val="19"/>
              </w:rPr>
              <w:t>to a level which is adequate to protect worker health, select</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sz w:val="19"/>
                <w:szCs w:val="19"/>
              </w:rPr>
              <w:t>respiratory protection equipment suitable for the specific</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w w:val="98"/>
                <w:sz w:val="19"/>
                <w:szCs w:val="19"/>
              </w:rPr>
              <w:t>conditions</w:t>
            </w:r>
            <w:proofErr w:type="gramEnd"/>
            <w:r w:rsidRPr="00F42941">
              <w:rPr>
                <w:rFonts w:ascii="Arial" w:hAnsi="Arial" w:cs="Arial"/>
                <w:bCs/>
                <w:w w:val="98"/>
                <w:sz w:val="19"/>
                <w:szCs w:val="19"/>
              </w:rPr>
              <w:t xml:space="preserve"> of use and meeting relevant legislation. Check  with</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respiratory</w:t>
            </w:r>
            <w:proofErr w:type="gramEnd"/>
            <w:r w:rsidRPr="00F42941">
              <w:rPr>
                <w:rFonts w:ascii="Arial" w:hAnsi="Arial" w:cs="Arial"/>
                <w:bCs/>
                <w:sz w:val="19"/>
                <w:szCs w:val="19"/>
              </w:rPr>
              <w:t xml:space="preserve"> protective equipment suppliers. Where air-filtering</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respirators are suitable, select an appropriate combination of</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mask  and</w:t>
            </w:r>
            <w:proofErr w:type="gramEnd"/>
            <w:r w:rsidRPr="00F42941">
              <w:rPr>
                <w:rFonts w:ascii="Arial" w:hAnsi="Arial" w:cs="Arial"/>
                <w:bCs/>
                <w:sz w:val="19"/>
                <w:szCs w:val="19"/>
              </w:rPr>
              <w:t xml:space="preserve"> filter. Where air-filtering respirators are unsuitable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(e.g. airborne concentrations are high, risk  of oxygen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deficiency, confined space) use appropriate positive pressure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breathing</w:t>
            </w:r>
            <w:proofErr w:type="gramEnd"/>
            <w:r w:rsidRPr="00F42941">
              <w:rPr>
                <w:rFonts w:ascii="Arial" w:hAnsi="Arial" w:cs="Arial"/>
                <w:bCs/>
                <w:sz w:val="19"/>
                <w:szCs w:val="19"/>
              </w:rPr>
              <w:t xml:space="preserve"> apparatus. All respiratory protection equipment and</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proofErr w:type="gramStart"/>
            <w:r w:rsidRPr="00F42941">
              <w:rPr>
                <w:rFonts w:ascii="Arial" w:hAnsi="Arial" w:cs="Arial"/>
                <w:bCs/>
                <w:sz w:val="19"/>
                <w:szCs w:val="19"/>
              </w:rPr>
              <w:t>use</w:t>
            </w:r>
            <w:proofErr w:type="gramEnd"/>
            <w:r w:rsidRPr="00F42941">
              <w:rPr>
                <w:rFonts w:ascii="Arial" w:hAnsi="Arial" w:cs="Arial"/>
                <w:bCs/>
                <w:sz w:val="19"/>
                <w:szCs w:val="19"/>
              </w:rPr>
              <w:t xml:space="preserve"> must be in accordance with local regulations.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700"/>
            </w:pPr>
            <w:r w:rsidRPr="00F42941">
              <w:rPr>
                <w:rFonts w:ascii="Arial" w:hAnsi="Arial" w:cs="Arial"/>
                <w:bCs/>
                <w:sz w:val="19"/>
                <w:szCs w:val="19"/>
              </w:rPr>
              <w:t>Hand  Protection</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Personal hygiene is a key element of effective hand care.</w:t>
            </w:r>
          </w:p>
        </w:tc>
      </w:tr>
      <w:tr w:rsidR="00F42941" w:rsidRPr="00F42941" w:rsidTr="00F42941">
        <w:trPr>
          <w:trHeight w:val="21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w w:val="99"/>
                <w:sz w:val="19"/>
                <w:szCs w:val="19"/>
              </w:rPr>
              <w:t xml:space="preserve">Gloves </w:t>
            </w:r>
            <w:proofErr w:type="gramStart"/>
            <w:r w:rsidRPr="00F42941">
              <w:rPr>
                <w:rFonts w:ascii="Arial" w:hAnsi="Arial" w:cs="Arial"/>
                <w:bCs/>
                <w:w w:val="99"/>
                <w:sz w:val="19"/>
                <w:szCs w:val="19"/>
              </w:rPr>
              <w:t>must  only</w:t>
            </w:r>
            <w:proofErr w:type="gramEnd"/>
            <w:r w:rsidRPr="00F42941">
              <w:rPr>
                <w:rFonts w:ascii="Arial" w:hAnsi="Arial" w:cs="Arial"/>
                <w:bCs/>
                <w:w w:val="99"/>
                <w:sz w:val="19"/>
                <w:szCs w:val="19"/>
              </w:rPr>
              <w:t xml:space="preserve"> be worn on clean hands. After using gloves,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w w:val="97"/>
                <w:sz w:val="19"/>
                <w:szCs w:val="19"/>
              </w:rPr>
              <w:t>hands</w:t>
            </w:r>
            <w:proofErr w:type="gramEnd"/>
            <w:r w:rsidRPr="00F42941">
              <w:rPr>
                <w:rFonts w:ascii="Arial" w:hAnsi="Arial" w:cs="Arial"/>
                <w:bCs/>
                <w:w w:val="97"/>
                <w:sz w:val="19"/>
                <w:szCs w:val="19"/>
              </w:rPr>
              <w:t xml:space="preserve"> should be washed and dried thoroughly. Application of a</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proofErr w:type="gramStart"/>
            <w:r w:rsidRPr="00F42941">
              <w:rPr>
                <w:rFonts w:ascii="Arial" w:hAnsi="Arial" w:cs="Arial"/>
                <w:bCs/>
                <w:sz w:val="19"/>
                <w:szCs w:val="19"/>
              </w:rPr>
              <w:t>non-perfumed</w:t>
            </w:r>
            <w:proofErr w:type="gramEnd"/>
            <w:r w:rsidRPr="00F42941">
              <w:rPr>
                <w:rFonts w:ascii="Arial" w:hAnsi="Arial" w:cs="Arial"/>
                <w:bCs/>
                <w:sz w:val="19"/>
                <w:szCs w:val="19"/>
              </w:rPr>
              <w:t xml:space="preserve"> moisturizer is recommended. Suitability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w w:val="98"/>
                <w:sz w:val="19"/>
                <w:szCs w:val="19"/>
              </w:rPr>
              <w:t>durability of a glove is dependent on usage, e.g. frequency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duration of contact, chemical resistance of glove material,</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glove</w:t>
            </w:r>
            <w:proofErr w:type="gramEnd"/>
            <w:r w:rsidRPr="00F42941">
              <w:rPr>
                <w:rFonts w:ascii="Arial" w:hAnsi="Arial" w:cs="Arial"/>
                <w:bCs/>
                <w:sz w:val="19"/>
                <w:szCs w:val="19"/>
              </w:rPr>
              <w:t xml:space="preserve"> thickness, dexterity. Always  seek  advice from  glove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suppliers</w:t>
            </w:r>
            <w:proofErr w:type="gramEnd"/>
            <w:r w:rsidRPr="00F42941">
              <w:rPr>
                <w:rFonts w:ascii="Arial" w:hAnsi="Arial" w:cs="Arial"/>
                <w:bCs/>
                <w:sz w:val="19"/>
                <w:szCs w:val="19"/>
              </w:rPr>
              <w:t>. Contaminated gloves should be replaced.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Select gloves tested to a relevant standard (e.g.  Europe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EN374, US F739). When prolonged or frequent repeated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contact</w:t>
            </w:r>
            <w:proofErr w:type="gramEnd"/>
            <w:r w:rsidRPr="00F42941">
              <w:rPr>
                <w:rFonts w:ascii="Arial" w:hAnsi="Arial" w:cs="Arial"/>
                <w:bCs/>
                <w:sz w:val="19"/>
                <w:szCs w:val="19"/>
              </w:rPr>
              <w:t xml:space="preserve"> occurs, </w:t>
            </w:r>
            <w:proofErr w:type="spellStart"/>
            <w:r w:rsidRPr="00F42941">
              <w:rPr>
                <w:rFonts w:ascii="Arial" w:hAnsi="Arial" w:cs="Arial"/>
                <w:bCs/>
                <w:sz w:val="19"/>
                <w:szCs w:val="19"/>
              </w:rPr>
              <w:t>Nitrile</w:t>
            </w:r>
            <w:proofErr w:type="spellEnd"/>
            <w:r w:rsidRPr="00F42941">
              <w:rPr>
                <w:rFonts w:ascii="Arial" w:hAnsi="Arial" w:cs="Arial"/>
                <w:bCs/>
                <w:sz w:val="19"/>
                <w:szCs w:val="19"/>
              </w:rPr>
              <w:t xml:space="preserve"> gloves may be suitable. (Breakthrough</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proofErr w:type="gramStart"/>
            <w:r w:rsidRPr="00F42941">
              <w:rPr>
                <w:rFonts w:ascii="Arial" w:hAnsi="Arial" w:cs="Arial"/>
                <w:bCs/>
                <w:w w:val="97"/>
                <w:sz w:val="19"/>
                <w:szCs w:val="19"/>
              </w:rPr>
              <w:t>time</w:t>
            </w:r>
            <w:proofErr w:type="gramEnd"/>
            <w:r w:rsidRPr="00F42941">
              <w:rPr>
                <w:rFonts w:ascii="Arial" w:hAnsi="Arial" w:cs="Arial"/>
                <w:bCs/>
                <w:w w:val="97"/>
                <w:sz w:val="19"/>
                <w:szCs w:val="19"/>
              </w:rPr>
              <w:t xml:space="preserve"> of &gt; 240 minutes.) For  incidental contact/splash protection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Neoprene, PVC gloves may be suitable.</w:t>
            </w:r>
          </w:p>
        </w:tc>
      </w:tr>
      <w:tr w:rsidR="00F42941" w:rsidRPr="00F42941" w:rsidTr="00F42941">
        <w:trPr>
          <w:trHeight w:val="21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0" w:lineRule="exact"/>
              <w:ind w:left="700"/>
            </w:pPr>
            <w:r w:rsidRPr="00F42941">
              <w:rPr>
                <w:rFonts w:ascii="Arial" w:hAnsi="Arial" w:cs="Arial"/>
                <w:bCs/>
                <w:sz w:val="19"/>
                <w:szCs w:val="19"/>
              </w:rPr>
              <w:t>Eye  Protection</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proofErr w:type="gramStart"/>
            <w:r w:rsidRPr="00F42941">
              <w:rPr>
                <w:rFonts w:ascii="Arial" w:hAnsi="Arial" w:cs="Arial"/>
                <w:bCs/>
                <w:sz w:val="19"/>
                <w:szCs w:val="19"/>
              </w:rPr>
              <w:t>Chemical  splash</w:t>
            </w:r>
            <w:proofErr w:type="gramEnd"/>
            <w:r w:rsidRPr="00F42941">
              <w:rPr>
                <w:rFonts w:ascii="Arial" w:hAnsi="Arial" w:cs="Arial"/>
                <w:bCs/>
                <w:sz w:val="19"/>
                <w:szCs w:val="19"/>
              </w:rPr>
              <w:t xml:space="preserve"> goggles (chemical </w:t>
            </w:r>
            <w:proofErr w:type="spellStart"/>
            <w:r w:rsidRPr="00F42941">
              <w:rPr>
                <w:rFonts w:ascii="Arial" w:hAnsi="Arial" w:cs="Arial"/>
                <w:bCs/>
                <w:sz w:val="19"/>
                <w:szCs w:val="19"/>
              </w:rPr>
              <w:t>monogoggles</w:t>
            </w:r>
            <w:proofErr w:type="spellEnd"/>
            <w:r w:rsidRPr="00F42941">
              <w:rPr>
                <w:rFonts w:ascii="Arial" w:hAnsi="Arial" w:cs="Arial"/>
                <w:bCs/>
                <w:sz w:val="19"/>
                <w:szCs w:val="19"/>
              </w:rPr>
              <w:t>).</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 xml:space="preserve">Approved to </w:t>
            </w:r>
            <w:proofErr w:type="gramStart"/>
            <w:r w:rsidRPr="00F42941">
              <w:rPr>
                <w:rFonts w:ascii="Arial" w:hAnsi="Arial" w:cs="Arial"/>
                <w:bCs/>
                <w:sz w:val="19"/>
                <w:szCs w:val="19"/>
              </w:rPr>
              <w:t>EU  Standard</w:t>
            </w:r>
            <w:proofErr w:type="gramEnd"/>
            <w:r w:rsidRPr="00F42941">
              <w:rPr>
                <w:rFonts w:ascii="Arial" w:hAnsi="Arial" w:cs="Arial"/>
                <w:bCs/>
                <w:sz w:val="19"/>
                <w:szCs w:val="19"/>
              </w:rPr>
              <w:t xml:space="preserve"> EN166.</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700"/>
            </w:pPr>
            <w:r w:rsidRPr="00F42941">
              <w:rPr>
                <w:rFonts w:ascii="Arial" w:hAnsi="Arial" w:cs="Arial"/>
                <w:bCs/>
                <w:sz w:val="19"/>
                <w:szCs w:val="19"/>
              </w:rPr>
              <w:t>Protective  Clothing</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sz w:val="19"/>
                <w:szCs w:val="19"/>
              </w:rPr>
              <w:t>Chemical  resistant gloves/gauntlets, boots, and apron (where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risk  of</w:t>
            </w:r>
            <w:proofErr w:type="gramEnd"/>
            <w:r w:rsidRPr="00F42941">
              <w:rPr>
                <w:rFonts w:ascii="Arial" w:hAnsi="Arial" w:cs="Arial"/>
                <w:bCs/>
                <w:sz w:val="19"/>
                <w:szCs w:val="19"/>
              </w:rPr>
              <w:t xml:space="preserve"> splashing).</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440"/>
            </w:pPr>
            <w:r w:rsidRPr="00F42941">
              <w:rPr>
                <w:rFonts w:ascii="Arial" w:hAnsi="Arial" w:cs="Arial"/>
                <w:bCs/>
                <w:sz w:val="19"/>
                <w:szCs w:val="19"/>
              </w:rPr>
              <w:t>Monitoring  Methods</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w w:val="99"/>
                <w:sz w:val="19"/>
                <w:szCs w:val="19"/>
              </w:rPr>
              <w:t>Monitoring of the concentration of substances in the breathing</w:t>
            </w:r>
          </w:p>
        </w:tc>
      </w:tr>
      <w:tr w:rsidR="00F42941" w:rsidRPr="00F42941" w:rsidTr="00F42941">
        <w:trPr>
          <w:trHeight w:val="21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w w:val="98"/>
                <w:sz w:val="19"/>
                <w:szCs w:val="19"/>
              </w:rPr>
              <w:t>zone of workers or in the general workplace may be required to</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sz w:val="19"/>
                <w:szCs w:val="19"/>
              </w:rPr>
              <w:t>confirm compliance with an OEL and adequacy of exposure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w w:val="98"/>
                <w:sz w:val="19"/>
                <w:szCs w:val="19"/>
              </w:rPr>
              <w:t>controls</w:t>
            </w:r>
            <w:proofErr w:type="gramEnd"/>
            <w:r w:rsidRPr="00F42941">
              <w:rPr>
                <w:rFonts w:ascii="Arial" w:hAnsi="Arial" w:cs="Arial"/>
                <w:bCs/>
                <w:w w:val="98"/>
                <w:sz w:val="19"/>
                <w:szCs w:val="19"/>
              </w:rPr>
              <w:t>. For  some substances biological monitoring may also</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be</w:t>
            </w:r>
            <w:proofErr w:type="gramEnd"/>
            <w:r w:rsidRPr="00F42941">
              <w:rPr>
                <w:rFonts w:ascii="Arial" w:hAnsi="Arial" w:cs="Arial"/>
                <w:bCs/>
                <w:sz w:val="19"/>
                <w:szCs w:val="19"/>
              </w:rPr>
              <w:t xml:space="preserve"> appropriate.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Environmental  Exposure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w w:val="94"/>
                <w:sz w:val="19"/>
                <w:szCs w:val="19"/>
              </w:rPr>
              <w:t>Local  guidelines on emission limits for  volatile substances must</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Controls</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proofErr w:type="gramStart"/>
            <w:r w:rsidRPr="00F42941">
              <w:rPr>
                <w:rFonts w:ascii="Arial" w:hAnsi="Arial" w:cs="Arial"/>
                <w:bCs/>
                <w:w w:val="96"/>
                <w:sz w:val="19"/>
                <w:szCs w:val="19"/>
              </w:rPr>
              <w:t>be</w:t>
            </w:r>
            <w:proofErr w:type="gramEnd"/>
            <w:r w:rsidRPr="00F42941">
              <w:rPr>
                <w:rFonts w:ascii="Arial" w:hAnsi="Arial" w:cs="Arial"/>
                <w:bCs/>
                <w:w w:val="96"/>
                <w:sz w:val="19"/>
                <w:szCs w:val="19"/>
              </w:rPr>
              <w:t xml:space="preserve"> observed for the discharge of exhaust air  containing vapour.</w:t>
            </w:r>
          </w:p>
        </w:tc>
      </w:tr>
      <w:tr w:rsidR="00F42941" w:rsidRPr="00F42941" w:rsidTr="00F42941">
        <w:trPr>
          <w:trHeight w:val="224"/>
        </w:trPr>
        <w:tc>
          <w:tcPr>
            <w:tcW w:w="8860" w:type="dxa"/>
            <w:gridSpan w:val="10"/>
            <w:tcBorders>
              <w:top w:val="nil"/>
              <w:left w:val="nil"/>
              <w:bottom w:val="single" w:sz="8" w:space="0" w:color="auto"/>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trHeight w:val="216"/>
        </w:trPr>
        <w:tc>
          <w:tcPr>
            <w:tcW w:w="8860" w:type="dxa"/>
            <w:gridSpan w:val="10"/>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80"/>
            </w:pPr>
            <w:r w:rsidRPr="00F42941">
              <w:rPr>
                <w:rFonts w:ascii="Arial" w:hAnsi="Arial" w:cs="Arial"/>
                <w:bCs/>
                <w:sz w:val="19"/>
                <w:szCs w:val="19"/>
              </w:rPr>
              <w:t>9.   PHYSICAL  AND  CHEMICAL  PROPERTIES</w:t>
            </w:r>
          </w:p>
        </w:tc>
      </w:tr>
      <w:tr w:rsidR="00F42941" w:rsidRPr="00F42941" w:rsidTr="00F42941">
        <w:trPr>
          <w:trHeight w:val="44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40"/>
            </w:pPr>
            <w:r w:rsidRPr="00F42941">
              <w:rPr>
                <w:rFonts w:ascii="Arial" w:hAnsi="Arial" w:cs="Arial"/>
                <w:bCs/>
                <w:sz w:val="19"/>
                <w:szCs w:val="19"/>
              </w:rPr>
              <w:t>Appearance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Purple. Liquid.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Odour</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Hydrocarbon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pH</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Data not available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based</w:t>
            </w:r>
            <w:proofErr w:type="gramEnd"/>
            <w:r w:rsidRPr="00F42941">
              <w:rPr>
                <w:rFonts w:ascii="Arial" w:hAnsi="Arial" w:cs="Arial"/>
                <w:bCs/>
                <w:sz w:val="19"/>
                <w:szCs w:val="19"/>
              </w:rPr>
              <w:t xml:space="preserve"> on a risk  assessment of local circumstances.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Appropriate measures include: Use sealed systems as far as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possible</w:t>
            </w:r>
            <w:proofErr w:type="gramEnd"/>
            <w:r w:rsidRPr="00F42941">
              <w:rPr>
                <w:rFonts w:ascii="Arial" w:hAnsi="Arial" w:cs="Arial"/>
                <w:bCs/>
                <w:sz w:val="19"/>
                <w:szCs w:val="19"/>
              </w:rPr>
              <w:t>. Adequate explosion-proof ventilation to control</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airborne</w:t>
            </w:r>
            <w:proofErr w:type="gramEnd"/>
            <w:r w:rsidRPr="00F42941">
              <w:rPr>
                <w:rFonts w:ascii="Arial" w:hAnsi="Arial" w:cs="Arial"/>
                <w:bCs/>
                <w:sz w:val="19"/>
                <w:szCs w:val="19"/>
              </w:rPr>
              <w:t xml:space="preserve"> concentrations below  the exposure guidelines/limits.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Local  exhaust</w:t>
            </w:r>
            <w:proofErr w:type="gramEnd"/>
            <w:r w:rsidRPr="00F42941">
              <w:rPr>
                <w:rFonts w:ascii="Arial" w:hAnsi="Arial" w:cs="Arial"/>
                <w:bCs/>
                <w:sz w:val="19"/>
                <w:szCs w:val="19"/>
              </w:rPr>
              <w:t xml:space="preserve">  ventilation is recommended. Eye washes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showers</w:t>
            </w:r>
            <w:proofErr w:type="gramEnd"/>
            <w:r w:rsidRPr="00F42941">
              <w:rPr>
                <w:rFonts w:ascii="Arial" w:hAnsi="Arial" w:cs="Arial"/>
                <w:bCs/>
                <w:sz w:val="19"/>
                <w:szCs w:val="19"/>
              </w:rPr>
              <w:t xml:space="preserve"> for emergency use.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Personal  Protective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Personal protective equipment (PPE) should meet</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Equipment</w:t>
            </w: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recommended</w:t>
            </w:r>
            <w:proofErr w:type="gramEnd"/>
            <w:r w:rsidRPr="00F42941">
              <w:rPr>
                <w:rFonts w:ascii="Arial" w:hAnsi="Arial" w:cs="Arial"/>
                <w:bCs/>
                <w:sz w:val="19"/>
                <w:szCs w:val="19"/>
              </w:rPr>
              <w:t xml:space="preserve"> national  standards. </w:t>
            </w:r>
            <w:proofErr w:type="gramStart"/>
            <w:r w:rsidRPr="00F42941">
              <w:rPr>
                <w:rFonts w:ascii="Arial" w:hAnsi="Arial" w:cs="Arial"/>
                <w:bCs/>
                <w:sz w:val="19"/>
                <w:szCs w:val="19"/>
              </w:rPr>
              <w:t>Check  with</w:t>
            </w:r>
            <w:proofErr w:type="gramEnd"/>
            <w:r w:rsidRPr="00F42941">
              <w:rPr>
                <w:rFonts w:ascii="Arial" w:hAnsi="Arial" w:cs="Arial"/>
                <w:bCs/>
                <w:sz w:val="19"/>
                <w:szCs w:val="19"/>
              </w:rPr>
              <w:t xml:space="preserve"> PPE suppliers.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 xml:space="preserve">AS/NZS 1337: Eye protectors </w:t>
            </w:r>
            <w:proofErr w:type="gramStart"/>
            <w:r w:rsidRPr="00F42941">
              <w:rPr>
                <w:rFonts w:ascii="Arial" w:hAnsi="Arial" w:cs="Arial"/>
                <w:bCs/>
                <w:sz w:val="19"/>
                <w:szCs w:val="19"/>
              </w:rPr>
              <w:t>for  industrial</w:t>
            </w:r>
            <w:proofErr w:type="gramEnd"/>
            <w:r w:rsidRPr="00F42941">
              <w:rPr>
                <w:rFonts w:ascii="Arial" w:hAnsi="Arial" w:cs="Arial"/>
                <w:bCs/>
                <w:sz w:val="19"/>
                <w:szCs w:val="19"/>
              </w:rPr>
              <w:t xml:space="preserve"> applications.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AS/NZS 2161: Occupational protective gloves - Selection, use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and</w:t>
            </w:r>
            <w:proofErr w:type="gramEnd"/>
            <w:r w:rsidRPr="00F42941">
              <w:rPr>
                <w:rFonts w:ascii="Arial" w:hAnsi="Arial" w:cs="Arial"/>
                <w:bCs/>
                <w:sz w:val="19"/>
                <w:szCs w:val="19"/>
              </w:rPr>
              <w:t xml:space="preserve"> maintenance.   AS/NZS 1715: Selection, use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maintenance</w:t>
            </w:r>
            <w:proofErr w:type="gramEnd"/>
            <w:r w:rsidRPr="00F42941">
              <w:rPr>
                <w:rFonts w:ascii="Arial" w:hAnsi="Arial" w:cs="Arial"/>
                <w:bCs/>
                <w:sz w:val="19"/>
                <w:szCs w:val="19"/>
              </w:rPr>
              <w:t xml:space="preserve"> of respiratory protective devices.   AS/NZS 1716:</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Respiratory protective devices.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Respiratory  Protection</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If engineering controls do not maintain airborne concentrations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to a level which is adequate to protect worker health, select</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respiratory protection equipment suitable for the specific</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conditions</w:t>
            </w:r>
            <w:proofErr w:type="gramEnd"/>
            <w:r w:rsidRPr="00F42941">
              <w:rPr>
                <w:rFonts w:ascii="Arial" w:hAnsi="Arial" w:cs="Arial"/>
                <w:bCs/>
                <w:sz w:val="19"/>
                <w:szCs w:val="19"/>
              </w:rPr>
              <w:t xml:space="preserve"> of use and meeting relevant legislation. Check  with</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respiratory</w:t>
            </w:r>
            <w:proofErr w:type="gramEnd"/>
            <w:r w:rsidRPr="00F42941">
              <w:rPr>
                <w:rFonts w:ascii="Arial" w:hAnsi="Arial" w:cs="Arial"/>
                <w:bCs/>
                <w:sz w:val="19"/>
                <w:szCs w:val="19"/>
              </w:rPr>
              <w:t xml:space="preserve"> protective equipment suppliers. Where air-filtering</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respirators are suitable, select an appropriate combination of</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mask  and</w:t>
            </w:r>
            <w:proofErr w:type="gramEnd"/>
            <w:r w:rsidRPr="00F42941">
              <w:rPr>
                <w:rFonts w:ascii="Arial" w:hAnsi="Arial" w:cs="Arial"/>
                <w:bCs/>
                <w:sz w:val="19"/>
                <w:szCs w:val="19"/>
              </w:rPr>
              <w:t xml:space="preserve"> filter. Where air-filtering respirators are unsuitable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(e.g. airborne concentrations are high, risk  of oxygen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deficiency, confined space) use appropriate positive pressure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breathing</w:t>
            </w:r>
            <w:proofErr w:type="gramEnd"/>
            <w:r w:rsidRPr="00F42941">
              <w:rPr>
                <w:rFonts w:ascii="Arial" w:hAnsi="Arial" w:cs="Arial"/>
                <w:bCs/>
                <w:sz w:val="19"/>
                <w:szCs w:val="19"/>
              </w:rPr>
              <w:t xml:space="preserve"> apparatus. All respiratory protection equipment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use</w:t>
            </w:r>
            <w:proofErr w:type="gramEnd"/>
            <w:r w:rsidRPr="00F42941">
              <w:rPr>
                <w:rFonts w:ascii="Arial" w:hAnsi="Arial" w:cs="Arial"/>
                <w:bCs/>
                <w:sz w:val="19"/>
                <w:szCs w:val="19"/>
              </w:rPr>
              <w:t xml:space="preserve"> must be in accordance with local regulations.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Hand  Protection</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Personal hygiene is a key element of effective hand care.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 xml:space="preserve">Gloves </w:t>
            </w:r>
            <w:proofErr w:type="gramStart"/>
            <w:r w:rsidRPr="00F42941">
              <w:rPr>
                <w:rFonts w:ascii="Arial" w:hAnsi="Arial" w:cs="Arial"/>
                <w:bCs/>
                <w:sz w:val="19"/>
                <w:szCs w:val="19"/>
              </w:rPr>
              <w:t>must  only</w:t>
            </w:r>
            <w:proofErr w:type="gramEnd"/>
            <w:r w:rsidRPr="00F42941">
              <w:rPr>
                <w:rFonts w:ascii="Arial" w:hAnsi="Arial" w:cs="Arial"/>
                <w:bCs/>
                <w:sz w:val="19"/>
                <w:szCs w:val="19"/>
              </w:rPr>
              <w:t xml:space="preserve"> be worn on clean hands. After using gloves,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hands</w:t>
            </w:r>
            <w:proofErr w:type="gramEnd"/>
            <w:r w:rsidRPr="00F42941">
              <w:rPr>
                <w:rFonts w:ascii="Arial" w:hAnsi="Arial" w:cs="Arial"/>
                <w:bCs/>
                <w:sz w:val="19"/>
                <w:szCs w:val="19"/>
              </w:rPr>
              <w:t xml:space="preserve"> should be washed and dried thoroughly. Application of a</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non-perfumed</w:t>
            </w:r>
            <w:proofErr w:type="gramEnd"/>
            <w:r w:rsidRPr="00F42941">
              <w:rPr>
                <w:rFonts w:ascii="Arial" w:hAnsi="Arial" w:cs="Arial"/>
                <w:bCs/>
                <w:sz w:val="19"/>
                <w:szCs w:val="19"/>
              </w:rPr>
              <w:t xml:space="preserve"> moisturizer is recommended. Suitability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durability of a glove is dependent on usage, e.g. frequency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duration of contact, chemical resistance of glove material,</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glove</w:t>
            </w:r>
            <w:proofErr w:type="gramEnd"/>
            <w:r w:rsidRPr="00F42941">
              <w:rPr>
                <w:rFonts w:ascii="Arial" w:hAnsi="Arial" w:cs="Arial"/>
                <w:bCs/>
                <w:sz w:val="19"/>
                <w:szCs w:val="19"/>
              </w:rPr>
              <w:t xml:space="preserve"> thickness, dexterity. Always  seek  advice from  glove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suppliers</w:t>
            </w:r>
            <w:proofErr w:type="gramEnd"/>
            <w:r w:rsidRPr="00F42941">
              <w:rPr>
                <w:rFonts w:ascii="Arial" w:hAnsi="Arial" w:cs="Arial"/>
                <w:bCs/>
                <w:sz w:val="19"/>
                <w:szCs w:val="19"/>
              </w:rPr>
              <w:t>. Contaminated gloves should be replaced.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Select gloves tested to a relevant standard (e.g.  Europe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EN374, US F739). When prolonged or frequent repeated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contact</w:t>
            </w:r>
            <w:proofErr w:type="gramEnd"/>
            <w:r w:rsidRPr="00F42941">
              <w:rPr>
                <w:rFonts w:ascii="Arial" w:hAnsi="Arial" w:cs="Arial"/>
                <w:bCs/>
                <w:sz w:val="19"/>
                <w:szCs w:val="19"/>
              </w:rPr>
              <w:t xml:space="preserve"> occurs, </w:t>
            </w:r>
            <w:proofErr w:type="spellStart"/>
            <w:r w:rsidRPr="00F42941">
              <w:rPr>
                <w:rFonts w:ascii="Arial" w:hAnsi="Arial" w:cs="Arial"/>
                <w:bCs/>
                <w:sz w:val="19"/>
                <w:szCs w:val="19"/>
              </w:rPr>
              <w:t>Nitrile</w:t>
            </w:r>
            <w:proofErr w:type="spellEnd"/>
            <w:r w:rsidRPr="00F42941">
              <w:rPr>
                <w:rFonts w:ascii="Arial" w:hAnsi="Arial" w:cs="Arial"/>
                <w:bCs/>
                <w:sz w:val="19"/>
                <w:szCs w:val="19"/>
              </w:rPr>
              <w:t xml:space="preserve"> gloves may be suitable. (Breakthrough</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time</w:t>
            </w:r>
            <w:proofErr w:type="gramEnd"/>
            <w:r w:rsidRPr="00F42941">
              <w:rPr>
                <w:rFonts w:ascii="Arial" w:hAnsi="Arial" w:cs="Arial"/>
                <w:bCs/>
                <w:sz w:val="19"/>
                <w:szCs w:val="19"/>
              </w:rPr>
              <w:t xml:space="preserve"> of &gt; 240 minutes.) For  incidental contact/splash protection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Neoprene, PVC gloves may be suitable.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Eye  Protection</w:t>
            </w: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Chemical  splash</w:t>
            </w:r>
            <w:proofErr w:type="gramEnd"/>
            <w:r w:rsidRPr="00F42941">
              <w:rPr>
                <w:rFonts w:ascii="Arial" w:hAnsi="Arial" w:cs="Arial"/>
                <w:bCs/>
                <w:sz w:val="19"/>
                <w:szCs w:val="19"/>
              </w:rPr>
              <w:t xml:space="preserve"> goggles (chemical </w:t>
            </w:r>
            <w:proofErr w:type="spellStart"/>
            <w:r w:rsidRPr="00F42941">
              <w:rPr>
                <w:rFonts w:ascii="Arial" w:hAnsi="Arial" w:cs="Arial"/>
                <w:bCs/>
                <w:sz w:val="19"/>
                <w:szCs w:val="19"/>
              </w:rPr>
              <w:t>monogoggles</w:t>
            </w:r>
            <w:proofErr w:type="spellEnd"/>
            <w:r w:rsidRPr="00F42941">
              <w:rPr>
                <w:rFonts w:ascii="Arial" w:hAnsi="Arial" w:cs="Arial"/>
                <w:bCs/>
                <w:sz w:val="19"/>
                <w:szCs w:val="19"/>
              </w:rPr>
              <w:t>).</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 xml:space="preserve">Approved to </w:t>
            </w:r>
            <w:proofErr w:type="gramStart"/>
            <w:r w:rsidRPr="00F42941">
              <w:rPr>
                <w:rFonts w:ascii="Arial" w:hAnsi="Arial" w:cs="Arial"/>
                <w:bCs/>
                <w:sz w:val="19"/>
                <w:szCs w:val="19"/>
              </w:rPr>
              <w:t>EU  Standard</w:t>
            </w:r>
            <w:proofErr w:type="gramEnd"/>
            <w:r w:rsidRPr="00F42941">
              <w:rPr>
                <w:rFonts w:ascii="Arial" w:hAnsi="Arial" w:cs="Arial"/>
                <w:bCs/>
                <w:sz w:val="19"/>
                <w:szCs w:val="19"/>
              </w:rPr>
              <w:t xml:space="preserve"> EN166.</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Protective  Clothing</w:t>
            </w: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Chemical  resistant gloves/gauntlets, boots, and apron (where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risk  of</w:t>
            </w:r>
            <w:proofErr w:type="gramEnd"/>
            <w:r w:rsidRPr="00F42941">
              <w:rPr>
                <w:rFonts w:ascii="Arial" w:hAnsi="Arial" w:cs="Arial"/>
                <w:bCs/>
                <w:sz w:val="19"/>
                <w:szCs w:val="19"/>
              </w:rPr>
              <w:t xml:space="preserve"> splashing).</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Monitoring  Methods</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Monitoring of the concentration of substances in the breathing</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zone of workers or in the general workplace may be required to</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confirm compliance with an OEL and adequacy of exposure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controls</w:t>
            </w:r>
            <w:proofErr w:type="gramEnd"/>
            <w:r w:rsidRPr="00F42941">
              <w:rPr>
                <w:rFonts w:ascii="Arial" w:hAnsi="Arial" w:cs="Arial"/>
                <w:bCs/>
                <w:sz w:val="19"/>
                <w:szCs w:val="19"/>
              </w:rPr>
              <w:t>. For  some substances biological monitoring may also</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be</w:t>
            </w:r>
            <w:proofErr w:type="gramEnd"/>
            <w:r w:rsidRPr="00F42941">
              <w:rPr>
                <w:rFonts w:ascii="Arial" w:hAnsi="Arial" w:cs="Arial"/>
                <w:bCs/>
                <w:sz w:val="19"/>
                <w:szCs w:val="19"/>
              </w:rPr>
              <w:t xml:space="preserve"> appropriate.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Environmental  Exposure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Local  guidelines on emission limits for  volatile substances must</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Controls</w:t>
            </w: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be</w:t>
            </w:r>
            <w:proofErr w:type="gramEnd"/>
            <w:r w:rsidRPr="00F42941">
              <w:rPr>
                <w:rFonts w:ascii="Arial" w:hAnsi="Arial" w:cs="Arial"/>
                <w:bCs/>
                <w:sz w:val="19"/>
                <w:szCs w:val="19"/>
              </w:rPr>
              <w:t xml:space="preserve"> observed for the discharge of exhaust air  containing vapour.</w:t>
            </w:r>
          </w:p>
        </w:tc>
      </w:tr>
      <w:tr w:rsidR="00F42941" w:rsidRPr="00F42941" w:rsidTr="00F42941">
        <w:trPr>
          <w:trHeight w:val="224"/>
        </w:trPr>
        <w:tc>
          <w:tcPr>
            <w:tcW w:w="8860" w:type="dxa"/>
            <w:gridSpan w:val="10"/>
            <w:tcBorders>
              <w:top w:val="nil"/>
              <w:left w:val="nil"/>
              <w:bottom w:val="single" w:sz="8" w:space="0" w:color="auto"/>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trHeight w:val="216"/>
        </w:trPr>
        <w:tc>
          <w:tcPr>
            <w:tcW w:w="8860" w:type="dxa"/>
            <w:gridSpan w:val="10"/>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80"/>
            </w:pPr>
            <w:r w:rsidRPr="00F42941">
              <w:rPr>
                <w:rFonts w:ascii="Arial" w:hAnsi="Arial" w:cs="Arial"/>
                <w:bCs/>
                <w:sz w:val="19"/>
                <w:szCs w:val="19"/>
              </w:rPr>
              <w:t>9.   PHYSICAL  AND  CHEMICAL  PROPERTIES</w:t>
            </w:r>
          </w:p>
        </w:tc>
      </w:tr>
      <w:tr w:rsidR="00F42941" w:rsidRPr="00F42941" w:rsidTr="00F42941">
        <w:trPr>
          <w:trHeight w:val="44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40"/>
            </w:pPr>
            <w:r w:rsidRPr="00F42941">
              <w:rPr>
                <w:rFonts w:ascii="Arial" w:hAnsi="Arial" w:cs="Arial"/>
                <w:bCs/>
                <w:sz w:val="19"/>
                <w:szCs w:val="19"/>
              </w:rPr>
              <w:t>Appearance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Purple. Liquid.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Odour</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Hydrocarbon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lastRenderedPageBreak/>
              <w:t>pH</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Data not available</w:t>
            </w:r>
          </w:p>
        </w:tc>
      </w:tr>
      <w:tr w:rsidR="00F42941" w:rsidRPr="00F42941" w:rsidTr="00F42941">
        <w:trPr>
          <w:gridBefore w:val="1"/>
          <w:gridAfter w:val="1"/>
          <w:wBefore w:w="160" w:type="dxa"/>
          <w:wAfter w:w="420" w:type="dxa"/>
          <w:trHeight w:val="570"/>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proofErr w:type="gramStart"/>
            <w:r w:rsidRPr="00F42941">
              <w:rPr>
                <w:rFonts w:ascii="Arial" w:hAnsi="Arial" w:cs="Arial"/>
                <w:bCs/>
                <w:sz w:val="19"/>
                <w:szCs w:val="19"/>
              </w:rPr>
              <w:t>peripheral</w:t>
            </w:r>
            <w:proofErr w:type="gramEnd"/>
            <w:r w:rsidRPr="00F42941">
              <w:rPr>
                <w:rFonts w:ascii="Arial" w:hAnsi="Arial" w:cs="Arial"/>
                <w:bCs/>
                <w:sz w:val="19"/>
                <w:szCs w:val="19"/>
              </w:rPr>
              <w:t xml:space="preserve"> neuropathy in animals. (n-Hexane)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240"/>
            </w:pPr>
            <w:proofErr w:type="spellStart"/>
            <w:r w:rsidRPr="00F42941">
              <w:rPr>
                <w:rFonts w:ascii="Arial" w:hAnsi="Arial" w:cs="Arial"/>
                <w:bCs/>
                <w:sz w:val="19"/>
                <w:szCs w:val="19"/>
              </w:rPr>
              <w:t>Mutagenicity</w:t>
            </w:r>
            <w:proofErr w:type="spellEnd"/>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May cause heritable genetic damage. (Benzene)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4"/>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00"/>
            </w:pPr>
            <w:proofErr w:type="spellStart"/>
            <w:r w:rsidRPr="00F42941">
              <w:rPr>
                <w:rFonts w:ascii="Arial" w:hAnsi="Arial" w:cs="Arial"/>
                <w:bCs/>
                <w:sz w:val="19"/>
                <w:szCs w:val="19"/>
              </w:rPr>
              <w:t>Mutagenicity</w:t>
            </w:r>
            <w:proofErr w:type="spellEnd"/>
            <w:r w:rsidRPr="00F42941">
              <w:rPr>
                <w:rFonts w:ascii="Arial" w:hAnsi="Arial" w:cs="Arial"/>
                <w:bCs/>
                <w:sz w:val="19"/>
                <w:szCs w:val="19"/>
              </w:rPr>
              <w:t xml:space="preserve"> studies on gasoline and gasoline blending</w:t>
            </w:r>
          </w:p>
        </w:tc>
      </w:tr>
      <w:tr w:rsidR="00F42941" w:rsidRPr="00F42941" w:rsidTr="00F42941">
        <w:trPr>
          <w:gridBefore w:val="1"/>
          <w:gridAfter w:val="1"/>
          <w:wBefore w:w="160" w:type="dxa"/>
          <w:wAfter w:w="420" w:type="dxa"/>
          <w:trHeight w:val="218"/>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proofErr w:type="gramStart"/>
            <w:r w:rsidRPr="00F42941">
              <w:rPr>
                <w:rFonts w:ascii="Arial" w:hAnsi="Arial" w:cs="Arial"/>
                <w:bCs/>
                <w:w w:val="92"/>
                <w:sz w:val="19"/>
                <w:szCs w:val="19"/>
              </w:rPr>
              <w:t>streams</w:t>
            </w:r>
            <w:proofErr w:type="gramEnd"/>
            <w:r w:rsidRPr="00F42941">
              <w:rPr>
                <w:rFonts w:ascii="Arial" w:hAnsi="Arial" w:cs="Arial"/>
                <w:bCs/>
                <w:w w:val="92"/>
                <w:sz w:val="19"/>
                <w:szCs w:val="19"/>
              </w:rPr>
              <w:t xml:space="preserve"> have shown predominantly negative results.</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240"/>
            </w:pPr>
            <w:r w:rsidRPr="00F42941">
              <w:rPr>
                <w:rFonts w:ascii="Arial" w:hAnsi="Arial" w:cs="Arial"/>
                <w:bCs/>
                <w:sz w:val="19"/>
                <w:szCs w:val="19"/>
              </w:rPr>
              <w:t>Carcinogenicity</w:t>
            </w: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Known human carcinogen. (Benzene)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7"/>
                <w:sz w:val="19"/>
                <w:szCs w:val="19"/>
              </w:rPr>
              <w:t xml:space="preserve">May cause leukaemia (AML - acute </w:t>
            </w:r>
            <w:proofErr w:type="spellStart"/>
            <w:r w:rsidRPr="00F42941">
              <w:rPr>
                <w:rFonts w:ascii="Arial" w:hAnsi="Arial" w:cs="Arial"/>
                <w:bCs/>
                <w:w w:val="97"/>
                <w:sz w:val="19"/>
                <w:szCs w:val="19"/>
              </w:rPr>
              <w:t>myelogenous</w:t>
            </w:r>
            <w:proofErr w:type="spellEnd"/>
            <w:r w:rsidRPr="00F42941">
              <w:rPr>
                <w:rFonts w:ascii="Arial" w:hAnsi="Arial" w:cs="Arial"/>
                <w:bCs/>
                <w:w w:val="97"/>
                <w:sz w:val="19"/>
                <w:szCs w:val="19"/>
              </w:rPr>
              <w:t xml:space="preserve"> </w:t>
            </w:r>
            <w:proofErr w:type="spellStart"/>
            <w:r w:rsidRPr="00F42941">
              <w:rPr>
                <w:rFonts w:ascii="Arial" w:hAnsi="Arial" w:cs="Arial"/>
                <w:bCs/>
                <w:w w:val="97"/>
                <w:sz w:val="19"/>
                <w:szCs w:val="19"/>
              </w:rPr>
              <w:t>leukemia</w:t>
            </w:r>
            <w:proofErr w:type="spellEnd"/>
            <w:r w:rsidRPr="00F42941">
              <w:rPr>
                <w:rFonts w:ascii="Arial" w:hAnsi="Arial" w:cs="Arial"/>
                <w:bCs/>
                <w:w w:val="97"/>
                <w:sz w:val="19"/>
                <w:szCs w:val="19"/>
              </w:rPr>
              <w:t>).</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(Benzene)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6"/>
                <w:sz w:val="19"/>
                <w:szCs w:val="19"/>
              </w:rPr>
              <w:t>Inhalation exposure to mice causes liver tumours, which are</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not  considered</w:t>
            </w:r>
            <w:proofErr w:type="gramEnd"/>
            <w:r w:rsidRPr="00F42941">
              <w:rPr>
                <w:rFonts w:ascii="Arial" w:hAnsi="Arial" w:cs="Arial"/>
                <w:bCs/>
                <w:sz w:val="19"/>
                <w:szCs w:val="19"/>
              </w:rPr>
              <w:t xml:space="preserve"> relevant  to humans.</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240"/>
            </w:pPr>
            <w:r w:rsidRPr="00F42941">
              <w:rPr>
                <w:rFonts w:ascii="Arial" w:hAnsi="Arial" w:cs="Arial"/>
                <w:bCs/>
                <w:sz w:val="19"/>
                <w:szCs w:val="19"/>
              </w:rPr>
              <w:t>Reproductive  and</w:t>
            </w: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 xml:space="preserve">Causes </w:t>
            </w:r>
            <w:proofErr w:type="spellStart"/>
            <w:r w:rsidRPr="00F42941">
              <w:rPr>
                <w:rFonts w:ascii="Arial" w:hAnsi="Arial" w:cs="Arial"/>
                <w:bCs/>
                <w:sz w:val="19"/>
                <w:szCs w:val="19"/>
              </w:rPr>
              <w:t>foetotoxicity</w:t>
            </w:r>
            <w:proofErr w:type="spellEnd"/>
            <w:r w:rsidRPr="00F42941">
              <w:rPr>
                <w:rFonts w:ascii="Arial" w:hAnsi="Arial" w:cs="Arial"/>
                <w:bCs/>
                <w:sz w:val="19"/>
                <w:szCs w:val="19"/>
              </w:rPr>
              <w:t xml:space="preserve"> at doses which are maternally toxic.</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240"/>
            </w:pPr>
            <w:r w:rsidRPr="00F42941">
              <w:rPr>
                <w:rFonts w:ascii="Arial" w:hAnsi="Arial" w:cs="Arial"/>
                <w:bCs/>
                <w:sz w:val="19"/>
                <w:szCs w:val="19"/>
              </w:rPr>
              <w:t>Developmental  Toxicity</w:t>
            </w: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(Toluene)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8"/>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r w:rsidRPr="00F42941">
              <w:rPr>
                <w:rFonts w:ascii="Arial" w:hAnsi="Arial" w:cs="Arial"/>
                <w:bCs/>
                <w:w w:val="91"/>
                <w:sz w:val="19"/>
                <w:szCs w:val="19"/>
              </w:rPr>
              <w:t xml:space="preserve">Causes adverse effects on the foetus based on </w:t>
            </w:r>
            <w:proofErr w:type="gramStart"/>
            <w:r w:rsidRPr="00F42941">
              <w:rPr>
                <w:rFonts w:ascii="Arial" w:hAnsi="Arial" w:cs="Arial"/>
                <w:bCs/>
                <w:w w:val="91"/>
                <w:sz w:val="19"/>
                <w:szCs w:val="19"/>
              </w:rPr>
              <w:t>animal  studies</w:t>
            </w:r>
            <w:proofErr w:type="gramEnd"/>
            <w:r w:rsidRPr="00F42941">
              <w:rPr>
                <w:rFonts w:ascii="Arial" w:hAnsi="Arial" w:cs="Arial"/>
                <w:bCs/>
                <w:w w:val="91"/>
                <w:sz w:val="19"/>
                <w:szCs w:val="19"/>
              </w:rPr>
              <w:t>.</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(Toluene)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3"/>
                <w:sz w:val="19"/>
                <w:szCs w:val="19"/>
              </w:rPr>
              <w:t>Many case studies involving abuse during pregnancy indicate</w:t>
            </w:r>
          </w:p>
        </w:tc>
      </w:tr>
      <w:tr w:rsidR="00F42941" w:rsidRPr="00F42941" w:rsidTr="00F42941">
        <w:trPr>
          <w:gridBefore w:val="1"/>
          <w:gridAfter w:val="1"/>
          <w:wBefore w:w="160" w:type="dxa"/>
          <w:wAfter w:w="420" w:type="dxa"/>
          <w:trHeight w:val="214"/>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00"/>
            </w:pPr>
            <w:r w:rsidRPr="00F42941">
              <w:rPr>
                <w:rFonts w:ascii="Arial" w:hAnsi="Arial" w:cs="Arial"/>
                <w:bCs/>
                <w:w w:val="96"/>
                <w:sz w:val="19"/>
                <w:szCs w:val="19"/>
              </w:rPr>
              <w:t>that toluene can cause birth defects, growth retardation and</w:t>
            </w:r>
          </w:p>
        </w:tc>
      </w:tr>
      <w:tr w:rsidR="00F42941" w:rsidRPr="00F42941" w:rsidTr="00F42941">
        <w:trPr>
          <w:gridBefore w:val="1"/>
          <w:gridAfter w:val="1"/>
          <w:wBefore w:w="160" w:type="dxa"/>
          <w:wAfter w:w="420" w:type="dxa"/>
          <w:trHeight w:val="218"/>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proofErr w:type="gramStart"/>
            <w:r w:rsidRPr="00F42941">
              <w:rPr>
                <w:rFonts w:ascii="Arial" w:hAnsi="Arial" w:cs="Arial"/>
                <w:bCs/>
                <w:sz w:val="19"/>
                <w:szCs w:val="19"/>
              </w:rPr>
              <w:t>learning</w:t>
            </w:r>
            <w:proofErr w:type="gramEnd"/>
            <w:r w:rsidRPr="00F42941">
              <w:rPr>
                <w:rFonts w:ascii="Arial" w:hAnsi="Arial" w:cs="Arial"/>
                <w:bCs/>
                <w:sz w:val="19"/>
                <w:szCs w:val="19"/>
              </w:rPr>
              <w:t xml:space="preserve"> difficulties. (Toluene)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240"/>
            </w:pPr>
            <w:r w:rsidRPr="00F42941">
              <w:rPr>
                <w:rFonts w:ascii="Arial" w:hAnsi="Arial" w:cs="Arial"/>
                <w:bCs/>
                <w:sz w:val="19"/>
                <w:szCs w:val="19"/>
              </w:rPr>
              <w:t>Additional  Information</w:t>
            </w: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3"/>
                <w:sz w:val="19"/>
                <w:szCs w:val="19"/>
              </w:rPr>
              <w:t>Exposure to very high concentrations of similar materials has</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been associated with irregular heart rhythms and cardiac</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arrest</w:t>
            </w:r>
            <w:proofErr w:type="gramEnd"/>
            <w:r w:rsidRPr="00F42941">
              <w:rPr>
                <w:rFonts w:ascii="Arial" w:hAnsi="Arial" w:cs="Arial"/>
                <w:bCs/>
                <w:sz w:val="19"/>
                <w:szCs w:val="19"/>
              </w:rPr>
              <w:t>.</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9"/>
                <w:sz w:val="19"/>
                <w:szCs w:val="19"/>
              </w:rPr>
              <w:t>Prolonged and repeated exposures to high concentrations</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w w:val="93"/>
                <w:sz w:val="19"/>
                <w:szCs w:val="19"/>
              </w:rPr>
              <w:t>have</w:t>
            </w:r>
            <w:proofErr w:type="gramEnd"/>
            <w:r w:rsidRPr="00F42941">
              <w:rPr>
                <w:rFonts w:ascii="Arial" w:hAnsi="Arial" w:cs="Arial"/>
                <w:bCs/>
                <w:w w:val="93"/>
                <w:sz w:val="19"/>
                <w:szCs w:val="19"/>
              </w:rPr>
              <w:t xml:space="preserve"> resulted in hearing loss in rats. Solvent abuse and noise</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w w:val="94"/>
                <w:sz w:val="19"/>
                <w:szCs w:val="19"/>
              </w:rPr>
              <w:t>interaction</w:t>
            </w:r>
            <w:proofErr w:type="gramEnd"/>
            <w:r w:rsidRPr="00F42941">
              <w:rPr>
                <w:rFonts w:ascii="Arial" w:hAnsi="Arial" w:cs="Arial"/>
                <w:bCs/>
                <w:w w:val="94"/>
                <w:sz w:val="19"/>
                <w:szCs w:val="19"/>
              </w:rPr>
              <w:t xml:space="preserve"> in the work  environment may cause hearing loss.</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(Toluene)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8"/>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r w:rsidRPr="00F42941">
              <w:rPr>
                <w:rFonts w:ascii="Arial" w:hAnsi="Arial" w:cs="Arial"/>
                <w:bCs/>
                <w:w w:val="92"/>
                <w:sz w:val="19"/>
                <w:szCs w:val="19"/>
              </w:rPr>
              <w:t>Abuse of vapours has been associated with organ damage and</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death</w:t>
            </w:r>
            <w:proofErr w:type="gramEnd"/>
            <w:r w:rsidRPr="00F42941">
              <w:rPr>
                <w:rFonts w:ascii="Arial" w:hAnsi="Arial" w:cs="Arial"/>
                <w:bCs/>
                <w:sz w:val="19"/>
                <w:szCs w:val="19"/>
              </w:rPr>
              <w:t>. (Toluene)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4"/>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00"/>
            </w:pPr>
            <w:proofErr w:type="spellStart"/>
            <w:r w:rsidRPr="00F42941">
              <w:rPr>
                <w:rFonts w:ascii="Arial" w:hAnsi="Arial" w:cs="Arial"/>
                <w:bCs/>
                <w:w w:val="93"/>
                <w:sz w:val="19"/>
                <w:szCs w:val="19"/>
              </w:rPr>
              <w:t>Myelodysplastic</w:t>
            </w:r>
            <w:proofErr w:type="spellEnd"/>
            <w:r w:rsidRPr="00F42941">
              <w:rPr>
                <w:rFonts w:ascii="Arial" w:hAnsi="Arial" w:cs="Arial"/>
                <w:bCs/>
                <w:w w:val="93"/>
                <w:sz w:val="19"/>
                <w:szCs w:val="19"/>
              </w:rPr>
              <w:t xml:space="preserve"> syndrome (MDS) was observed in individuals</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 xml:space="preserve">exposed to very high levels (50 </w:t>
            </w:r>
            <w:proofErr w:type="spellStart"/>
            <w:r w:rsidRPr="00F42941">
              <w:rPr>
                <w:rFonts w:ascii="Arial" w:hAnsi="Arial" w:cs="Arial"/>
                <w:bCs/>
                <w:sz w:val="19"/>
                <w:szCs w:val="19"/>
              </w:rPr>
              <w:t>ppm</w:t>
            </w:r>
            <w:proofErr w:type="spellEnd"/>
            <w:r w:rsidRPr="00F42941">
              <w:rPr>
                <w:rFonts w:ascii="Arial" w:hAnsi="Arial" w:cs="Arial"/>
                <w:bCs/>
                <w:sz w:val="19"/>
                <w:szCs w:val="19"/>
              </w:rPr>
              <w:t xml:space="preserve"> to 300 </w:t>
            </w:r>
            <w:proofErr w:type="spellStart"/>
            <w:r w:rsidRPr="00F42941">
              <w:rPr>
                <w:rFonts w:ascii="Arial" w:hAnsi="Arial" w:cs="Arial"/>
                <w:bCs/>
                <w:sz w:val="19"/>
                <w:szCs w:val="19"/>
              </w:rPr>
              <w:t>ppm</w:t>
            </w:r>
            <w:proofErr w:type="spellEnd"/>
            <w:r w:rsidRPr="00F42941">
              <w:rPr>
                <w:rFonts w:ascii="Arial" w:hAnsi="Arial" w:cs="Arial"/>
                <w:bCs/>
                <w:sz w:val="19"/>
                <w:szCs w:val="19"/>
              </w:rPr>
              <w:t xml:space="preserve"> range) of</w:t>
            </w:r>
          </w:p>
        </w:tc>
      </w:tr>
      <w:tr w:rsidR="00F42941" w:rsidRPr="00F42941" w:rsidTr="00F42941">
        <w:trPr>
          <w:gridBefore w:val="1"/>
          <w:gridAfter w:val="1"/>
          <w:wBefore w:w="160" w:type="dxa"/>
          <w:wAfter w:w="420" w:type="dxa"/>
          <w:trHeight w:val="218"/>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proofErr w:type="gramStart"/>
            <w:r w:rsidRPr="00F42941">
              <w:rPr>
                <w:rFonts w:ascii="Arial" w:hAnsi="Arial" w:cs="Arial"/>
                <w:bCs/>
                <w:w w:val="92"/>
                <w:sz w:val="19"/>
                <w:szCs w:val="19"/>
              </w:rPr>
              <w:t>benzene</w:t>
            </w:r>
            <w:proofErr w:type="gramEnd"/>
            <w:r w:rsidRPr="00F42941">
              <w:rPr>
                <w:rFonts w:ascii="Arial" w:hAnsi="Arial" w:cs="Arial"/>
                <w:bCs/>
                <w:w w:val="92"/>
                <w:sz w:val="19"/>
                <w:szCs w:val="19"/>
              </w:rPr>
              <w:t xml:space="preserve"> over  a long period of time in the workplace.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80"/>
            </w:pPr>
            <w:r w:rsidRPr="00F42941">
              <w:rPr>
                <w:rFonts w:ascii="Arial" w:hAnsi="Arial" w:cs="Arial"/>
                <w:bCs/>
                <w:sz w:val="19"/>
                <w:szCs w:val="19"/>
              </w:rPr>
              <w:t>The</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7"/>
                <w:sz w:val="19"/>
                <w:szCs w:val="19"/>
              </w:rPr>
              <w:t>relevance of these results to lower levels of exposure is not</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known</w:t>
            </w:r>
            <w:proofErr w:type="gramEnd"/>
            <w:r w:rsidRPr="00F42941">
              <w:rPr>
                <w:rFonts w:ascii="Arial" w:hAnsi="Arial" w:cs="Arial"/>
                <w:bCs/>
                <w:sz w:val="19"/>
                <w:szCs w:val="19"/>
              </w:rPr>
              <w:t>. (Benzene)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bl>
    <w:p w:rsidR="00F42941" w:rsidRPr="00F42941" w:rsidRDefault="007D5243" w:rsidP="00F42941">
      <w:pPr>
        <w:widowControl w:val="0"/>
        <w:autoSpaceDE w:val="0"/>
        <w:autoSpaceDN w:val="0"/>
        <w:adjustRightInd w:val="0"/>
        <w:spacing w:line="245" w:lineRule="exact"/>
      </w:pPr>
      <w:r w:rsidRPr="007D5243">
        <w:rPr>
          <w:noProof/>
        </w:rPr>
        <w:pict>
          <v:line id="_x0000_s1532" style="position:absolute;z-index:-251576320;mso-position-horizontal-relative:text;mso-position-vertical-relative:text" from="-1.65pt,12.25pt" to="440.75pt,12.25pt" o:allowincell="f" strokeweight=".25383mm"/>
        </w:pict>
      </w:r>
    </w:p>
    <w:p w:rsidR="00F42941" w:rsidRPr="00F42941" w:rsidRDefault="00F42941" w:rsidP="00F42941">
      <w:pPr>
        <w:widowControl w:val="0"/>
        <w:autoSpaceDE w:val="0"/>
        <w:autoSpaceDN w:val="0"/>
        <w:adjustRightInd w:val="0"/>
      </w:pPr>
      <w:r w:rsidRPr="00F42941">
        <w:rPr>
          <w:rFonts w:ascii="Arial" w:hAnsi="Arial" w:cs="Arial"/>
          <w:bCs/>
          <w:sz w:val="19"/>
          <w:szCs w:val="19"/>
        </w:rPr>
        <w:t xml:space="preserve">12.   </w:t>
      </w:r>
      <w:proofErr w:type="gramStart"/>
      <w:r w:rsidRPr="00F42941">
        <w:rPr>
          <w:rFonts w:ascii="Arial" w:hAnsi="Arial" w:cs="Arial"/>
          <w:bCs/>
          <w:sz w:val="19"/>
          <w:szCs w:val="19"/>
        </w:rPr>
        <w:t>ECOLOGICAL  INFORMATION</w:t>
      </w:r>
      <w:proofErr w:type="gramEnd"/>
    </w:p>
    <w:p w:rsidR="00F42941" w:rsidRPr="00F42941" w:rsidRDefault="00F42941" w:rsidP="00F42941">
      <w:pPr>
        <w:widowControl w:val="0"/>
        <w:autoSpaceDE w:val="0"/>
        <w:autoSpaceDN w:val="0"/>
        <w:adjustRightInd w:val="0"/>
        <w:spacing w:line="265" w:lineRule="exact"/>
      </w:pPr>
    </w:p>
    <w:p w:rsidR="00F42941" w:rsidRPr="00F42941" w:rsidRDefault="00F42941" w:rsidP="00F42941">
      <w:pPr>
        <w:widowControl w:val="0"/>
        <w:overflowPunct w:val="0"/>
        <w:autoSpaceDE w:val="0"/>
        <w:autoSpaceDN w:val="0"/>
        <w:adjustRightInd w:val="0"/>
        <w:spacing w:line="227" w:lineRule="auto"/>
        <w:ind w:left="400" w:right="460"/>
      </w:pPr>
      <w:r w:rsidRPr="00F42941">
        <w:rPr>
          <w:rFonts w:ascii="Arial" w:hAnsi="Arial" w:cs="Arial"/>
          <w:bCs/>
          <w:sz w:val="19"/>
          <w:szCs w:val="19"/>
        </w:rPr>
        <w:t xml:space="preserve">Fuels are typically made from blending several refinery streams. </w:t>
      </w:r>
      <w:proofErr w:type="spellStart"/>
      <w:r w:rsidRPr="00F42941">
        <w:rPr>
          <w:rFonts w:ascii="Arial" w:hAnsi="Arial" w:cs="Arial"/>
          <w:bCs/>
          <w:sz w:val="19"/>
          <w:szCs w:val="19"/>
        </w:rPr>
        <w:t>Ecotoxicological</w:t>
      </w:r>
      <w:proofErr w:type="spellEnd"/>
      <w:r w:rsidRPr="00F42941">
        <w:rPr>
          <w:rFonts w:ascii="Arial" w:hAnsi="Arial" w:cs="Arial"/>
          <w:bCs/>
          <w:sz w:val="19"/>
          <w:szCs w:val="19"/>
        </w:rPr>
        <w:t xml:space="preserve"> studies have been carried out on a variety of hydrocarbon blends and streams but not those containing additives. Information given is based on </w:t>
      </w:r>
      <w:proofErr w:type="gramStart"/>
      <w:r w:rsidRPr="00F42941">
        <w:rPr>
          <w:rFonts w:ascii="Arial" w:hAnsi="Arial" w:cs="Arial"/>
          <w:bCs/>
          <w:sz w:val="19"/>
          <w:szCs w:val="19"/>
        </w:rPr>
        <w:t>a knowledge</w:t>
      </w:r>
      <w:proofErr w:type="gramEnd"/>
      <w:r w:rsidRPr="00F42941">
        <w:rPr>
          <w:rFonts w:ascii="Arial" w:hAnsi="Arial" w:cs="Arial"/>
          <w:bCs/>
          <w:sz w:val="19"/>
          <w:szCs w:val="19"/>
        </w:rPr>
        <w:t xml:space="preserve"> of the components and the </w:t>
      </w:r>
      <w:proofErr w:type="spellStart"/>
      <w:r w:rsidRPr="00F42941">
        <w:rPr>
          <w:rFonts w:ascii="Arial" w:hAnsi="Arial" w:cs="Arial"/>
          <w:bCs/>
          <w:sz w:val="19"/>
          <w:szCs w:val="19"/>
        </w:rPr>
        <w:t>ecotoxicology</w:t>
      </w:r>
      <w:proofErr w:type="spellEnd"/>
      <w:r w:rsidRPr="00F42941">
        <w:rPr>
          <w:rFonts w:ascii="Arial" w:hAnsi="Arial" w:cs="Arial"/>
          <w:bCs/>
          <w:sz w:val="19"/>
          <w:szCs w:val="19"/>
        </w:rPr>
        <w:t xml:space="preserve"> of similar products.</w:t>
      </w:r>
    </w:p>
    <w:p w:rsidR="00F42941" w:rsidRPr="00F42941" w:rsidRDefault="00F42941" w:rsidP="00F42941">
      <w:pPr>
        <w:widowControl w:val="0"/>
        <w:autoSpaceDE w:val="0"/>
        <w:autoSpaceDN w:val="0"/>
        <w:adjustRightInd w:val="0"/>
        <w:spacing w:line="211" w:lineRule="exact"/>
      </w:pPr>
    </w:p>
    <w:tbl>
      <w:tblPr>
        <w:tblW w:w="0" w:type="auto"/>
        <w:tblLayout w:type="fixed"/>
        <w:tblCellMar>
          <w:left w:w="0" w:type="dxa"/>
          <w:right w:w="0" w:type="dxa"/>
        </w:tblCellMar>
        <w:tblLook w:val="0000"/>
      </w:tblPr>
      <w:tblGrid>
        <w:gridCol w:w="400"/>
        <w:gridCol w:w="2400"/>
        <w:gridCol w:w="160"/>
        <w:gridCol w:w="120"/>
        <w:gridCol w:w="80"/>
        <w:gridCol w:w="5240"/>
        <w:gridCol w:w="460"/>
      </w:tblGrid>
      <w:tr w:rsidR="00F42941" w:rsidRPr="00F42941" w:rsidTr="00F42941">
        <w:trPr>
          <w:gridBefore w:val="1"/>
          <w:gridAfter w:val="1"/>
          <w:wBefore w:w="400" w:type="dxa"/>
          <w:wAfter w:w="460" w:type="dxa"/>
          <w:trHeight w:val="221"/>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pPr>
            <w:r w:rsidRPr="00F42941">
              <w:rPr>
                <w:rFonts w:ascii="Arial" w:hAnsi="Arial" w:cs="Arial"/>
                <w:bCs/>
                <w:sz w:val="19"/>
                <w:szCs w:val="19"/>
              </w:rPr>
              <w:t>Acute  Toxicity</w:t>
            </w:r>
          </w:p>
        </w:tc>
        <w:tc>
          <w:tcPr>
            <w:tcW w:w="560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ind w:left="120"/>
            </w:pPr>
            <w:r w:rsidRPr="00F42941">
              <w:rPr>
                <w:rFonts w:ascii="Arial" w:hAnsi="Arial" w:cs="Arial"/>
                <w:bCs/>
                <w:w w:val="97"/>
                <w:sz w:val="19"/>
                <w:szCs w:val="19"/>
              </w:rPr>
              <w:t xml:space="preserve">:      </w:t>
            </w:r>
            <w:proofErr w:type="spellStart"/>
            <w:r w:rsidRPr="00F42941">
              <w:rPr>
                <w:rFonts w:ascii="Arial" w:hAnsi="Arial" w:cs="Arial"/>
                <w:bCs/>
                <w:w w:val="97"/>
                <w:sz w:val="19"/>
                <w:szCs w:val="19"/>
              </w:rPr>
              <w:t>Toxic:LL</w:t>
            </w:r>
            <w:proofErr w:type="spellEnd"/>
            <w:r w:rsidRPr="00F42941">
              <w:rPr>
                <w:rFonts w:ascii="Arial" w:hAnsi="Arial" w:cs="Arial"/>
                <w:bCs/>
                <w:w w:val="97"/>
                <w:sz w:val="19"/>
                <w:szCs w:val="19"/>
              </w:rPr>
              <w:t>/EL/IL50 1-10 mg/l(to aquatic organisms)(LL/EL50</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expressed as the nominal amount of product required to</w:t>
            </w:r>
          </w:p>
        </w:tc>
      </w:tr>
      <w:tr w:rsidR="00F42941" w:rsidRPr="00F42941" w:rsidTr="00F42941">
        <w:trPr>
          <w:gridBefore w:val="1"/>
          <w:gridAfter w:val="1"/>
          <w:wBefore w:w="400" w:type="dxa"/>
          <w:wAfter w:w="460" w:type="dxa"/>
          <w:trHeight w:val="218"/>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proofErr w:type="gramStart"/>
            <w:r w:rsidRPr="00F42941">
              <w:rPr>
                <w:rFonts w:ascii="Arial" w:hAnsi="Arial" w:cs="Arial"/>
                <w:bCs/>
                <w:sz w:val="19"/>
                <w:szCs w:val="19"/>
              </w:rPr>
              <w:t>prepare</w:t>
            </w:r>
            <w:proofErr w:type="gramEnd"/>
            <w:r w:rsidRPr="00F42941">
              <w:rPr>
                <w:rFonts w:ascii="Arial" w:hAnsi="Arial" w:cs="Arial"/>
                <w:bCs/>
                <w:sz w:val="19"/>
                <w:szCs w:val="19"/>
              </w:rPr>
              <w:t xml:space="preserve"> aqueous test extract).</w:t>
            </w:r>
          </w:p>
        </w:tc>
      </w:tr>
      <w:tr w:rsidR="00F42941" w:rsidRPr="00F42941" w:rsidTr="00F42941">
        <w:trPr>
          <w:gridBefore w:val="1"/>
          <w:gridAfter w:val="1"/>
          <w:wBefore w:w="400" w:type="dxa"/>
          <w:wAfter w:w="460" w:type="dxa"/>
          <w:trHeight w:val="214"/>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spacing w:line="210" w:lineRule="exact"/>
            </w:pPr>
            <w:r w:rsidRPr="00F42941">
              <w:rPr>
                <w:rFonts w:ascii="Arial" w:hAnsi="Arial" w:cs="Arial"/>
                <w:bCs/>
                <w:sz w:val="19"/>
                <w:szCs w:val="19"/>
              </w:rPr>
              <w:t>Mobility</w:t>
            </w:r>
          </w:p>
        </w:tc>
        <w:tc>
          <w:tcPr>
            <w:tcW w:w="560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w w:val="95"/>
                <w:sz w:val="19"/>
                <w:szCs w:val="19"/>
              </w:rPr>
              <w:t>:      Floats on water. Evaporates within a day from water or  soil</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surfaces</w:t>
            </w:r>
            <w:proofErr w:type="gramEnd"/>
            <w:r w:rsidRPr="00F42941">
              <w:rPr>
                <w:rFonts w:ascii="Arial" w:hAnsi="Arial" w:cs="Arial"/>
                <w:bCs/>
                <w:sz w:val="19"/>
                <w:szCs w:val="19"/>
              </w:rPr>
              <w:t>. Large volumes may penetrate soil and could</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w w:val="98"/>
                <w:sz w:val="19"/>
                <w:szCs w:val="19"/>
              </w:rPr>
              <w:t>contaminate</w:t>
            </w:r>
            <w:proofErr w:type="gramEnd"/>
            <w:r w:rsidRPr="00F42941">
              <w:rPr>
                <w:rFonts w:ascii="Arial" w:hAnsi="Arial" w:cs="Arial"/>
                <w:bCs/>
                <w:w w:val="98"/>
                <w:sz w:val="19"/>
                <w:szCs w:val="19"/>
              </w:rPr>
              <w:t xml:space="preserve"> groundwater.  </w:t>
            </w:r>
            <w:proofErr w:type="gramStart"/>
            <w:r w:rsidRPr="00F42941">
              <w:rPr>
                <w:rFonts w:ascii="Arial" w:hAnsi="Arial" w:cs="Arial"/>
                <w:bCs/>
                <w:w w:val="98"/>
                <w:sz w:val="19"/>
                <w:szCs w:val="19"/>
              </w:rPr>
              <w:t>Contains  volatile</w:t>
            </w:r>
            <w:proofErr w:type="gramEnd"/>
            <w:r w:rsidRPr="00F42941">
              <w:rPr>
                <w:rFonts w:ascii="Arial" w:hAnsi="Arial" w:cs="Arial"/>
                <w:bCs/>
                <w:w w:val="98"/>
                <w:sz w:val="19"/>
                <w:szCs w:val="19"/>
              </w:rPr>
              <w:t xml:space="preserve"> constituents.</w:t>
            </w:r>
          </w:p>
        </w:tc>
      </w:tr>
      <w:tr w:rsidR="00F42941" w:rsidRPr="00F42941" w:rsidTr="00F42941">
        <w:trPr>
          <w:gridBefore w:val="1"/>
          <w:gridAfter w:val="1"/>
          <w:wBefore w:w="400" w:type="dxa"/>
          <w:wAfter w:w="460" w:type="dxa"/>
          <w:trHeight w:val="218"/>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pPr>
            <w:r w:rsidRPr="00F42941">
              <w:rPr>
                <w:rFonts w:ascii="Arial" w:hAnsi="Arial" w:cs="Arial"/>
                <w:bCs/>
                <w:sz w:val="19"/>
                <w:szCs w:val="19"/>
              </w:rPr>
              <w:t>Persistence/degradability</w:t>
            </w:r>
          </w:p>
        </w:tc>
        <w:tc>
          <w:tcPr>
            <w:tcW w:w="560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sz w:val="19"/>
                <w:szCs w:val="19"/>
              </w:rPr>
              <w:t>:      Major constituents are expected to be inherently</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w w:val="92"/>
                <w:sz w:val="19"/>
                <w:szCs w:val="19"/>
              </w:rPr>
              <w:t>biodegradable</w:t>
            </w:r>
            <w:proofErr w:type="gramEnd"/>
            <w:r w:rsidRPr="00F42941">
              <w:rPr>
                <w:rFonts w:ascii="Arial" w:hAnsi="Arial" w:cs="Arial"/>
                <w:bCs/>
                <w:w w:val="92"/>
                <w:sz w:val="19"/>
                <w:szCs w:val="19"/>
              </w:rPr>
              <w:t>. The volatile constituents will oxidize rapidly by</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photochemical</w:t>
            </w:r>
            <w:proofErr w:type="gramEnd"/>
            <w:r w:rsidRPr="00F42941">
              <w:rPr>
                <w:rFonts w:ascii="Arial" w:hAnsi="Arial" w:cs="Arial"/>
                <w:bCs/>
                <w:sz w:val="19"/>
                <w:szCs w:val="19"/>
              </w:rPr>
              <w:t xml:space="preserve"> reactions in air.</w:t>
            </w:r>
          </w:p>
        </w:tc>
      </w:tr>
      <w:tr w:rsidR="00F42941" w:rsidRPr="00F42941" w:rsidTr="00F42941">
        <w:trPr>
          <w:gridBefore w:val="1"/>
          <w:gridAfter w:val="1"/>
          <w:wBefore w:w="400" w:type="dxa"/>
          <w:wAfter w:w="460" w:type="dxa"/>
          <w:trHeight w:val="214"/>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pPr>
            <w:r w:rsidRPr="00F42941">
              <w:rPr>
                <w:rFonts w:ascii="Arial" w:hAnsi="Arial" w:cs="Arial"/>
                <w:bCs/>
                <w:sz w:val="19"/>
                <w:szCs w:val="19"/>
              </w:rPr>
              <w:t>Bioaccumulation</w:t>
            </w: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sz w:val="19"/>
                <w:szCs w:val="19"/>
              </w:rPr>
              <w:t>:</w:t>
            </w: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00"/>
            </w:pPr>
            <w:r w:rsidRPr="00F42941">
              <w:rPr>
                <w:rFonts w:ascii="Arial" w:hAnsi="Arial" w:cs="Arial"/>
                <w:bCs/>
                <w:w w:val="98"/>
                <w:sz w:val="19"/>
                <w:szCs w:val="19"/>
              </w:rPr>
              <w:t xml:space="preserve">Contains constituents with the potential to </w:t>
            </w:r>
            <w:proofErr w:type="spellStart"/>
            <w:r w:rsidRPr="00F42941">
              <w:rPr>
                <w:rFonts w:ascii="Arial" w:hAnsi="Arial" w:cs="Arial"/>
                <w:bCs/>
                <w:w w:val="98"/>
                <w:sz w:val="19"/>
                <w:szCs w:val="19"/>
              </w:rPr>
              <w:t>bioaccumulate</w:t>
            </w:r>
            <w:proofErr w:type="spellEnd"/>
            <w:r w:rsidRPr="00F42941">
              <w:rPr>
                <w:rFonts w:ascii="Arial" w:hAnsi="Arial" w:cs="Arial"/>
                <w:bCs/>
                <w:w w:val="98"/>
                <w:sz w:val="19"/>
                <w:szCs w:val="19"/>
              </w:rPr>
              <w:t>.</w:t>
            </w:r>
          </w:p>
        </w:tc>
      </w:tr>
      <w:tr w:rsidR="00F42941" w:rsidRPr="00F42941" w:rsidTr="00F42941">
        <w:trPr>
          <w:gridBefore w:val="1"/>
          <w:gridAfter w:val="1"/>
          <w:wBefore w:w="400" w:type="dxa"/>
          <w:wAfter w:w="460" w:type="dxa"/>
          <w:trHeight w:val="434"/>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pPr>
            <w:r w:rsidRPr="00F42941">
              <w:rPr>
                <w:rFonts w:ascii="Arial" w:hAnsi="Arial" w:cs="Arial"/>
                <w:bCs/>
                <w:sz w:val="19"/>
                <w:szCs w:val="19"/>
              </w:rPr>
              <w:t>Other  Adverse  Effects</w:t>
            </w:r>
          </w:p>
        </w:tc>
        <w:tc>
          <w:tcPr>
            <w:tcW w:w="560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ind w:left="120"/>
            </w:pPr>
            <w:r w:rsidRPr="00F42941">
              <w:rPr>
                <w:rFonts w:ascii="Arial" w:hAnsi="Arial" w:cs="Arial"/>
                <w:bCs/>
                <w:w w:val="90"/>
                <w:sz w:val="19"/>
                <w:szCs w:val="19"/>
              </w:rPr>
              <w:t>:      Films formed on water may affect oxygen transfer and damage</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organisms</w:t>
            </w:r>
            <w:proofErr w:type="gramEnd"/>
            <w:r w:rsidRPr="00F42941">
              <w:rPr>
                <w:rFonts w:ascii="Arial" w:hAnsi="Arial" w:cs="Arial"/>
                <w:bCs/>
                <w:sz w:val="19"/>
                <w:szCs w:val="19"/>
              </w:rPr>
              <w:t>.</w:t>
            </w:r>
          </w:p>
        </w:tc>
      </w:tr>
      <w:tr w:rsidR="00F42941" w:rsidRPr="00F42941" w:rsidTr="00F42941">
        <w:trPr>
          <w:trHeight w:val="218"/>
        </w:trPr>
        <w:tc>
          <w:tcPr>
            <w:tcW w:w="3160" w:type="dxa"/>
            <w:gridSpan w:val="5"/>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0"/>
            </w:pPr>
            <w:r w:rsidRPr="00F42941">
              <w:rPr>
                <w:rFonts w:ascii="Arial" w:hAnsi="Arial" w:cs="Arial"/>
                <w:bCs/>
                <w:w w:val="96"/>
                <w:sz w:val="19"/>
                <w:szCs w:val="19"/>
              </w:rPr>
              <w:t>13.   DISPOSAL  CONSIDERATIONS</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trHeight w:val="444"/>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40"/>
            </w:pPr>
            <w:r w:rsidRPr="00F42941">
              <w:rPr>
                <w:rFonts w:ascii="Arial" w:hAnsi="Arial" w:cs="Arial"/>
                <w:bCs/>
                <w:sz w:val="19"/>
                <w:szCs w:val="19"/>
              </w:rPr>
              <w:t>Material  Disposal</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Recover or recycle if possible. It  is the responsibility of the</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waste generator to determine the toxicity and physical</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properties of the material generated to determine the  proper</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waste classification and disposal methods in compliance with</w:t>
            </w:r>
          </w:p>
        </w:tc>
      </w:tr>
      <w:tr w:rsidR="00F42941" w:rsidRPr="00F42941" w:rsidTr="00F42941">
        <w:trPr>
          <w:trHeight w:val="214"/>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60"/>
            </w:pPr>
            <w:proofErr w:type="gramStart"/>
            <w:r w:rsidRPr="00F42941">
              <w:rPr>
                <w:rFonts w:ascii="Arial" w:hAnsi="Arial" w:cs="Arial"/>
                <w:bCs/>
                <w:sz w:val="19"/>
                <w:szCs w:val="19"/>
              </w:rPr>
              <w:t>applicable</w:t>
            </w:r>
            <w:proofErr w:type="gramEnd"/>
            <w:r w:rsidRPr="00F42941">
              <w:rPr>
                <w:rFonts w:ascii="Arial" w:hAnsi="Arial" w:cs="Arial"/>
                <w:bCs/>
                <w:sz w:val="19"/>
                <w:szCs w:val="19"/>
              </w:rPr>
              <w:t xml:space="preserve"> regulations. Waste arising from a spillage or  tank</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cleaning should be disposed of in accordance with prevailing</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w w:val="99"/>
                <w:sz w:val="19"/>
                <w:szCs w:val="19"/>
              </w:rPr>
              <w:t>regulations</w:t>
            </w:r>
            <w:proofErr w:type="gramEnd"/>
            <w:r w:rsidRPr="00F42941">
              <w:rPr>
                <w:rFonts w:ascii="Arial" w:hAnsi="Arial" w:cs="Arial"/>
                <w:bCs/>
                <w:w w:val="99"/>
                <w:sz w:val="19"/>
                <w:szCs w:val="19"/>
              </w:rPr>
              <w:t>, preferably to a recognised collector or contractor.</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The competence of the collector or contractor  should be</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sz w:val="19"/>
                <w:szCs w:val="19"/>
              </w:rPr>
              <w:t>established</w:t>
            </w:r>
            <w:proofErr w:type="gramEnd"/>
            <w:r w:rsidRPr="00F42941">
              <w:rPr>
                <w:rFonts w:ascii="Arial" w:hAnsi="Arial" w:cs="Arial"/>
                <w:bCs/>
                <w:sz w:val="19"/>
                <w:szCs w:val="19"/>
              </w:rPr>
              <w:t xml:space="preserve"> beforehand. Do not dispose into the environment,</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sz w:val="19"/>
                <w:szCs w:val="19"/>
              </w:rPr>
              <w:t>in</w:t>
            </w:r>
            <w:proofErr w:type="gramEnd"/>
            <w:r w:rsidRPr="00F42941">
              <w:rPr>
                <w:rFonts w:ascii="Arial" w:hAnsi="Arial" w:cs="Arial"/>
                <w:bCs/>
                <w:sz w:val="19"/>
                <w:szCs w:val="19"/>
              </w:rPr>
              <w:t xml:space="preserve"> drains  or in water  courses. Do not dispose of tank  water</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sz w:val="19"/>
                <w:szCs w:val="19"/>
              </w:rPr>
              <w:t>bottoms</w:t>
            </w:r>
            <w:proofErr w:type="gramEnd"/>
            <w:r w:rsidRPr="00F42941">
              <w:rPr>
                <w:rFonts w:ascii="Arial" w:hAnsi="Arial" w:cs="Arial"/>
                <w:bCs/>
                <w:sz w:val="19"/>
                <w:szCs w:val="19"/>
              </w:rPr>
              <w:t xml:space="preserve"> by allowing them to drain into the ground. This will</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sz w:val="19"/>
                <w:szCs w:val="19"/>
              </w:rPr>
              <w:t>result</w:t>
            </w:r>
            <w:proofErr w:type="gramEnd"/>
            <w:r w:rsidRPr="00F42941">
              <w:rPr>
                <w:rFonts w:ascii="Arial" w:hAnsi="Arial" w:cs="Arial"/>
                <w:bCs/>
                <w:sz w:val="19"/>
                <w:szCs w:val="19"/>
              </w:rPr>
              <w:t xml:space="preserve"> in soil and groundwater contamination.</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Container Disposal</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w w:val="98"/>
                <w:sz w:val="19"/>
                <w:szCs w:val="19"/>
              </w:rPr>
              <w:t>Drain container thoroughly.  After draining, vent in a safe place</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proofErr w:type="gramStart"/>
            <w:r w:rsidRPr="00F42941">
              <w:rPr>
                <w:rFonts w:ascii="Arial" w:hAnsi="Arial" w:cs="Arial"/>
                <w:bCs/>
                <w:sz w:val="19"/>
                <w:szCs w:val="19"/>
              </w:rPr>
              <w:t>away</w:t>
            </w:r>
            <w:proofErr w:type="gramEnd"/>
            <w:r w:rsidRPr="00F42941">
              <w:rPr>
                <w:rFonts w:ascii="Arial" w:hAnsi="Arial" w:cs="Arial"/>
                <w:bCs/>
                <w:sz w:val="19"/>
                <w:szCs w:val="19"/>
              </w:rPr>
              <w:t xml:space="preserve"> from sparks and fire. Residues may cause an explosion</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sz w:val="19"/>
                <w:szCs w:val="19"/>
              </w:rPr>
              <w:t>hazard</w:t>
            </w:r>
            <w:proofErr w:type="gramEnd"/>
            <w:r w:rsidRPr="00F42941">
              <w:rPr>
                <w:rFonts w:ascii="Arial" w:hAnsi="Arial" w:cs="Arial"/>
                <w:bCs/>
                <w:sz w:val="19"/>
                <w:szCs w:val="19"/>
              </w:rPr>
              <w:t xml:space="preserve">. Do not, puncture, cut, or weld </w:t>
            </w:r>
            <w:proofErr w:type="spellStart"/>
            <w:r w:rsidRPr="00F42941">
              <w:rPr>
                <w:rFonts w:ascii="Arial" w:hAnsi="Arial" w:cs="Arial"/>
                <w:bCs/>
                <w:sz w:val="19"/>
                <w:szCs w:val="19"/>
              </w:rPr>
              <w:t>uncleaned</w:t>
            </w:r>
            <w:proofErr w:type="spellEnd"/>
            <w:r w:rsidRPr="00F42941">
              <w:rPr>
                <w:rFonts w:ascii="Arial" w:hAnsi="Arial" w:cs="Arial"/>
                <w:bCs/>
                <w:sz w:val="19"/>
                <w:szCs w:val="19"/>
              </w:rPr>
              <w:t xml:space="preserve"> drums. Send</w:t>
            </w:r>
          </w:p>
        </w:tc>
      </w:tr>
      <w:tr w:rsidR="00F42941" w:rsidRPr="00F42941" w:rsidTr="00F42941">
        <w:trPr>
          <w:trHeight w:val="214"/>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60"/>
            </w:pPr>
            <w:proofErr w:type="gramStart"/>
            <w:r w:rsidRPr="00F42941">
              <w:rPr>
                <w:rFonts w:ascii="Arial" w:hAnsi="Arial" w:cs="Arial"/>
                <w:bCs/>
                <w:sz w:val="19"/>
                <w:szCs w:val="19"/>
              </w:rPr>
              <w:t>to</w:t>
            </w:r>
            <w:proofErr w:type="gramEnd"/>
            <w:r w:rsidRPr="00F42941">
              <w:rPr>
                <w:rFonts w:ascii="Arial" w:hAnsi="Arial" w:cs="Arial"/>
                <w:bCs/>
                <w:sz w:val="19"/>
                <w:szCs w:val="19"/>
              </w:rPr>
              <w:t xml:space="preserve"> drum </w:t>
            </w:r>
            <w:proofErr w:type="spellStart"/>
            <w:r w:rsidRPr="00F42941">
              <w:rPr>
                <w:rFonts w:ascii="Arial" w:hAnsi="Arial" w:cs="Arial"/>
                <w:bCs/>
                <w:sz w:val="19"/>
                <w:szCs w:val="19"/>
              </w:rPr>
              <w:t>recoverer</w:t>
            </w:r>
            <w:proofErr w:type="spellEnd"/>
            <w:r w:rsidRPr="00F42941">
              <w:rPr>
                <w:rFonts w:ascii="Arial" w:hAnsi="Arial" w:cs="Arial"/>
                <w:bCs/>
                <w:sz w:val="19"/>
                <w:szCs w:val="19"/>
              </w:rPr>
              <w:t xml:space="preserve"> or  metal  </w:t>
            </w:r>
            <w:proofErr w:type="spellStart"/>
            <w:r w:rsidRPr="00F42941">
              <w:rPr>
                <w:rFonts w:ascii="Arial" w:hAnsi="Arial" w:cs="Arial"/>
                <w:bCs/>
                <w:sz w:val="19"/>
                <w:szCs w:val="19"/>
              </w:rPr>
              <w:t>reclaimer</w:t>
            </w:r>
            <w:proofErr w:type="spellEnd"/>
            <w:r w:rsidRPr="00F42941">
              <w:rPr>
                <w:rFonts w:ascii="Arial" w:hAnsi="Arial" w:cs="Arial"/>
                <w:bCs/>
                <w:sz w:val="19"/>
                <w:szCs w:val="19"/>
              </w:rPr>
              <w:t>. Do not pollute the soil,</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sz w:val="19"/>
                <w:szCs w:val="19"/>
              </w:rPr>
              <w:t>water</w:t>
            </w:r>
            <w:proofErr w:type="gramEnd"/>
            <w:r w:rsidRPr="00F42941">
              <w:rPr>
                <w:rFonts w:ascii="Arial" w:hAnsi="Arial" w:cs="Arial"/>
                <w:bCs/>
                <w:sz w:val="19"/>
                <w:szCs w:val="19"/>
              </w:rPr>
              <w:t xml:space="preserve"> or environment with the waste container.</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Local  Legislation</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Disposal should be in accordance with applicable regional,</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w w:val="97"/>
                <w:sz w:val="19"/>
                <w:szCs w:val="19"/>
              </w:rPr>
              <w:t>national</w:t>
            </w:r>
            <w:proofErr w:type="gramEnd"/>
            <w:r w:rsidRPr="00F42941">
              <w:rPr>
                <w:rFonts w:ascii="Arial" w:hAnsi="Arial" w:cs="Arial"/>
                <w:bCs/>
                <w:w w:val="97"/>
                <w:sz w:val="19"/>
                <w:szCs w:val="19"/>
              </w:rPr>
              <w:t>,  and local laws and regulations. Local regulations may</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be more stringent than regional or national requirements and</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sz w:val="19"/>
                <w:szCs w:val="19"/>
              </w:rPr>
              <w:t>must</w:t>
            </w:r>
            <w:proofErr w:type="gramEnd"/>
            <w:r w:rsidRPr="00F42941">
              <w:rPr>
                <w:rFonts w:ascii="Arial" w:hAnsi="Arial" w:cs="Arial"/>
                <w:bCs/>
                <w:sz w:val="19"/>
                <w:szCs w:val="19"/>
              </w:rPr>
              <w:t xml:space="preserve"> be complied with.</w:t>
            </w:r>
          </w:p>
        </w:tc>
      </w:tr>
      <w:tr w:rsidR="00F42941" w:rsidRPr="00F42941" w:rsidTr="00F42941">
        <w:trPr>
          <w:trHeight w:val="226"/>
        </w:trPr>
        <w:tc>
          <w:tcPr>
            <w:tcW w:w="2960" w:type="dxa"/>
            <w:gridSpan w:val="3"/>
            <w:tcBorders>
              <w:top w:val="nil"/>
              <w:left w:val="nil"/>
              <w:bottom w:val="single" w:sz="8" w:space="0" w:color="auto"/>
              <w:right w:val="nil"/>
            </w:tcBorders>
            <w:vAlign w:val="bottom"/>
          </w:tcPr>
          <w:p w:rsidR="00F42941" w:rsidRPr="00F42941" w:rsidRDefault="00F42941" w:rsidP="00676BD7">
            <w:pPr>
              <w:widowControl w:val="0"/>
              <w:autoSpaceDE w:val="0"/>
              <w:autoSpaceDN w:val="0"/>
              <w:adjustRightInd w:val="0"/>
              <w:rPr>
                <w:sz w:val="15"/>
                <w:szCs w:val="15"/>
              </w:rPr>
            </w:pPr>
          </w:p>
        </w:tc>
        <w:tc>
          <w:tcPr>
            <w:tcW w:w="200" w:type="dxa"/>
            <w:gridSpan w:val="2"/>
            <w:tcBorders>
              <w:top w:val="nil"/>
              <w:left w:val="nil"/>
              <w:bottom w:val="single" w:sz="8" w:space="0" w:color="auto"/>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single" w:sz="8" w:space="0" w:color="auto"/>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0"/>
            </w:pPr>
            <w:r w:rsidRPr="00F42941">
              <w:rPr>
                <w:rFonts w:ascii="Arial" w:hAnsi="Arial" w:cs="Arial"/>
                <w:bCs/>
                <w:w w:val="96"/>
                <w:sz w:val="19"/>
                <w:szCs w:val="19"/>
              </w:rPr>
              <w:t>14.   TRANSPORT INFORMATION</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trHeight w:val="442"/>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ind w:left="500"/>
            </w:pPr>
            <w:r w:rsidRPr="00F42941">
              <w:rPr>
                <w:rFonts w:ascii="Arial" w:hAnsi="Arial" w:cs="Arial"/>
                <w:bCs/>
                <w:sz w:val="19"/>
                <w:szCs w:val="19"/>
              </w:rPr>
              <w:t>ADG</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500"/>
            </w:pPr>
            <w:r w:rsidRPr="00F42941">
              <w:rPr>
                <w:rFonts w:ascii="Arial" w:hAnsi="Arial" w:cs="Arial"/>
                <w:bCs/>
                <w:sz w:val="19"/>
                <w:szCs w:val="19"/>
              </w:rPr>
              <w:t>UN  number</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1203</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Proper  shipping name</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GASOLINE</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Class</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3</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Packing group</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II</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500"/>
            </w:pPr>
            <w:proofErr w:type="spellStart"/>
            <w:r w:rsidRPr="00F42941">
              <w:rPr>
                <w:rFonts w:ascii="Arial" w:hAnsi="Arial" w:cs="Arial"/>
                <w:bCs/>
                <w:sz w:val="19"/>
                <w:szCs w:val="19"/>
              </w:rPr>
              <w:t>Hazchem</w:t>
            </w:r>
            <w:proofErr w:type="spellEnd"/>
            <w:r w:rsidRPr="00F42941">
              <w:rPr>
                <w:rFonts w:ascii="Arial" w:hAnsi="Arial" w:cs="Arial"/>
                <w:bCs/>
                <w:sz w:val="19"/>
                <w:szCs w:val="19"/>
              </w:rPr>
              <w:t xml:space="preserve"> Code</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3YE</w:t>
            </w:r>
          </w:p>
        </w:tc>
      </w:tr>
      <w:tr w:rsidR="00F42941" w:rsidRPr="00F42941" w:rsidTr="00F42941">
        <w:trPr>
          <w:trHeight w:val="64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ind w:left="440"/>
            </w:pPr>
            <w:r w:rsidRPr="00F42941">
              <w:rPr>
                <w:rFonts w:ascii="Arial" w:hAnsi="Arial" w:cs="Arial"/>
                <w:bCs/>
                <w:sz w:val="19"/>
                <w:szCs w:val="19"/>
              </w:rPr>
              <w:t>IMDG</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500"/>
            </w:pPr>
            <w:r w:rsidRPr="00F42941">
              <w:rPr>
                <w:rFonts w:ascii="Arial" w:hAnsi="Arial" w:cs="Arial"/>
                <w:bCs/>
                <w:sz w:val="19"/>
                <w:szCs w:val="19"/>
              </w:rPr>
              <w:t>Identification number</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UN 1203</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Proper  shipping name</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PETROL</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Class / Division</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3</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Packing group</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II</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80"/>
            </w:pPr>
            <w:r w:rsidRPr="00F42941">
              <w:rPr>
                <w:rFonts w:ascii="Arial" w:hAnsi="Arial" w:cs="Arial"/>
                <w:bCs/>
                <w:sz w:val="19"/>
                <w:szCs w:val="19"/>
              </w:rPr>
              <w:t>Marine pollutant:</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0"/>
            </w:pPr>
            <w:r w:rsidRPr="00F42941">
              <w:rPr>
                <w:rFonts w:ascii="Arial" w:hAnsi="Arial" w:cs="Arial"/>
                <w:bCs/>
                <w:sz w:val="19"/>
                <w:szCs w:val="19"/>
              </w:rPr>
              <w:t>Yes</w:t>
            </w:r>
          </w:p>
        </w:tc>
      </w:tr>
      <w:tr w:rsidR="00F42941" w:rsidRPr="00F42941" w:rsidTr="00F42941">
        <w:trPr>
          <w:trHeight w:val="648"/>
        </w:trPr>
        <w:tc>
          <w:tcPr>
            <w:tcW w:w="8860" w:type="dxa"/>
            <w:gridSpan w:val="7"/>
            <w:tcBorders>
              <w:top w:val="nil"/>
              <w:left w:val="nil"/>
              <w:bottom w:val="nil"/>
              <w:right w:val="nil"/>
            </w:tcBorders>
            <w:vAlign w:val="bottom"/>
          </w:tcPr>
          <w:p w:rsidR="00F42941" w:rsidRPr="00F42941" w:rsidRDefault="00F42941" w:rsidP="00676BD7">
            <w:pPr>
              <w:widowControl w:val="0"/>
              <w:autoSpaceDE w:val="0"/>
              <w:autoSpaceDN w:val="0"/>
              <w:adjustRightInd w:val="0"/>
              <w:ind w:left="440"/>
            </w:pPr>
            <w:r w:rsidRPr="00F42941">
              <w:rPr>
                <w:rFonts w:ascii="Arial" w:hAnsi="Arial" w:cs="Arial"/>
                <w:bCs/>
                <w:sz w:val="19"/>
                <w:szCs w:val="19"/>
              </w:rPr>
              <w:t>IATA (Country  variations  may  apply)</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40"/>
            </w:pPr>
            <w:r w:rsidRPr="00F42941">
              <w:rPr>
                <w:rFonts w:ascii="Arial" w:hAnsi="Arial" w:cs="Arial"/>
                <w:bCs/>
                <w:sz w:val="19"/>
                <w:szCs w:val="19"/>
              </w:rPr>
              <w:t>UN No.</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1203</w:t>
            </w:r>
          </w:p>
        </w:tc>
      </w:tr>
      <w:tr w:rsidR="00F42941" w:rsidRPr="00F42941" w:rsidTr="00F42941">
        <w:trPr>
          <w:trHeight w:val="214"/>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440"/>
            </w:pPr>
            <w:r w:rsidRPr="00F42941">
              <w:rPr>
                <w:rFonts w:ascii="Arial" w:hAnsi="Arial" w:cs="Arial"/>
                <w:bCs/>
                <w:sz w:val="19"/>
                <w:szCs w:val="19"/>
              </w:rPr>
              <w:t>Proper  shipping name</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60"/>
            </w:pPr>
            <w:r w:rsidRPr="00F42941">
              <w:rPr>
                <w:rFonts w:ascii="Arial" w:hAnsi="Arial" w:cs="Arial"/>
                <w:bCs/>
                <w:sz w:val="19"/>
                <w:szCs w:val="19"/>
              </w:rPr>
              <w:t>Gasoline</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Class / Division</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3</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Packing group</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II</w:t>
            </w:r>
          </w:p>
        </w:tc>
      </w:tr>
    </w:tbl>
    <w:p w:rsidR="00F42941" w:rsidRDefault="00F42941" w:rsidP="00F42941">
      <w:pPr>
        <w:widowControl w:val="0"/>
        <w:autoSpaceDE w:val="0"/>
        <w:autoSpaceDN w:val="0"/>
        <w:adjustRightInd w:val="0"/>
        <w:spacing w:line="239" w:lineRule="auto"/>
        <w:ind w:left="40"/>
        <w:rPr>
          <w:rFonts w:ascii="Arial" w:hAnsi="Arial" w:cs="Arial"/>
          <w:bCs/>
          <w:sz w:val="19"/>
          <w:szCs w:val="19"/>
        </w:rPr>
      </w:pPr>
    </w:p>
    <w:p w:rsidR="00F42941" w:rsidRPr="00F04366" w:rsidRDefault="00F42941" w:rsidP="00F42941">
      <w:pPr>
        <w:widowControl w:val="0"/>
        <w:autoSpaceDE w:val="0"/>
        <w:autoSpaceDN w:val="0"/>
        <w:adjustRightInd w:val="0"/>
        <w:spacing w:line="239" w:lineRule="auto"/>
        <w:ind w:left="40"/>
      </w:pPr>
      <w:r w:rsidRPr="00F04366">
        <w:rPr>
          <w:rFonts w:ascii="Arial" w:hAnsi="Arial" w:cs="Arial"/>
          <w:bCs/>
          <w:sz w:val="19"/>
          <w:szCs w:val="19"/>
        </w:rPr>
        <w:t xml:space="preserve">15.   </w:t>
      </w:r>
      <w:proofErr w:type="gramStart"/>
      <w:r w:rsidRPr="00F04366">
        <w:rPr>
          <w:rFonts w:ascii="Arial" w:hAnsi="Arial" w:cs="Arial"/>
          <w:bCs/>
          <w:sz w:val="19"/>
          <w:szCs w:val="19"/>
        </w:rPr>
        <w:t>REGULATORY  INFORMATION</w:t>
      </w:r>
      <w:proofErr w:type="gramEnd"/>
    </w:p>
    <w:p w:rsidR="00F42941" w:rsidRPr="00F04366" w:rsidRDefault="00F42941" w:rsidP="00F42941">
      <w:pPr>
        <w:widowControl w:val="0"/>
        <w:autoSpaceDE w:val="0"/>
        <w:autoSpaceDN w:val="0"/>
        <w:adjustRightInd w:val="0"/>
        <w:spacing w:line="266" w:lineRule="exact"/>
      </w:pPr>
    </w:p>
    <w:p w:rsidR="00F42941" w:rsidRPr="00F04366" w:rsidRDefault="00F42941" w:rsidP="00F42941">
      <w:pPr>
        <w:widowControl w:val="0"/>
        <w:overflowPunct w:val="0"/>
        <w:autoSpaceDE w:val="0"/>
        <w:autoSpaceDN w:val="0"/>
        <w:adjustRightInd w:val="0"/>
        <w:spacing w:line="218" w:lineRule="auto"/>
        <w:ind w:left="40" w:right="560"/>
      </w:pPr>
      <w:r w:rsidRPr="00F04366">
        <w:rPr>
          <w:rFonts w:ascii="Arial" w:hAnsi="Arial" w:cs="Arial"/>
          <w:bCs/>
          <w:sz w:val="19"/>
          <w:szCs w:val="19"/>
        </w:rPr>
        <w:t>The regulatory information is not intended to be comprehensive. Other regulations may apply to this material.</w:t>
      </w:r>
    </w:p>
    <w:p w:rsidR="00F42941" w:rsidRPr="00F04366" w:rsidRDefault="00F42941" w:rsidP="00F42941">
      <w:pPr>
        <w:widowControl w:val="0"/>
        <w:autoSpaceDE w:val="0"/>
        <w:autoSpaceDN w:val="0"/>
        <w:adjustRightInd w:val="0"/>
        <w:spacing w:line="211" w:lineRule="exact"/>
      </w:pPr>
    </w:p>
    <w:tbl>
      <w:tblPr>
        <w:tblW w:w="0" w:type="auto"/>
        <w:tblLayout w:type="fixed"/>
        <w:tblCellMar>
          <w:left w:w="0" w:type="dxa"/>
          <w:right w:w="0" w:type="dxa"/>
        </w:tblCellMar>
        <w:tblLook w:val="0000"/>
      </w:tblPr>
      <w:tblGrid>
        <w:gridCol w:w="1700"/>
        <w:gridCol w:w="1240"/>
        <w:gridCol w:w="240"/>
        <w:gridCol w:w="5680"/>
      </w:tblGrid>
      <w:tr w:rsidR="00F42941" w:rsidRPr="00F04366" w:rsidTr="00676BD7">
        <w:trPr>
          <w:trHeight w:val="221"/>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40"/>
            </w:pPr>
            <w:r w:rsidRPr="00F04366">
              <w:rPr>
                <w:rFonts w:ascii="Arial" w:hAnsi="Arial" w:cs="Arial"/>
                <w:bCs/>
                <w:sz w:val="19"/>
                <w:szCs w:val="19"/>
              </w:rPr>
              <w:t>SUSDP  Schedule</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r w:rsidRPr="00F04366">
              <w:rPr>
                <w:rFonts w:ascii="Arial" w:hAnsi="Arial" w:cs="Arial"/>
                <w:bCs/>
                <w:sz w:val="19"/>
                <w:szCs w:val="19"/>
              </w:rPr>
              <w:t>S5.   When packed in containers having capacity of less than</w:t>
            </w:r>
          </w:p>
        </w:tc>
      </w:tr>
      <w:tr w:rsidR="00F42941" w:rsidRPr="00F04366" w:rsidTr="00676BD7">
        <w:trPr>
          <w:trHeight w:val="214"/>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40"/>
            </w:pPr>
            <w:r w:rsidRPr="00F04366">
              <w:rPr>
                <w:rFonts w:ascii="Arial" w:hAnsi="Arial" w:cs="Arial"/>
                <w:bCs/>
                <w:sz w:val="19"/>
                <w:szCs w:val="19"/>
              </w:rPr>
              <w:t>20 litres.</w:t>
            </w:r>
          </w:p>
        </w:tc>
      </w:tr>
      <w:tr w:rsidR="00F42941" w:rsidRPr="00F04366" w:rsidTr="00676BD7">
        <w:trPr>
          <w:trHeight w:val="434"/>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proofErr w:type="gramStart"/>
            <w:r w:rsidRPr="00F04366">
              <w:rPr>
                <w:rFonts w:ascii="Arial" w:hAnsi="Arial" w:cs="Arial"/>
                <w:bCs/>
                <w:w w:val="97"/>
                <w:sz w:val="19"/>
                <w:szCs w:val="19"/>
              </w:rPr>
              <w:t>Not  scheduled</w:t>
            </w:r>
            <w:proofErr w:type="gramEnd"/>
            <w:r w:rsidRPr="00F04366">
              <w:rPr>
                <w:rFonts w:ascii="Arial" w:hAnsi="Arial" w:cs="Arial"/>
                <w:bCs/>
                <w:w w:val="97"/>
                <w:sz w:val="19"/>
                <w:szCs w:val="19"/>
              </w:rPr>
              <w:t>.   When packed in containers having capacity of</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proofErr w:type="gramStart"/>
            <w:r w:rsidRPr="00F04366">
              <w:rPr>
                <w:rFonts w:ascii="Arial" w:hAnsi="Arial" w:cs="Arial"/>
                <w:bCs/>
                <w:sz w:val="19"/>
                <w:szCs w:val="19"/>
              </w:rPr>
              <w:t>greater</w:t>
            </w:r>
            <w:proofErr w:type="gramEnd"/>
            <w:r w:rsidRPr="00F04366">
              <w:rPr>
                <w:rFonts w:ascii="Arial" w:hAnsi="Arial" w:cs="Arial"/>
                <w:bCs/>
                <w:sz w:val="19"/>
                <w:szCs w:val="19"/>
              </w:rPr>
              <w:t xml:space="preserve"> than 20 litres.</w:t>
            </w:r>
          </w:p>
        </w:tc>
      </w:tr>
      <w:tr w:rsidR="00F42941" w:rsidRPr="00F04366" w:rsidTr="00676BD7">
        <w:trPr>
          <w:trHeight w:val="432"/>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40"/>
            </w:pPr>
            <w:r w:rsidRPr="00F04366">
              <w:rPr>
                <w:rFonts w:ascii="Arial" w:hAnsi="Arial" w:cs="Arial"/>
                <w:bCs/>
                <w:sz w:val="19"/>
                <w:szCs w:val="19"/>
              </w:rPr>
              <w:t>AICS</w:t>
            </w: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r w:rsidRPr="00F04366">
              <w:rPr>
                <w:rFonts w:ascii="Arial" w:hAnsi="Arial" w:cs="Arial"/>
                <w:bCs/>
                <w:sz w:val="19"/>
                <w:szCs w:val="19"/>
              </w:rPr>
              <w:t>All components</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are listed or</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exempt</w:t>
            </w:r>
          </w:p>
        </w:tc>
      </w:tr>
      <w:tr w:rsidR="00F42941" w:rsidRPr="00F04366" w:rsidTr="00676BD7">
        <w:trPr>
          <w:trHeight w:val="216"/>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40"/>
            </w:pPr>
            <w:r w:rsidRPr="00F04366">
              <w:rPr>
                <w:rFonts w:ascii="Arial" w:hAnsi="Arial" w:cs="Arial"/>
                <w:bCs/>
                <w:sz w:val="19"/>
                <w:szCs w:val="19"/>
              </w:rPr>
              <w:t>Classification  triggering</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 xml:space="preserve">Contains gasoline, </w:t>
            </w:r>
            <w:proofErr w:type="gramStart"/>
            <w:r w:rsidRPr="00F04366">
              <w:rPr>
                <w:rFonts w:ascii="Arial" w:hAnsi="Arial" w:cs="Arial"/>
                <w:bCs/>
                <w:sz w:val="19"/>
                <w:szCs w:val="19"/>
              </w:rPr>
              <w:t>low  boiling</w:t>
            </w:r>
            <w:proofErr w:type="gramEnd"/>
            <w:r w:rsidRPr="00F04366">
              <w:rPr>
                <w:rFonts w:ascii="Arial" w:hAnsi="Arial" w:cs="Arial"/>
                <w:bCs/>
                <w:sz w:val="19"/>
                <w:szCs w:val="19"/>
              </w:rPr>
              <w:t xml:space="preserve"> point naphtha,  unspecified.</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40"/>
            </w:pPr>
            <w:r w:rsidRPr="00F04366">
              <w:rPr>
                <w:rFonts w:ascii="Arial" w:hAnsi="Arial" w:cs="Arial"/>
                <w:bCs/>
                <w:sz w:val="19"/>
                <w:szCs w:val="19"/>
              </w:rPr>
              <w:t>components</w:t>
            </w: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r>
      <w:tr w:rsidR="00F42941" w:rsidRPr="00F04366" w:rsidTr="00676BD7">
        <w:trPr>
          <w:trHeight w:val="432"/>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440"/>
            </w:pPr>
            <w:r w:rsidRPr="00F04366">
              <w:rPr>
                <w:rFonts w:ascii="Arial" w:hAnsi="Arial" w:cs="Arial"/>
                <w:bCs/>
                <w:sz w:val="19"/>
                <w:szCs w:val="19"/>
              </w:rPr>
              <w:t>Other Information</w:t>
            </w:r>
          </w:p>
        </w:tc>
        <w:tc>
          <w:tcPr>
            <w:tcW w:w="592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20"/>
            </w:pPr>
            <w:r w:rsidRPr="00F04366">
              <w:rPr>
                <w:rFonts w:ascii="Arial" w:hAnsi="Arial" w:cs="Arial"/>
                <w:bCs/>
                <w:w w:val="97"/>
                <w:sz w:val="19"/>
                <w:szCs w:val="19"/>
              </w:rPr>
              <w:t>:      National Code of Practice for the Preparation of Material Safety</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Data Sheets [NOHSC:2011] List of Designated Hazardous</w:t>
            </w:r>
          </w:p>
        </w:tc>
      </w:tr>
      <w:tr w:rsidR="00F42941" w:rsidRPr="00F04366" w:rsidTr="00676BD7">
        <w:trPr>
          <w:trHeight w:val="218"/>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r w:rsidRPr="00F04366">
              <w:rPr>
                <w:rFonts w:ascii="Arial" w:hAnsi="Arial" w:cs="Arial"/>
                <w:bCs/>
                <w:sz w:val="19"/>
                <w:szCs w:val="19"/>
              </w:rPr>
              <w:t>Substances [NOHSC</w:t>
            </w:r>
            <w:proofErr w:type="gramStart"/>
            <w:r w:rsidRPr="00F04366">
              <w:rPr>
                <w:rFonts w:ascii="Arial" w:hAnsi="Arial" w:cs="Arial"/>
                <w:bCs/>
                <w:sz w:val="19"/>
                <w:szCs w:val="19"/>
              </w:rPr>
              <w:t>:10005</w:t>
            </w:r>
            <w:proofErr w:type="gramEnd"/>
            <w:r w:rsidRPr="00F04366">
              <w:rPr>
                <w:rFonts w:ascii="Arial" w:hAnsi="Arial" w:cs="Arial"/>
                <w:bCs/>
                <w:sz w:val="19"/>
                <w:szCs w:val="19"/>
              </w:rPr>
              <w:t>]. Approved Criteria for Classifying</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Hazardous Substances [NOHSC</w:t>
            </w:r>
            <w:proofErr w:type="gramStart"/>
            <w:r w:rsidRPr="00F04366">
              <w:rPr>
                <w:rFonts w:ascii="Arial" w:hAnsi="Arial" w:cs="Arial"/>
                <w:bCs/>
                <w:sz w:val="19"/>
                <w:szCs w:val="19"/>
              </w:rPr>
              <w:t>:1008</w:t>
            </w:r>
            <w:proofErr w:type="gramEnd"/>
            <w:r w:rsidRPr="00F04366">
              <w:rPr>
                <w:rFonts w:ascii="Arial" w:hAnsi="Arial" w:cs="Arial"/>
                <w:bCs/>
                <w:sz w:val="19"/>
                <w:szCs w:val="19"/>
              </w:rPr>
              <w:t>]. Adopted National</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Exposure Standards for Atmospheric Contaminants in the</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 xml:space="preserve">Occupational </w:t>
            </w:r>
            <w:proofErr w:type="gramStart"/>
            <w:r w:rsidRPr="00F04366">
              <w:rPr>
                <w:rFonts w:ascii="Arial" w:hAnsi="Arial" w:cs="Arial"/>
                <w:bCs/>
                <w:sz w:val="19"/>
                <w:szCs w:val="19"/>
              </w:rPr>
              <w:t>Environment  [</w:t>
            </w:r>
            <w:proofErr w:type="gramEnd"/>
            <w:r w:rsidRPr="00F04366">
              <w:rPr>
                <w:rFonts w:ascii="Arial" w:hAnsi="Arial" w:cs="Arial"/>
                <w:bCs/>
                <w:sz w:val="19"/>
                <w:szCs w:val="19"/>
              </w:rPr>
              <w:t>NOHSC:1003].  Australian</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Dangerous Goods Code. Standard Uniform Scheduling of</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Drugs and Poisons.</w:t>
            </w:r>
          </w:p>
        </w:tc>
      </w:tr>
      <w:tr w:rsidR="00F42941" w:rsidRPr="00F04366" w:rsidTr="00676BD7">
        <w:trPr>
          <w:trHeight w:val="226"/>
        </w:trPr>
        <w:tc>
          <w:tcPr>
            <w:tcW w:w="2940" w:type="dxa"/>
            <w:gridSpan w:val="2"/>
            <w:tcBorders>
              <w:top w:val="nil"/>
              <w:left w:val="nil"/>
              <w:bottom w:val="single" w:sz="8" w:space="0" w:color="auto"/>
              <w:right w:val="nil"/>
            </w:tcBorders>
            <w:vAlign w:val="bottom"/>
          </w:tcPr>
          <w:p w:rsidR="00F42941" w:rsidRPr="00F04366" w:rsidRDefault="00F42941" w:rsidP="00676BD7">
            <w:pPr>
              <w:widowControl w:val="0"/>
              <w:autoSpaceDE w:val="0"/>
              <w:autoSpaceDN w:val="0"/>
              <w:adjustRightInd w:val="0"/>
              <w:rPr>
                <w:sz w:val="15"/>
                <w:szCs w:val="15"/>
              </w:rPr>
            </w:pPr>
          </w:p>
        </w:tc>
        <w:tc>
          <w:tcPr>
            <w:tcW w:w="240" w:type="dxa"/>
            <w:tcBorders>
              <w:top w:val="nil"/>
              <w:left w:val="nil"/>
              <w:bottom w:val="single" w:sz="8" w:space="0" w:color="auto"/>
              <w:right w:val="nil"/>
            </w:tcBorders>
            <w:vAlign w:val="bottom"/>
          </w:tcPr>
          <w:p w:rsidR="00F42941" w:rsidRPr="00F04366" w:rsidRDefault="00F42941" w:rsidP="00676BD7">
            <w:pPr>
              <w:widowControl w:val="0"/>
              <w:autoSpaceDE w:val="0"/>
              <w:autoSpaceDN w:val="0"/>
              <w:adjustRightInd w:val="0"/>
              <w:rPr>
                <w:sz w:val="15"/>
                <w:szCs w:val="15"/>
              </w:rPr>
            </w:pPr>
          </w:p>
        </w:tc>
        <w:tc>
          <w:tcPr>
            <w:tcW w:w="5680" w:type="dxa"/>
            <w:tcBorders>
              <w:top w:val="nil"/>
              <w:left w:val="nil"/>
              <w:bottom w:val="single" w:sz="8" w:space="0" w:color="auto"/>
              <w:right w:val="nil"/>
            </w:tcBorders>
            <w:vAlign w:val="bottom"/>
          </w:tcPr>
          <w:p w:rsidR="00F42941" w:rsidRPr="00F04366" w:rsidRDefault="00F42941" w:rsidP="00676BD7">
            <w:pPr>
              <w:widowControl w:val="0"/>
              <w:autoSpaceDE w:val="0"/>
              <w:autoSpaceDN w:val="0"/>
              <w:adjustRightInd w:val="0"/>
              <w:rPr>
                <w:sz w:val="15"/>
                <w:szCs w:val="15"/>
              </w:rPr>
            </w:pPr>
          </w:p>
        </w:tc>
      </w:tr>
      <w:tr w:rsidR="00F42941" w:rsidRPr="00F04366" w:rsidTr="00676BD7">
        <w:trPr>
          <w:trHeight w:val="218"/>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r w:rsidRPr="00F04366">
              <w:rPr>
                <w:rFonts w:ascii="Arial" w:hAnsi="Arial" w:cs="Arial"/>
                <w:bCs/>
                <w:sz w:val="19"/>
                <w:szCs w:val="19"/>
              </w:rPr>
              <w:lastRenderedPageBreak/>
              <w:t>16.   OTHER  INFORMATION</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r>
      <w:tr w:rsidR="00F42941" w:rsidRPr="00F04366" w:rsidTr="00676BD7">
        <w:trPr>
          <w:trHeight w:val="444"/>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440"/>
            </w:pPr>
            <w:r w:rsidRPr="00F04366">
              <w:rPr>
                <w:rFonts w:ascii="Arial" w:hAnsi="Arial" w:cs="Arial"/>
                <w:bCs/>
                <w:sz w:val="19"/>
                <w:szCs w:val="19"/>
              </w:rPr>
              <w:t>Additional  Information</w:t>
            </w:r>
          </w:p>
        </w:tc>
        <w:tc>
          <w:tcPr>
            <w:tcW w:w="592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20"/>
            </w:pPr>
            <w:r w:rsidRPr="00F04366">
              <w:rPr>
                <w:rFonts w:ascii="Arial" w:hAnsi="Arial" w:cs="Arial"/>
                <w:bCs/>
                <w:sz w:val="19"/>
                <w:szCs w:val="19"/>
              </w:rPr>
              <w:t>:      This document contains important information to ensure the</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proofErr w:type="gramStart"/>
            <w:r w:rsidRPr="00F04366">
              <w:rPr>
                <w:rFonts w:ascii="Arial" w:hAnsi="Arial" w:cs="Arial"/>
                <w:bCs/>
                <w:w w:val="94"/>
                <w:sz w:val="19"/>
                <w:szCs w:val="19"/>
              </w:rPr>
              <w:t>safe</w:t>
            </w:r>
            <w:proofErr w:type="gramEnd"/>
            <w:r w:rsidRPr="00F04366">
              <w:rPr>
                <w:rFonts w:ascii="Arial" w:hAnsi="Arial" w:cs="Arial"/>
                <w:bCs/>
                <w:w w:val="94"/>
                <w:sz w:val="19"/>
                <w:szCs w:val="19"/>
              </w:rPr>
              <w:t xml:space="preserve"> storage, handling  and  use  of this product. The  information</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in this document should be  brought to  the  attention  of the</w:t>
            </w:r>
          </w:p>
        </w:tc>
      </w:tr>
      <w:tr w:rsidR="00F42941" w:rsidRPr="00F04366" w:rsidTr="00676BD7">
        <w:trPr>
          <w:trHeight w:val="218"/>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r w:rsidRPr="00F04366">
              <w:rPr>
                <w:rFonts w:ascii="Arial" w:hAnsi="Arial" w:cs="Arial"/>
                <w:bCs/>
                <w:w w:val="95"/>
                <w:sz w:val="19"/>
                <w:szCs w:val="19"/>
              </w:rPr>
              <w:t>person in  your  organisation  responsible  for advising on  safety</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proofErr w:type="gramStart"/>
            <w:r w:rsidRPr="00F04366">
              <w:rPr>
                <w:rFonts w:ascii="Arial" w:hAnsi="Arial" w:cs="Arial"/>
                <w:bCs/>
                <w:sz w:val="19"/>
                <w:szCs w:val="19"/>
              </w:rPr>
              <w:t>matters</w:t>
            </w:r>
            <w:proofErr w:type="gramEnd"/>
            <w:r w:rsidRPr="00F04366">
              <w:rPr>
                <w:rFonts w:ascii="Arial" w:hAnsi="Arial" w:cs="Arial"/>
                <w:bCs/>
                <w:sz w:val="19"/>
                <w:szCs w:val="19"/>
              </w:rPr>
              <w:t>.</w:t>
            </w:r>
          </w:p>
        </w:tc>
      </w:tr>
      <w:tr w:rsidR="00F42941" w:rsidRPr="00F04366" w:rsidTr="00676BD7">
        <w:trPr>
          <w:trHeight w:val="214"/>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440"/>
            </w:pPr>
            <w:r w:rsidRPr="00F04366">
              <w:rPr>
                <w:rFonts w:ascii="Arial" w:hAnsi="Arial" w:cs="Arial"/>
                <w:bCs/>
                <w:sz w:val="19"/>
                <w:szCs w:val="19"/>
              </w:rPr>
              <w:t>R-phrase(s)</w:t>
            </w: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r>
      <w:tr w:rsidR="00F42941" w:rsidRPr="00F04366" w:rsidTr="00676BD7">
        <w:trPr>
          <w:trHeight w:val="554"/>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ind w:left="500"/>
            </w:pPr>
            <w:r w:rsidRPr="00F04366">
              <w:rPr>
                <w:rFonts w:ascii="Arial" w:hAnsi="Arial" w:cs="Arial"/>
                <w:bCs/>
                <w:sz w:val="19"/>
                <w:szCs w:val="19"/>
              </w:rPr>
              <w:t>R12</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ind w:left="140"/>
            </w:pPr>
            <w:r w:rsidRPr="00F04366">
              <w:rPr>
                <w:rFonts w:ascii="Arial" w:hAnsi="Arial" w:cs="Arial"/>
                <w:bCs/>
                <w:sz w:val="19"/>
                <w:szCs w:val="19"/>
              </w:rPr>
              <w:t>Extremely flammable.</w:t>
            </w:r>
          </w:p>
        </w:tc>
      </w:tr>
      <w:tr w:rsidR="00F42941" w:rsidRPr="00F04366" w:rsidTr="00676BD7">
        <w:trPr>
          <w:trHeight w:val="218"/>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500"/>
            </w:pPr>
            <w:r w:rsidRPr="00F04366">
              <w:rPr>
                <w:rFonts w:ascii="Arial" w:hAnsi="Arial" w:cs="Arial"/>
                <w:bCs/>
                <w:sz w:val="19"/>
                <w:szCs w:val="19"/>
              </w:rPr>
              <w:t>R38</w:t>
            </w:r>
          </w:p>
        </w:tc>
        <w:tc>
          <w:tcPr>
            <w:tcW w:w="148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40"/>
            </w:pPr>
            <w:r w:rsidRPr="00F04366">
              <w:rPr>
                <w:rFonts w:ascii="Arial" w:hAnsi="Arial" w:cs="Arial"/>
                <w:bCs/>
                <w:w w:val="88"/>
                <w:sz w:val="19"/>
                <w:szCs w:val="19"/>
              </w:rPr>
              <w:t>Irritating to skin.</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R45</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sz w:val="19"/>
                <w:szCs w:val="19"/>
              </w:rPr>
              <w:t>May cause cancer.</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R46</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sz w:val="19"/>
                <w:szCs w:val="19"/>
              </w:rPr>
              <w:t>May cause heritable genetic damage.</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R51/53</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w w:val="96"/>
                <w:sz w:val="19"/>
                <w:szCs w:val="19"/>
              </w:rPr>
              <w:t>Toxic to aquatic organisms,  may cause long-term adverse effects in the aquatic</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proofErr w:type="gramStart"/>
            <w:r w:rsidRPr="00F04366">
              <w:rPr>
                <w:rFonts w:ascii="Arial" w:hAnsi="Arial" w:cs="Arial"/>
                <w:bCs/>
                <w:w w:val="90"/>
                <w:sz w:val="19"/>
                <w:szCs w:val="19"/>
              </w:rPr>
              <w:t>environment</w:t>
            </w:r>
            <w:proofErr w:type="gramEnd"/>
            <w:r w:rsidRPr="00F04366">
              <w:rPr>
                <w:rFonts w:ascii="Arial" w:hAnsi="Arial" w:cs="Arial"/>
                <w:bCs/>
                <w:w w:val="90"/>
                <w:sz w:val="19"/>
                <w:szCs w:val="19"/>
              </w:rPr>
              <w:t>.</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R63</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sz w:val="19"/>
                <w:szCs w:val="19"/>
              </w:rPr>
              <w:t xml:space="preserve">Possible </w:t>
            </w:r>
            <w:proofErr w:type="gramStart"/>
            <w:r w:rsidRPr="00F04366">
              <w:rPr>
                <w:rFonts w:ascii="Arial" w:hAnsi="Arial" w:cs="Arial"/>
                <w:bCs/>
                <w:sz w:val="19"/>
                <w:szCs w:val="19"/>
              </w:rPr>
              <w:t>risk  of</w:t>
            </w:r>
            <w:proofErr w:type="gramEnd"/>
            <w:r w:rsidRPr="00F04366">
              <w:rPr>
                <w:rFonts w:ascii="Arial" w:hAnsi="Arial" w:cs="Arial"/>
                <w:bCs/>
                <w:sz w:val="19"/>
                <w:szCs w:val="19"/>
              </w:rPr>
              <w:t xml:space="preserve"> harm to the unborn child.</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R65</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sz w:val="19"/>
                <w:szCs w:val="19"/>
              </w:rPr>
              <w:t>Harmful: May cause lung damage if swallowed.</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R67</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sz w:val="19"/>
                <w:szCs w:val="19"/>
              </w:rPr>
              <w:t>Vapours may cause drowsiness and dizziness.</w:t>
            </w:r>
          </w:p>
        </w:tc>
      </w:tr>
      <w:tr w:rsidR="00F42941" w:rsidRPr="00F04366" w:rsidTr="00676BD7">
        <w:trPr>
          <w:trHeight w:val="432"/>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440"/>
            </w:pPr>
            <w:r w:rsidRPr="00F04366">
              <w:rPr>
                <w:rFonts w:ascii="Arial" w:hAnsi="Arial" w:cs="Arial"/>
                <w:bCs/>
                <w:sz w:val="19"/>
                <w:szCs w:val="19"/>
              </w:rPr>
              <w:t>MSDS  Version  Number</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ind w:left="40"/>
            </w:pPr>
            <w:r w:rsidRPr="00F04366">
              <w:rPr>
                <w:rFonts w:ascii="Arial" w:hAnsi="Arial" w:cs="Arial"/>
                <w:bCs/>
                <w:sz w:val="19"/>
                <w:szCs w:val="19"/>
              </w:rPr>
              <w:t>1.0</w:t>
            </w:r>
          </w:p>
        </w:tc>
      </w:tr>
      <w:tr w:rsidR="00F42941" w:rsidRPr="00F04366" w:rsidTr="00676BD7">
        <w:trPr>
          <w:trHeight w:val="432"/>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440"/>
            </w:pPr>
            <w:r w:rsidRPr="00F04366">
              <w:rPr>
                <w:rFonts w:ascii="Arial" w:hAnsi="Arial" w:cs="Arial"/>
                <w:bCs/>
                <w:sz w:val="19"/>
                <w:szCs w:val="19"/>
              </w:rPr>
              <w:t>MSDS  Effective  Date</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ind w:left="40"/>
            </w:pPr>
            <w:r w:rsidRPr="00F04366">
              <w:rPr>
                <w:rFonts w:ascii="Arial" w:hAnsi="Arial" w:cs="Arial"/>
                <w:bCs/>
                <w:sz w:val="19"/>
                <w:szCs w:val="19"/>
              </w:rPr>
              <w:t>08.04.2010</w:t>
            </w:r>
          </w:p>
        </w:tc>
      </w:tr>
      <w:tr w:rsidR="00F42941" w:rsidRPr="00F04366" w:rsidTr="00676BD7">
        <w:trPr>
          <w:trHeight w:val="434"/>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40"/>
            </w:pPr>
            <w:r w:rsidRPr="00F04366">
              <w:rPr>
                <w:rFonts w:ascii="Arial" w:hAnsi="Arial" w:cs="Arial"/>
                <w:bCs/>
                <w:sz w:val="19"/>
                <w:szCs w:val="19"/>
              </w:rPr>
              <w:t>MSDS Revisions</w:t>
            </w:r>
          </w:p>
        </w:tc>
        <w:tc>
          <w:tcPr>
            <w:tcW w:w="592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20"/>
            </w:pPr>
            <w:r w:rsidRPr="00F04366">
              <w:rPr>
                <w:rFonts w:ascii="Arial" w:hAnsi="Arial" w:cs="Arial"/>
                <w:bCs/>
                <w:sz w:val="19"/>
                <w:szCs w:val="19"/>
              </w:rPr>
              <w:t>:      A vertical bar (|) in the left  margin indicates an amendment</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proofErr w:type="gramStart"/>
            <w:r w:rsidRPr="00F04366">
              <w:rPr>
                <w:rFonts w:ascii="Arial" w:hAnsi="Arial" w:cs="Arial"/>
                <w:bCs/>
                <w:sz w:val="19"/>
                <w:szCs w:val="19"/>
              </w:rPr>
              <w:t>from</w:t>
            </w:r>
            <w:proofErr w:type="gramEnd"/>
            <w:r w:rsidRPr="00F04366">
              <w:rPr>
                <w:rFonts w:ascii="Arial" w:hAnsi="Arial" w:cs="Arial"/>
                <w:bCs/>
                <w:sz w:val="19"/>
                <w:szCs w:val="19"/>
              </w:rPr>
              <w:t xml:space="preserve"> the previous version.</w:t>
            </w:r>
          </w:p>
        </w:tc>
      </w:tr>
      <w:tr w:rsidR="00F42941" w:rsidRPr="00F04366" w:rsidTr="00676BD7">
        <w:trPr>
          <w:trHeight w:val="214"/>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440"/>
            </w:pPr>
            <w:r w:rsidRPr="00F04366">
              <w:rPr>
                <w:rFonts w:ascii="Arial" w:hAnsi="Arial" w:cs="Arial"/>
                <w:bCs/>
                <w:sz w:val="19"/>
                <w:szCs w:val="19"/>
              </w:rPr>
              <w:t>MSDS Regulation</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r>
    </w:tbl>
    <w:p w:rsidR="00F42941" w:rsidRDefault="00F42941" w:rsidP="00F42941">
      <w:pPr>
        <w:widowControl w:val="0"/>
        <w:autoSpaceDE w:val="0"/>
        <w:autoSpaceDN w:val="0"/>
        <w:adjustRightInd w:val="0"/>
        <w:spacing w:line="200" w:lineRule="exact"/>
      </w:pPr>
    </w:p>
    <w:tbl>
      <w:tblPr>
        <w:tblW w:w="0" w:type="auto"/>
        <w:tblInd w:w="160" w:type="dxa"/>
        <w:tblLayout w:type="fixed"/>
        <w:tblCellMar>
          <w:left w:w="0" w:type="dxa"/>
          <w:right w:w="0" w:type="dxa"/>
        </w:tblCellMar>
        <w:tblLook w:val="0000"/>
      </w:tblPr>
      <w:tblGrid>
        <w:gridCol w:w="2480"/>
        <w:gridCol w:w="440"/>
        <w:gridCol w:w="5280"/>
      </w:tblGrid>
      <w:tr w:rsidR="00F42941" w:rsidRPr="00F04366" w:rsidTr="00676BD7">
        <w:trPr>
          <w:trHeight w:val="570"/>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240"/>
            </w:pPr>
            <w:r w:rsidRPr="00F04366">
              <w:rPr>
                <w:rFonts w:ascii="Arial" w:hAnsi="Arial" w:cs="Arial"/>
                <w:bCs/>
                <w:sz w:val="19"/>
                <w:szCs w:val="19"/>
              </w:rPr>
              <w:t>Uses  and  Restrictions</w:t>
            </w: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right="6"/>
              <w:jc w:val="right"/>
            </w:pPr>
            <w:r w:rsidRPr="00F04366">
              <w:rPr>
                <w:rFonts w:ascii="Arial" w:hAnsi="Arial" w:cs="Arial"/>
                <w:bCs/>
                <w:sz w:val="19"/>
                <w:szCs w:val="19"/>
              </w:rPr>
              <w:t>:</w:t>
            </w: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00"/>
            </w:pPr>
            <w:r w:rsidRPr="00F04366">
              <w:rPr>
                <w:rFonts w:ascii="Arial" w:hAnsi="Arial" w:cs="Arial"/>
                <w:bCs/>
                <w:w w:val="90"/>
                <w:sz w:val="19"/>
                <w:szCs w:val="19"/>
              </w:rPr>
              <w:t>This product must not be used in applications other than those</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r w:rsidRPr="00F04366">
              <w:rPr>
                <w:rFonts w:ascii="Arial" w:hAnsi="Arial" w:cs="Arial"/>
                <w:bCs/>
                <w:w w:val="91"/>
                <w:sz w:val="19"/>
                <w:szCs w:val="19"/>
              </w:rPr>
              <w:t>recommended in Section 1,  without first seeking the advice of</w:t>
            </w:r>
          </w:p>
        </w:tc>
      </w:tr>
      <w:tr w:rsidR="00F42941" w:rsidRPr="00F04366" w:rsidTr="00676BD7">
        <w:trPr>
          <w:trHeight w:val="214"/>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100"/>
            </w:pPr>
            <w:proofErr w:type="gramStart"/>
            <w:r w:rsidRPr="00F04366">
              <w:rPr>
                <w:rFonts w:ascii="Arial" w:hAnsi="Arial" w:cs="Arial"/>
                <w:bCs/>
                <w:sz w:val="19"/>
                <w:szCs w:val="19"/>
              </w:rPr>
              <w:t>the</w:t>
            </w:r>
            <w:proofErr w:type="gramEnd"/>
            <w:r w:rsidRPr="00F04366">
              <w:rPr>
                <w:rFonts w:ascii="Arial" w:hAnsi="Arial" w:cs="Arial"/>
                <w:bCs/>
                <w:sz w:val="19"/>
                <w:szCs w:val="19"/>
              </w:rPr>
              <w:t xml:space="preserve"> supplier.</w:t>
            </w:r>
          </w:p>
        </w:tc>
      </w:tr>
      <w:tr w:rsidR="00F42941" w:rsidRPr="00F04366" w:rsidTr="00676BD7">
        <w:trPr>
          <w:trHeight w:val="218"/>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00"/>
            </w:pPr>
            <w:r w:rsidRPr="00F04366">
              <w:rPr>
                <w:rFonts w:ascii="Arial" w:hAnsi="Arial" w:cs="Arial"/>
                <w:bCs/>
                <w:w w:val="91"/>
                <w:sz w:val="19"/>
                <w:szCs w:val="19"/>
              </w:rPr>
              <w:t>This product is not to be used as a solvent or  cleaning  agent;</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proofErr w:type="gramStart"/>
            <w:r w:rsidRPr="00F04366">
              <w:rPr>
                <w:rFonts w:ascii="Arial" w:hAnsi="Arial" w:cs="Arial"/>
                <w:bCs/>
                <w:sz w:val="19"/>
                <w:szCs w:val="19"/>
              </w:rPr>
              <w:t>for</w:t>
            </w:r>
            <w:proofErr w:type="gramEnd"/>
            <w:r w:rsidRPr="00F04366">
              <w:rPr>
                <w:rFonts w:ascii="Arial" w:hAnsi="Arial" w:cs="Arial"/>
                <w:bCs/>
                <w:sz w:val="19"/>
                <w:szCs w:val="19"/>
              </w:rPr>
              <w:t xml:space="preserve"> lighting or brightening fires; as  a skin cleanser.</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r w:rsidRPr="00F04366">
              <w:rPr>
                <w:rFonts w:ascii="Arial" w:hAnsi="Arial" w:cs="Arial"/>
                <w:bCs/>
                <w:w w:val="93"/>
                <w:sz w:val="19"/>
                <w:szCs w:val="19"/>
              </w:rPr>
              <w:t>This product is designed only to suit automotive applications</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r w:rsidRPr="00F04366">
              <w:rPr>
                <w:rFonts w:ascii="Arial" w:hAnsi="Arial" w:cs="Arial"/>
                <w:bCs/>
                <w:w w:val="99"/>
                <w:sz w:val="19"/>
                <w:szCs w:val="19"/>
              </w:rPr>
              <w:t>and no provision is made for the requirements of aviation</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proofErr w:type="gramStart"/>
            <w:r w:rsidRPr="00F04366">
              <w:rPr>
                <w:rFonts w:ascii="Arial" w:hAnsi="Arial" w:cs="Arial"/>
                <w:bCs/>
                <w:sz w:val="19"/>
                <w:szCs w:val="19"/>
              </w:rPr>
              <w:t>applications</w:t>
            </w:r>
            <w:proofErr w:type="gramEnd"/>
            <w:r w:rsidRPr="00F04366">
              <w:rPr>
                <w:rFonts w:ascii="Arial" w:hAnsi="Arial" w:cs="Arial"/>
                <w:bCs/>
                <w:sz w:val="19"/>
                <w:szCs w:val="19"/>
              </w:rPr>
              <w:t>.</w:t>
            </w:r>
          </w:p>
        </w:tc>
      </w:tr>
      <w:tr w:rsidR="00F42941" w:rsidRPr="00F04366" w:rsidTr="00676BD7">
        <w:trPr>
          <w:trHeight w:val="432"/>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240"/>
            </w:pPr>
            <w:r w:rsidRPr="00F04366">
              <w:rPr>
                <w:rFonts w:ascii="Arial" w:hAnsi="Arial" w:cs="Arial"/>
                <w:bCs/>
                <w:sz w:val="19"/>
                <w:szCs w:val="19"/>
              </w:rPr>
              <w:t>MSDS Distribution</w:t>
            </w: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right="6"/>
              <w:jc w:val="right"/>
            </w:pPr>
            <w:r w:rsidRPr="00F04366">
              <w:rPr>
                <w:rFonts w:ascii="Arial" w:hAnsi="Arial" w:cs="Arial"/>
                <w:bCs/>
                <w:sz w:val="19"/>
                <w:szCs w:val="19"/>
              </w:rPr>
              <w:t>:</w:t>
            </w: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00"/>
            </w:pPr>
            <w:r w:rsidRPr="00F04366">
              <w:rPr>
                <w:rFonts w:ascii="Arial" w:hAnsi="Arial" w:cs="Arial"/>
                <w:bCs/>
                <w:w w:val="92"/>
                <w:sz w:val="19"/>
                <w:szCs w:val="19"/>
              </w:rPr>
              <w:t>The information in this document should be made available to</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proofErr w:type="gramStart"/>
            <w:r w:rsidRPr="00F04366">
              <w:rPr>
                <w:rFonts w:ascii="Arial" w:hAnsi="Arial" w:cs="Arial"/>
                <w:bCs/>
                <w:sz w:val="19"/>
                <w:szCs w:val="19"/>
              </w:rPr>
              <w:t>all</w:t>
            </w:r>
            <w:proofErr w:type="gramEnd"/>
            <w:r w:rsidRPr="00F04366">
              <w:rPr>
                <w:rFonts w:ascii="Arial" w:hAnsi="Arial" w:cs="Arial"/>
                <w:bCs/>
                <w:sz w:val="19"/>
                <w:szCs w:val="19"/>
              </w:rPr>
              <w:t xml:space="preserve"> who may handle the product.</w:t>
            </w:r>
          </w:p>
        </w:tc>
      </w:tr>
      <w:tr w:rsidR="00F42941" w:rsidRPr="00F04366" w:rsidTr="00676BD7">
        <w:trPr>
          <w:trHeight w:val="218"/>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240"/>
            </w:pPr>
            <w:r w:rsidRPr="00F04366">
              <w:rPr>
                <w:rFonts w:ascii="Arial" w:hAnsi="Arial" w:cs="Arial"/>
                <w:bCs/>
                <w:sz w:val="19"/>
                <w:szCs w:val="19"/>
              </w:rPr>
              <w:t>Disclaimer</w:t>
            </w: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right="6"/>
              <w:jc w:val="right"/>
            </w:pPr>
            <w:r w:rsidRPr="00F04366">
              <w:rPr>
                <w:rFonts w:ascii="Arial" w:hAnsi="Arial" w:cs="Arial"/>
                <w:bCs/>
                <w:sz w:val="19"/>
                <w:szCs w:val="19"/>
              </w:rPr>
              <w:t>:</w:t>
            </w: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00"/>
            </w:pPr>
            <w:r w:rsidRPr="00F04366">
              <w:rPr>
                <w:rFonts w:ascii="Arial" w:hAnsi="Arial" w:cs="Arial"/>
                <w:bCs/>
                <w:w w:val="96"/>
                <w:sz w:val="19"/>
                <w:szCs w:val="19"/>
              </w:rPr>
              <w:t>This information is based on our  current knowledge and is</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r w:rsidRPr="00F04366">
              <w:rPr>
                <w:rFonts w:ascii="Arial" w:hAnsi="Arial" w:cs="Arial"/>
                <w:bCs/>
                <w:w w:val="94"/>
                <w:sz w:val="19"/>
                <w:szCs w:val="19"/>
              </w:rPr>
              <w:t>intended to describe the product for the purposes  of health,</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proofErr w:type="gramStart"/>
            <w:r w:rsidRPr="00F04366">
              <w:rPr>
                <w:rFonts w:ascii="Arial" w:hAnsi="Arial" w:cs="Arial"/>
                <w:bCs/>
                <w:w w:val="98"/>
                <w:sz w:val="19"/>
                <w:szCs w:val="19"/>
              </w:rPr>
              <w:t>safety</w:t>
            </w:r>
            <w:proofErr w:type="gramEnd"/>
            <w:r w:rsidRPr="00F04366">
              <w:rPr>
                <w:rFonts w:ascii="Arial" w:hAnsi="Arial" w:cs="Arial"/>
                <w:bCs/>
                <w:w w:val="98"/>
                <w:sz w:val="19"/>
                <w:szCs w:val="19"/>
              </w:rPr>
              <w:t xml:space="preserve"> and environmental requirements only. It should not</w:t>
            </w:r>
          </w:p>
        </w:tc>
      </w:tr>
      <w:tr w:rsidR="00F42941" w:rsidRPr="00F04366" w:rsidTr="00676BD7">
        <w:trPr>
          <w:trHeight w:val="214"/>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100"/>
            </w:pPr>
            <w:r w:rsidRPr="00F04366">
              <w:rPr>
                <w:rFonts w:ascii="Arial" w:hAnsi="Arial" w:cs="Arial"/>
                <w:bCs/>
                <w:w w:val="93"/>
                <w:sz w:val="19"/>
                <w:szCs w:val="19"/>
              </w:rPr>
              <w:t>therefore be construed as guaranteeing any specific property</w:t>
            </w:r>
          </w:p>
        </w:tc>
      </w:tr>
      <w:tr w:rsidR="00F42941" w:rsidRPr="00F04366" w:rsidTr="00676BD7">
        <w:trPr>
          <w:trHeight w:val="218"/>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00"/>
            </w:pPr>
            <w:proofErr w:type="gramStart"/>
            <w:r w:rsidRPr="00F04366">
              <w:rPr>
                <w:rFonts w:ascii="Arial" w:hAnsi="Arial" w:cs="Arial"/>
                <w:bCs/>
                <w:sz w:val="19"/>
                <w:szCs w:val="19"/>
              </w:rPr>
              <w:t>of</w:t>
            </w:r>
            <w:proofErr w:type="gramEnd"/>
            <w:r w:rsidRPr="00F04366">
              <w:rPr>
                <w:rFonts w:ascii="Arial" w:hAnsi="Arial" w:cs="Arial"/>
                <w:bCs/>
                <w:sz w:val="19"/>
                <w:szCs w:val="19"/>
              </w:rPr>
              <w:t xml:space="preserve"> the product.</w:t>
            </w:r>
          </w:p>
        </w:tc>
      </w:tr>
    </w:tbl>
    <w:p w:rsidR="00F42941" w:rsidRDefault="00F42941"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tbl>
      <w:tblPr>
        <w:tblW w:w="11501" w:type="dxa"/>
        <w:tblLayout w:type="fixed"/>
        <w:tblCellMar>
          <w:left w:w="0" w:type="dxa"/>
          <w:right w:w="0" w:type="dxa"/>
        </w:tblCellMar>
        <w:tblLook w:val="0000"/>
      </w:tblPr>
      <w:tblGrid>
        <w:gridCol w:w="20"/>
        <w:gridCol w:w="8485"/>
        <w:gridCol w:w="1120"/>
        <w:gridCol w:w="980"/>
        <w:gridCol w:w="876"/>
        <w:gridCol w:w="20"/>
      </w:tblGrid>
      <w:tr w:rsidR="00676BD7" w:rsidTr="007A66EA">
        <w:trPr>
          <w:trHeight w:val="448"/>
        </w:trPr>
        <w:tc>
          <w:tcPr>
            <w:tcW w:w="20"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8485" w:type="dxa"/>
            <w:tcBorders>
              <w:top w:val="nil"/>
              <w:left w:val="nil"/>
              <w:bottom w:val="nil"/>
              <w:right w:val="nil"/>
            </w:tcBorders>
            <w:vAlign w:val="bottom"/>
          </w:tcPr>
          <w:p w:rsidR="00676BD7" w:rsidRDefault="007A66EA" w:rsidP="007A66EA">
            <w:pPr>
              <w:widowControl w:val="0"/>
              <w:autoSpaceDE w:val="0"/>
              <w:autoSpaceDN w:val="0"/>
              <w:adjustRightInd w:val="0"/>
              <w:jc w:val="center"/>
              <w:rPr>
                <w:rFonts w:ascii="Arial" w:hAnsi="Arial" w:cs="Arial"/>
                <w:b/>
                <w:color w:val="FF0000"/>
                <w:w w:val="99"/>
                <w:sz w:val="32"/>
                <w:szCs w:val="32"/>
              </w:rPr>
            </w:pPr>
            <w:r w:rsidRPr="007A66EA">
              <w:rPr>
                <w:rFonts w:ascii="Arial" w:hAnsi="Arial" w:cs="Arial"/>
                <w:b/>
                <w:color w:val="FF0000"/>
                <w:w w:val="99"/>
                <w:sz w:val="32"/>
                <w:szCs w:val="32"/>
              </w:rPr>
              <w:t>MATERIAL SAFETY DATA SHEET FOR THINNERS</w:t>
            </w:r>
          </w:p>
          <w:p w:rsidR="007A66EA" w:rsidRPr="007A66EA" w:rsidRDefault="007A66EA" w:rsidP="007A66EA">
            <w:pPr>
              <w:widowControl w:val="0"/>
              <w:autoSpaceDE w:val="0"/>
              <w:autoSpaceDN w:val="0"/>
              <w:adjustRightInd w:val="0"/>
              <w:jc w:val="center"/>
              <w:rPr>
                <w:rFonts w:ascii="Arial" w:hAnsi="Arial" w:cs="Arial"/>
                <w:b/>
                <w:color w:val="FF0000"/>
                <w:w w:val="99"/>
                <w:sz w:val="32"/>
                <w:szCs w:val="32"/>
              </w:rPr>
            </w:pPr>
          </w:p>
          <w:p w:rsidR="00676BD7" w:rsidRPr="007A66EA" w:rsidRDefault="00676BD7" w:rsidP="007A66EA">
            <w:pPr>
              <w:widowControl w:val="0"/>
              <w:autoSpaceDE w:val="0"/>
              <w:autoSpaceDN w:val="0"/>
              <w:adjustRightInd w:val="0"/>
              <w:ind w:left="-20"/>
              <w:rPr>
                <w:b/>
              </w:rPr>
            </w:pPr>
            <w:r w:rsidRPr="007A66EA">
              <w:rPr>
                <w:rFonts w:ascii="Arial" w:hAnsi="Arial" w:cs="Arial"/>
                <w:b/>
                <w:w w:val="99"/>
                <w:sz w:val="28"/>
                <w:szCs w:val="28"/>
              </w:rPr>
              <w:t>Hazards Identification</w:t>
            </w:r>
          </w:p>
        </w:tc>
        <w:tc>
          <w:tcPr>
            <w:tcW w:w="1120"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980"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876"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20" w:type="dxa"/>
            <w:tcBorders>
              <w:top w:val="nil"/>
              <w:left w:val="nil"/>
              <w:bottom w:val="nil"/>
              <w:right w:val="nil"/>
            </w:tcBorders>
            <w:vAlign w:val="bottom"/>
          </w:tcPr>
          <w:p w:rsidR="00676BD7" w:rsidRDefault="00676BD7" w:rsidP="00676BD7">
            <w:pPr>
              <w:widowControl w:val="0"/>
              <w:autoSpaceDE w:val="0"/>
              <w:autoSpaceDN w:val="0"/>
              <w:adjustRightInd w:val="0"/>
              <w:rPr>
                <w:sz w:val="2"/>
                <w:szCs w:val="2"/>
              </w:rPr>
            </w:pPr>
          </w:p>
        </w:tc>
      </w:tr>
    </w:tbl>
    <w:p w:rsidR="00676BD7" w:rsidRDefault="00676BD7" w:rsidP="00676BD7">
      <w:pPr>
        <w:widowControl w:val="0"/>
        <w:autoSpaceDE w:val="0"/>
        <w:autoSpaceDN w:val="0"/>
        <w:adjustRightInd w:val="0"/>
        <w:spacing w:line="47" w:lineRule="exact"/>
      </w:pPr>
      <w:r>
        <w:rPr>
          <w:noProof/>
          <w:lang w:val="en-ZA" w:eastAsia="en-ZA"/>
        </w:rPr>
        <w:drawing>
          <wp:anchor distT="0" distB="0" distL="114300" distR="114300" simplePos="0" relativeHeight="251742208" behindDoc="1" locked="0" layoutInCell="0" allowOverlap="1">
            <wp:simplePos x="0" y="0"/>
            <wp:positionH relativeFrom="column">
              <wp:posOffset>3843020</wp:posOffset>
            </wp:positionH>
            <wp:positionV relativeFrom="paragraph">
              <wp:posOffset>-4658995</wp:posOffset>
            </wp:positionV>
            <wp:extent cx="808990" cy="810260"/>
            <wp:effectExtent l="19050" t="0" r="0" b="0"/>
            <wp:wrapNone/>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40" cstate="print"/>
                    <a:srcRect/>
                    <a:stretch>
                      <a:fillRect/>
                    </a:stretch>
                  </pic:blipFill>
                  <pic:spPr bwMode="auto">
                    <a:xfrm>
                      <a:off x="0" y="0"/>
                      <a:ext cx="808990" cy="810260"/>
                    </a:xfrm>
                    <a:prstGeom prst="rect">
                      <a:avLst/>
                    </a:prstGeom>
                    <a:noFill/>
                  </pic:spPr>
                </pic:pic>
              </a:graphicData>
            </a:graphic>
          </wp:anchor>
        </w:drawing>
      </w: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Emergency Overview</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73" w:lineRule="auto"/>
        <w:ind w:left="600"/>
        <w:rPr>
          <w:sz w:val="20"/>
          <w:szCs w:val="20"/>
        </w:rPr>
      </w:pPr>
      <w:r w:rsidRPr="007A66EA">
        <w:rPr>
          <w:sz w:val="20"/>
          <w:szCs w:val="20"/>
        </w:rPr>
        <w:t xml:space="preserve">Caution! </w:t>
      </w:r>
      <w:proofErr w:type="gramStart"/>
      <w:r w:rsidRPr="007A66EA">
        <w:rPr>
          <w:sz w:val="20"/>
          <w:szCs w:val="20"/>
        </w:rPr>
        <w:t>Combustible.</w:t>
      </w:r>
      <w:proofErr w:type="gramEnd"/>
      <w:r w:rsidRPr="007A66EA">
        <w:rPr>
          <w:sz w:val="20"/>
          <w:szCs w:val="20"/>
        </w:rPr>
        <w:t xml:space="preserve"> Keep away from heat, sparks, flame and all other sources of ignition. </w:t>
      </w:r>
      <w:proofErr w:type="spellStart"/>
      <w:r w:rsidRPr="007A66EA">
        <w:rPr>
          <w:sz w:val="20"/>
          <w:szCs w:val="20"/>
        </w:rPr>
        <w:t>Vapors</w:t>
      </w:r>
      <w:proofErr w:type="spellEnd"/>
      <w:r w:rsidRPr="007A66EA">
        <w:rPr>
          <w:sz w:val="20"/>
          <w:szCs w:val="20"/>
        </w:rPr>
        <w:t xml:space="preserve"> may cause fire. </w:t>
      </w:r>
      <w:proofErr w:type="spellStart"/>
      <w:r w:rsidRPr="007A66EA">
        <w:rPr>
          <w:sz w:val="20"/>
          <w:szCs w:val="20"/>
        </w:rPr>
        <w:t>Vapors</w:t>
      </w:r>
      <w:proofErr w:type="spellEnd"/>
      <w:r w:rsidRPr="007A66EA">
        <w:rPr>
          <w:sz w:val="20"/>
          <w:szCs w:val="20"/>
        </w:rPr>
        <w:t xml:space="preserve"> may travel long distances to other areas and rooms away from work site. Do not smoke. Extinguish all flames and pilot lights, and turn off stoves, heaters, electric motors and all other sources of ignition anywhere in the structure, dwelling or building during use and until all </w:t>
      </w:r>
      <w:proofErr w:type="spellStart"/>
      <w:r w:rsidRPr="007A66EA">
        <w:rPr>
          <w:sz w:val="20"/>
          <w:szCs w:val="20"/>
        </w:rPr>
        <w:t>vapors</w:t>
      </w:r>
      <w:proofErr w:type="spellEnd"/>
      <w:r w:rsidRPr="007A66EA">
        <w:rPr>
          <w:sz w:val="20"/>
          <w:szCs w:val="20"/>
        </w:rPr>
        <w:t xml:space="preserve"> are gone from work site and all areas away from work site. Keep away from electrical outlets and switches. Beware of static electricity that may be generated by synthetic clothing and other sources.</w:t>
      </w:r>
    </w:p>
    <w:p w:rsidR="00676BD7" w:rsidRPr="007A66EA" w:rsidRDefault="00676BD7" w:rsidP="00676BD7">
      <w:pPr>
        <w:widowControl w:val="0"/>
        <w:autoSpaceDE w:val="0"/>
        <w:autoSpaceDN w:val="0"/>
        <w:adjustRightInd w:val="0"/>
        <w:spacing w:line="2"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OSHA Regulatory Status: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This material is classified as hazardous under OSHA regulations.</w:t>
      </w:r>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Potential Health Effects (Acute and Chronic)</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Inhalation Acute Exposure Effects:</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spacing w:line="284" w:lineRule="auto"/>
        <w:ind w:left="600" w:right="60"/>
        <w:rPr>
          <w:sz w:val="20"/>
          <w:szCs w:val="20"/>
        </w:rPr>
      </w:pPr>
      <w:proofErr w:type="gramStart"/>
      <w:r w:rsidRPr="007A66EA">
        <w:rPr>
          <w:sz w:val="20"/>
          <w:szCs w:val="20"/>
        </w:rPr>
        <w:t>May cause dizziness; headache; watering of eyes; eye irritation; weakness; nausea; muscle twitches, and depression of central nervous system.</w:t>
      </w:r>
      <w:proofErr w:type="gramEnd"/>
      <w:r w:rsidRPr="007A66EA">
        <w:rPr>
          <w:sz w:val="20"/>
          <w:szCs w:val="20"/>
        </w:rPr>
        <w:t xml:space="preserve"> Severe overexposure may cause convulsions; unconsciousness; and death. Intentional misuse of this product by deliberately concentrating and inhaling can be harmful or fatal.</w:t>
      </w:r>
    </w:p>
    <w:p w:rsidR="00676BD7" w:rsidRPr="007A66EA" w:rsidRDefault="00676BD7" w:rsidP="00676BD7">
      <w:pPr>
        <w:widowControl w:val="0"/>
        <w:autoSpaceDE w:val="0"/>
        <w:autoSpaceDN w:val="0"/>
        <w:adjustRightInd w:val="0"/>
        <w:spacing w:line="238"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Skin Contact Acute Exposure Effects:</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spacing w:line="299" w:lineRule="auto"/>
        <w:ind w:left="600" w:right="400"/>
        <w:rPr>
          <w:sz w:val="20"/>
          <w:szCs w:val="20"/>
        </w:rPr>
      </w:pPr>
      <w:proofErr w:type="gramStart"/>
      <w:r w:rsidRPr="007A66EA">
        <w:rPr>
          <w:sz w:val="20"/>
          <w:szCs w:val="20"/>
        </w:rPr>
        <w:t>May cause irritation; numbness in the fingers and arms; drying of skin; and dermatitis.</w:t>
      </w:r>
      <w:proofErr w:type="gramEnd"/>
      <w:r w:rsidRPr="007A66EA">
        <w:rPr>
          <w:sz w:val="20"/>
          <w:szCs w:val="20"/>
        </w:rPr>
        <w:t xml:space="preserve"> May cause increased severity of symptoms listed under inhalation.</w:t>
      </w:r>
    </w:p>
    <w:p w:rsidR="00676BD7" w:rsidRPr="007A66EA" w:rsidRDefault="00676BD7" w:rsidP="00676BD7">
      <w:pPr>
        <w:widowControl w:val="0"/>
        <w:autoSpaceDE w:val="0"/>
        <w:autoSpaceDN w:val="0"/>
        <w:adjustRightInd w:val="0"/>
        <w:spacing w:line="222"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Eye Contact Acute Exposure Effects:</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spacing w:line="299" w:lineRule="auto"/>
        <w:ind w:left="600" w:right="100"/>
        <w:rPr>
          <w:sz w:val="20"/>
          <w:szCs w:val="20"/>
        </w:rPr>
      </w:pPr>
      <w:r w:rsidRPr="007A66EA">
        <w:rPr>
          <w:sz w:val="20"/>
          <w:szCs w:val="20"/>
        </w:rPr>
        <w:t xml:space="preserve">This material is an eye irritant. </w:t>
      </w:r>
      <w:proofErr w:type="gramStart"/>
      <w:r w:rsidRPr="007A66EA">
        <w:rPr>
          <w:sz w:val="20"/>
          <w:szCs w:val="20"/>
        </w:rPr>
        <w:t>May cause irritation; burns; conjunctivitis of eyes; and corneal ulcerations of the eye.</w:t>
      </w:r>
      <w:proofErr w:type="gramEnd"/>
      <w:r w:rsidRPr="007A66EA">
        <w:rPr>
          <w:sz w:val="20"/>
          <w:szCs w:val="20"/>
        </w:rPr>
        <w:t xml:space="preserve"> </w:t>
      </w:r>
      <w:proofErr w:type="spellStart"/>
      <w:r w:rsidRPr="007A66EA">
        <w:rPr>
          <w:sz w:val="20"/>
          <w:szCs w:val="20"/>
        </w:rPr>
        <w:t>Vapors</w:t>
      </w:r>
      <w:proofErr w:type="spellEnd"/>
      <w:r w:rsidRPr="007A66EA">
        <w:rPr>
          <w:sz w:val="20"/>
          <w:szCs w:val="20"/>
        </w:rPr>
        <w:t xml:space="preserve"> may irritate eyes.</w:t>
      </w:r>
    </w:p>
    <w:p w:rsidR="00676BD7" w:rsidRPr="007A66EA" w:rsidRDefault="00676BD7" w:rsidP="00676BD7">
      <w:pPr>
        <w:widowControl w:val="0"/>
        <w:autoSpaceDE w:val="0"/>
        <w:autoSpaceDN w:val="0"/>
        <w:adjustRightInd w:val="0"/>
        <w:spacing w:line="222" w:lineRule="exact"/>
        <w:rPr>
          <w:sz w:val="20"/>
          <w:szCs w:val="20"/>
        </w:rPr>
      </w:pPr>
    </w:p>
    <w:p w:rsidR="00676BD7" w:rsidRPr="007A66EA" w:rsidRDefault="00676BD7" w:rsidP="00676BD7">
      <w:pPr>
        <w:widowControl w:val="0"/>
        <w:overflowPunct w:val="0"/>
        <w:autoSpaceDE w:val="0"/>
        <w:autoSpaceDN w:val="0"/>
        <w:adjustRightInd w:val="0"/>
        <w:spacing w:line="300" w:lineRule="auto"/>
        <w:ind w:left="540" w:right="400"/>
        <w:rPr>
          <w:sz w:val="20"/>
          <w:szCs w:val="20"/>
        </w:rPr>
      </w:pPr>
      <w:r w:rsidRPr="007A66EA">
        <w:rPr>
          <w:sz w:val="20"/>
          <w:szCs w:val="20"/>
        </w:rPr>
        <w:t xml:space="preserve">Ingestion Acute Exposure Effects: Harmful or fatal if swallowed. </w:t>
      </w:r>
      <w:proofErr w:type="gramStart"/>
      <w:r w:rsidRPr="007A66EA">
        <w:rPr>
          <w:sz w:val="20"/>
          <w:szCs w:val="20"/>
        </w:rPr>
        <w:t xml:space="preserve">May cause nausea; weakness; muscle twitches; gastrointestinal irritation; and </w:t>
      </w:r>
      <w:proofErr w:type="spellStart"/>
      <w:r w:rsidRPr="007A66EA">
        <w:rPr>
          <w:sz w:val="20"/>
          <w:szCs w:val="20"/>
        </w:rPr>
        <w:t>diarrhea</w:t>
      </w:r>
      <w:proofErr w:type="spellEnd"/>
      <w:r w:rsidRPr="007A66EA">
        <w:rPr>
          <w:sz w:val="20"/>
          <w:szCs w:val="20"/>
        </w:rPr>
        <w:t>.</w:t>
      </w:r>
      <w:proofErr w:type="gramEnd"/>
      <w:r w:rsidRPr="007A66EA">
        <w:rPr>
          <w:sz w:val="20"/>
          <w:szCs w:val="20"/>
        </w:rPr>
        <w:t xml:space="preserve"> Severe overexposure may cause convulsions; unconsciousness; and death.</w:t>
      </w:r>
    </w:p>
    <w:p w:rsidR="00676BD7" w:rsidRPr="007A66EA" w:rsidRDefault="00676BD7" w:rsidP="00676BD7">
      <w:pPr>
        <w:widowControl w:val="0"/>
        <w:autoSpaceDE w:val="0"/>
        <w:autoSpaceDN w:val="0"/>
        <w:adjustRightInd w:val="0"/>
        <w:spacing w:line="221"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Chronic Exposure Effects:</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ind w:left="540" w:right="200"/>
        <w:rPr>
          <w:sz w:val="20"/>
          <w:szCs w:val="20"/>
        </w:rPr>
      </w:pPr>
      <w:r w:rsidRPr="007A66EA">
        <w:rPr>
          <w:sz w:val="20"/>
          <w:szCs w:val="20"/>
        </w:rPr>
        <w:t xml:space="preserve">Reports have associated repeated and prolonged overexposure to solvents with neurological and other physiological damage. Prolonged or repeated contact may cause dermatitis. </w:t>
      </w:r>
      <w:proofErr w:type="gramStart"/>
      <w:r w:rsidRPr="007A66EA">
        <w:rPr>
          <w:sz w:val="20"/>
          <w:szCs w:val="20"/>
        </w:rPr>
        <w:t xml:space="preserve">May cause jaundice; bone marrow damage; liver damage; </w:t>
      </w:r>
      <w:proofErr w:type="spellStart"/>
      <w:r w:rsidRPr="007A66EA">
        <w:rPr>
          <w:sz w:val="20"/>
          <w:szCs w:val="20"/>
        </w:rPr>
        <w:t>anemia</w:t>
      </w:r>
      <w:proofErr w:type="spellEnd"/>
      <w:r w:rsidRPr="007A66EA">
        <w:rPr>
          <w:sz w:val="20"/>
          <w:szCs w:val="20"/>
        </w:rPr>
        <w:t>; and skin irritation.</w:t>
      </w:r>
      <w:proofErr w:type="gramEnd"/>
    </w:p>
    <w:p w:rsidR="00676BD7" w:rsidRPr="007A66EA" w:rsidRDefault="00676BD7" w:rsidP="00676BD7">
      <w:pPr>
        <w:widowControl w:val="0"/>
        <w:autoSpaceDE w:val="0"/>
        <w:autoSpaceDN w:val="0"/>
        <w:adjustRightInd w:val="0"/>
        <w:spacing w:line="1"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 xml:space="preserve">Signs and Symptoms </w:t>
      </w:r>
      <w:proofErr w:type="gramStart"/>
      <w:r w:rsidRPr="007A66EA">
        <w:rPr>
          <w:rFonts w:ascii="Arial" w:hAnsi="Arial" w:cs="Arial"/>
          <w:b/>
          <w:bCs/>
          <w:sz w:val="20"/>
          <w:szCs w:val="20"/>
        </w:rPr>
        <w:t>Of</w:t>
      </w:r>
      <w:proofErr w:type="gramEnd"/>
      <w:r w:rsidRPr="007A66EA">
        <w:rPr>
          <w:rFonts w:ascii="Arial" w:hAnsi="Arial" w:cs="Arial"/>
          <w:b/>
          <w:bCs/>
          <w:sz w:val="20"/>
          <w:szCs w:val="20"/>
        </w:rPr>
        <w:t xml:space="preserve"> Exposure</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Inhalation, ingestion, and dermal are possible routes of exposure.</w:t>
      </w:r>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Medical Conditions Generally Aggravated By Exposure</w:t>
      </w:r>
    </w:p>
    <w:p w:rsidR="00676BD7" w:rsidRPr="007A66EA" w:rsidRDefault="00676BD7" w:rsidP="00676BD7">
      <w:pPr>
        <w:widowControl w:val="0"/>
        <w:autoSpaceDE w:val="0"/>
        <w:autoSpaceDN w:val="0"/>
        <w:adjustRightInd w:val="0"/>
        <w:spacing w:line="48" w:lineRule="exact"/>
        <w:rPr>
          <w:sz w:val="20"/>
          <w:szCs w:val="20"/>
        </w:rPr>
      </w:pPr>
    </w:p>
    <w:p w:rsidR="00676BD7" w:rsidRDefault="00676BD7" w:rsidP="00676BD7">
      <w:pPr>
        <w:widowControl w:val="0"/>
        <w:autoSpaceDE w:val="0"/>
        <w:autoSpaceDN w:val="0"/>
        <w:adjustRightInd w:val="0"/>
        <w:ind w:left="540"/>
        <w:rPr>
          <w:sz w:val="20"/>
          <w:szCs w:val="20"/>
        </w:rPr>
      </w:pPr>
      <w:proofErr w:type="gramStart"/>
      <w:r w:rsidRPr="007A66EA">
        <w:rPr>
          <w:sz w:val="20"/>
          <w:szCs w:val="20"/>
        </w:rPr>
        <w:t>Diseases of the skin, eyes, liver, kidneys, central nervous system and respiratory system.</w:t>
      </w:r>
      <w:proofErr w:type="gramEnd"/>
    </w:p>
    <w:p w:rsidR="007A66EA" w:rsidRPr="007A66EA" w:rsidRDefault="007A66EA" w:rsidP="00676BD7">
      <w:pPr>
        <w:widowControl w:val="0"/>
        <w:autoSpaceDE w:val="0"/>
        <w:autoSpaceDN w:val="0"/>
        <w:adjustRightInd w:val="0"/>
        <w:ind w:left="540"/>
        <w:rPr>
          <w:sz w:val="20"/>
          <w:szCs w:val="20"/>
        </w:rPr>
      </w:pPr>
    </w:p>
    <w:p w:rsidR="00676BD7" w:rsidRPr="007A66EA" w:rsidRDefault="00676BD7" w:rsidP="00676BD7">
      <w:pPr>
        <w:widowControl w:val="0"/>
        <w:autoSpaceDE w:val="0"/>
        <w:autoSpaceDN w:val="0"/>
        <w:adjustRightInd w:val="0"/>
        <w:spacing w:line="85" w:lineRule="exact"/>
        <w:rPr>
          <w:sz w:val="20"/>
          <w:szCs w:val="20"/>
        </w:rPr>
      </w:pPr>
    </w:p>
    <w:p w:rsidR="00676BD7" w:rsidRPr="007A66EA" w:rsidRDefault="00676BD7" w:rsidP="007A66EA">
      <w:pPr>
        <w:widowControl w:val="0"/>
        <w:autoSpaceDE w:val="0"/>
        <w:autoSpaceDN w:val="0"/>
        <w:adjustRightInd w:val="0"/>
        <w:rPr>
          <w:b/>
        </w:rPr>
      </w:pPr>
      <w:r w:rsidRPr="007A66EA">
        <w:rPr>
          <w:rFonts w:ascii="Arial" w:hAnsi="Arial" w:cs="Arial"/>
          <w:b/>
          <w:sz w:val="28"/>
          <w:szCs w:val="28"/>
        </w:rPr>
        <w:t>First Aid Measures</w:t>
      </w:r>
    </w:p>
    <w:p w:rsidR="00676BD7" w:rsidRDefault="00676BD7" w:rsidP="00676BD7">
      <w:pPr>
        <w:widowControl w:val="0"/>
        <w:autoSpaceDE w:val="0"/>
        <w:autoSpaceDN w:val="0"/>
        <w:adjustRightInd w:val="0"/>
        <w:spacing w:line="96" w:lineRule="exact"/>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Emergency and First Aid Procedures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Inhalation:</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spacing w:line="299" w:lineRule="auto"/>
        <w:ind w:left="540" w:right="520"/>
        <w:rPr>
          <w:sz w:val="20"/>
          <w:szCs w:val="20"/>
        </w:rPr>
      </w:pPr>
      <w:r w:rsidRPr="007A66EA">
        <w:rPr>
          <w:sz w:val="20"/>
          <w:szCs w:val="20"/>
        </w:rPr>
        <w:t xml:space="preserve">If user experiences breathing difficulty, move to air free of </w:t>
      </w:r>
      <w:proofErr w:type="spellStart"/>
      <w:r w:rsidRPr="007A66EA">
        <w:rPr>
          <w:sz w:val="20"/>
          <w:szCs w:val="20"/>
        </w:rPr>
        <w:t>vapors</w:t>
      </w:r>
      <w:proofErr w:type="spellEnd"/>
      <w:r w:rsidRPr="007A66EA">
        <w:rPr>
          <w:sz w:val="20"/>
          <w:szCs w:val="20"/>
        </w:rPr>
        <w:t>, Administer oxygen or artificial medical assistance can be rendered.</w:t>
      </w:r>
    </w:p>
    <w:p w:rsidR="00676BD7" w:rsidRPr="007A66EA" w:rsidRDefault="00676BD7" w:rsidP="00676BD7">
      <w:pPr>
        <w:widowControl w:val="0"/>
        <w:autoSpaceDE w:val="0"/>
        <w:autoSpaceDN w:val="0"/>
        <w:adjustRightInd w:val="0"/>
        <w:spacing w:line="222"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Skin Contact:</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Wash with soap and large quantities of water and seek medical attention if irritation from contact persists.</w:t>
      </w:r>
    </w:p>
    <w:p w:rsidR="00676BD7" w:rsidRPr="007A66EA" w:rsidRDefault="00676BD7" w:rsidP="00676BD7">
      <w:pPr>
        <w:widowControl w:val="0"/>
        <w:autoSpaceDE w:val="0"/>
        <w:autoSpaceDN w:val="0"/>
        <w:adjustRightInd w:val="0"/>
        <w:spacing w:line="315"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lastRenderedPageBreak/>
        <w:t>Eye Contact:</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Flush with large quantities of water for at least 15 minutes and seek immediate medical attention.</w:t>
      </w:r>
    </w:p>
    <w:p w:rsidR="00676BD7" w:rsidRPr="007A66EA" w:rsidRDefault="00676BD7" w:rsidP="00676BD7">
      <w:pPr>
        <w:widowControl w:val="0"/>
        <w:autoSpaceDE w:val="0"/>
        <w:autoSpaceDN w:val="0"/>
        <w:adjustRightInd w:val="0"/>
        <w:spacing w:line="315"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Ingestion:</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spacing w:line="299" w:lineRule="auto"/>
        <w:ind w:left="540" w:right="1020"/>
        <w:rPr>
          <w:sz w:val="20"/>
          <w:szCs w:val="20"/>
        </w:rPr>
      </w:pPr>
      <w:r w:rsidRPr="007A66EA">
        <w:rPr>
          <w:sz w:val="20"/>
          <w:szCs w:val="20"/>
        </w:rPr>
        <w:t xml:space="preserve">Do not induce vomiting. Call your local poison control </w:t>
      </w:r>
      <w:proofErr w:type="spellStart"/>
      <w:r w:rsidRPr="007A66EA">
        <w:rPr>
          <w:sz w:val="20"/>
          <w:szCs w:val="20"/>
        </w:rPr>
        <w:t>center</w:t>
      </w:r>
      <w:proofErr w:type="spellEnd"/>
      <w:r w:rsidRPr="007A66EA">
        <w:rPr>
          <w:sz w:val="20"/>
          <w:szCs w:val="20"/>
        </w:rPr>
        <w:t>, hospital emergency room or physician immediately for instructions to induce vomiting.</w:t>
      </w:r>
    </w:p>
    <w:p w:rsidR="00676BD7" w:rsidRPr="007A66EA" w:rsidRDefault="00676BD7" w:rsidP="00676BD7">
      <w:pPr>
        <w:widowControl w:val="0"/>
        <w:autoSpaceDE w:val="0"/>
        <w:autoSpaceDN w:val="0"/>
        <w:adjustRightInd w:val="0"/>
        <w:spacing w:line="222" w:lineRule="exact"/>
        <w:rPr>
          <w:sz w:val="20"/>
          <w:szCs w:val="20"/>
        </w:rPr>
      </w:pPr>
    </w:p>
    <w:p w:rsidR="00676BD7" w:rsidRPr="007A66EA" w:rsidRDefault="00676BD7" w:rsidP="00676BD7">
      <w:pPr>
        <w:widowControl w:val="0"/>
        <w:overflowPunct w:val="0"/>
        <w:autoSpaceDE w:val="0"/>
        <w:autoSpaceDN w:val="0"/>
        <w:adjustRightInd w:val="0"/>
        <w:ind w:left="540" w:right="40"/>
        <w:rPr>
          <w:sz w:val="20"/>
          <w:szCs w:val="20"/>
        </w:rPr>
      </w:pPr>
      <w:r w:rsidRPr="007A66EA">
        <w:rPr>
          <w:sz w:val="20"/>
          <w:szCs w:val="20"/>
        </w:rPr>
        <w:t xml:space="preserve">If spontaneous vomiting is about to </w:t>
      </w:r>
      <w:proofErr w:type="spellStart"/>
      <w:r w:rsidRPr="007A66EA">
        <w:rPr>
          <w:sz w:val="20"/>
          <w:szCs w:val="20"/>
        </w:rPr>
        <w:t>occur</w:t>
      </w:r>
      <w:proofErr w:type="gramStart"/>
      <w:r w:rsidRPr="007A66EA">
        <w:rPr>
          <w:sz w:val="20"/>
          <w:szCs w:val="20"/>
        </w:rPr>
        <w:t>,place</w:t>
      </w:r>
      <w:proofErr w:type="spellEnd"/>
      <w:proofErr w:type="gramEnd"/>
      <w:r w:rsidRPr="007A66EA">
        <w:rPr>
          <w:sz w:val="20"/>
          <w:szCs w:val="20"/>
        </w:rPr>
        <w:t xml:space="preserve"> victim's head below knees. If victim is drowsy or unconscious, place on the left side with head down. Never give anything by mouth to a person who is not fully conscious. Do not leave victim unattended. Seek medical attention immediately.</w:t>
      </w:r>
    </w:p>
    <w:p w:rsidR="00676BD7" w:rsidRPr="007A66EA" w:rsidRDefault="00676BD7" w:rsidP="00676BD7">
      <w:pPr>
        <w:widowControl w:val="0"/>
        <w:autoSpaceDE w:val="0"/>
        <w:autoSpaceDN w:val="0"/>
        <w:adjustRightInd w:val="0"/>
        <w:spacing w:line="2"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Note to Physician</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 xml:space="preserve">Call your local poison control </w:t>
      </w:r>
      <w:proofErr w:type="spellStart"/>
      <w:r w:rsidRPr="007A66EA">
        <w:rPr>
          <w:sz w:val="20"/>
          <w:szCs w:val="20"/>
        </w:rPr>
        <w:t>center</w:t>
      </w:r>
      <w:proofErr w:type="spellEnd"/>
      <w:r w:rsidRPr="007A66EA">
        <w:rPr>
          <w:sz w:val="20"/>
          <w:szCs w:val="20"/>
        </w:rPr>
        <w:t xml:space="preserve"> for further information.</w:t>
      </w:r>
    </w:p>
    <w:p w:rsidR="00676BD7" w:rsidRPr="007A66EA" w:rsidRDefault="00676BD7" w:rsidP="00676BD7">
      <w:pPr>
        <w:widowControl w:val="0"/>
        <w:autoSpaceDE w:val="0"/>
        <w:autoSpaceDN w:val="0"/>
        <w:adjustRightInd w:val="0"/>
        <w:spacing w:line="316" w:lineRule="exact"/>
        <w:rPr>
          <w:sz w:val="20"/>
          <w:szCs w:val="20"/>
        </w:rPr>
      </w:pPr>
    </w:p>
    <w:p w:rsidR="00676BD7" w:rsidRPr="007A66EA" w:rsidRDefault="00676BD7" w:rsidP="00676BD7">
      <w:pPr>
        <w:widowControl w:val="0"/>
        <w:overflowPunct w:val="0"/>
        <w:autoSpaceDE w:val="0"/>
        <w:autoSpaceDN w:val="0"/>
        <w:adjustRightInd w:val="0"/>
        <w:spacing w:line="285" w:lineRule="auto"/>
        <w:ind w:left="540" w:right="200"/>
        <w:rPr>
          <w:sz w:val="20"/>
          <w:szCs w:val="20"/>
        </w:rPr>
      </w:pPr>
      <w:r w:rsidRPr="007A66EA">
        <w:rPr>
          <w:sz w:val="20"/>
          <w:szCs w:val="20"/>
        </w:rPr>
        <w:t xml:space="preserve">Inhalation: Inhalation overexposure can produce toxic effects. Monitor for respiratory distress. If cough or difficulty in breathing develops, evaluate for upper respiratory tract inflammation, bronchitis, and </w:t>
      </w:r>
      <w:proofErr w:type="spellStart"/>
      <w:r w:rsidRPr="007A66EA">
        <w:rPr>
          <w:sz w:val="20"/>
          <w:szCs w:val="20"/>
        </w:rPr>
        <w:t>pneumonitis</w:t>
      </w:r>
      <w:proofErr w:type="spellEnd"/>
      <w:r w:rsidRPr="007A66EA">
        <w:rPr>
          <w:sz w:val="20"/>
          <w:szCs w:val="20"/>
        </w:rPr>
        <w:t>. Administer supplemental oxygen with assisted ventilation as required.</w:t>
      </w:r>
    </w:p>
    <w:p w:rsidR="00676BD7" w:rsidRPr="007A66EA" w:rsidRDefault="00676BD7" w:rsidP="00676BD7">
      <w:pPr>
        <w:widowControl w:val="0"/>
        <w:autoSpaceDE w:val="0"/>
        <w:autoSpaceDN w:val="0"/>
        <w:adjustRightInd w:val="0"/>
        <w:spacing w:line="236" w:lineRule="exact"/>
        <w:rPr>
          <w:sz w:val="20"/>
          <w:szCs w:val="20"/>
        </w:rPr>
      </w:pPr>
    </w:p>
    <w:p w:rsidR="00676BD7" w:rsidRPr="007A66EA" w:rsidRDefault="00676BD7" w:rsidP="00676BD7">
      <w:pPr>
        <w:widowControl w:val="0"/>
        <w:overflowPunct w:val="0"/>
        <w:autoSpaceDE w:val="0"/>
        <w:autoSpaceDN w:val="0"/>
        <w:adjustRightInd w:val="0"/>
        <w:spacing w:line="280" w:lineRule="auto"/>
        <w:ind w:left="540"/>
        <w:rPr>
          <w:sz w:val="20"/>
          <w:szCs w:val="20"/>
        </w:rPr>
      </w:pPr>
      <w:r w:rsidRPr="007A66EA">
        <w:rPr>
          <w:sz w:val="20"/>
          <w:szCs w:val="20"/>
        </w:rPr>
        <w:t xml:space="preserve">Ingestion: If ingested, this material presents a significant aspiration and chemical </w:t>
      </w:r>
      <w:proofErr w:type="spellStart"/>
      <w:r w:rsidRPr="007A66EA">
        <w:rPr>
          <w:sz w:val="20"/>
          <w:szCs w:val="20"/>
        </w:rPr>
        <w:t>pneumonitis</w:t>
      </w:r>
      <w:proofErr w:type="spellEnd"/>
      <w:r w:rsidRPr="007A66EA">
        <w:rPr>
          <w:sz w:val="20"/>
          <w:szCs w:val="20"/>
        </w:rPr>
        <w:t xml:space="preserve"> hazard. Induction of emesis is not recommended. Consider activated charcoal and/or gastric </w:t>
      </w:r>
      <w:proofErr w:type="spellStart"/>
      <w:r w:rsidRPr="007A66EA">
        <w:rPr>
          <w:sz w:val="20"/>
          <w:szCs w:val="20"/>
        </w:rPr>
        <w:t>lavage</w:t>
      </w:r>
      <w:proofErr w:type="spellEnd"/>
      <w:r w:rsidRPr="007A66EA">
        <w:rPr>
          <w:sz w:val="20"/>
          <w:szCs w:val="20"/>
        </w:rPr>
        <w:t xml:space="preserve">. If patient is </w:t>
      </w:r>
      <w:proofErr w:type="spellStart"/>
      <w:r w:rsidRPr="007A66EA">
        <w:rPr>
          <w:sz w:val="20"/>
          <w:szCs w:val="20"/>
        </w:rPr>
        <w:t>obtunded</w:t>
      </w:r>
      <w:proofErr w:type="spellEnd"/>
      <w:r w:rsidRPr="007A66EA">
        <w:rPr>
          <w:sz w:val="20"/>
          <w:szCs w:val="20"/>
        </w:rPr>
        <w:t xml:space="preserve">, protect the airway by cuffed </w:t>
      </w:r>
      <w:proofErr w:type="spellStart"/>
      <w:r w:rsidRPr="007A66EA">
        <w:rPr>
          <w:sz w:val="20"/>
          <w:szCs w:val="20"/>
        </w:rPr>
        <w:t>endotracheal</w:t>
      </w:r>
      <w:proofErr w:type="spellEnd"/>
      <w:r w:rsidRPr="007A66EA">
        <w:rPr>
          <w:sz w:val="20"/>
          <w:szCs w:val="20"/>
        </w:rPr>
        <w:t xml:space="preserve"> intubation or by placement of the body in a </w:t>
      </w:r>
      <w:proofErr w:type="spellStart"/>
      <w:r w:rsidRPr="007A66EA">
        <w:rPr>
          <w:sz w:val="20"/>
          <w:szCs w:val="20"/>
        </w:rPr>
        <w:t>Trendelenburg</w:t>
      </w:r>
      <w:proofErr w:type="spellEnd"/>
      <w:r w:rsidRPr="007A66EA">
        <w:rPr>
          <w:sz w:val="20"/>
          <w:szCs w:val="20"/>
        </w:rPr>
        <w:t xml:space="preserve"> and left lateral </w:t>
      </w:r>
      <w:proofErr w:type="spellStart"/>
      <w:r w:rsidRPr="007A66EA">
        <w:rPr>
          <w:sz w:val="20"/>
          <w:szCs w:val="20"/>
        </w:rPr>
        <w:t>decubitus</w:t>
      </w:r>
      <w:proofErr w:type="spellEnd"/>
      <w:r w:rsidRPr="007A66EA">
        <w:rPr>
          <w:sz w:val="20"/>
          <w:szCs w:val="20"/>
        </w:rPr>
        <w:t xml:space="preserve"> position.</w:t>
      </w:r>
    </w:p>
    <w:p w:rsidR="00676BD7" w:rsidRDefault="00676BD7" w:rsidP="00676BD7">
      <w:pPr>
        <w:widowControl w:val="0"/>
        <w:overflowPunct w:val="0"/>
        <w:autoSpaceDE w:val="0"/>
        <w:autoSpaceDN w:val="0"/>
        <w:adjustRightInd w:val="0"/>
        <w:spacing w:line="280" w:lineRule="auto"/>
        <w:ind w:left="540"/>
      </w:pPr>
    </w:p>
    <w:tbl>
      <w:tblPr>
        <w:tblW w:w="0" w:type="auto"/>
        <w:tblLayout w:type="fixed"/>
        <w:tblCellMar>
          <w:left w:w="0" w:type="dxa"/>
          <w:right w:w="0" w:type="dxa"/>
        </w:tblCellMar>
        <w:tblLook w:val="0000"/>
      </w:tblPr>
      <w:tblGrid>
        <w:gridCol w:w="3100"/>
        <w:gridCol w:w="900"/>
        <w:gridCol w:w="740"/>
        <w:gridCol w:w="540"/>
        <w:gridCol w:w="920"/>
        <w:gridCol w:w="3600"/>
      </w:tblGrid>
      <w:tr w:rsidR="00676BD7" w:rsidTr="00676BD7">
        <w:trPr>
          <w:trHeight w:val="322"/>
        </w:trPr>
        <w:tc>
          <w:tcPr>
            <w:tcW w:w="3100" w:type="dxa"/>
            <w:tcBorders>
              <w:top w:val="nil"/>
              <w:left w:val="nil"/>
              <w:bottom w:val="nil"/>
              <w:right w:val="nil"/>
            </w:tcBorders>
            <w:vAlign w:val="bottom"/>
          </w:tcPr>
          <w:p w:rsidR="00676BD7" w:rsidRPr="007A66EA" w:rsidRDefault="00676BD7" w:rsidP="00676BD7">
            <w:pPr>
              <w:widowControl w:val="0"/>
              <w:autoSpaceDE w:val="0"/>
              <w:autoSpaceDN w:val="0"/>
              <w:adjustRightInd w:val="0"/>
              <w:rPr>
                <w:rFonts w:ascii="Arial" w:hAnsi="Arial" w:cs="Arial"/>
                <w:b/>
                <w:bCs/>
                <w:sz w:val="28"/>
                <w:szCs w:val="28"/>
              </w:rPr>
            </w:pPr>
            <w:r w:rsidRPr="007A66EA">
              <w:rPr>
                <w:rFonts w:ascii="Arial" w:hAnsi="Arial" w:cs="Arial"/>
                <w:b/>
                <w:w w:val="99"/>
                <w:sz w:val="28"/>
                <w:szCs w:val="28"/>
              </w:rPr>
              <w:t>Fire Fighting Measures</w:t>
            </w:r>
          </w:p>
          <w:p w:rsidR="00676BD7" w:rsidRPr="007A66EA" w:rsidRDefault="00676BD7" w:rsidP="00676BD7">
            <w:pPr>
              <w:widowControl w:val="0"/>
              <w:autoSpaceDE w:val="0"/>
              <w:autoSpaceDN w:val="0"/>
              <w:adjustRightInd w:val="0"/>
              <w:rPr>
                <w:rFonts w:ascii="Arial" w:hAnsi="Arial" w:cs="Arial"/>
                <w:b/>
                <w:bCs/>
                <w:sz w:val="18"/>
                <w:szCs w:val="18"/>
              </w:rPr>
            </w:pPr>
          </w:p>
          <w:p w:rsidR="00676BD7" w:rsidRPr="007A66EA" w:rsidRDefault="00676BD7" w:rsidP="00676BD7">
            <w:pPr>
              <w:widowControl w:val="0"/>
              <w:autoSpaceDE w:val="0"/>
              <w:autoSpaceDN w:val="0"/>
              <w:adjustRightInd w:val="0"/>
              <w:rPr>
                <w:sz w:val="18"/>
                <w:szCs w:val="18"/>
              </w:rPr>
            </w:pPr>
            <w:r w:rsidRPr="007A66EA">
              <w:rPr>
                <w:rFonts w:ascii="Arial" w:hAnsi="Arial" w:cs="Arial"/>
                <w:b/>
                <w:bCs/>
                <w:sz w:val="18"/>
                <w:szCs w:val="18"/>
              </w:rPr>
              <w:t>Flammability Classification:</w:t>
            </w:r>
          </w:p>
        </w:tc>
        <w:tc>
          <w:tcPr>
            <w:tcW w:w="164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440"/>
              <w:rPr>
                <w:sz w:val="18"/>
                <w:szCs w:val="18"/>
              </w:rPr>
            </w:pPr>
            <w:r w:rsidRPr="007A66EA">
              <w:rPr>
                <w:rFonts w:ascii="Arial" w:hAnsi="Arial" w:cs="Arial"/>
                <w:sz w:val="18"/>
                <w:szCs w:val="18"/>
              </w:rPr>
              <w:t>Class II</w:t>
            </w:r>
          </w:p>
        </w:tc>
        <w:tc>
          <w:tcPr>
            <w:tcW w:w="540"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920"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3600" w:type="dxa"/>
            <w:tcBorders>
              <w:top w:val="nil"/>
              <w:left w:val="nil"/>
              <w:bottom w:val="nil"/>
              <w:right w:val="nil"/>
            </w:tcBorders>
            <w:vAlign w:val="bottom"/>
          </w:tcPr>
          <w:p w:rsidR="00676BD7" w:rsidRDefault="00676BD7" w:rsidP="00676BD7">
            <w:pPr>
              <w:widowControl w:val="0"/>
              <w:autoSpaceDE w:val="0"/>
              <w:autoSpaceDN w:val="0"/>
              <w:adjustRightInd w:val="0"/>
            </w:pPr>
          </w:p>
        </w:tc>
      </w:tr>
      <w:tr w:rsidR="00676BD7" w:rsidRPr="007A66EA" w:rsidTr="00676BD7">
        <w:trPr>
          <w:trHeight w:val="284"/>
        </w:trPr>
        <w:tc>
          <w:tcPr>
            <w:tcW w:w="310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r w:rsidRPr="007A66EA">
              <w:rPr>
                <w:rFonts w:ascii="Arial" w:hAnsi="Arial" w:cs="Arial"/>
                <w:b/>
                <w:bCs/>
                <w:sz w:val="18"/>
                <w:szCs w:val="18"/>
              </w:rPr>
              <w:t>Flash Pt:</w:t>
            </w:r>
          </w:p>
        </w:tc>
        <w:tc>
          <w:tcPr>
            <w:tcW w:w="164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440"/>
              <w:rPr>
                <w:sz w:val="18"/>
                <w:szCs w:val="18"/>
              </w:rPr>
            </w:pPr>
            <w:r w:rsidRPr="007A66EA">
              <w:rPr>
                <w:rFonts w:ascii="Arial" w:hAnsi="Arial" w:cs="Arial"/>
                <w:sz w:val="18"/>
                <w:szCs w:val="18"/>
              </w:rPr>
              <w:t>&gt;= 101.00 F</w:t>
            </w:r>
          </w:p>
        </w:tc>
        <w:tc>
          <w:tcPr>
            <w:tcW w:w="146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20"/>
              <w:rPr>
                <w:sz w:val="18"/>
                <w:szCs w:val="18"/>
              </w:rPr>
            </w:pPr>
            <w:r w:rsidRPr="007A66EA">
              <w:rPr>
                <w:rFonts w:ascii="Arial" w:hAnsi="Arial" w:cs="Arial"/>
                <w:sz w:val="18"/>
                <w:szCs w:val="18"/>
              </w:rPr>
              <w:t>Method Used:</w:t>
            </w:r>
          </w:p>
        </w:tc>
        <w:tc>
          <w:tcPr>
            <w:tcW w:w="3600" w:type="dxa"/>
            <w:tcBorders>
              <w:top w:val="nil"/>
              <w:left w:val="nil"/>
              <w:bottom w:val="nil"/>
              <w:right w:val="nil"/>
            </w:tcBorders>
            <w:vAlign w:val="bottom"/>
          </w:tcPr>
          <w:p w:rsidR="00676BD7" w:rsidRPr="007A66EA" w:rsidRDefault="00676BD7" w:rsidP="00676BD7">
            <w:pPr>
              <w:widowControl w:val="0"/>
              <w:autoSpaceDE w:val="0"/>
              <w:autoSpaceDN w:val="0"/>
              <w:adjustRightInd w:val="0"/>
              <w:jc w:val="right"/>
              <w:rPr>
                <w:sz w:val="18"/>
                <w:szCs w:val="18"/>
              </w:rPr>
            </w:pPr>
            <w:proofErr w:type="spellStart"/>
            <w:r w:rsidRPr="007A66EA">
              <w:rPr>
                <w:rFonts w:ascii="Arial" w:hAnsi="Arial" w:cs="Arial"/>
                <w:sz w:val="18"/>
                <w:szCs w:val="18"/>
              </w:rPr>
              <w:t>Setaflash</w:t>
            </w:r>
            <w:proofErr w:type="spellEnd"/>
            <w:r w:rsidRPr="007A66EA">
              <w:rPr>
                <w:rFonts w:ascii="Arial" w:hAnsi="Arial" w:cs="Arial"/>
                <w:sz w:val="18"/>
                <w:szCs w:val="18"/>
              </w:rPr>
              <w:t xml:space="preserve"> Closed Cup (Rapid </w:t>
            </w:r>
            <w:proofErr w:type="spellStart"/>
            <w:r w:rsidRPr="007A66EA">
              <w:rPr>
                <w:rFonts w:ascii="Arial" w:hAnsi="Arial" w:cs="Arial"/>
                <w:sz w:val="18"/>
                <w:szCs w:val="18"/>
              </w:rPr>
              <w:t>Setaflash</w:t>
            </w:r>
            <w:proofErr w:type="spellEnd"/>
            <w:r w:rsidRPr="007A66EA">
              <w:rPr>
                <w:rFonts w:ascii="Arial" w:hAnsi="Arial" w:cs="Arial"/>
                <w:sz w:val="18"/>
                <w:szCs w:val="18"/>
              </w:rPr>
              <w:t>)</w:t>
            </w:r>
          </w:p>
        </w:tc>
      </w:tr>
      <w:tr w:rsidR="00676BD7" w:rsidRPr="007A66EA" w:rsidTr="00676BD7">
        <w:trPr>
          <w:trHeight w:val="284"/>
        </w:trPr>
        <w:tc>
          <w:tcPr>
            <w:tcW w:w="310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r w:rsidRPr="007A66EA">
              <w:rPr>
                <w:rFonts w:ascii="Arial" w:hAnsi="Arial" w:cs="Arial"/>
                <w:b/>
                <w:bCs/>
                <w:sz w:val="18"/>
                <w:szCs w:val="18"/>
              </w:rPr>
              <w:t>Explosive Limits:</w:t>
            </w:r>
          </w:p>
        </w:tc>
        <w:tc>
          <w:tcPr>
            <w:tcW w:w="900" w:type="dxa"/>
            <w:tcBorders>
              <w:top w:val="nil"/>
              <w:left w:val="nil"/>
              <w:bottom w:val="nil"/>
              <w:right w:val="nil"/>
            </w:tcBorders>
            <w:vAlign w:val="bottom"/>
          </w:tcPr>
          <w:p w:rsidR="00676BD7" w:rsidRPr="007A66EA" w:rsidRDefault="00676BD7" w:rsidP="00676BD7">
            <w:pPr>
              <w:widowControl w:val="0"/>
              <w:autoSpaceDE w:val="0"/>
              <w:autoSpaceDN w:val="0"/>
              <w:adjustRightInd w:val="0"/>
              <w:ind w:left="440"/>
              <w:rPr>
                <w:sz w:val="18"/>
                <w:szCs w:val="18"/>
              </w:rPr>
            </w:pPr>
            <w:r w:rsidRPr="007A66EA">
              <w:rPr>
                <w:rFonts w:ascii="Arial" w:hAnsi="Arial" w:cs="Arial"/>
                <w:sz w:val="18"/>
                <w:szCs w:val="18"/>
              </w:rPr>
              <w:t>LEL:</w:t>
            </w:r>
          </w:p>
        </w:tc>
        <w:tc>
          <w:tcPr>
            <w:tcW w:w="128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right="320"/>
              <w:jc w:val="right"/>
              <w:rPr>
                <w:sz w:val="18"/>
                <w:szCs w:val="18"/>
              </w:rPr>
            </w:pPr>
            <w:r w:rsidRPr="007A66EA">
              <w:rPr>
                <w:rFonts w:ascii="Arial" w:hAnsi="Arial" w:cs="Arial"/>
                <w:sz w:val="18"/>
                <w:szCs w:val="18"/>
              </w:rPr>
              <w:t>~ 0.5 %</w:t>
            </w:r>
          </w:p>
        </w:tc>
        <w:tc>
          <w:tcPr>
            <w:tcW w:w="920" w:type="dxa"/>
            <w:tcBorders>
              <w:top w:val="nil"/>
              <w:left w:val="nil"/>
              <w:bottom w:val="nil"/>
              <w:right w:val="nil"/>
            </w:tcBorders>
            <w:vAlign w:val="bottom"/>
          </w:tcPr>
          <w:p w:rsidR="00676BD7" w:rsidRPr="007A66EA" w:rsidRDefault="00676BD7" w:rsidP="00676BD7">
            <w:pPr>
              <w:widowControl w:val="0"/>
              <w:autoSpaceDE w:val="0"/>
              <w:autoSpaceDN w:val="0"/>
              <w:adjustRightInd w:val="0"/>
              <w:ind w:left="420"/>
              <w:rPr>
                <w:sz w:val="18"/>
                <w:szCs w:val="18"/>
              </w:rPr>
            </w:pPr>
            <w:r w:rsidRPr="007A66EA">
              <w:rPr>
                <w:rFonts w:ascii="Arial" w:hAnsi="Arial" w:cs="Arial"/>
                <w:sz w:val="18"/>
                <w:szCs w:val="18"/>
              </w:rPr>
              <w:t>UEL:</w:t>
            </w:r>
          </w:p>
        </w:tc>
        <w:tc>
          <w:tcPr>
            <w:tcW w:w="3600" w:type="dxa"/>
            <w:tcBorders>
              <w:top w:val="nil"/>
              <w:left w:val="nil"/>
              <w:bottom w:val="nil"/>
              <w:right w:val="nil"/>
            </w:tcBorders>
            <w:vAlign w:val="bottom"/>
          </w:tcPr>
          <w:p w:rsidR="00676BD7" w:rsidRPr="007A66EA" w:rsidRDefault="00676BD7" w:rsidP="00676BD7">
            <w:pPr>
              <w:widowControl w:val="0"/>
              <w:autoSpaceDE w:val="0"/>
              <w:autoSpaceDN w:val="0"/>
              <w:adjustRightInd w:val="0"/>
              <w:ind w:right="2820"/>
              <w:jc w:val="right"/>
              <w:rPr>
                <w:sz w:val="18"/>
                <w:szCs w:val="18"/>
              </w:rPr>
            </w:pPr>
            <w:r w:rsidRPr="007A66EA">
              <w:rPr>
                <w:rFonts w:ascii="Arial" w:hAnsi="Arial" w:cs="Arial"/>
                <w:sz w:val="18"/>
                <w:szCs w:val="18"/>
              </w:rPr>
              <w:t>~ 6 %</w:t>
            </w:r>
          </w:p>
        </w:tc>
      </w:tr>
      <w:tr w:rsidR="00676BD7" w:rsidRPr="007A66EA" w:rsidTr="00676BD7">
        <w:trPr>
          <w:trHeight w:val="284"/>
        </w:trPr>
        <w:tc>
          <w:tcPr>
            <w:tcW w:w="310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proofErr w:type="spellStart"/>
            <w:r w:rsidRPr="007A66EA">
              <w:rPr>
                <w:rFonts w:ascii="Arial" w:hAnsi="Arial" w:cs="Arial"/>
                <w:b/>
                <w:bCs/>
                <w:sz w:val="18"/>
                <w:szCs w:val="18"/>
              </w:rPr>
              <w:t>Autoignition</w:t>
            </w:r>
            <w:proofErr w:type="spellEnd"/>
            <w:r w:rsidRPr="007A66EA">
              <w:rPr>
                <w:rFonts w:ascii="Arial" w:hAnsi="Arial" w:cs="Arial"/>
                <w:b/>
                <w:bCs/>
                <w:sz w:val="18"/>
                <w:szCs w:val="18"/>
              </w:rPr>
              <w:t xml:space="preserve"> Pt:</w:t>
            </w:r>
          </w:p>
        </w:tc>
        <w:tc>
          <w:tcPr>
            <w:tcW w:w="164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440"/>
              <w:rPr>
                <w:sz w:val="18"/>
                <w:szCs w:val="18"/>
              </w:rPr>
            </w:pPr>
            <w:r w:rsidRPr="007A66EA">
              <w:rPr>
                <w:rFonts w:ascii="Arial" w:hAnsi="Arial" w:cs="Arial"/>
                <w:sz w:val="18"/>
                <w:szCs w:val="18"/>
              </w:rPr>
              <w:t>446.00 F</w:t>
            </w: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p>
        </w:tc>
        <w:tc>
          <w:tcPr>
            <w:tcW w:w="9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p>
        </w:tc>
        <w:tc>
          <w:tcPr>
            <w:tcW w:w="360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p>
        </w:tc>
      </w:tr>
    </w:tbl>
    <w:p w:rsidR="00676BD7" w:rsidRDefault="00676BD7" w:rsidP="00676BD7">
      <w:pPr>
        <w:widowControl w:val="0"/>
        <w:overflowPunct w:val="0"/>
        <w:autoSpaceDE w:val="0"/>
        <w:autoSpaceDN w:val="0"/>
        <w:adjustRightInd w:val="0"/>
        <w:spacing w:line="280" w:lineRule="auto"/>
        <w:ind w:left="540"/>
      </w:pPr>
    </w:p>
    <w:p w:rsidR="00676BD7" w:rsidRDefault="00676BD7" w:rsidP="00676BD7">
      <w:pPr>
        <w:widowControl w:val="0"/>
        <w:autoSpaceDE w:val="0"/>
        <w:autoSpaceDN w:val="0"/>
        <w:adjustRightInd w:val="0"/>
        <w:ind w:left="600"/>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Fire Fighting Instructions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ind w:left="540" w:right="80"/>
        <w:rPr>
          <w:sz w:val="20"/>
          <w:szCs w:val="20"/>
        </w:rPr>
      </w:pPr>
      <w:r w:rsidRPr="007A66EA">
        <w:rPr>
          <w:sz w:val="20"/>
          <w:szCs w:val="20"/>
        </w:rPr>
        <w:t>Self-contained respiratory protection should be provided for fire fighters fighting fires in buildings or confined areas. Storage containers exposed to fire should be kept cool with water spray to prevent pressure build-up. Stay away from heads of containers that have been exposed to intense heat or flame.</w:t>
      </w:r>
    </w:p>
    <w:p w:rsidR="00676BD7" w:rsidRPr="007A66EA" w:rsidRDefault="00676BD7" w:rsidP="00676BD7">
      <w:pPr>
        <w:widowControl w:val="0"/>
        <w:autoSpaceDE w:val="0"/>
        <w:autoSpaceDN w:val="0"/>
        <w:adjustRightInd w:val="0"/>
        <w:spacing w:line="2"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Flammable Properties and Hazards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proofErr w:type="gramStart"/>
      <w:r w:rsidRPr="007A66EA">
        <w:rPr>
          <w:sz w:val="20"/>
          <w:szCs w:val="20"/>
        </w:rPr>
        <w:t>Combustible Liquid.</w:t>
      </w:r>
      <w:proofErr w:type="gramEnd"/>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Hazardous Combustion Products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proofErr w:type="gramStart"/>
      <w:r w:rsidRPr="007A66EA">
        <w:rPr>
          <w:sz w:val="20"/>
          <w:szCs w:val="20"/>
        </w:rPr>
        <w:t>Carbon dioxide, carbon monoxide, smoke, fumes, and/or unburned hydrocarbons.</w:t>
      </w:r>
      <w:proofErr w:type="gramEnd"/>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Extinguishing Media</w:t>
      </w:r>
    </w:p>
    <w:p w:rsidR="00676BD7" w:rsidRPr="007A66EA" w:rsidRDefault="00676BD7" w:rsidP="00676BD7">
      <w:pPr>
        <w:widowControl w:val="0"/>
        <w:autoSpaceDE w:val="0"/>
        <w:autoSpaceDN w:val="0"/>
        <w:adjustRightInd w:val="0"/>
        <w:spacing w:line="48" w:lineRule="exact"/>
        <w:rPr>
          <w:sz w:val="20"/>
          <w:szCs w:val="20"/>
        </w:rPr>
      </w:pPr>
    </w:p>
    <w:p w:rsidR="00676BD7" w:rsidRDefault="00676BD7" w:rsidP="00676BD7">
      <w:pPr>
        <w:widowControl w:val="0"/>
        <w:autoSpaceDE w:val="0"/>
        <w:autoSpaceDN w:val="0"/>
        <w:adjustRightInd w:val="0"/>
        <w:ind w:left="540"/>
        <w:rPr>
          <w:sz w:val="20"/>
          <w:szCs w:val="20"/>
        </w:rPr>
      </w:pPr>
      <w:r w:rsidRPr="007A66EA">
        <w:rPr>
          <w:sz w:val="20"/>
          <w:szCs w:val="20"/>
        </w:rPr>
        <w:t>Use carbon dioxide, dry powder, or foam.</w:t>
      </w:r>
    </w:p>
    <w:p w:rsidR="007A66EA" w:rsidRPr="007A66EA" w:rsidRDefault="007A66EA" w:rsidP="00676BD7">
      <w:pPr>
        <w:widowControl w:val="0"/>
        <w:autoSpaceDE w:val="0"/>
        <w:autoSpaceDN w:val="0"/>
        <w:adjustRightInd w:val="0"/>
        <w:ind w:left="540"/>
        <w:rPr>
          <w:sz w:val="20"/>
          <w:szCs w:val="20"/>
        </w:rPr>
      </w:pPr>
    </w:p>
    <w:p w:rsidR="00676BD7" w:rsidRDefault="00676BD7" w:rsidP="007A66EA">
      <w:pPr>
        <w:widowControl w:val="0"/>
        <w:autoSpaceDE w:val="0"/>
        <w:autoSpaceDN w:val="0"/>
        <w:adjustRightInd w:val="0"/>
        <w:rPr>
          <w:rFonts w:ascii="Arial" w:hAnsi="Arial" w:cs="Arial"/>
          <w:sz w:val="28"/>
          <w:szCs w:val="28"/>
        </w:rPr>
      </w:pPr>
      <w:r>
        <w:rPr>
          <w:rFonts w:ascii="Arial" w:hAnsi="Arial" w:cs="Arial"/>
          <w:sz w:val="28"/>
          <w:szCs w:val="28"/>
        </w:rPr>
        <w:t>Accidental Release Measures</w:t>
      </w:r>
    </w:p>
    <w:p w:rsidR="007A66EA" w:rsidRDefault="007A66EA" w:rsidP="007A66EA">
      <w:pPr>
        <w:widowControl w:val="0"/>
        <w:autoSpaceDE w:val="0"/>
        <w:autoSpaceDN w:val="0"/>
        <w:adjustRightInd w:val="0"/>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 xml:space="preserve">Steps To Be Taken In Case Material Is Released </w:t>
      </w:r>
      <w:proofErr w:type="gramStart"/>
      <w:r w:rsidRPr="007A66EA">
        <w:rPr>
          <w:rFonts w:ascii="Arial" w:hAnsi="Arial" w:cs="Arial"/>
          <w:b/>
          <w:bCs/>
          <w:sz w:val="20"/>
          <w:szCs w:val="20"/>
        </w:rPr>
        <w:t>Or</w:t>
      </w:r>
      <w:proofErr w:type="gramEnd"/>
      <w:r w:rsidRPr="007A66EA">
        <w:rPr>
          <w:rFonts w:ascii="Arial" w:hAnsi="Arial" w:cs="Arial"/>
          <w:b/>
          <w:bCs/>
          <w:sz w:val="20"/>
          <w:szCs w:val="20"/>
        </w:rPr>
        <w:t xml:space="preserve"> Spilled</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Clean up:</w:t>
      </w:r>
    </w:p>
    <w:p w:rsidR="00676BD7" w:rsidRPr="007A66EA" w:rsidRDefault="00676BD7" w:rsidP="00676BD7">
      <w:pPr>
        <w:widowControl w:val="0"/>
        <w:autoSpaceDE w:val="0"/>
        <w:autoSpaceDN w:val="0"/>
        <w:adjustRightInd w:val="0"/>
        <w:spacing w:line="316" w:lineRule="exact"/>
        <w:rPr>
          <w:sz w:val="20"/>
          <w:szCs w:val="20"/>
        </w:rPr>
      </w:pPr>
    </w:p>
    <w:p w:rsidR="00676BD7" w:rsidRPr="007A66EA" w:rsidRDefault="00676BD7" w:rsidP="00676BD7">
      <w:pPr>
        <w:widowControl w:val="0"/>
        <w:overflowPunct w:val="0"/>
        <w:autoSpaceDE w:val="0"/>
        <w:autoSpaceDN w:val="0"/>
        <w:adjustRightInd w:val="0"/>
        <w:spacing w:line="300" w:lineRule="auto"/>
        <w:ind w:left="540" w:right="100"/>
        <w:rPr>
          <w:sz w:val="20"/>
          <w:szCs w:val="20"/>
        </w:rPr>
      </w:pPr>
      <w:r w:rsidRPr="007A66EA">
        <w:rPr>
          <w:sz w:val="20"/>
          <w:szCs w:val="20"/>
        </w:rPr>
        <w:t>Keep unnecessary people away; isolate hazard area and deny entry. Stay upwind, out of low areas, and ventilate closed spaces before entering. Shut off ignition sources; keep flares, smoking or flames out of hazard area.</w:t>
      </w:r>
    </w:p>
    <w:p w:rsidR="00676BD7" w:rsidRPr="007A66EA" w:rsidRDefault="00676BD7" w:rsidP="00676BD7">
      <w:pPr>
        <w:widowControl w:val="0"/>
        <w:autoSpaceDE w:val="0"/>
        <w:autoSpaceDN w:val="0"/>
        <w:adjustRightInd w:val="0"/>
        <w:spacing w:line="221"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lastRenderedPageBreak/>
        <w:t>Small spills:</w:t>
      </w:r>
    </w:p>
    <w:p w:rsidR="00676BD7" w:rsidRPr="007A66EA" w:rsidRDefault="00676BD7" w:rsidP="00676BD7">
      <w:pPr>
        <w:widowControl w:val="0"/>
        <w:autoSpaceDE w:val="0"/>
        <w:autoSpaceDN w:val="0"/>
        <w:adjustRightInd w:val="0"/>
        <w:spacing w:line="316" w:lineRule="exact"/>
        <w:rPr>
          <w:sz w:val="20"/>
          <w:szCs w:val="20"/>
        </w:rPr>
      </w:pPr>
    </w:p>
    <w:p w:rsidR="00676BD7" w:rsidRPr="007A66EA" w:rsidRDefault="00676BD7" w:rsidP="007A66EA">
      <w:pPr>
        <w:widowControl w:val="0"/>
        <w:overflowPunct w:val="0"/>
        <w:autoSpaceDE w:val="0"/>
        <w:autoSpaceDN w:val="0"/>
        <w:adjustRightInd w:val="0"/>
        <w:spacing w:line="300" w:lineRule="auto"/>
        <w:ind w:left="540" w:right="580"/>
        <w:rPr>
          <w:sz w:val="20"/>
          <w:szCs w:val="20"/>
        </w:rPr>
      </w:pPr>
      <w:r w:rsidRPr="007A66EA">
        <w:rPr>
          <w:sz w:val="20"/>
          <w:szCs w:val="20"/>
        </w:rPr>
        <w:t xml:space="preserve">Take up with sand, earth or other </w:t>
      </w:r>
      <w:proofErr w:type="spellStart"/>
      <w:r w:rsidRPr="007A66EA">
        <w:rPr>
          <w:sz w:val="20"/>
          <w:szCs w:val="20"/>
        </w:rPr>
        <w:t>noncombustible</w:t>
      </w:r>
      <w:proofErr w:type="spellEnd"/>
      <w:r w:rsidRPr="007A66EA">
        <w:rPr>
          <w:sz w:val="20"/>
          <w:szCs w:val="20"/>
        </w:rPr>
        <w:t xml:space="preserve"> absorbent material and place in a plastic container where applicable.</w:t>
      </w:r>
    </w:p>
    <w:p w:rsidR="00676BD7" w:rsidRPr="007A66EA" w:rsidRDefault="00676BD7" w:rsidP="007A66EA">
      <w:pPr>
        <w:widowControl w:val="0"/>
        <w:autoSpaceDE w:val="0"/>
        <w:autoSpaceDN w:val="0"/>
        <w:adjustRightInd w:val="0"/>
        <w:ind w:left="540"/>
        <w:rPr>
          <w:sz w:val="20"/>
          <w:szCs w:val="20"/>
        </w:rPr>
      </w:pPr>
      <w:r w:rsidRPr="007A66EA">
        <w:rPr>
          <w:sz w:val="20"/>
          <w:szCs w:val="20"/>
        </w:rPr>
        <w:t>Large spills:</w:t>
      </w:r>
    </w:p>
    <w:p w:rsidR="00676BD7" w:rsidRPr="007A66EA" w:rsidRDefault="00676BD7" w:rsidP="007A66EA">
      <w:pPr>
        <w:widowControl w:val="0"/>
        <w:autoSpaceDE w:val="0"/>
        <w:autoSpaceDN w:val="0"/>
        <w:adjustRightInd w:val="0"/>
        <w:ind w:left="540"/>
        <w:rPr>
          <w:sz w:val="20"/>
          <w:szCs w:val="20"/>
        </w:rPr>
      </w:pPr>
      <w:proofErr w:type="gramStart"/>
      <w:r w:rsidRPr="007A66EA">
        <w:rPr>
          <w:sz w:val="20"/>
          <w:szCs w:val="20"/>
        </w:rPr>
        <w:t>Dike far ahead of spill for later disposal.</w:t>
      </w:r>
      <w:proofErr w:type="gramEnd"/>
    </w:p>
    <w:p w:rsidR="00676BD7" w:rsidRPr="007A66EA" w:rsidRDefault="00676BD7" w:rsidP="007A66EA">
      <w:pPr>
        <w:widowControl w:val="0"/>
        <w:autoSpaceDE w:val="0"/>
        <w:autoSpaceDN w:val="0"/>
        <w:adjustRightInd w:val="0"/>
        <w:ind w:left="540"/>
        <w:rPr>
          <w:sz w:val="20"/>
          <w:szCs w:val="20"/>
        </w:rPr>
      </w:pPr>
      <w:r w:rsidRPr="007A66EA">
        <w:rPr>
          <w:sz w:val="20"/>
          <w:szCs w:val="20"/>
        </w:rPr>
        <w:t>Waste Disposal:</w:t>
      </w:r>
    </w:p>
    <w:p w:rsidR="00676BD7" w:rsidRDefault="00676BD7" w:rsidP="00676BD7">
      <w:pPr>
        <w:widowControl w:val="0"/>
        <w:autoSpaceDE w:val="0"/>
        <w:autoSpaceDN w:val="0"/>
        <w:adjustRightInd w:val="0"/>
        <w:ind w:left="540"/>
        <w:rPr>
          <w:sz w:val="20"/>
          <w:szCs w:val="20"/>
        </w:rPr>
      </w:pPr>
      <w:r w:rsidRPr="007A66EA">
        <w:rPr>
          <w:sz w:val="20"/>
          <w:szCs w:val="20"/>
        </w:rPr>
        <w:t>Dispose in accordance with applicable local, state and federal regulations.</w:t>
      </w:r>
    </w:p>
    <w:p w:rsidR="007A66EA" w:rsidRPr="007A66EA" w:rsidRDefault="007A66EA" w:rsidP="00676BD7">
      <w:pPr>
        <w:widowControl w:val="0"/>
        <w:autoSpaceDE w:val="0"/>
        <w:autoSpaceDN w:val="0"/>
        <w:adjustRightInd w:val="0"/>
        <w:ind w:left="540"/>
        <w:rPr>
          <w:sz w:val="20"/>
          <w:szCs w:val="20"/>
        </w:rPr>
      </w:pPr>
    </w:p>
    <w:p w:rsidR="00676BD7" w:rsidRDefault="00676BD7" w:rsidP="007A66EA">
      <w:pPr>
        <w:widowControl w:val="0"/>
        <w:autoSpaceDE w:val="0"/>
        <w:autoSpaceDN w:val="0"/>
        <w:adjustRightInd w:val="0"/>
        <w:rPr>
          <w:rFonts w:ascii="Arial" w:hAnsi="Arial" w:cs="Arial"/>
          <w:sz w:val="28"/>
          <w:szCs w:val="28"/>
        </w:rPr>
      </w:pPr>
      <w:r>
        <w:rPr>
          <w:rFonts w:ascii="Arial" w:hAnsi="Arial" w:cs="Arial"/>
          <w:sz w:val="28"/>
          <w:szCs w:val="28"/>
        </w:rPr>
        <w:t>Handling and Storage</w:t>
      </w:r>
    </w:p>
    <w:p w:rsidR="007A66EA" w:rsidRDefault="007A66EA" w:rsidP="007A66EA">
      <w:pPr>
        <w:widowControl w:val="0"/>
        <w:autoSpaceDE w:val="0"/>
        <w:autoSpaceDN w:val="0"/>
        <w:adjustRightInd w:val="0"/>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 xml:space="preserve">Precautions </w:t>
      </w:r>
      <w:proofErr w:type="gramStart"/>
      <w:r w:rsidRPr="007A66EA">
        <w:rPr>
          <w:rFonts w:ascii="Arial" w:hAnsi="Arial" w:cs="Arial"/>
          <w:b/>
          <w:bCs/>
          <w:sz w:val="20"/>
          <w:szCs w:val="20"/>
        </w:rPr>
        <w:t>To</w:t>
      </w:r>
      <w:proofErr w:type="gramEnd"/>
      <w:r w:rsidRPr="007A66EA">
        <w:rPr>
          <w:rFonts w:ascii="Arial" w:hAnsi="Arial" w:cs="Arial"/>
          <w:b/>
          <w:bCs/>
          <w:sz w:val="20"/>
          <w:szCs w:val="20"/>
        </w:rPr>
        <w:t xml:space="preserve"> Be Taken in Handling</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85" w:lineRule="auto"/>
        <w:ind w:left="540" w:right="100"/>
        <w:rPr>
          <w:sz w:val="20"/>
          <w:szCs w:val="20"/>
        </w:rPr>
      </w:pPr>
      <w:r w:rsidRPr="007A66EA">
        <w:rPr>
          <w:sz w:val="20"/>
          <w:szCs w:val="20"/>
        </w:rPr>
        <w:t>Read carefully all cautions and directions on product label before use. Since empty container retains residue, follow all label warnings even after container is empty. Dispose of empty container according to all regulations. Do not reuse this container.</w:t>
      </w:r>
    </w:p>
    <w:p w:rsidR="00676BD7" w:rsidRPr="007A66EA" w:rsidRDefault="00676BD7" w:rsidP="00676BD7">
      <w:pPr>
        <w:widowControl w:val="0"/>
        <w:autoSpaceDE w:val="0"/>
        <w:autoSpaceDN w:val="0"/>
        <w:adjustRightInd w:val="0"/>
        <w:spacing w:line="236" w:lineRule="exact"/>
        <w:rPr>
          <w:sz w:val="20"/>
          <w:szCs w:val="20"/>
        </w:rPr>
      </w:pPr>
    </w:p>
    <w:p w:rsidR="00676BD7" w:rsidRPr="007A66EA" w:rsidRDefault="00676BD7" w:rsidP="00676BD7">
      <w:pPr>
        <w:widowControl w:val="0"/>
        <w:overflowPunct w:val="0"/>
        <w:autoSpaceDE w:val="0"/>
        <w:autoSpaceDN w:val="0"/>
        <w:adjustRightInd w:val="0"/>
        <w:ind w:left="540"/>
        <w:rPr>
          <w:sz w:val="20"/>
          <w:szCs w:val="20"/>
        </w:rPr>
      </w:pPr>
      <w:r w:rsidRPr="007A66EA">
        <w:rPr>
          <w:sz w:val="20"/>
          <w:szCs w:val="20"/>
        </w:rPr>
        <w:t xml:space="preserve">A static electrical charge can accumulate when this material is flowing through pipes, nozzles or filters, and when it is agitated. A static spark discharge can ignite accumulated </w:t>
      </w:r>
      <w:proofErr w:type="spellStart"/>
      <w:r w:rsidRPr="007A66EA">
        <w:rPr>
          <w:sz w:val="20"/>
          <w:szCs w:val="20"/>
        </w:rPr>
        <w:t>vapors</w:t>
      </w:r>
      <w:proofErr w:type="spellEnd"/>
      <w:r w:rsidRPr="007A66EA">
        <w:rPr>
          <w:sz w:val="20"/>
          <w:szCs w:val="20"/>
        </w:rPr>
        <w:t xml:space="preserve"> particularly during dry weather conditions. Always use proper bonding and grounding procedures.</w:t>
      </w:r>
    </w:p>
    <w:p w:rsidR="00676BD7" w:rsidRPr="007A66EA" w:rsidRDefault="00676BD7" w:rsidP="00676BD7">
      <w:pPr>
        <w:widowControl w:val="0"/>
        <w:autoSpaceDE w:val="0"/>
        <w:autoSpaceDN w:val="0"/>
        <w:adjustRightInd w:val="0"/>
        <w:spacing w:line="2"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 xml:space="preserve">Precautions </w:t>
      </w:r>
      <w:proofErr w:type="gramStart"/>
      <w:r w:rsidRPr="007A66EA">
        <w:rPr>
          <w:rFonts w:ascii="Arial" w:hAnsi="Arial" w:cs="Arial"/>
          <w:b/>
          <w:bCs/>
          <w:sz w:val="20"/>
          <w:szCs w:val="20"/>
        </w:rPr>
        <w:t>To</w:t>
      </w:r>
      <w:proofErr w:type="gramEnd"/>
      <w:r w:rsidRPr="007A66EA">
        <w:rPr>
          <w:rFonts w:ascii="Arial" w:hAnsi="Arial" w:cs="Arial"/>
          <w:b/>
          <w:bCs/>
          <w:sz w:val="20"/>
          <w:szCs w:val="20"/>
        </w:rPr>
        <w:t xml:space="preserve"> Be Taken in Storing</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300" w:lineRule="auto"/>
        <w:ind w:left="540" w:right="40"/>
        <w:rPr>
          <w:sz w:val="20"/>
          <w:szCs w:val="20"/>
        </w:rPr>
      </w:pPr>
      <w:r w:rsidRPr="007A66EA">
        <w:rPr>
          <w:sz w:val="20"/>
          <w:szCs w:val="20"/>
        </w:rPr>
        <w:t xml:space="preserve">Keep container tightly closed when not in use. </w:t>
      </w:r>
      <w:proofErr w:type="gramStart"/>
      <w:r w:rsidRPr="007A66EA">
        <w:rPr>
          <w:sz w:val="20"/>
          <w:szCs w:val="20"/>
        </w:rPr>
        <w:t>Store in a cool, dry place.</w:t>
      </w:r>
      <w:proofErr w:type="gramEnd"/>
      <w:r w:rsidRPr="007A66EA">
        <w:rPr>
          <w:sz w:val="20"/>
          <w:szCs w:val="20"/>
        </w:rPr>
        <w:t xml:space="preserve"> Do not store near flames or at elevated temperatures.</w:t>
      </w:r>
    </w:p>
    <w:p w:rsidR="00676BD7" w:rsidRDefault="00676BD7" w:rsidP="00676BD7">
      <w:pPr>
        <w:widowControl w:val="0"/>
        <w:autoSpaceDE w:val="0"/>
        <w:autoSpaceDN w:val="0"/>
        <w:adjustRightInd w:val="0"/>
        <w:rPr>
          <w:rFonts w:ascii="Arial" w:hAnsi="Arial" w:cs="Arial"/>
          <w:sz w:val="28"/>
          <w:szCs w:val="28"/>
        </w:rPr>
      </w:pPr>
      <w:r>
        <w:rPr>
          <w:rFonts w:ascii="Arial" w:hAnsi="Arial" w:cs="Arial"/>
          <w:sz w:val="28"/>
          <w:szCs w:val="28"/>
        </w:rPr>
        <w:t>Exposure Controls/Personal Protection</w:t>
      </w:r>
    </w:p>
    <w:p w:rsidR="007A66EA" w:rsidRDefault="007A66EA" w:rsidP="00676BD7">
      <w:pPr>
        <w:widowControl w:val="0"/>
        <w:autoSpaceDE w:val="0"/>
        <w:autoSpaceDN w:val="0"/>
        <w:adjustRightInd w:val="0"/>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Respiratory Equipment (Specify Type)</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75" w:lineRule="auto"/>
        <w:ind w:left="540"/>
        <w:rPr>
          <w:sz w:val="20"/>
          <w:szCs w:val="20"/>
        </w:rPr>
      </w:pPr>
      <w:r w:rsidRPr="007A66EA">
        <w:rPr>
          <w:sz w:val="20"/>
          <w:szCs w:val="20"/>
        </w:rPr>
        <w:t xml:space="preserve">For OSHA controlled work place and other regular users. Use only with adequate ventilation under engineered air control systems designed to prevent exceeding appropriate TLV. For occasional use, where engineered air control is not feasible, use properly maintained and properly fitted NIOSH approved respirator for organic solvent </w:t>
      </w:r>
      <w:proofErr w:type="spellStart"/>
      <w:r w:rsidRPr="007A66EA">
        <w:rPr>
          <w:sz w:val="20"/>
          <w:szCs w:val="20"/>
        </w:rPr>
        <w:t>vapors</w:t>
      </w:r>
      <w:proofErr w:type="spellEnd"/>
      <w:r w:rsidRPr="007A66EA">
        <w:rPr>
          <w:sz w:val="20"/>
          <w:szCs w:val="20"/>
        </w:rPr>
        <w:t xml:space="preserve">. A dust mask does not provide protection against </w:t>
      </w:r>
      <w:proofErr w:type="spellStart"/>
      <w:r w:rsidRPr="007A66EA">
        <w:rPr>
          <w:sz w:val="20"/>
          <w:szCs w:val="20"/>
        </w:rPr>
        <w:t>vapors</w:t>
      </w:r>
      <w:proofErr w:type="spellEnd"/>
      <w:r w:rsidRPr="007A66EA">
        <w:rPr>
          <w:sz w:val="20"/>
          <w:szCs w:val="20"/>
        </w:rPr>
        <w:t>.</w:t>
      </w: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Eye Protection</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80" w:lineRule="auto"/>
        <w:ind w:left="540" w:right="200"/>
        <w:rPr>
          <w:sz w:val="20"/>
          <w:szCs w:val="20"/>
        </w:rPr>
      </w:pPr>
      <w:r w:rsidRPr="007A66EA">
        <w:rPr>
          <w:sz w:val="20"/>
          <w:szCs w:val="20"/>
        </w:rPr>
        <w:t>Safety glasses, goggles or face shields are recommended to safeguard against potential eye contact, irritation, or injury. Contact lenses should not be worn while working with chemicals.</w:t>
      </w: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Protective Gloves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80" w:lineRule="auto"/>
        <w:ind w:left="540" w:right="260"/>
        <w:rPr>
          <w:sz w:val="20"/>
          <w:szCs w:val="20"/>
        </w:rPr>
      </w:pPr>
      <w:r w:rsidRPr="007A66EA">
        <w:rPr>
          <w:sz w:val="20"/>
          <w:szCs w:val="20"/>
        </w:rPr>
        <w:t>Wear impermeable gloves. Gloves contaminated with product should be discarded. Promptly remove clothing that becomes soiled with product.</w:t>
      </w: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Other Protective Clothing</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75" w:lineRule="auto"/>
        <w:ind w:left="540"/>
        <w:rPr>
          <w:sz w:val="20"/>
          <w:szCs w:val="20"/>
        </w:rPr>
      </w:pPr>
      <w:r w:rsidRPr="007A66EA">
        <w:rPr>
          <w:sz w:val="20"/>
          <w:szCs w:val="20"/>
        </w:rPr>
        <w:t>Various application methods can dictate use of additional protective safety equipment, such as impermeable aprons, etc., to minimize exposure. Before reuse, thoroughly clean any clothing or protective equipment that has been contaminated by prior use. Discard any clothing or other protective equipment that cannot be decontaminated, such as gloves or shoes.</w:t>
      </w:r>
    </w:p>
    <w:p w:rsidR="00676BD7" w:rsidRPr="007A66EA" w:rsidRDefault="00676BD7" w:rsidP="00676BD7">
      <w:pPr>
        <w:widowControl w:val="0"/>
        <w:autoSpaceDE w:val="0"/>
        <w:autoSpaceDN w:val="0"/>
        <w:adjustRightInd w:val="0"/>
        <w:rPr>
          <w:sz w:val="20"/>
          <w:szCs w:val="20"/>
        </w:rPr>
      </w:pPr>
      <w:proofErr w:type="gramStart"/>
      <w:r w:rsidRPr="007A66EA">
        <w:rPr>
          <w:rFonts w:ascii="Arial" w:hAnsi="Arial" w:cs="Arial"/>
          <w:b/>
          <w:bCs/>
          <w:sz w:val="20"/>
          <w:szCs w:val="20"/>
        </w:rPr>
        <w:t>Engineering Controls (Ventilation etc.)</w:t>
      </w:r>
      <w:proofErr w:type="gramEnd"/>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ind w:left="540" w:right="120"/>
        <w:rPr>
          <w:sz w:val="20"/>
          <w:szCs w:val="20"/>
        </w:rPr>
      </w:pPr>
      <w:r w:rsidRPr="007A66EA">
        <w:rPr>
          <w:sz w:val="20"/>
          <w:szCs w:val="20"/>
        </w:rPr>
        <w:t xml:space="preserve">Use only with adequate ventilation to prevent build-up of </w:t>
      </w:r>
      <w:proofErr w:type="spellStart"/>
      <w:r w:rsidRPr="007A66EA">
        <w:rPr>
          <w:sz w:val="20"/>
          <w:szCs w:val="20"/>
        </w:rPr>
        <w:t>vapors</w:t>
      </w:r>
      <w:proofErr w:type="spellEnd"/>
      <w:r w:rsidRPr="007A66EA">
        <w:rPr>
          <w:sz w:val="20"/>
          <w:szCs w:val="20"/>
        </w:rPr>
        <w:t xml:space="preserve">. Open all windows and doors. Use only with a cross ventilation of moving fresh air across the work area. If strong </w:t>
      </w:r>
      <w:proofErr w:type="spellStart"/>
      <w:r w:rsidRPr="007A66EA">
        <w:rPr>
          <w:sz w:val="20"/>
          <w:szCs w:val="20"/>
        </w:rPr>
        <w:t>odor</w:t>
      </w:r>
      <w:proofErr w:type="spellEnd"/>
      <w:r w:rsidRPr="007A66EA">
        <w:rPr>
          <w:sz w:val="20"/>
          <w:szCs w:val="20"/>
        </w:rPr>
        <w:t xml:space="preserve"> is noticed or you experience slight dizziness, headache, nausea, or eye-watering - Stop - ventilation is inadequate. Leave area immediately.</w:t>
      </w:r>
    </w:p>
    <w:p w:rsidR="00676BD7" w:rsidRPr="007A66EA" w:rsidRDefault="00676BD7" w:rsidP="00676BD7">
      <w:pPr>
        <w:widowControl w:val="0"/>
        <w:autoSpaceDE w:val="0"/>
        <w:autoSpaceDN w:val="0"/>
        <w:adjustRightInd w:val="0"/>
        <w:spacing w:line="2"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Work/Hygienic/Maintenance Practices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70" w:lineRule="auto"/>
        <w:ind w:left="540" w:right="2340"/>
        <w:rPr>
          <w:sz w:val="20"/>
          <w:szCs w:val="20"/>
        </w:rPr>
      </w:pPr>
      <w:r w:rsidRPr="007A66EA">
        <w:rPr>
          <w:sz w:val="20"/>
          <w:szCs w:val="20"/>
        </w:rPr>
        <w:t>A source of clean water should be available in the work area for flushing eyes and skin. Do not eat, drink, or smoke in the work area.</w:t>
      </w:r>
    </w:p>
    <w:p w:rsidR="00676BD7" w:rsidRPr="007A66EA" w:rsidRDefault="00676BD7" w:rsidP="00676BD7">
      <w:pPr>
        <w:widowControl w:val="0"/>
        <w:autoSpaceDE w:val="0"/>
        <w:autoSpaceDN w:val="0"/>
        <w:adjustRightInd w:val="0"/>
        <w:spacing w:line="1" w:lineRule="exact"/>
        <w:rPr>
          <w:sz w:val="20"/>
          <w:szCs w:val="20"/>
        </w:rPr>
      </w:pPr>
    </w:p>
    <w:p w:rsidR="00412445" w:rsidRDefault="00676BD7" w:rsidP="00676BD7">
      <w:pPr>
        <w:tabs>
          <w:tab w:val="left" w:pos="5597"/>
        </w:tabs>
        <w:rPr>
          <w:sz w:val="20"/>
          <w:szCs w:val="20"/>
        </w:rPr>
      </w:pPr>
      <w:r w:rsidRPr="007A66EA">
        <w:rPr>
          <w:sz w:val="20"/>
          <w:szCs w:val="20"/>
        </w:rPr>
        <w:t>Wash hands thoroughly after use.</w:t>
      </w:r>
    </w:p>
    <w:p w:rsidR="007A66EA" w:rsidRDefault="007A66EA" w:rsidP="00676BD7">
      <w:pPr>
        <w:tabs>
          <w:tab w:val="left" w:pos="5597"/>
        </w:tabs>
        <w:rPr>
          <w:sz w:val="20"/>
          <w:szCs w:val="20"/>
        </w:rPr>
      </w:pPr>
    </w:p>
    <w:p w:rsidR="007A66EA" w:rsidRDefault="007A66EA" w:rsidP="00676BD7">
      <w:pPr>
        <w:tabs>
          <w:tab w:val="left" w:pos="5597"/>
        </w:tabs>
        <w:rPr>
          <w:sz w:val="20"/>
          <w:szCs w:val="20"/>
        </w:rPr>
      </w:pPr>
    </w:p>
    <w:p w:rsidR="007A66EA" w:rsidRPr="007A66EA" w:rsidRDefault="007A66EA" w:rsidP="00676BD7">
      <w:pPr>
        <w:tabs>
          <w:tab w:val="left" w:pos="5597"/>
        </w:tabs>
        <w:rPr>
          <w:sz w:val="20"/>
          <w:szCs w:val="20"/>
        </w:rPr>
      </w:pPr>
    </w:p>
    <w:p w:rsidR="00676BD7" w:rsidRDefault="00676BD7" w:rsidP="007A66EA">
      <w:pPr>
        <w:widowControl w:val="0"/>
        <w:autoSpaceDE w:val="0"/>
        <w:autoSpaceDN w:val="0"/>
        <w:adjustRightInd w:val="0"/>
        <w:rPr>
          <w:rFonts w:ascii="Arial" w:hAnsi="Arial" w:cs="Arial"/>
          <w:sz w:val="28"/>
          <w:szCs w:val="28"/>
        </w:rPr>
      </w:pPr>
      <w:r>
        <w:rPr>
          <w:rFonts w:ascii="Arial" w:hAnsi="Arial" w:cs="Arial"/>
          <w:sz w:val="28"/>
          <w:szCs w:val="28"/>
        </w:rPr>
        <w:lastRenderedPageBreak/>
        <w:t>Physical and Chemical Properties</w:t>
      </w:r>
    </w:p>
    <w:p w:rsidR="007A66EA" w:rsidRPr="007A66EA" w:rsidRDefault="007A66EA" w:rsidP="007A66EA">
      <w:pPr>
        <w:widowControl w:val="0"/>
        <w:autoSpaceDE w:val="0"/>
        <w:autoSpaceDN w:val="0"/>
        <w:adjustRightInd w:val="0"/>
        <w:rPr>
          <w:sz w:val="16"/>
          <w:szCs w:val="16"/>
        </w:rPr>
      </w:pPr>
    </w:p>
    <w:tbl>
      <w:tblPr>
        <w:tblW w:w="9800" w:type="dxa"/>
        <w:tblLayout w:type="fixed"/>
        <w:tblCellMar>
          <w:left w:w="0" w:type="dxa"/>
          <w:right w:w="0" w:type="dxa"/>
        </w:tblCellMar>
        <w:tblLook w:val="0000"/>
      </w:tblPr>
      <w:tblGrid>
        <w:gridCol w:w="3440"/>
        <w:gridCol w:w="640"/>
        <w:gridCol w:w="560"/>
        <w:gridCol w:w="160"/>
        <w:gridCol w:w="840"/>
        <w:gridCol w:w="540"/>
        <w:gridCol w:w="3620"/>
      </w:tblGrid>
      <w:tr w:rsidR="00676BD7" w:rsidRPr="007A66EA" w:rsidTr="00676BD7">
        <w:trPr>
          <w:trHeight w:val="280"/>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Physical States:</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   ] Gas</w:t>
            </w:r>
          </w:p>
        </w:tc>
        <w:tc>
          <w:tcPr>
            <w:tcW w:w="10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jc w:val="right"/>
              <w:rPr>
                <w:sz w:val="16"/>
                <w:szCs w:val="16"/>
              </w:rPr>
            </w:pPr>
            <w:r w:rsidRPr="007A66EA">
              <w:rPr>
                <w:rFonts w:ascii="Arial" w:hAnsi="Arial" w:cs="Arial"/>
                <w:w w:val="97"/>
                <w:sz w:val="16"/>
                <w:szCs w:val="16"/>
              </w:rPr>
              <w:t>[ X ] Liquid</w:t>
            </w: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ind w:right="40"/>
              <w:jc w:val="right"/>
              <w:rPr>
                <w:sz w:val="16"/>
                <w:szCs w:val="16"/>
              </w:rPr>
            </w:pPr>
            <w:r w:rsidRPr="007A66EA">
              <w:rPr>
                <w:rFonts w:ascii="Arial" w:hAnsi="Arial" w:cs="Arial"/>
                <w:sz w:val="16"/>
                <w:szCs w:val="16"/>
              </w:rPr>
              <w:t>[</w:t>
            </w: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ind w:right="2940"/>
              <w:jc w:val="right"/>
              <w:rPr>
                <w:sz w:val="16"/>
                <w:szCs w:val="16"/>
              </w:rPr>
            </w:pPr>
            <w:r w:rsidRPr="007A66EA">
              <w:rPr>
                <w:rFonts w:ascii="Arial" w:hAnsi="Arial" w:cs="Arial"/>
                <w:sz w:val="16"/>
                <w:szCs w:val="16"/>
              </w:rPr>
              <w:t>] Solid</w:t>
            </w: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Melting Point:</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No data.</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Boiling Point:</w:t>
            </w:r>
          </w:p>
        </w:tc>
        <w:tc>
          <w:tcPr>
            <w:tcW w:w="2200" w:type="dxa"/>
            <w:gridSpan w:val="4"/>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298.00 F - 400.00 F</w:t>
            </w: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roofErr w:type="spellStart"/>
            <w:r w:rsidRPr="007A66EA">
              <w:rPr>
                <w:rFonts w:ascii="Arial" w:hAnsi="Arial" w:cs="Arial"/>
                <w:b/>
                <w:bCs/>
                <w:sz w:val="16"/>
                <w:szCs w:val="16"/>
              </w:rPr>
              <w:t>Autoignition</w:t>
            </w:r>
            <w:proofErr w:type="spellEnd"/>
            <w:r w:rsidRPr="007A66EA">
              <w:rPr>
                <w:rFonts w:ascii="Arial" w:hAnsi="Arial" w:cs="Arial"/>
                <w:b/>
                <w:bCs/>
                <w:sz w:val="16"/>
                <w:szCs w:val="16"/>
              </w:rPr>
              <w:t xml:space="preserve"> Pt:</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446.00 F</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Flash Pt:</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&gt;= 101.00 F</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38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60"/>
              <w:rPr>
                <w:sz w:val="16"/>
                <w:szCs w:val="16"/>
              </w:rPr>
            </w:pPr>
            <w:r w:rsidRPr="007A66EA">
              <w:rPr>
                <w:rFonts w:ascii="Arial" w:hAnsi="Arial" w:cs="Arial"/>
                <w:sz w:val="16"/>
                <w:szCs w:val="16"/>
              </w:rPr>
              <w:t>Method Used:</w:t>
            </w: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jc w:val="right"/>
              <w:rPr>
                <w:sz w:val="16"/>
                <w:szCs w:val="16"/>
              </w:rPr>
            </w:pPr>
            <w:proofErr w:type="spellStart"/>
            <w:r w:rsidRPr="007A66EA">
              <w:rPr>
                <w:rFonts w:ascii="Arial" w:hAnsi="Arial" w:cs="Arial"/>
                <w:sz w:val="16"/>
                <w:szCs w:val="16"/>
              </w:rPr>
              <w:t>Setaflash</w:t>
            </w:r>
            <w:proofErr w:type="spellEnd"/>
            <w:r w:rsidRPr="007A66EA">
              <w:rPr>
                <w:rFonts w:ascii="Arial" w:hAnsi="Arial" w:cs="Arial"/>
                <w:sz w:val="16"/>
                <w:szCs w:val="16"/>
              </w:rPr>
              <w:t xml:space="preserve"> Closed Cup (Rapid </w:t>
            </w:r>
            <w:proofErr w:type="spellStart"/>
            <w:r w:rsidRPr="007A66EA">
              <w:rPr>
                <w:rFonts w:ascii="Arial" w:hAnsi="Arial" w:cs="Arial"/>
                <w:sz w:val="16"/>
                <w:szCs w:val="16"/>
              </w:rPr>
              <w:t>Setaflash</w:t>
            </w:r>
            <w:proofErr w:type="spellEnd"/>
            <w:r w:rsidRPr="007A66EA">
              <w:rPr>
                <w:rFonts w:ascii="Arial" w:hAnsi="Arial" w:cs="Arial"/>
                <w:sz w:val="16"/>
                <w:szCs w:val="16"/>
              </w:rPr>
              <w:t>)</w:t>
            </w: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Explosive Limits:</w:t>
            </w: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LEL:</w:t>
            </w:r>
          </w:p>
        </w:tc>
        <w:tc>
          <w:tcPr>
            <w:tcW w:w="1560" w:type="dxa"/>
            <w:gridSpan w:val="3"/>
            <w:tcBorders>
              <w:top w:val="nil"/>
              <w:left w:val="nil"/>
              <w:bottom w:val="nil"/>
              <w:right w:val="nil"/>
            </w:tcBorders>
            <w:vAlign w:val="bottom"/>
          </w:tcPr>
          <w:p w:rsidR="00676BD7" w:rsidRPr="007A66EA" w:rsidRDefault="00676BD7" w:rsidP="00676BD7">
            <w:pPr>
              <w:widowControl w:val="0"/>
              <w:autoSpaceDE w:val="0"/>
              <w:autoSpaceDN w:val="0"/>
              <w:adjustRightInd w:val="0"/>
              <w:ind w:right="680"/>
              <w:jc w:val="right"/>
              <w:rPr>
                <w:sz w:val="16"/>
                <w:szCs w:val="16"/>
              </w:rPr>
            </w:pPr>
            <w:r w:rsidRPr="007A66EA">
              <w:rPr>
                <w:rFonts w:ascii="Arial" w:hAnsi="Arial" w:cs="Arial"/>
                <w:sz w:val="16"/>
                <w:szCs w:val="16"/>
              </w:rPr>
              <w:t>~ 0.5 %</w:t>
            </w: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jc w:val="right"/>
              <w:rPr>
                <w:sz w:val="16"/>
                <w:szCs w:val="16"/>
              </w:rPr>
            </w:pPr>
            <w:r w:rsidRPr="007A66EA">
              <w:rPr>
                <w:rFonts w:ascii="Arial" w:hAnsi="Arial" w:cs="Arial"/>
                <w:sz w:val="16"/>
                <w:szCs w:val="16"/>
              </w:rPr>
              <w:t>UEL:</w:t>
            </w: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ind w:right="2820"/>
              <w:jc w:val="right"/>
              <w:rPr>
                <w:sz w:val="16"/>
                <w:szCs w:val="16"/>
              </w:rPr>
            </w:pPr>
            <w:r w:rsidRPr="007A66EA">
              <w:rPr>
                <w:rFonts w:ascii="Arial" w:hAnsi="Arial" w:cs="Arial"/>
                <w:sz w:val="16"/>
                <w:szCs w:val="16"/>
              </w:rPr>
              <w:t>~ 6 %</w:t>
            </w: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Specific Gravity (Water = 1):</w:t>
            </w: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0.78</w:t>
            </w: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roofErr w:type="spellStart"/>
            <w:r w:rsidRPr="007A66EA">
              <w:rPr>
                <w:rFonts w:ascii="Arial" w:hAnsi="Arial" w:cs="Arial"/>
                <w:b/>
                <w:bCs/>
                <w:sz w:val="16"/>
                <w:szCs w:val="16"/>
              </w:rPr>
              <w:t>Vapor</w:t>
            </w:r>
            <w:proofErr w:type="spellEnd"/>
            <w:r w:rsidRPr="007A66EA">
              <w:rPr>
                <w:rFonts w:ascii="Arial" w:hAnsi="Arial" w:cs="Arial"/>
                <w:b/>
                <w:bCs/>
                <w:sz w:val="16"/>
                <w:szCs w:val="16"/>
              </w:rPr>
              <w:t xml:space="preserve"> Pressure (vs. Air or mm Hg):</w:t>
            </w:r>
          </w:p>
        </w:tc>
        <w:tc>
          <w:tcPr>
            <w:tcW w:w="1360" w:type="dxa"/>
            <w:gridSpan w:val="3"/>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0.22 MM HG</w:t>
            </w:r>
          </w:p>
        </w:tc>
        <w:tc>
          <w:tcPr>
            <w:tcW w:w="138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40"/>
              <w:rPr>
                <w:sz w:val="16"/>
                <w:szCs w:val="16"/>
              </w:rPr>
            </w:pPr>
            <w:r w:rsidRPr="007A66EA">
              <w:rPr>
                <w:rFonts w:ascii="Arial" w:hAnsi="Arial" w:cs="Arial"/>
                <w:sz w:val="16"/>
                <w:szCs w:val="16"/>
              </w:rPr>
              <w:t>at   68.0 F</w:t>
            </w: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roofErr w:type="spellStart"/>
            <w:r w:rsidRPr="007A66EA">
              <w:rPr>
                <w:rFonts w:ascii="Arial" w:hAnsi="Arial" w:cs="Arial"/>
                <w:b/>
                <w:bCs/>
                <w:sz w:val="16"/>
                <w:szCs w:val="16"/>
              </w:rPr>
              <w:t>Vapor</w:t>
            </w:r>
            <w:proofErr w:type="spellEnd"/>
            <w:r w:rsidRPr="007A66EA">
              <w:rPr>
                <w:rFonts w:ascii="Arial" w:hAnsi="Arial" w:cs="Arial"/>
                <w:b/>
                <w:bCs/>
                <w:sz w:val="16"/>
                <w:szCs w:val="16"/>
              </w:rPr>
              <w:t xml:space="preserve"> Density (vs. Air = 1):</w:t>
            </w: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4.7</w:t>
            </w: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79"/>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Evaporation Rate (</w:t>
            </w:r>
            <w:proofErr w:type="spellStart"/>
            <w:r w:rsidRPr="007A66EA">
              <w:rPr>
                <w:rFonts w:ascii="Arial" w:hAnsi="Arial" w:cs="Arial"/>
                <w:b/>
                <w:bCs/>
                <w:sz w:val="16"/>
                <w:szCs w:val="16"/>
              </w:rPr>
              <w:t>vs</w:t>
            </w:r>
            <w:proofErr w:type="spellEnd"/>
            <w:r w:rsidRPr="007A66EA">
              <w:rPr>
                <w:rFonts w:ascii="Arial" w:hAnsi="Arial" w:cs="Arial"/>
                <w:b/>
                <w:bCs/>
                <w:sz w:val="16"/>
                <w:szCs w:val="16"/>
              </w:rPr>
              <w:t xml:space="preserve"> Butyl</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No data.</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75"/>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Acetate=1):</w:t>
            </w: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Solubility in Water:</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No data.</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5"/>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Solubility Notes</w:t>
            </w: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8"/>
        </w:trPr>
        <w:tc>
          <w:tcPr>
            <w:tcW w:w="408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540"/>
              <w:rPr>
                <w:sz w:val="16"/>
                <w:szCs w:val="16"/>
              </w:rPr>
            </w:pPr>
            <w:r w:rsidRPr="007A66EA">
              <w:rPr>
                <w:sz w:val="16"/>
                <w:szCs w:val="16"/>
              </w:rPr>
              <w:t>Very slightly soluble in cold water.</w:t>
            </w: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96"/>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Percent Volatile:</w:t>
            </w:r>
          </w:p>
        </w:tc>
        <w:tc>
          <w:tcPr>
            <w:tcW w:w="2200" w:type="dxa"/>
            <w:gridSpan w:val="4"/>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100.0 % by weight.</w:t>
            </w: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VOC / Volume:</w:t>
            </w:r>
          </w:p>
        </w:tc>
        <w:tc>
          <w:tcPr>
            <w:tcW w:w="1360" w:type="dxa"/>
            <w:gridSpan w:val="3"/>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784.0000 G/L</w:t>
            </w: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Corrosion Rate:</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No data.</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pH:</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No data.</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 xml:space="preserve">Appearance and </w:t>
            </w:r>
            <w:proofErr w:type="spellStart"/>
            <w:r w:rsidRPr="007A66EA">
              <w:rPr>
                <w:rFonts w:ascii="Arial" w:hAnsi="Arial" w:cs="Arial"/>
                <w:b/>
                <w:bCs/>
                <w:sz w:val="16"/>
                <w:szCs w:val="16"/>
              </w:rPr>
              <w:t>Odor</w:t>
            </w:r>
            <w:proofErr w:type="spellEnd"/>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8"/>
        </w:trPr>
        <w:tc>
          <w:tcPr>
            <w:tcW w:w="3440" w:type="dxa"/>
            <w:tcBorders>
              <w:top w:val="nil"/>
              <w:left w:val="nil"/>
              <w:bottom w:val="nil"/>
              <w:right w:val="nil"/>
            </w:tcBorders>
            <w:vAlign w:val="bottom"/>
          </w:tcPr>
          <w:p w:rsidR="00676BD7" w:rsidRDefault="00676BD7" w:rsidP="00676BD7">
            <w:pPr>
              <w:widowControl w:val="0"/>
              <w:autoSpaceDE w:val="0"/>
              <w:autoSpaceDN w:val="0"/>
              <w:adjustRightInd w:val="0"/>
              <w:ind w:left="540"/>
              <w:rPr>
                <w:sz w:val="16"/>
                <w:szCs w:val="16"/>
              </w:rPr>
            </w:pPr>
            <w:r w:rsidRPr="007A66EA">
              <w:rPr>
                <w:sz w:val="16"/>
                <w:szCs w:val="16"/>
              </w:rPr>
              <w:t>Water White / Free and Clear</w:t>
            </w:r>
          </w:p>
          <w:p w:rsidR="007A66EA" w:rsidRDefault="007A66EA" w:rsidP="00676BD7">
            <w:pPr>
              <w:widowControl w:val="0"/>
              <w:autoSpaceDE w:val="0"/>
              <w:autoSpaceDN w:val="0"/>
              <w:adjustRightInd w:val="0"/>
              <w:ind w:left="540"/>
              <w:rPr>
                <w:sz w:val="16"/>
                <w:szCs w:val="16"/>
              </w:rPr>
            </w:pPr>
          </w:p>
          <w:p w:rsidR="007A66EA" w:rsidRPr="007A66EA" w:rsidRDefault="007A66EA" w:rsidP="00676BD7">
            <w:pPr>
              <w:widowControl w:val="0"/>
              <w:autoSpaceDE w:val="0"/>
              <w:autoSpaceDN w:val="0"/>
              <w:adjustRightInd w:val="0"/>
              <w:ind w:left="540"/>
              <w:rPr>
                <w:sz w:val="16"/>
                <w:szCs w:val="16"/>
              </w:rPr>
            </w:pP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bl>
    <w:p w:rsidR="00676BD7" w:rsidRDefault="00676BD7" w:rsidP="007A66EA">
      <w:pPr>
        <w:widowControl w:val="0"/>
        <w:autoSpaceDE w:val="0"/>
        <w:autoSpaceDN w:val="0"/>
        <w:adjustRightInd w:val="0"/>
        <w:rPr>
          <w:rFonts w:ascii="Arial" w:hAnsi="Arial" w:cs="Arial"/>
          <w:sz w:val="28"/>
          <w:szCs w:val="28"/>
        </w:rPr>
      </w:pPr>
      <w:r>
        <w:rPr>
          <w:rFonts w:ascii="Arial" w:hAnsi="Arial" w:cs="Arial"/>
          <w:sz w:val="28"/>
          <w:szCs w:val="28"/>
        </w:rPr>
        <w:t>Stability and Reactivity</w:t>
      </w:r>
    </w:p>
    <w:p w:rsidR="007A66EA" w:rsidRDefault="007A66EA" w:rsidP="007A66EA">
      <w:pPr>
        <w:widowControl w:val="0"/>
        <w:autoSpaceDE w:val="0"/>
        <w:autoSpaceDN w:val="0"/>
        <w:adjustRightInd w:val="0"/>
      </w:pPr>
    </w:p>
    <w:p w:rsidR="00676BD7" w:rsidRPr="007A66EA" w:rsidRDefault="00676BD7" w:rsidP="00676BD7">
      <w:pPr>
        <w:widowControl w:val="0"/>
        <w:tabs>
          <w:tab w:val="left" w:pos="3580"/>
          <w:tab w:val="left" w:pos="5160"/>
        </w:tabs>
        <w:autoSpaceDE w:val="0"/>
        <w:autoSpaceDN w:val="0"/>
        <w:adjustRightInd w:val="0"/>
        <w:ind w:left="60"/>
        <w:rPr>
          <w:sz w:val="20"/>
          <w:szCs w:val="20"/>
        </w:rPr>
      </w:pPr>
      <w:r w:rsidRPr="007A66EA">
        <w:rPr>
          <w:rFonts w:ascii="Arial" w:hAnsi="Arial" w:cs="Arial"/>
          <w:b/>
          <w:bCs/>
          <w:sz w:val="20"/>
          <w:szCs w:val="20"/>
        </w:rPr>
        <w:t>Stability:</w:t>
      </w:r>
      <w:r w:rsidRPr="007A66EA">
        <w:rPr>
          <w:sz w:val="20"/>
          <w:szCs w:val="20"/>
        </w:rPr>
        <w:tab/>
      </w:r>
      <w:r w:rsidRPr="007A66EA">
        <w:rPr>
          <w:rFonts w:ascii="Arial" w:hAnsi="Arial" w:cs="Arial"/>
          <w:sz w:val="20"/>
          <w:szCs w:val="20"/>
        </w:rPr>
        <w:t>Unstable [    ]</w:t>
      </w:r>
      <w:r w:rsidRPr="007A66EA">
        <w:rPr>
          <w:sz w:val="20"/>
          <w:szCs w:val="20"/>
        </w:rPr>
        <w:tab/>
      </w:r>
      <w:r w:rsidRPr="007A66EA">
        <w:rPr>
          <w:rFonts w:ascii="Arial" w:hAnsi="Arial" w:cs="Arial"/>
          <w:sz w:val="20"/>
          <w:szCs w:val="20"/>
        </w:rPr>
        <w:t xml:space="preserve">Stable </w:t>
      </w:r>
      <w:proofErr w:type="gramStart"/>
      <w:r w:rsidRPr="007A66EA">
        <w:rPr>
          <w:rFonts w:ascii="Arial" w:hAnsi="Arial" w:cs="Arial"/>
          <w:sz w:val="20"/>
          <w:szCs w:val="20"/>
        </w:rPr>
        <w:t>[ X</w:t>
      </w:r>
      <w:proofErr w:type="gramEnd"/>
      <w:r w:rsidRPr="007A66EA">
        <w:rPr>
          <w:rFonts w:ascii="Arial" w:hAnsi="Arial" w:cs="Arial"/>
          <w:sz w:val="20"/>
          <w:szCs w:val="20"/>
        </w:rPr>
        <w:t xml:space="preserve"> ]</w:t>
      </w:r>
    </w:p>
    <w:p w:rsidR="00676BD7" w:rsidRPr="007A66EA" w:rsidRDefault="00676BD7" w:rsidP="00676BD7">
      <w:pPr>
        <w:widowControl w:val="0"/>
        <w:autoSpaceDE w:val="0"/>
        <w:autoSpaceDN w:val="0"/>
        <w:adjustRightInd w:val="0"/>
        <w:spacing w:line="59"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 xml:space="preserve">Conditions </w:t>
      </w:r>
      <w:proofErr w:type="gramStart"/>
      <w:r w:rsidRPr="007A66EA">
        <w:rPr>
          <w:rFonts w:ascii="Arial" w:hAnsi="Arial" w:cs="Arial"/>
          <w:b/>
          <w:bCs/>
          <w:sz w:val="20"/>
          <w:szCs w:val="20"/>
        </w:rPr>
        <w:t>To</w:t>
      </w:r>
      <w:proofErr w:type="gramEnd"/>
      <w:r w:rsidRPr="007A66EA">
        <w:rPr>
          <w:rFonts w:ascii="Arial" w:hAnsi="Arial" w:cs="Arial"/>
          <w:b/>
          <w:bCs/>
          <w:sz w:val="20"/>
          <w:szCs w:val="20"/>
        </w:rPr>
        <w:t xml:space="preserve"> Avoid - Instability</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No data available.</w:t>
      </w:r>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 xml:space="preserve">Incompatibility - Materials </w:t>
      </w:r>
      <w:proofErr w:type="gramStart"/>
      <w:r w:rsidRPr="007A66EA">
        <w:rPr>
          <w:rFonts w:ascii="Arial" w:hAnsi="Arial" w:cs="Arial"/>
          <w:b/>
          <w:bCs/>
          <w:sz w:val="20"/>
          <w:szCs w:val="20"/>
        </w:rPr>
        <w:t>To</w:t>
      </w:r>
      <w:proofErr w:type="gramEnd"/>
      <w:r w:rsidRPr="007A66EA">
        <w:rPr>
          <w:rFonts w:ascii="Arial" w:hAnsi="Arial" w:cs="Arial"/>
          <w:b/>
          <w:bCs/>
          <w:sz w:val="20"/>
          <w:szCs w:val="20"/>
        </w:rPr>
        <w:t xml:space="preserve"> Avoid</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600"/>
        <w:rPr>
          <w:sz w:val="20"/>
          <w:szCs w:val="20"/>
        </w:rPr>
      </w:pPr>
      <w:proofErr w:type="gramStart"/>
      <w:r w:rsidRPr="007A66EA">
        <w:rPr>
          <w:sz w:val="20"/>
          <w:szCs w:val="20"/>
        </w:rPr>
        <w:t xml:space="preserve">Incompatible with strong acids, </w:t>
      </w:r>
      <w:proofErr w:type="spellStart"/>
      <w:r w:rsidRPr="007A66EA">
        <w:rPr>
          <w:sz w:val="20"/>
          <w:szCs w:val="20"/>
        </w:rPr>
        <w:t>alkalies</w:t>
      </w:r>
      <w:proofErr w:type="spellEnd"/>
      <w:r w:rsidRPr="007A66EA">
        <w:rPr>
          <w:sz w:val="20"/>
          <w:szCs w:val="20"/>
        </w:rPr>
        <w:t>, and oxidizers such as liquid chlorine and oxygen.</w:t>
      </w:r>
      <w:proofErr w:type="gramEnd"/>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 xml:space="preserve">Hazardous Decomposition </w:t>
      </w:r>
      <w:proofErr w:type="gramStart"/>
      <w:r w:rsidRPr="007A66EA">
        <w:rPr>
          <w:rFonts w:ascii="Arial" w:hAnsi="Arial" w:cs="Arial"/>
          <w:b/>
          <w:bCs/>
          <w:sz w:val="20"/>
          <w:szCs w:val="20"/>
        </w:rPr>
        <w:t>Or</w:t>
      </w:r>
      <w:proofErr w:type="gramEnd"/>
      <w:r w:rsidRPr="007A66EA">
        <w:rPr>
          <w:rFonts w:ascii="Arial" w:hAnsi="Arial" w:cs="Arial"/>
          <w:b/>
          <w:bCs/>
          <w:sz w:val="20"/>
          <w:szCs w:val="20"/>
        </w:rPr>
        <w:t xml:space="preserve"> </w:t>
      </w:r>
      <w:proofErr w:type="spellStart"/>
      <w:r w:rsidRPr="007A66EA">
        <w:rPr>
          <w:rFonts w:ascii="Arial" w:hAnsi="Arial" w:cs="Arial"/>
          <w:b/>
          <w:bCs/>
          <w:sz w:val="20"/>
          <w:szCs w:val="20"/>
        </w:rPr>
        <w:t>Byproducts</w:t>
      </w:r>
      <w:proofErr w:type="spellEnd"/>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Decomposition may produce carbon monoxide and carbon dioxide.</w:t>
      </w:r>
    </w:p>
    <w:p w:rsidR="00676BD7" w:rsidRPr="007A66EA" w:rsidRDefault="00676BD7" w:rsidP="00676BD7">
      <w:pPr>
        <w:widowControl w:val="0"/>
        <w:autoSpaceDE w:val="0"/>
        <w:autoSpaceDN w:val="0"/>
        <w:adjustRightInd w:val="0"/>
        <w:spacing w:line="49" w:lineRule="exact"/>
        <w:rPr>
          <w:sz w:val="20"/>
          <w:szCs w:val="20"/>
        </w:rPr>
      </w:pPr>
    </w:p>
    <w:p w:rsidR="00676BD7" w:rsidRPr="007A66EA" w:rsidRDefault="00676BD7" w:rsidP="00676BD7">
      <w:pPr>
        <w:widowControl w:val="0"/>
        <w:tabs>
          <w:tab w:val="left" w:pos="3580"/>
          <w:tab w:val="left" w:pos="5240"/>
        </w:tabs>
        <w:autoSpaceDE w:val="0"/>
        <w:autoSpaceDN w:val="0"/>
        <w:adjustRightInd w:val="0"/>
        <w:ind w:left="60"/>
        <w:rPr>
          <w:sz w:val="20"/>
          <w:szCs w:val="20"/>
        </w:rPr>
      </w:pPr>
      <w:r w:rsidRPr="007A66EA">
        <w:rPr>
          <w:rFonts w:ascii="Arial" w:hAnsi="Arial" w:cs="Arial"/>
          <w:b/>
          <w:bCs/>
          <w:sz w:val="20"/>
          <w:szCs w:val="20"/>
        </w:rPr>
        <w:t>Hazardous Polymerization:</w:t>
      </w:r>
      <w:r w:rsidRPr="007A66EA">
        <w:rPr>
          <w:sz w:val="20"/>
          <w:szCs w:val="20"/>
        </w:rPr>
        <w:tab/>
      </w:r>
      <w:r w:rsidRPr="007A66EA">
        <w:rPr>
          <w:rFonts w:ascii="Arial" w:hAnsi="Arial" w:cs="Arial"/>
          <w:sz w:val="20"/>
          <w:szCs w:val="20"/>
        </w:rPr>
        <w:t>Will occur [    ]</w:t>
      </w:r>
      <w:r w:rsidRPr="007A66EA">
        <w:rPr>
          <w:sz w:val="20"/>
          <w:szCs w:val="20"/>
        </w:rPr>
        <w:tab/>
      </w:r>
      <w:r w:rsidRPr="007A66EA">
        <w:rPr>
          <w:rFonts w:ascii="Arial" w:hAnsi="Arial" w:cs="Arial"/>
          <w:sz w:val="20"/>
          <w:szCs w:val="20"/>
        </w:rPr>
        <w:t xml:space="preserve">Will not occur </w:t>
      </w:r>
      <w:proofErr w:type="gramStart"/>
      <w:r w:rsidRPr="007A66EA">
        <w:rPr>
          <w:rFonts w:ascii="Arial" w:hAnsi="Arial" w:cs="Arial"/>
          <w:sz w:val="20"/>
          <w:szCs w:val="20"/>
        </w:rPr>
        <w:t>[ X</w:t>
      </w:r>
      <w:proofErr w:type="gramEnd"/>
      <w:r w:rsidRPr="007A66EA">
        <w:rPr>
          <w:rFonts w:ascii="Arial" w:hAnsi="Arial" w:cs="Arial"/>
          <w:sz w:val="20"/>
          <w:szCs w:val="20"/>
        </w:rPr>
        <w:t xml:space="preserve"> ]</w:t>
      </w:r>
    </w:p>
    <w:p w:rsidR="00676BD7" w:rsidRPr="007A66EA" w:rsidRDefault="00676BD7" w:rsidP="00676BD7">
      <w:pPr>
        <w:widowControl w:val="0"/>
        <w:autoSpaceDE w:val="0"/>
        <w:autoSpaceDN w:val="0"/>
        <w:adjustRightInd w:val="0"/>
        <w:spacing w:line="59"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 xml:space="preserve">Conditions </w:t>
      </w:r>
      <w:proofErr w:type="gramStart"/>
      <w:r w:rsidRPr="007A66EA">
        <w:rPr>
          <w:rFonts w:ascii="Arial" w:hAnsi="Arial" w:cs="Arial"/>
          <w:b/>
          <w:bCs/>
          <w:sz w:val="20"/>
          <w:szCs w:val="20"/>
        </w:rPr>
        <w:t>To</w:t>
      </w:r>
      <w:proofErr w:type="gramEnd"/>
      <w:r w:rsidRPr="007A66EA">
        <w:rPr>
          <w:rFonts w:ascii="Arial" w:hAnsi="Arial" w:cs="Arial"/>
          <w:b/>
          <w:bCs/>
          <w:sz w:val="20"/>
          <w:szCs w:val="20"/>
        </w:rPr>
        <w:t xml:space="preserve"> Avoid - Hazardous Polymerization</w:t>
      </w:r>
    </w:p>
    <w:p w:rsidR="00676BD7" w:rsidRPr="007A66EA" w:rsidRDefault="00676BD7" w:rsidP="00676BD7">
      <w:pPr>
        <w:widowControl w:val="0"/>
        <w:autoSpaceDE w:val="0"/>
        <w:autoSpaceDN w:val="0"/>
        <w:adjustRightInd w:val="0"/>
        <w:spacing w:line="48" w:lineRule="exact"/>
        <w:rPr>
          <w:sz w:val="20"/>
          <w:szCs w:val="20"/>
        </w:rPr>
      </w:pPr>
    </w:p>
    <w:p w:rsidR="00676BD7" w:rsidRDefault="00676BD7" w:rsidP="00676BD7">
      <w:pPr>
        <w:widowControl w:val="0"/>
        <w:autoSpaceDE w:val="0"/>
        <w:autoSpaceDN w:val="0"/>
        <w:adjustRightInd w:val="0"/>
        <w:ind w:left="600"/>
        <w:rPr>
          <w:sz w:val="20"/>
          <w:szCs w:val="20"/>
        </w:rPr>
      </w:pPr>
      <w:r w:rsidRPr="007A66EA">
        <w:rPr>
          <w:sz w:val="20"/>
          <w:szCs w:val="20"/>
        </w:rPr>
        <w:t>No data available.</w:t>
      </w:r>
    </w:p>
    <w:p w:rsidR="007A66EA" w:rsidRPr="007A66EA" w:rsidRDefault="007A66EA" w:rsidP="00676BD7">
      <w:pPr>
        <w:widowControl w:val="0"/>
        <w:autoSpaceDE w:val="0"/>
        <w:autoSpaceDN w:val="0"/>
        <w:adjustRightInd w:val="0"/>
        <w:ind w:left="600"/>
        <w:rPr>
          <w:sz w:val="20"/>
          <w:szCs w:val="20"/>
        </w:rPr>
      </w:pPr>
    </w:p>
    <w:p w:rsidR="00676BD7" w:rsidRDefault="00676BD7" w:rsidP="007A66EA">
      <w:pPr>
        <w:widowControl w:val="0"/>
        <w:autoSpaceDE w:val="0"/>
        <w:autoSpaceDN w:val="0"/>
        <w:adjustRightInd w:val="0"/>
        <w:rPr>
          <w:rFonts w:ascii="Arial" w:hAnsi="Arial" w:cs="Arial"/>
          <w:sz w:val="28"/>
          <w:szCs w:val="28"/>
        </w:rPr>
      </w:pPr>
      <w:r>
        <w:rPr>
          <w:rFonts w:ascii="Arial" w:hAnsi="Arial" w:cs="Arial"/>
          <w:sz w:val="28"/>
          <w:szCs w:val="28"/>
        </w:rPr>
        <w:t>Disposal Considerations</w:t>
      </w:r>
    </w:p>
    <w:p w:rsidR="007A66EA" w:rsidRDefault="007A66EA" w:rsidP="007A66EA">
      <w:pPr>
        <w:widowControl w:val="0"/>
        <w:autoSpaceDE w:val="0"/>
        <w:autoSpaceDN w:val="0"/>
        <w:adjustRightInd w:val="0"/>
      </w:pPr>
    </w:p>
    <w:p w:rsidR="00676BD7" w:rsidRDefault="00676BD7" w:rsidP="00676BD7">
      <w:pPr>
        <w:widowControl w:val="0"/>
        <w:autoSpaceDE w:val="0"/>
        <w:autoSpaceDN w:val="0"/>
        <w:adjustRightInd w:val="0"/>
        <w:spacing w:line="96" w:lineRule="exact"/>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Waste Disposal Method</w:t>
      </w:r>
    </w:p>
    <w:p w:rsidR="00676BD7" w:rsidRPr="007A66EA" w:rsidRDefault="00676BD7" w:rsidP="00676BD7">
      <w:pPr>
        <w:widowControl w:val="0"/>
        <w:autoSpaceDE w:val="0"/>
        <w:autoSpaceDN w:val="0"/>
        <w:adjustRightInd w:val="0"/>
        <w:spacing w:line="48" w:lineRule="exact"/>
        <w:rPr>
          <w:sz w:val="20"/>
          <w:szCs w:val="20"/>
        </w:rPr>
      </w:pPr>
    </w:p>
    <w:p w:rsidR="00676BD7" w:rsidRDefault="00676BD7" w:rsidP="00676BD7">
      <w:pPr>
        <w:widowControl w:val="0"/>
        <w:autoSpaceDE w:val="0"/>
        <w:autoSpaceDN w:val="0"/>
        <w:adjustRightInd w:val="0"/>
        <w:ind w:left="600"/>
      </w:pPr>
      <w:r w:rsidRPr="007A66EA">
        <w:rPr>
          <w:sz w:val="20"/>
          <w:szCs w:val="20"/>
        </w:rPr>
        <w:t>Dispose in accordance with federal, state, and local regulations</w:t>
      </w:r>
      <w:r>
        <w:t>.</w:t>
      </w:r>
    </w:p>
    <w:p w:rsidR="00676BD7" w:rsidRDefault="00676BD7"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AE03D0">
      <w:r>
        <w:rPr>
          <w:noProof/>
          <w:lang w:val="en-ZA" w:eastAsia="en-ZA"/>
        </w:rPr>
        <w:lastRenderedPageBreak/>
        <w:drawing>
          <wp:inline distT="0" distB="0" distL="0" distR="0">
            <wp:extent cx="5476875" cy="14192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5476875" cy="1419225"/>
                    </a:xfrm>
                    <a:prstGeom prst="rect">
                      <a:avLst/>
                    </a:prstGeom>
                    <a:noFill/>
                    <a:ln w="9525">
                      <a:noFill/>
                      <a:miter lim="800000"/>
                      <a:headEnd/>
                      <a:tailEnd/>
                    </a:ln>
                  </pic:spPr>
                </pic:pic>
              </a:graphicData>
            </a:graphic>
          </wp:inline>
        </w:drawing>
      </w:r>
    </w:p>
    <w:p w:rsidR="00AE03D0" w:rsidRPr="004F2788" w:rsidRDefault="00AE03D0" w:rsidP="00AE03D0">
      <w:pPr>
        <w:rPr>
          <w:sz w:val="28"/>
          <w:szCs w:val="28"/>
        </w:rPr>
      </w:pPr>
    </w:p>
    <w:p w:rsidR="00AE03D0" w:rsidRPr="00EC2417" w:rsidRDefault="00AE03D0" w:rsidP="00AE03D0">
      <w:pPr>
        <w:jc w:val="center"/>
        <w:rPr>
          <w:rFonts w:ascii="Arial" w:hAnsi="Arial" w:cs="Arial"/>
          <w:b/>
          <w:color w:val="C00000"/>
          <w:sz w:val="28"/>
          <w:szCs w:val="28"/>
        </w:rPr>
      </w:pPr>
      <w:r w:rsidRPr="00EC2417">
        <w:rPr>
          <w:rFonts w:ascii="Arial" w:hAnsi="Arial" w:cs="Arial"/>
          <w:b/>
          <w:color w:val="C00000"/>
          <w:sz w:val="28"/>
          <w:szCs w:val="28"/>
        </w:rPr>
        <w:t>EMPLOYEE DOCUMENT RECEIPT ACKNOWLEDGMENT:</w:t>
      </w:r>
    </w:p>
    <w:p w:rsidR="00AE03D0" w:rsidRPr="004F2788" w:rsidRDefault="00AE03D0" w:rsidP="00AE03D0">
      <w:pPr>
        <w:jc w:val="center"/>
        <w:rPr>
          <w:rFonts w:ascii="Arial" w:hAnsi="Arial" w:cs="Arial"/>
          <w:b/>
          <w:sz w:val="28"/>
          <w:szCs w:val="28"/>
        </w:rPr>
      </w:pPr>
    </w:p>
    <w:p w:rsidR="00AE03D0" w:rsidRPr="00EC2417" w:rsidRDefault="00AE03D0" w:rsidP="00AE03D0">
      <w:pPr>
        <w:spacing w:after="200"/>
        <w:rPr>
          <w:rFonts w:ascii="Arial" w:hAnsi="Arial" w:cs="Arial"/>
          <w:b/>
          <w:color w:val="17365D" w:themeColor="text2" w:themeShade="BF"/>
        </w:rPr>
      </w:pPr>
      <w:r w:rsidRPr="00EC2417">
        <w:rPr>
          <w:rFonts w:ascii="Arial" w:hAnsi="Arial" w:cs="Arial"/>
          <w:b/>
          <w:color w:val="17365D" w:themeColor="text2" w:themeShade="BF"/>
        </w:rPr>
        <w:t>Form letter to be signed by employee to indicate he has received the policy and procedure documents and understands its effect. To be returned to Head Office.</w:t>
      </w: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 xml:space="preserve">I, _________________________________, have received my copies of the ___________________________. It is my responsibility to read and understand the matters set forth in this manual. It is a guide to firm policies and procedures. </w:t>
      </w:r>
    </w:p>
    <w:p w:rsidR="00AE03D0" w:rsidRPr="00EC2417" w:rsidRDefault="00AE03D0" w:rsidP="00AE03D0">
      <w:pPr>
        <w:rPr>
          <w:rFonts w:ascii="Arial" w:hAnsi="Arial" w:cs="Arial"/>
          <w:color w:val="17365D" w:themeColor="text2" w:themeShade="BF"/>
        </w:rPr>
      </w:pP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I understand that no statement contained in these forms creates any guarantee of continued employment or creates any obligation, contractual or otherwise, on the part of the firm. I will rely on any promises, statements or representations to the contrary only if they are in writing and signed by an authorised member of the firm’s management.</w:t>
      </w: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I understand and acknowledge that the firm has the right, without prior notice, to modify, amend or terminate policies, practices, benefit plans, and other institutional programs within the limits and requirements.</w:t>
      </w:r>
    </w:p>
    <w:p w:rsidR="00AE03D0" w:rsidRPr="00EC2417" w:rsidRDefault="00AE03D0" w:rsidP="00AE03D0">
      <w:pPr>
        <w:rPr>
          <w:rFonts w:ascii="Arial" w:hAnsi="Arial" w:cs="Arial"/>
          <w:color w:val="17365D" w:themeColor="text2" w:themeShade="BF"/>
        </w:rPr>
      </w:pPr>
    </w:p>
    <w:p w:rsidR="00AE03D0" w:rsidRPr="00EC2417" w:rsidRDefault="00AE03D0" w:rsidP="00AE03D0">
      <w:pPr>
        <w:rPr>
          <w:rFonts w:ascii="Arial" w:hAnsi="Arial" w:cs="Arial"/>
          <w:color w:val="17365D" w:themeColor="text2" w:themeShade="BF"/>
        </w:rPr>
      </w:pP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Full Name &amp; Surname: _____________________________</w:t>
      </w:r>
    </w:p>
    <w:p w:rsidR="00AE03D0" w:rsidRPr="00EC2417" w:rsidRDefault="00AE03D0" w:rsidP="00AE03D0">
      <w:pPr>
        <w:rPr>
          <w:rFonts w:ascii="Arial" w:hAnsi="Arial" w:cs="Arial"/>
          <w:color w:val="17365D" w:themeColor="text2" w:themeShade="BF"/>
        </w:rPr>
      </w:pP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 xml:space="preserve">Date: __________________________ </w:t>
      </w:r>
    </w:p>
    <w:p w:rsidR="00AE03D0" w:rsidRPr="00EC2417" w:rsidRDefault="00AE03D0" w:rsidP="00AE03D0">
      <w:pPr>
        <w:rPr>
          <w:rFonts w:ascii="Arial" w:hAnsi="Arial" w:cs="Arial"/>
          <w:color w:val="17365D" w:themeColor="text2" w:themeShade="BF"/>
        </w:rPr>
      </w:pP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Sign: ___________________________</w:t>
      </w:r>
    </w:p>
    <w:p w:rsidR="00AE03D0" w:rsidRPr="00F42941" w:rsidRDefault="00AE03D0" w:rsidP="00676BD7">
      <w:pPr>
        <w:tabs>
          <w:tab w:val="left" w:pos="5597"/>
        </w:tabs>
      </w:pPr>
    </w:p>
    <w:sectPr w:rsidR="00AE03D0" w:rsidRPr="00F42941" w:rsidSect="007A66EA">
      <w:headerReference w:type="even" r:id="rId42"/>
      <w:headerReference w:type="default" r:id="rId43"/>
      <w:footerReference w:type="default" r:id="rId44"/>
      <w:headerReference w:type="first" r:id="rId45"/>
      <w:pgSz w:w="11909" w:h="16834" w:code="9"/>
      <w:pgMar w:top="1260" w:right="1561" w:bottom="1134" w:left="1701"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59F8" w:rsidRDefault="004759F8" w:rsidP="001A525F">
      <w:r>
        <w:separator/>
      </w:r>
    </w:p>
  </w:endnote>
  <w:endnote w:type="continuationSeparator" w:id="0">
    <w:p w:rsidR="004759F8" w:rsidRDefault="004759F8" w:rsidP="001A525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toneSans Regular">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Bold">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68436"/>
      <w:docPartObj>
        <w:docPartGallery w:val="Page Numbers (Bottom of Page)"/>
        <w:docPartUnique/>
      </w:docPartObj>
    </w:sdtPr>
    <w:sdtContent>
      <w:sdt>
        <w:sdtPr>
          <w:id w:val="24368437"/>
          <w:docPartObj>
            <w:docPartGallery w:val="Page Numbers (Top of Page)"/>
            <w:docPartUnique/>
          </w:docPartObj>
        </w:sdtPr>
        <w:sdtContent>
          <w:p w:rsidR="005E5ABC" w:rsidRDefault="005E5ABC">
            <w:pPr>
              <w:pStyle w:val="Footer"/>
              <w:jc w:val="right"/>
            </w:pPr>
            <w:r>
              <w:t xml:space="preserve">Page </w:t>
            </w:r>
            <w:r>
              <w:rPr>
                <w:b/>
              </w:rPr>
              <w:fldChar w:fldCharType="begin"/>
            </w:r>
            <w:r>
              <w:rPr>
                <w:b/>
              </w:rPr>
              <w:instrText xml:space="preserve"> PAGE </w:instrText>
            </w:r>
            <w:r>
              <w:rPr>
                <w:b/>
              </w:rPr>
              <w:fldChar w:fldCharType="separate"/>
            </w:r>
            <w:r w:rsidR="00BC1FA3">
              <w:rPr>
                <w:b/>
                <w:noProof/>
              </w:rPr>
              <w:t>1</w:t>
            </w:r>
            <w:r>
              <w:rPr>
                <w:b/>
              </w:rPr>
              <w:fldChar w:fldCharType="end"/>
            </w:r>
            <w:r>
              <w:t xml:space="preserve"> of </w:t>
            </w:r>
            <w:r>
              <w:rPr>
                <w:b/>
              </w:rPr>
              <w:fldChar w:fldCharType="begin"/>
            </w:r>
            <w:r>
              <w:rPr>
                <w:b/>
              </w:rPr>
              <w:instrText xml:space="preserve"> NUMPAGES  </w:instrText>
            </w:r>
            <w:r>
              <w:rPr>
                <w:b/>
              </w:rPr>
              <w:fldChar w:fldCharType="separate"/>
            </w:r>
            <w:r w:rsidR="00BC1FA3">
              <w:rPr>
                <w:b/>
                <w:noProof/>
              </w:rPr>
              <w:t>178</w:t>
            </w:r>
            <w:r>
              <w:rPr>
                <w:b/>
              </w:rPr>
              <w:fldChar w:fldCharType="end"/>
            </w:r>
          </w:p>
        </w:sdtContent>
      </w:sdt>
    </w:sdtContent>
  </w:sdt>
  <w:p w:rsidR="005E5ABC" w:rsidRDefault="005E5AB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ABC" w:rsidRDefault="005E5ABC" w:rsidP="006419D1">
    <w:pPr>
      <w:jc w:val="right"/>
    </w:pPr>
    <w:r>
      <w:t xml:space="preserve">Page </w:t>
    </w:r>
    <w:fldSimple w:instr=" PAGE ">
      <w:r w:rsidR="00C25C20">
        <w:rPr>
          <w:noProof/>
        </w:rPr>
        <w:t>121</w:t>
      </w:r>
    </w:fldSimple>
    <w:r>
      <w:t xml:space="preserve"> of </w:t>
    </w:r>
    <w:fldSimple w:instr=" NUMPAGES  ">
      <w:r w:rsidR="006B7CEE">
        <w:rPr>
          <w:noProof/>
        </w:rPr>
        <w:t>178</w:t>
      </w:r>
    </w:fldSimple>
  </w:p>
  <w:p w:rsidR="005E5ABC" w:rsidRDefault="005E5ABC" w:rsidP="006316A4">
    <w:pPr>
      <w:pStyle w:val="Footer"/>
      <w:jc w:val="center"/>
      <w:rPr>
        <w:rStyle w:val="PageNumber"/>
        <w:rFonts w:ascii="Arial" w:hAnsi="Arial" w:cs="Arial"/>
        <w:snapToGrid w:val="0"/>
      </w:rPr>
    </w:pPr>
    <w:r>
      <w:rPr>
        <w:rStyle w:val="PageNumber"/>
        <w:rFonts w:ascii="Arial" w:hAnsi="Arial" w:cs="Arial"/>
        <w:b/>
      </w:rPr>
      <w:t xml:space="preserve"> Seavest Africa</w:t>
    </w:r>
  </w:p>
  <w:p w:rsidR="005E5ABC" w:rsidRDefault="005E5ABC" w:rsidP="006316A4">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59F8" w:rsidRDefault="004759F8" w:rsidP="001A525F">
      <w:r>
        <w:separator/>
      </w:r>
    </w:p>
  </w:footnote>
  <w:footnote w:type="continuationSeparator" w:id="0">
    <w:p w:rsidR="004759F8" w:rsidRDefault="004759F8" w:rsidP="001A52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ABC" w:rsidRDefault="005E5ABC" w:rsidP="00F054E8">
    <w:pPr>
      <w:pStyle w:val="Header"/>
      <w:jc w:val="center"/>
    </w:pPr>
    <w:r>
      <w:rPr>
        <w:b/>
        <w:sz w:val="28"/>
        <w:szCs w:val="28"/>
      </w:rPr>
      <w:t xml:space="preserve">Seavest </w:t>
    </w:r>
    <w:r w:rsidRPr="007C5F93">
      <w:rPr>
        <w:b/>
        <w:sz w:val="28"/>
        <w:szCs w:val="28"/>
      </w:rPr>
      <w:t xml:space="preserve">Health </w:t>
    </w:r>
    <w:r>
      <w:rPr>
        <w:b/>
        <w:sz w:val="28"/>
        <w:szCs w:val="28"/>
      </w:rPr>
      <w:t xml:space="preserve">&amp; </w:t>
    </w:r>
    <w:r w:rsidRPr="007C5F93">
      <w:rPr>
        <w:b/>
        <w:sz w:val="28"/>
        <w:szCs w:val="28"/>
      </w:rPr>
      <w:t>Safety</w:t>
    </w:r>
    <w:r>
      <w:rPr>
        <w:b/>
        <w:sz w:val="28"/>
        <w:szCs w:val="28"/>
      </w:rPr>
      <w:t xml:space="preserve"> Manual </w:t>
    </w:r>
    <w:r w:rsidRPr="007C5F93">
      <w:rPr>
        <w:b/>
        <w:sz w:val="28"/>
        <w:szCs w:val="28"/>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ABC" w:rsidRDefault="005E5ABC">
    <w:pPr>
      <w:pStyle w:val="Header"/>
    </w:pPr>
    <w:r w:rsidRPr="007D524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655282" o:spid="_x0000_s2082" type="#_x0000_t75" style="position:absolute;margin-left:0;margin-top:0;width:468pt;height:400.85pt;z-index:-251657728;mso-position-horizontal:center;mso-position-horizontal-relative:margin;mso-position-vertical:center;mso-position-vertical-relative:margin" o:allowincell="f">
          <v:imagedata r:id="rId1" o:title="Seavest Logo2"/>
          <w10:wrap anchorx="margin" anchory="margin"/>
        </v:shape>
      </w:pict>
    </w:r>
    <w:r w:rsidRPr="007D5243">
      <w:rPr>
        <w:noProof/>
      </w:rPr>
      <w:pict>
        <v:shape id="WordPictureWatermark94023813" o:spid="_x0000_s2078" type="#_x0000_t75" style="position:absolute;margin-left:0;margin-top:0;width:468pt;height:400.85pt;z-index:-251659776;mso-position-horizontal:center;mso-position-horizontal-relative:margin;mso-position-vertical:center;mso-position-vertical-relative:margin" o:allowincell="f">
          <v:imagedata r:id="rId2" o:title="Seavest Logo2"/>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ABC" w:rsidRPr="006316A4" w:rsidRDefault="005E5ABC" w:rsidP="00D65B30">
    <w:pPr>
      <w:pStyle w:val="Footer"/>
      <w:jc w:val="center"/>
      <w:rPr>
        <w:rFonts w:ascii="Arial" w:hAnsi="Arial" w:cs="Arial"/>
      </w:rPr>
    </w:pPr>
    <w:r>
      <w:rPr>
        <w:b/>
        <w:sz w:val="28"/>
        <w:szCs w:val="28"/>
      </w:rPr>
      <w:t xml:space="preserve"> Seavest </w:t>
    </w:r>
    <w:r w:rsidRPr="007C5F93">
      <w:rPr>
        <w:b/>
        <w:sz w:val="28"/>
        <w:szCs w:val="28"/>
      </w:rPr>
      <w:t xml:space="preserve">Health </w:t>
    </w:r>
    <w:r>
      <w:rPr>
        <w:b/>
        <w:sz w:val="28"/>
        <w:szCs w:val="28"/>
      </w:rPr>
      <w:t xml:space="preserve">&amp; </w:t>
    </w:r>
    <w:r w:rsidRPr="007C5F93">
      <w:rPr>
        <w:b/>
        <w:sz w:val="28"/>
        <w:szCs w:val="28"/>
      </w:rPr>
      <w:t>Safety</w:t>
    </w:r>
    <w:r>
      <w:rPr>
        <w:b/>
        <w:sz w:val="28"/>
        <w:szCs w:val="28"/>
      </w:rPr>
      <w:t xml:space="preserve"> Manual </w:t>
    </w:r>
    <w:r w:rsidRPr="007C5F93">
      <w:rPr>
        <w:b/>
        <w:sz w:val="28"/>
        <w:szCs w:val="28"/>
      </w:rPr>
      <w:t xml:space="preserve"> </w:t>
    </w:r>
    <w:r w:rsidRPr="007D5243">
      <w:rPr>
        <w:rFonts w:ascii="Arial"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655283" o:spid="_x0000_s2083" type="#_x0000_t75" style="position:absolute;left:0;text-align:left;margin-left:0;margin-top:0;width:468pt;height:400.85pt;z-index:-251656704;mso-position-horizontal:center;mso-position-horizontal-relative:margin;mso-position-vertical:center;mso-position-vertical-relative:margin" o:allowincell="f">
          <v:imagedata r:id="rId1" o:title="Seavest Logo2"/>
          <w10:wrap anchorx="margin" anchory="margin"/>
        </v:shape>
      </w:pict>
    </w:r>
  </w:p>
  <w:p w:rsidR="005E5ABC" w:rsidRDefault="005E5ABC" w:rsidP="001A525F">
    <w:pPr>
      <w:pStyle w:val="Header"/>
      <w:tabs>
        <w:tab w:val="clear" w:pos="4680"/>
        <w:tab w:val="clear" w:pos="9360"/>
        <w:tab w:val="left" w:pos="135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ABC" w:rsidRDefault="005E5ABC">
    <w:pPr>
      <w:pStyle w:val="Header"/>
    </w:pPr>
    <w:r w:rsidRPr="007D524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655281" o:spid="_x0000_s2081" type="#_x0000_t75" style="position:absolute;margin-left:0;margin-top:0;width:468pt;height:400.85pt;z-index:-251658752;mso-position-horizontal:center;mso-position-horizontal-relative:margin;mso-position-vertical:center;mso-position-vertical-relative:margin" o:allowincell="f">
          <v:imagedata r:id="rId1" o:title="Seavest Logo2"/>
          <w10:wrap anchorx="margin" anchory="margin"/>
        </v:shape>
      </w:pict>
    </w:r>
    <w:r w:rsidRPr="007D5243">
      <w:rPr>
        <w:noProof/>
      </w:rPr>
      <w:pict>
        <v:shape id="WordPictureWatermark94023812" o:spid="_x0000_s2077" type="#_x0000_t75" style="position:absolute;margin-left:0;margin-top:0;width:468pt;height:400.85pt;z-index:-251660800;mso-position-horizontal:center;mso-position-horizontal-relative:margin;mso-position-vertical:center;mso-position-vertical-relative:margin" o:allowincell="f">
          <v:imagedata r:id="rId2" o:title="Seavest Logo2"/>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6" type="#_x0000_t75" style="width:11.25pt;height:11.25pt" o:bullet="t">
        <v:imagedata r:id="rId1" o:title="mso4F"/>
      </v:shape>
    </w:pict>
  </w:numPicBullet>
  <w:numPicBullet w:numPicBulletId="1">
    <w:pict>
      <v:shape id="_x0000_i1227" type="#_x0000_t75" style="width:7.5pt;height:7.5pt" o:bullet="t">
        <v:imagedata r:id="rId2" o:title="bullet1"/>
      </v:shape>
    </w:pict>
  </w:numPicBullet>
  <w:numPicBullet w:numPicBulletId="2">
    <w:pict>
      <v:shape id="_x0000_i1228" type="#_x0000_t75" style="width:6pt;height:6pt" o:bullet="t">
        <v:imagedata r:id="rId3" o:title="bullet2"/>
      </v:shape>
    </w:pict>
  </w:numPicBullet>
  <w:numPicBullet w:numPicBulletId="3">
    <w:pict>
      <v:shape id="_x0000_i1229" type="#_x0000_t75" style="width:4.5pt;height:4.5pt" o:bullet="t">
        <v:imagedata r:id="rId4" o:title="bullet3"/>
      </v:shape>
    </w:pict>
  </w:numPicBullet>
  <w:abstractNum w:abstractNumId="0">
    <w:nsid w:val="B161B293"/>
    <w:multiLevelType w:val="hybridMultilevel"/>
    <w:tmpl w:val="D646E172"/>
    <w:lvl w:ilvl="0" w:tplc="04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AF1"/>
    <w:multiLevelType w:val="hybridMultilevel"/>
    <w:tmpl w:val="000041BB"/>
    <w:lvl w:ilvl="0" w:tplc="000026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184BBD"/>
    <w:multiLevelType w:val="hybridMultilevel"/>
    <w:tmpl w:val="98F2E9C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nsid w:val="009E6B69"/>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01356BB5"/>
    <w:multiLevelType w:val="hybridMultilevel"/>
    <w:tmpl w:val="7CEA84B6"/>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1F3013F"/>
    <w:multiLevelType w:val="hybridMultilevel"/>
    <w:tmpl w:val="D8AAAAD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nsid w:val="033D7990"/>
    <w:multiLevelType w:val="hybridMultilevel"/>
    <w:tmpl w:val="E12E4BC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nsid w:val="040B4BB0"/>
    <w:multiLevelType w:val="hybridMultilevel"/>
    <w:tmpl w:val="E45E6A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041C1A"/>
    <w:multiLevelType w:val="hybridMultilevel"/>
    <w:tmpl w:val="9B06C3F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nsid w:val="06DA1A29"/>
    <w:multiLevelType w:val="hybridMultilevel"/>
    <w:tmpl w:val="B7547F42"/>
    <w:lvl w:ilvl="0" w:tplc="0409000B">
      <w:start w:val="1"/>
      <w:numFmt w:val="bullet"/>
      <w:lvlText w:val=""/>
      <w:lvlJc w:val="left"/>
      <w:pPr>
        <w:tabs>
          <w:tab w:val="num" w:pos="690"/>
        </w:tabs>
        <w:ind w:left="690" w:hanging="360"/>
      </w:pPr>
      <w:rPr>
        <w:rFonts w:ascii="Wingdings" w:hAnsi="Wingdings" w:cs="Times New Roman" w:hint="default"/>
      </w:rPr>
    </w:lvl>
    <w:lvl w:ilvl="1" w:tplc="04090003">
      <w:start w:val="1"/>
      <w:numFmt w:val="bullet"/>
      <w:lvlText w:val="o"/>
      <w:lvlJc w:val="left"/>
      <w:pPr>
        <w:tabs>
          <w:tab w:val="num" w:pos="1410"/>
        </w:tabs>
        <w:ind w:left="1410" w:hanging="360"/>
      </w:pPr>
      <w:rPr>
        <w:rFonts w:ascii="Courier New" w:hAnsi="Courier New" w:cs="Courier New" w:hint="default"/>
      </w:rPr>
    </w:lvl>
    <w:lvl w:ilvl="2" w:tplc="04090005">
      <w:start w:val="1"/>
      <w:numFmt w:val="bullet"/>
      <w:lvlText w:val=""/>
      <w:lvlJc w:val="left"/>
      <w:pPr>
        <w:tabs>
          <w:tab w:val="num" w:pos="2130"/>
        </w:tabs>
        <w:ind w:left="2130" w:hanging="360"/>
      </w:pPr>
      <w:rPr>
        <w:rFonts w:ascii="Wingdings" w:hAnsi="Wingdings" w:cs="Times New Roman" w:hint="default"/>
      </w:rPr>
    </w:lvl>
    <w:lvl w:ilvl="3" w:tplc="04090001">
      <w:start w:val="1"/>
      <w:numFmt w:val="bullet"/>
      <w:lvlText w:val=""/>
      <w:lvlJc w:val="left"/>
      <w:pPr>
        <w:tabs>
          <w:tab w:val="num" w:pos="2850"/>
        </w:tabs>
        <w:ind w:left="2850" w:hanging="360"/>
      </w:pPr>
      <w:rPr>
        <w:rFonts w:ascii="Symbol" w:hAnsi="Symbol" w:cs="Times New Roman" w:hint="default"/>
      </w:rPr>
    </w:lvl>
    <w:lvl w:ilvl="4" w:tplc="04090003">
      <w:start w:val="1"/>
      <w:numFmt w:val="bullet"/>
      <w:lvlText w:val="o"/>
      <w:lvlJc w:val="left"/>
      <w:pPr>
        <w:tabs>
          <w:tab w:val="num" w:pos="3570"/>
        </w:tabs>
        <w:ind w:left="3570" w:hanging="360"/>
      </w:pPr>
      <w:rPr>
        <w:rFonts w:ascii="Courier New" w:hAnsi="Courier New" w:cs="Courier New" w:hint="default"/>
      </w:rPr>
    </w:lvl>
    <w:lvl w:ilvl="5" w:tplc="04090005">
      <w:start w:val="1"/>
      <w:numFmt w:val="bullet"/>
      <w:lvlText w:val=""/>
      <w:lvlJc w:val="left"/>
      <w:pPr>
        <w:tabs>
          <w:tab w:val="num" w:pos="4290"/>
        </w:tabs>
        <w:ind w:left="4290" w:hanging="360"/>
      </w:pPr>
      <w:rPr>
        <w:rFonts w:ascii="Wingdings" w:hAnsi="Wingdings" w:cs="Times New Roman" w:hint="default"/>
      </w:rPr>
    </w:lvl>
    <w:lvl w:ilvl="6" w:tplc="04090001">
      <w:start w:val="1"/>
      <w:numFmt w:val="bullet"/>
      <w:lvlText w:val=""/>
      <w:lvlJc w:val="left"/>
      <w:pPr>
        <w:tabs>
          <w:tab w:val="num" w:pos="5010"/>
        </w:tabs>
        <w:ind w:left="5010" w:hanging="360"/>
      </w:pPr>
      <w:rPr>
        <w:rFonts w:ascii="Symbol" w:hAnsi="Symbol" w:cs="Times New Roman" w:hint="default"/>
      </w:rPr>
    </w:lvl>
    <w:lvl w:ilvl="7" w:tplc="04090003">
      <w:start w:val="1"/>
      <w:numFmt w:val="bullet"/>
      <w:lvlText w:val="o"/>
      <w:lvlJc w:val="left"/>
      <w:pPr>
        <w:tabs>
          <w:tab w:val="num" w:pos="5730"/>
        </w:tabs>
        <w:ind w:left="5730" w:hanging="360"/>
      </w:pPr>
      <w:rPr>
        <w:rFonts w:ascii="Courier New" w:hAnsi="Courier New" w:cs="Courier New" w:hint="default"/>
      </w:rPr>
    </w:lvl>
    <w:lvl w:ilvl="8" w:tplc="04090005">
      <w:start w:val="1"/>
      <w:numFmt w:val="bullet"/>
      <w:lvlText w:val=""/>
      <w:lvlJc w:val="left"/>
      <w:pPr>
        <w:tabs>
          <w:tab w:val="num" w:pos="6450"/>
        </w:tabs>
        <w:ind w:left="6450" w:hanging="360"/>
      </w:pPr>
      <w:rPr>
        <w:rFonts w:ascii="Wingdings" w:hAnsi="Wingdings" w:cs="Times New Roman" w:hint="default"/>
      </w:rPr>
    </w:lvl>
  </w:abstractNum>
  <w:abstractNum w:abstractNumId="14">
    <w:nsid w:val="08A843D9"/>
    <w:multiLevelType w:val="multilevel"/>
    <w:tmpl w:val="22B6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9204C25"/>
    <w:multiLevelType w:val="multilevel"/>
    <w:tmpl w:val="DE8ACEC6"/>
    <w:lvl w:ilvl="0">
      <w:start w:val="1"/>
      <w:numFmt w:val="decimal"/>
      <w:lvlText w:val="%1."/>
      <w:lvlJc w:val="left"/>
      <w:pPr>
        <w:ind w:left="720" w:hanging="360"/>
      </w:pPr>
      <w:rPr>
        <w:rFonts w:hint="default"/>
      </w:rPr>
    </w:lvl>
    <w:lvl w:ilvl="1">
      <w:start w:val="4"/>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16">
    <w:nsid w:val="099E1EF7"/>
    <w:multiLevelType w:val="multilevel"/>
    <w:tmpl w:val="8C540D3C"/>
    <w:lvl w:ilvl="0">
      <w:start w:val="1"/>
      <w:numFmt w:val="decimal"/>
      <w:lvlText w:val="%1."/>
      <w:lvlJc w:val="left"/>
      <w:pPr>
        <w:ind w:left="720" w:hanging="360"/>
      </w:pPr>
      <w:rPr>
        <w:rFonts w:hint="default"/>
      </w:rPr>
    </w:lvl>
    <w:lvl w:ilvl="1">
      <w:start w:val="1"/>
      <w:numFmt w:val="decimal"/>
      <w:isLgl/>
      <w:lvlText w:val="%1.%2"/>
      <w:lvlJc w:val="left"/>
      <w:pPr>
        <w:ind w:left="1437" w:hanging="870"/>
      </w:pPr>
      <w:rPr>
        <w:rFonts w:hint="default"/>
      </w:rPr>
    </w:lvl>
    <w:lvl w:ilvl="2">
      <w:start w:val="1"/>
      <w:numFmt w:val="decimal"/>
      <w:isLgl/>
      <w:lvlText w:val="%1.%2.%3"/>
      <w:lvlJc w:val="left"/>
      <w:pPr>
        <w:ind w:left="1644"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7">
    <w:nsid w:val="0A8C4799"/>
    <w:multiLevelType w:val="hybridMultilevel"/>
    <w:tmpl w:val="3488C8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0AC02732"/>
    <w:multiLevelType w:val="multilevel"/>
    <w:tmpl w:val="C0C4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AD37BB9"/>
    <w:multiLevelType w:val="hybridMultilevel"/>
    <w:tmpl w:val="6F4E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B101A76"/>
    <w:multiLevelType w:val="multilevel"/>
    <w:tmpl w:val="693C99C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BBD1223"/>
    <w:multiLevelType w:val="hybridMultilevel"/>
    <w:tmpl w:val="EBF6E8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0C5E16D5"/>
    <w:multiLevelType w:val="hybridMultilevel"/>
    <w:tmpl w:val="38F6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0AA7814"/>
    <w:multiLevelType w:val="hybridMultilevel"/>
    <w:tmpl w:val="E394219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nsid w:val="11081061"/>
    <w:multiLevelType w:val="hybridMultilevel"/>
    <w:tmpl w:val="0EA064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1385767"/>
    <w:multiLevelType w:val="hybridMultilevel"/>
    <w:tmpl w:val="8436AA82"/>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6">
    <w:nsid w:val="115B7F78"/>
    <w:multiLevelType w:val="hybridMultilevel"/>
    <w:tmpl w:val="D752D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1621693"/>
    <w:multiLevelType w:val="hybridMultilevel"/>
    <w:tmpl w:val="492A3DDA"/>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nsid w:val="12C54600"/>
    <w:multiLevelType w:val="hybridMultilevel"/>
    <w:tmpl w:val="5070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34A38B3"/>
    <w:multiLevelType w:val="multilevel"/>
    <w:tmpl w:val="EC8668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144D7256"/>
    <w:multiLevelType w:val="hybridMultilevel"/>
    <w:tmpl w:val="19C85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550471C"/>
    <w:multiLevelType w:val="hybridMultilevel"/>
    <w:tmpl w:val="BAEA1D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1592468C"/>
    <w:multiLevelType w:val="hybridMultilevel"/>
    <w:tmpl w:val="7D16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5CE4263"/>
    <w:multiLevelType w:val="hybridMultilevel"/>
    <w:tmpl w:val="31A04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5FB0173"/>
    <w:multiLevelType w:val="multilevel"/>
    <w:tmpl w:val="A620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6394D36"/>
    <w:multiLevelType w:val="hybridMultilevel"/>
    <w:tmpl w:val="9B24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BD7343C"/>
    <w:multiLevelType w:val="hybridMultilevel"/>
    <w:tmpl w:val="3558C30A"/>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7">
    <w:nsid w:val="1CBA48FC"/>
    <w:multiLevelType w:val="hybridMultilevel"/>
    <w:tmpl w:val="6FC8D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1D130C12"/>
    <w:multiLevelType w:val="singleLevel"/>
    <w:tmpl w:val="0409000F"/>
    <w:lvl w:ilvl="0">
      <w:start w:val="1"/>
      <w:numFmt w:val="decimal"/>
      <w:lvlText w:val="%1."/>
      <w:lvlJc w:val="left"/>
      <w:pPr>
        <w:tabs>
          <w:tab w:val="num" w:pos="360"/>
        </w:tabs>
        <w:ind w:left="360" w:hanging="360"/>
      </w:pPr>
      <w:rPr>
        <w:rFonts w:hint="default"/>
      </w:rPr>
    </w:lvl>
  </w:abstractNum>
  <w:abstractNum w:abstractNumId="39">
    <w:nsid w:val="1E75206B"/>
    <w:multiLevelType w:val="multilevel"/>
    <w:tmpl w:val="C40A3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FE00F50"/>
    <w:multiLevelType w:val="hybridMultilevel"/>
    <w:tmpl w:val="35C0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1B017D7"/>
    <w:multiLevelType w:val="hybridMultilevel"/>
    <w:tmpl w:val="41EEAEEE"/>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42">
    <w:nsid w:val="21D821ED"/>
    <w:multiLevelType w:val="hybridMultilevel"/>
    <w:tmpl w:val="1FC631A4"/>
    <w:lvl w:ilvl="0" w:tplc="44422B3C">
      <w:start w:val="4"/>
      <w:numFmt w:val="lowerLetter"/>
      <w:lvlText w:val="%1)"/>
      <w:lvlJc w:val="left"/>
      <w:pPr>
        <w:tabs>
          <w:tab w:val="num" w:pos="2081"/>
        </w:tabs>
        <w:ind w:left="2081" w:hanging="795"/>
      </w:pPr>
      <w:rPr>
        <w:rFonts w:hint="default"/>
      </w:rPr>
    </w:lvl>
    <w:lvl w:ilvl="1" w:tplc="04090019">
      <w:start w:val="1"/>
      <w:numFmt w:val="lowerLetter"/>
      <w:lvlText w:val="%2."/>
      <w:lvlJc w:val="left"/>
      <w:pPr>
        <w:tabs>
          <w:tab w:val="num" w:pos="2366"/>
        </w:tabs>
        <w:ind w:left="2366" w:hanging="360"/>
      </w:pPr>
    </w:lvl>
    <w:lvl w:ilvl="2" w:tplc="0409001B">
      <w:start w:val="1"/>
      <w:numFmt w:val="lowerRoman"/>
      <w:lvlText w:val="%3."/>
      <w:lvlJc w:val="right"/>
      <w:pPr>
        <w:tabs>
          <w:tab w:val="num" w:pos="3086"/>
        </w:tabs>
        <w:ind w:left="3086" w:hanging="180"/>
      </w:pPr>
    </w:lvl>
    <w:lvl w:ilvl="3" w:tplc="0409000F">
      <w:start w:val="1"/>
      <w:numFmt w:val="decimal"/>
      <w:lvlText w:val="%4."/>
      <w:lvlJc w:val="left"/>
      <w:pPr>
        <w:tabs>
          <w:tab w:val="num" w:pos="3806"/>
        </w:tabs>
        <w:ind w:left="3806" w:hanging="360"/>
      </w:pPr>
    </w:lvl>
    <w:lvl w:ilvl="4" w:tplc="04090019">
      <w:start w:val="1"/>
      <w:numFmt w:val="lowerLetter"/>
      <w:lvlText w:val="%5."/>
      <w:lvlJc w:val="left"/>
      <w:pPr>
        <w:tabs>
          <w:tab w:val="num" w:pos="4526"/>
        </w:tabs>
        <w:ind w:left="4526" w:hanging="360"/>
      </w:pPr>
    </w:lvl>
    <w:lvl w:ilvl="5" w:tplc="0409001B">
      <w:start w:val="1"/>
      <w:numFmt w:val="lowerRoman"/>
      <w:lvlText w:val="%6."/>
      <w:lvlJc w:val="right"/>
      <w:pPr>
        <w:tabs>
          <w:tab w:val="num" w:pos="5246"/>
        </w:tabs>
        <w:ind w:left="5246" w:hanging="180"/>
      </w:pPr>
    </w:lvl>
    <w:lvl w:ilvl="6" w:tplc="0409000F">
      <w:start w:val="1"/>
      <w:numFmt w:val="decimal"/>
      <w:lvlText w:val="%7."/>
      <w:lvlJc w:val="left"/>
      <w:pPr>
        <w:tabs>
          <w:tab w:val="num" w:pos="5966"/>
        </w:tabs>
        <w:ind w:left="5966" w:hanging="360"/>
      </w:pPr>
    </w:lvl>
    <w:lvl w:ilvl="7" w:tplc="04090019">
      <w:start w:val="1"/>
      <w:numFmt w:val="lowerLetter"/>
      <w:lvlText w:val="%8."/>
      <w:lvlJc w:val="left"/>
      <w:pPr>
        <w:tabs>
          <w:tab w:val="num" w:pos="6686"/>
        </w:tabs>
        <w:ind w:left="6686" w:hanging="360"/>
      </w:pPr>
    </w:lvl>
    <w:lvl w:ilvl="8" w:tplc="0409001B">
      <w:start w:val="1"/>
      <w:numFmt w:val="lowerRoman"/>
      <w:lvlText w:val="%9."/>
      <w:lvlJc w:val="right"/>
      <w:pPr>
        <w:tabs>
          <w:tab w:val="num" w:pos="7406"/>
        </w:tabs>
        <w:ind w:left="7406" w:hanging="180"/>
      </w:pPr>
    </w:lvl>
  </w:abstractNum>
  <w:abstractNum w:abstractNumId="43">
    <w:nsid w:val="21E15FCD"/>
    <w:multiLevelType w:val="multilevel"/>
    <w:tmpl w:val="23107968"/>
    <w:lvl w:ilvl="0">
      <w:start w:val="1"/>
      <w:numFmt w:val="bullet"/>
      <w:lvlText w:val=""/>
      <w:lvlPicBulletId w:val="0"/>
      <w:lvlJc w:val="left"/>
      <w:pPr>
        <w:tabs>
          <w:tab w:val="num" w:pos="360"/>
        </w:tabs>
        <w:ind w:left="360" w:hanging="360"/>
      </w:pPr>
      <w:rPr>
        <w:rFonts w:ascii="Symbol" w:hAnsi="Symbol" w:hint="default"/>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4">
    <w:nsid w:val="24946FAA"/>
    <w:multiLevelType w:val="multilevel"/>
    <w:tmpl w:val="12DA7890"/>
    <w:lvl w:ilvl="0">
      <w:start w:val="7"/>
      <w:numFmt w:val="decimal"/>
      <w:lvlText w:val="%1"/>
      <w:lvlJc w:val="left"/>
      <w:pPr>
        <w:tabs>
          <w:tab w:val="num" w:pos="390"/>
        </w:tabs>
        <w:ind w:left="390" w:hanging="390"/>
      </w:pPr>
      <w:rPr>
        <w:rFonts w:hint="default"/>
      </w:rPr>
    </w:lvl>
    <w:lvl w:ilvl="1">
      <w:start w:val="2"/>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5">
    <w:nsid w:val="269D7F1E"/>
    <w:multiLevelType w:val="hybridMultilevel"/>
    <w:tmpl w:val="10D661AC"/>
    <w:lvl w:ilvl="0" w:tplc="04090001">
      <w:start w:val="1"/>
      <w:numFmt w:val="bullet"/>
      <w:lvlText w:val=""/>
      <w:lvlJc w:val="left"/>
      <w:pPr>
        <w:ind w:left="993" w:hanging="360"/>
      </w:pPr>
      <w:rPr>
        <w:rFonts w:ascii="Symbol" w:hAnsi="Symbol" w:hint="default"/>
      </w:rPr>
    </w:lvl>
    <w:lvl w:ilvl="1" w:tplc="04090003" w:tentative="1">
      <w:start w:val="1"/>
      <w:numFmt w:val="bullet"/>
      <w:lvlText w:val="o"/>
      <w:lvlJc w:val="left"/>
      <w:pPr>
        <w:ind w:left="1713" w:hanging="360"/>
      </w:pPr>
      <w:rPr>
        <w:rFonts w:ascii="Courier New" w:hAnsi="Courier New" w:cs="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cs="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cs="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46">
    <w:nsid w:val="26FE25EF"/>
    <w:multiLevelType w:val="singleLevel"/>
    <w:tmpl w:val="0409000F"/>
    <w:lvl w:ilvl="0">
      <w:start w:val="1"/>
      <w:numFmt w:val="decimal"/>
      <w:lvlText w:val="%1."/>
      <w:lvlJc w:val="left"/>
      <w:pPr>
        <w:tabs>
          <w:tab w:val="num" w:pos="360"/>
        </w:tabs>
        <w:ind w:left="360" w:hanging="360"/>
      </w:pPr>
      <w:rPr>
        <w:rFonts w:hint="default"/>
      </w:rPr>
    </w:lvl>
  </w:abstractNum>
  <w:abstractNum w:abstractNumId="47">
    <w:nsid w:val="282F4AB0"/>
    <w:multiLevelType w:val="multilevel"/>
    <w:tmpl w:val="EC9A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2AD26B42"/>
    <w:multiLevelType w:val="hybridMultilevel"/>
    <w:tmpl w:val="015A24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C9518BC"/>
    <w:multiLevelType w:val="hybridMultilevel"/>
    <w:tmpl w:val="4C8053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2D2D4E14"/>
    <w:multiLevelType w:val="hybridMultilevel"/>
    <w:tmpl w:val="0F883CC2"/>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51">
    <w:nsid w:val="2D816DE7"/>
    <w:multiLevelType w:val="hybridMultilevel"/>
    <w:tmpl w:val="0A1E7BC0"/>
    <w:lvl w:ilvl="0" w:tplc="FFFFFFFF">
      <w:start w:val="1"/>
      <w:numFmt w:val="decimal"/>
      <w:lvlText w:val="%1."/>
      <w:lvlJc w:val="left"/>
      <w:pPr>
        <w:tabs>
          <w:tab w:val="num" w:pos="360"/>
        </w:tabs>
        <w:ind w:left="360" w:hanging="360"/>
      </w:pPr>
    </w:lvl>
    <w:lvl w:ilvl="1" w:tplc="FFFFFFFF">
      <w:start w:val="1"/>
      <w:numFmt w:val="bullet"/>
      <w:lvlText w:val=""/>
      <w:lvlJc w:val="left"/>
      <w:pPr>
        <w:tabs>
          <w:tab w:val="num" w:pos="1440"/>
        </w:tabs>
        <w:ind w:left="1440" w:hanging="720"/>
      </w:pPr>
      <w:rPr>
        <w:rFonts w:ascii="Wingdings" w:eastAsia="Times New Roman" w:hAnsi="Wingdings" w:cs="Times New Roman"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52">
    <w:nsid w:val="2E651F25"/>
    <w:multiLevelType w:val="hybridMultilevel"/>
    <w:tmpl w:val="631CB5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0085C69"/>
    <w:multiLevelType w:val="hybridMultilevel"/>
    <w:tmpl w:val="3D1E1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1177961"/>
    <w:multiLevelType w:val="hybridMultilevel"/>
    <w:tmpl w:val="D0945D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328725F8"/>
    <w:multiLevelType w:val="multilevel"/>
    <w:tmpl w:val="951A8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36B472C"/>
    <w:multiLevelType w:val="hybridMultilevel"/>
    <w:tmpl w:val="415CF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50427D9"/>
    <w:multiLevelType w:val="hybridMultilevel"/>
    <w:tmpl w:val="B38A4B68"/>
    <w:lvl w:ilvl="0" w:tplc="0409000F">
      <w:start w:val="1"/>
      <w:numFmt w:val="decimal"/>
      <w:lvlText w:val="%1."/>
      <w:lvlJc w:val="left"/>
      <w:pPr>
        <w:ind w:left="720" w:hanging="360"/>
      </w:pPr>
      <w:rPr>
        <w:rFonts w:hint="default"/>
      </w:rPr>
    </w:lvl>
    <w:lvl w:ilvl="1" w:tplc="6C580ED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55B31AE"/>
    <w:multiLevelType w:val="multilevel"/>
    <w:tmpl w:val="5C602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5E13B79"/>
    <w:multiLevelType w:val="singleLevel"/>
    <w:tmpl w:val="0409000F"/>
    <w:lvl w:ilvl="0">
      <w:start w:val="1"/>
      <w:numFmt w:val="decimal"/>
      <w:lvlText w:val="%1."/>
      <w:lvlJc w:val="left"/>
      <w:pPr>
        <w:tabs>
          <w:tab w:val="num" w:pos="360"/>
        </w:tabs>
        <w:ind w:left="360" w:hanging="360"/>
      </w:pPr>
      <w:rPr>
        <w:rFonts w:hint="default"/>
      </w:rPr>
    </w:lvl>
  </w:abstractNum>
  <w:abstractNum w:abstractNumId="60">
    <w:nsid w:val="36115CAE"/>
    <w:multiLevelType w:val="multilevel"/>
    <w:tmpl w:val="A02E6FF8"/>
    <w:lvl w:ilvl="0">
      <w:start w:val="1"/>
      <w:numFmt w:val="bullet"/>
      <w:lvlText w:val=""/>
      <w:lvlPicBulletId w:val="1"/>
      <w:lvlJc w:val="left"/>
      <w:pPr>
        <w:tabs>
          <w:tab w:val="num" w:pos="360"/>
        </w:tabs>
        <w:ind w:left="360" w:hanging="360"/>
      </w:pPr>
      <w:rPr>
        <w:rFonts w:ascii="Wingdings" w:hAnsi="Wingdings" w:hint="default"/>
      </w:rPr>
    </w:lvl>
    <w:lvl w:ilvl="1">
      <w:start w:val="1"/>
      <w:numFmt w:val="bullet"/>
      <w:lvlText w:val=""/>
      <w:lvlPicBulletId w:val="0"/>
      <w:lvlJc w:val="left"/>
      <w:pPr>
        <w:tabs>
          <w:tab w:val="num" w:pos="720"/>
        </w:tabs>
        <w:ind w:left="720" w:hanging="360"/>
      </w:pPr>
      <w:rPr>
        <w:rFonts w:ascii="Symbol" w:hAnsi="Symbol"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1">
    <w:nsid w:val="3682654F"/>
    <w:multiLevelType w:val="hybridMultilevel"/>
    <w:tmpl w:val="78C0C020"/>
    <w:lvl w:ilvl="0" w:tplc="04090001">
      <w:start w:val="1"/>
      <w:numFmt w:val="bullet"/>
      <w:lvlText w:val=""/>
      <w:lvlJc w:val="left"/>
      <w:pPr>
        <w:tabs>
          <w:tab w:val="num" w:pos="2352"/>
        </w:tabs>
        <w:ind w:left="2352" w:hanging="360"/>
      </w:pPr>
      <w:rPr>
        <w:rFonts w:ascii="Symbol" w:hAnsi="Symbol" w:hint="default"/>
      </w:rPr>
    </w:lvl>
    <w:lvl w:ilvl="1" w:tplc="1604EA6A">
      <w:numFmt w:val="bullet"/>
      <w:lvlText w:val="•"/>
      <w:lvlJc w:val="left"/>
      <w:pPr>
        <w:ind w:left="3072" w:hanging="360"/>
      </w:pPr>
      <w:rPr>
        <w:rFonts w:ascii="Arial" w:eastAsia="Times New Roman" w:hAnsi="Arial" w:cs="Arial" w:hint="default"/>
      </w:rPr>
    </w:lvl>
    <w:lvl w:ilvl="2" w:tplc="04090005" w:tentative="1">
      <w:start w:val="1"/>
      <w:numFmt w:val="bullet"/>
      <w:lvlText w:val=""/>
      <w:lvlJc w:val="left"/>
      <w:pPr>
        <w:tabs>
          <w:tab w:val="num" w:pos="3792"/>
        </w:tabs>
        <w:ind w:left="3792" w:hanging="360"/>
      </w:pPr>
      <w:rPr>
        <w:rFonts w:ascii="Wingdings" w:hAnsi="Wingdings" w:hint="default"/>
      </w:rPr>
    </w:lvl>
    <w:lvl w:ilvl="3" w:tplc="04090001" w:tentative="1">
      <w:start w:val="1"/>
      <w:numFmt w:val="bullet"/>
      <w:lvlText w:val=""/>
      <w:lvlJc w:val="left"/>
      <w:pPr>
        <w:tabs>
          <w:tab w:val="num" w:pos="4512"/>
        </w:tabs>
        <w:ind w:left="4512" w:hanging="360"/>
      </w:pPr>
      <w:rPr>
        <w:rFonts w:ascii="Symbol" w:hAnsi="Symbol" w:hint="default"/>
      </w:rPr>
    </w:lvl>
    <w:lvl w:ilvl="4" w:tplc="04090003" w:tentative="1">
      <w:start w:val="1"/>
      <w:numFmt w:val="bullet"/>
      <w:lvlText w:val="o"/>
      <w:lvlJc w:val="left"/>
      <w:pPr>
        <w:tabs>
          <w:tab w:val="num" w:pos="5232"/>
        </w:tabs>
        <w:ind w:left="5232" w:hanging="360"/>
      </w:pPr>
      <w:rPr>
        <w:rFonts w:ascii="Courier New" w:hAnsi="Courier New" w:cs="Courier New" w:hint="default"/>
      </w:rPr>
    </w:lvl>
    <w:lvl w:ilvl="5" w:tplc="04090005" w:tentative="1">
      <w:start w:val="1"/>
      <w:numFmt w:val="bullet"/>
      <w:lvlText w:val=""/>
      <w:lvlJc w:val="left"/>
      <w:pPr>
        <w:tabs>
          <w:tab w:val="num" w:pos="5952"/>
        </w:tabs>
        <w:ind w:left="5952" w:hanging="360"/>
      </w:pPr>
      <w:rPr>
        <w:rFonts w:ascii="Wingdings" w:hAnsi="Wingdings" w:hint="default"/>
      </w:rPr>
    </w:lvl>
    <w:lvl w:ilvl="6" w:tplc="04090001" w:tentative="1">
      <w:start w:val="1"/>
      <w:numFmt w:val="bullet"/>
      <w:lvlText w:val=""/>
      <w:lvlJc w:val="left"/>
      <w:pPr>
        <w:tabs>
          <w:tab w:val="num" w:pos="6672"/>
        </w:tabs>
        <w:ind w:left="6672" w:hanging="360"/>
      </w:pPr>
      <w:rPr>
        <w:rFonts w:ascii="Symbol" w:hAnsi="Symbol" w:hint="default"/>
      </w:rPr>
    </w:lvl>
    <w:lvl w:ilvl="7" w:tplc="04090003" w:tentative="1">
      <w:start w:val="1"/>
      <w:numFmt w:val="bullet"/>
      <w:lvlText w:val="o"/>
      <w:lvlJc w:val="left"/>
      <w:pPr>
        <w:tabs>
          <w:tab w:val="num" w:pos="7392"/>
        </w:tabs>
        <w:ind w:left="7392" w:hanging="360"/>
      </w:pPr>
      <w:rPr>
        <w:rFonts w:ascii="Courier New" w:hAnsi="Courier New" w:cs="Courier New" w:hint="default"/>
      </w:rPr>
    </w:lvl>
    <w:lvl w:ilvl="8" w:tplc="04090005" w:tentative="1">
      <w:start w:val="1"/>
      <w:numFmt w:val="bullet"/>
      <w:lvlText w:val=""/>
      <w:lvlJc w:val="left"/>
      <w:pPr>
        <w:tabs>
          <w:tab w:val="num" w:pos="8112"/>
        </w:tabs>
        <w:ind w:left="8112" w:hanging="360"/>
      </w:pPr>
      <w:rPr>
        <w:rFonts w:ascii="Wingdings" w:hAnsi="Wingdings" w:hint="default"/>
      </w:rPr>
    </w:lvl>
  </w:abstractNum>
  <w:abstractNum w:abstractNumId="62">
    <w:nsid w:val="37475CC2"/>
    <w:multiLevelType w:val="hybridMultilevel"/>
    <w:tmpl w:val="78526CEE"/>
    <w:lvl w:ilvl="0" w:tplc="DD1657E4">
      <w:start w:val="1"/>
      <w:numFmt w:val="bullet"/>
      <w:lvlText w:val=""/>
      <w:lvlJc w:val="left"/>
      <w:pPr>
        <w:tabs>
          <w:tab w:val="num" w:pos="1515"/>
        </w:tabs>
        <w:ind w:left="1515" w:hanging="360"/>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63">
    <w:nsid w:val="37AD1D01"/>
    <w:multiLevelType w:val="hybridMultilevel"/>
    <w:tmpl w:val="E30CE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83510DB"/>
    <w:multiLevelType w:val="singleLevel"/>
    <w:tmpl w:val="9DECE49A"/>
    <w:lvl w:ilvl="0">
      <w:start w:val="2"/>
      <w:numFmt w:val="bullet"/>
      <w:lvlText w:val="-"/>
      <w:lvlJc w:val="left"/>
      <w:pPr>
        <w:tabs>
          <w:tab w:val="num" w:pos="720"/>
        </w:tabs>
        <w:ind w:left="720" w:hanging="360"/>
      </w:pPr>
      <w:rPr>
        <w:rFonts w:ascii="Times New Roman" w:hAnsi="Times New Roman" w:hint="default"/>
      </w:rPr>
    </w:lvl>
  </w:abstractNum>
  <w:abstractNum w:abstractNumId="65">
    <w:nsid w:val="3845796F"/>
    <w:multiLevelType w:val="hybridMultilevel"/>
    <w:tmpl w:val="CAA49C06"/>
    <w:lvl w:ilvl="0" w:tplc="0409000B">
      <w:start w:val="1"/>
      <w:numFmt w:val="bullet"/>
      <w:lvlText w:val=""/>
      <w:lvlJc w:val="left"/>
      <w:pPr>
        <w:tabs>
          <w:tab w:val="num" w:pos="1080"/>
        </w:tabs>
        <w:ind w:left="1080" w:hanging="360"/>
      </w:pPr>
      <w:rPr>
        <w:rFonts w:ascii="Wingdings" w:hAnsi="Wingdings"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66">
    <w:nsid w:val="39774CC9"/>
    <w:multiLevelType w:val="hybridMultilevel"/>
    <w:tmpl w:val="DFFEA5DE"/>
    <w:lvl w:ilvl="0" w:tplc="03563EEA">
      <w:start w:val="1"/>
      <w:numFmt w:val="bullet"/>
      <w:lvlText w:val=""/>
      <w:lvlJc w:val="left"/>
      <w:pPr>
        <w:tabs>
          <w:tab w:val="num" w:pos="1440"/>
        </w:tabs>
        <w:ind w:left="1440" w:hanging="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nsid w:val="39A939DC"/>
    <w:multiLevelType w:val="hybridMultilevel"/>
    <w:tmpl w:val="B5AE8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A446F4A"/>
    <w:multiLevelType w:val="hybridMultilevel"/>
    <w:tmpl w:val="5FE8D83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1080"/>
        </w:tabs>
        <w:ind w:left="1080" w:hanging="360"/>
      </w:pPr>
      <w:rPr>
        <w:rFonts w:ascii="Wingdings" w:hAnsi="Wingdings" w:hint="default"/>
      </w:rPr>
    </w:lvl>
    <w:lvl w:ilvl="3" w:tplc="FFFFFFFF" w:tentative="1">
      <w:start w:val="1"/>
      <w:numFmt w:val="bullet"/>
      <w:lvlText w:val=""/>
      <w:lvlJc w:val="left"/>
      <w:pPr>
        <w:tabs>
          <w:tab w:val="num" w:pos="1800"/>
        </w:tabs>
        <w:ind w:left="1800" w:hanging="360"/>
      </w:pPr>
      <w:rPr>
        <w:rFonts w:ascii="Symbol" w:hAnsi="Symbol" w:hint="default"/>
      </w:rPr>
    </w:lvl>
    <w:lvl w:ilvl="4" w:tplc="FFFFFFFF" w:tentative="1">
      <w:start w:val="1"/>
      <w:numFmt w:val="bullet"/>
      <w:lvlText w:val="o"/>
      <w:lvlJc w:val="left"/>
      <w:pPr>
        <w:tabs>
          <w:tab w:val="num" w:pos="2520"/>
        </w:tabs>
        <w:ind w:left="2520" w:hanging="360"/>
      </w:pPr>
      <w:rPr>
        <w:rFonts w:ascii="Courier New" w:hAnsi="Courier New" w:hint="default"/>
      </w:rPr>
    </w:lvl>
    <w:lvl w:ilvl="5" w:tplc="FFFFFFFF" w:tentative="1">
      <w:start w:val="1"/>
      <w:numFmt w:val="bullet"/>
      <w:lvlText w:val=""/>
      <w:lvlJc w:val="left"/>
      <w:pPr>
        <w:tabs>
          <w:tab w:val="num" w:pos="3240"/>
        </w:tabs>
        <w:ind w:left="3240" w:hanging="360"/>
      </w:pPr>
      <w:rPr>
        <w:rFonts w:ascii="Wingdings" w:hAnsi="Wingdings" w:hint="default"/>
      </w:rPr>
    </w:lvl>
    <w:lvl w:ilvl="6" w:tplc="FFFFFFFF" w:tentative="1">
      <w:start w:val="1"/>
      <w:numFmt w:val="bullet"/>
      <w:lvlText w:val=""/>
      <w:lvlJc w:val="left"/>
      <w:pPr>
        <w:tabs>
          <w:tab w:val="num" w:pos="3960"/>
        </w:tabs>
        <w:ind w:left="3960" w:hanging="360"/>
      </w:pPr>
      <w:rPr>
        <w:rFonts w:ascii="Symbol" w:hAnsi="Symbol" w:hint="default"/>
      </w:rPr>
    </w:lvl>
    <w:lvl w:ilvl="7" w:tplc="FFFFFFFF" w:tentative="1">
      <w:start w:val="1"/>
      <w:numFmt w:val="bullet"/>
      <w:lvlText w:val="o"/>
      <w:lvlJc w:val="left"/>
      <w:pPr>
        <w:tabs>
          <w:tab w:val="num" w:pos="4680"/>
        </w:tabs>
        <w:ind w:left="4680" w:hanging="360"/>
      </w:pPr>
      <w:rPr>
        <w:rFonts w:ascii="Courier New" w:hAnsi="Courier New" w:hint="default"/>
      </w:rPr>
    </w:lvl>
    <w:lvl w:ilvl="8" w:tplc="FFFFFFFF" w:tentative="1">
      <w:start w:val="1"/>
      <w:numFmt w:val="bullet"/>
      <w:lvlText w:val=""/>
      <w:lvlJc w:val="left"/>
      <w:pPr>
        <w:tabs>
          <w:tab w:val="num" w:pos="5400"/>
        </w:tabs>
        <w:ind w:left="5400" w:hanging="360"/>
      </w:pPr>
      <w:rPr>
        <w:rFonts w:ascii="Wingdings" w:hAnsi="Wingdings" w:hint="default"/>
      </w:rPr>
    </w:lvl>
  </w:abstractNum>
  <w:abstractNum w:abstractNumId="69">
    <w:nsid w:val="3A8D0565"/>
    <w:multiLevelType w:val="hybridMultilevel"/>
    <w:tmpl w:val="483484A6"/>
    <w:lvl w:ilvl="0" w:tplc="6C660A16">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3A980EFC"/>
    <w:multiLevelType w:val="multilevel"/>
    <w:tmpl w:val="FE6C3F44"/>
    <w:lvl w:ilvl="0">
      <w:start w:val="9"/>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1">
    <w:nsid w:val="3C705D29"/>
    <w:multiLevelType w:val="hybridMultilevel"/>
    <w:tmpl w:val="A5A2E4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nsid w:val="3C967F6B"/>
    <w:multiLevelType w:val="hybridMultilevel"/>
    <w:tmpl w:val="00CE1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3CA83005"/>
    <w:multiLevelType w:val="hybridMultilevel"/>
    <w:tmpl w:val="EF704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DB75DB8"/>
    <w:multiLevelType w:val="hybridMultilevel"/>
    <w:tmpl w:val="B844A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nsid w:val="3E904C97"/>
    <w:multiLevelType w:val="multilevel"/>
    <w:tmpl w:val="1DB06618"/>
    <w:lvl w:ilvl="0">
      <w:start w:val="1"/>
      <w:numFmt w:val="decimal"/>
      <w:pStyle w:val="Leve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6">
    <w:nsid w:val="3EA32413"/>
    <w:multiLevelType w:val="hybridMultilevel"/>
    <w:tmpl w:val="351CE630"/>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nsid w:val="3F154E48"/>
    <w:multiLevelType w:val="hybridMultilevel"/>
    <w:tmpl w:val="DE62111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8">
    <w:nsid w:val="3F2530DE"/>
    <w:multiLevelType w:val="multilevel"/>
    <w:tmpl w:val="E8C2FE42"/>
    <w:lvl w:ilvl="0">
      <w:start w:val="1"/>
      <w:numFmt w:val="bullet"/>
      <w:lvlText w:val=""/>
      <w:lvlPicBulletId w:val="1"/>
      <w:lvlJc w:val="left"/>
      <w:pPr>
        <w:tabs>
          <w:tab w:val="num" w:pos="360"/>
        </w:tabs>
        <w:ind w:left="360" w:hanging="360"/>
      </w:pPr>
      <w:rPr>
        <w:rFonts w:ascii="Wingdings" w:hAnsi="Wingdings" w:hint="default"/>
        <w:sz w:val="24"/>
        <w:szCs w:val="24"/>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9">
    <w:nsid w:val="410F0ED6"/>
    <w:multiLevelType w:val="hybridMultilevel"/>
    <w:tmpl w:val="A4642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2B97D8C"/>
    <w:multiLevelType w:val="hybridMultilevel"/>
    <w:tmpl w:val="15DCF5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nsid w:val="42CC5B65"/>
    <w:multiLevelType w:val="hybridMultilevel"/>
    <w:tmpl w:val="644A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3426DBD"/>
    <w:multiLevelType w:val="hybridMultilevel"/>
    <w:tmpl w:val="1BFCE778"/>
    <w:lvl w:ilvl="0" w:tplc="5E3207EA">
      <w:start w:val="1"/>
      <w:numFmt w:val="bullet"/>
      <w:lvlText w:val=""/>
      <w:lvlPicBulletId w:val="0"/>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438A35E4"/>
    <w:multiLevelType w:val="multilevel"/>
    <w:tmpl w:val="7220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44454140"/>
    <w:multiLevelType w:val="multilevel"/>
    <w:tmpl w:val="EE32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6A855C5"/>
    <w:multiLevelType w:val="hybridMultilevel"/>
    <w:tmpl w:val="E34EBA64"/>
    <w:lvl w:ilvl="0" w:tplc="03BA4D10">
      <w:start w:val="1"/>
      <w:numFmt w:val="bullet"/>
      <w:lvlText w:val=""/>
      <w:lvlJc w:val="left"/>
      <w:pPr>
        <w:tabs>
          <w:tab w:val="num" w:pos="1227"/>
        </w:tabs>
        <w:ind w:left="1227" w:hanging="360"/>
      </w:pPr>
      <w:rPr>
        <w:rFonts w:ascii="Symbol" w:hAnsi="Symbol" w:hint="default"/>
        <w:b w:val="0"/>
        <w:sz w:val="18"/>
        <w:szCs w:val="18"/>
      </w:rPr>
    </w:lvl>
    <w:lvl w:ilvl="1" w:tplc="04090003" w:tentative="1">
      <w:start w:val="1"/>
      <w:numFmt w:val="bullet"/>
      <w:lvlText w:val="o"/>
      <w:lvlJc w:val="left"/>
      <w:pPr>
        <w:tabs>
          <w:tab w:val="num" w:pos="1947"/>
        </w:tabs>
        <w:ind w:left="1947" w:hanging="360"/>
      </w:pPr>
      <w:rPr>
        <w:rFonts w:ascii="Courier New" w:hAnsi="Courier New" w:cs="Courier New" w:hint="default"/>
      </w:rPr>
    </w:lvl>
    <w:lvl w:ilvl="2" w:tplc="04090005" w:tentative="1">
      <w:start w:val="1"/>
      <w:numFmt w:val="bullet"/>
      <w:lvlText w:val=""/>
      <w:lvlJc w:val="left"/>
      <w:pPr>
        <w:tabs>
          <w:tab w:val="num" w:pos="2667"/>
        </w:tabs>
        <w:ind w:left="2667" w:hanging="360"/>
      </w:pPr>
      <w:rPr>
        <w:rFonts w:ascii="Wingdings" w:hAnsi="Wingdings" w:hint="default"/>
      </w:rPr>
    </w:lvl>
    <w:lvl w:ilvl="3" w:tplc="04090001" w:tentative="1">
      <w:start w:val="1"/>
      <w:numFmt w:val="bullet"/>
      <w:lvlText w:val=""/>
      <w:lvlJc w:val="left"/>
      <w:pPr>
        <w:tabs>
          <w:tab w:val="num" w:pos="3387"/>
        </w:tabs>
        <w:ind w:left="3387" w:hanging="360"/>
      </w:pPr>
      <w:rPr>
        <w:rFonts w:ascii="Symbol" w:hAnsi="Symbol" w:hint="default"/>
      </w:rPr>
    </w:lvl>
    <w:lvl w:ilvl="4" w:tplc="04090003" w:tentative="1">
      <w:start w:val="1"/>
      <w:numFmt w:val="bullet"/>
      <w:lvlText w:val="o"/>
      <w:lvlJc w:val="left"/>
      <w:pPr>
        <w:tabs>
          <w:tab w:val="num" w:pos="4107"/>
        </w:tabs>
        <w:ind w:left="4107" w:hanging="360"/>
      </w:pPr>
      <w:rPr>
        <w:rFonts w:ascii="Courier New" w:hAnsi="Courier New" w:cs="Courier New" w:hint="default"/>
      </w:rPr>
    </w:lvl>
    <w:lvl w:ilvl="5" w:tplc="04090005" w:tentative="1">
      <w:start w:val="1"/>
      <w:numFmt w:val="bullet"/>
      <w:lvlText w:val=""/>
      <w:lvlJc w:val="left"/>
      <w:pPr>
        <w:tabs>
          <w:tab w:val="num" w:pos="4827"/>
        </w:tabs>
        <w:ind w:left="4827" w:hanging="360"/>
      </w:pPr>
      <w:rPr>
        <w:rFonts w:ascii="Wingdings" w:hAnsi="Wingdings" w:hint="default"/>
      </w:rPr>
    </w:lvl>
    <w:lvl w:ilvl="6" w:tplc="04090001" w:tentative="1">
      <w:start w:val="1"/>
      <w:numFmt w:val="bullet"/>
      <w:lvlText w:val=""/>
      <w:lvlJc w:val="left"/>
      <w:pPr>
        <w:tabs>
          <w:tab w:val="num" w:pos="5547"/>
        </w:tabs>
        <w:ind w:left="5547" w:hanging="360"/>
      </w:pPr>
      <w:rPr>
        <w:rFonts w:ascii="Symbol" w:hAnsi="Symbol" w:hint="default"/>
      </w:rPr>
    </w:lvl>
    <w:lvl w:ilvl="7" w:tplc="04090003" w:tentative="1">
      <w:start w:val="1"/>
      <w:numFmt w:val="bullet"/>
      <w:lvlText w:val="o"/>
      <w:lvlJc w:val="left"/>
      <w:pPr>
        <w:tabs>
          <w:tab w:val="num" w:pos="6267"/>
        </w:tabs>
        <w:ind w:left="6267" w:hanging="360"/>
      </w:pPr>
      <w:rPr>
        <w:rFonts w:ascii="Courier New" w:hAnsi="Courier New" w:cs="Courier New" w:hint="default"/>
      </w:rPr>
    </w:lvl>
    <w:lvl w:ilvl="8" w:tplc="04090005" w:tentative="1">
      <w:start w:val="1"/>
      <w:numFmt w:val="bullet"/>
      <w:lvlText w:val=""/>
      <w:lvlJc w:val="left"/>
      <w:pPr>
        <w:tabs>
          <w:tab w:val="num" w:pos="6987"/>
        </w:tabs>
        <w:ind w:left="6987" w:hanging="360"/>
      </w:pPr>
      <w:rPr>
        <w:rFonts w:ascii="Wingdings" w:hAnsi="Wingdings" w:hint="default"/>
      </w:rPr>
    </w:lvl>
  </w:abstractNum>
  <w:abstractNum w:abstractNumId="86">
    <w:nsid w:val="4796095B"/>
    <w:multiLevelType w:val="hybridMultilevel"/>
    <w:tmpl w:val="8C2A9782"/>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87">
    <w:nsid w:val="47D15845"/>
    <w:multiLevelType w:val="hybridMultilevel"/>
    <w:tmpl w:val="CABC375E"/>
    <w:lvl w:ilvl="0" w:tplc="694CFAD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8343483"/>
    <w:multiLevelType w:val="hybridMultilevel"/>
    <w:tmpl w:val="A4643BD8"/>
    <w:lvl w:ilvl="0" w:tplc="03563EEA">
      <w:start w:val="1"/>
      <w:numFmt w:val="bullet"/>
      <w:lvlText w:val=""/>
      <w:lvlJc w:val="left"/>
      <w:pPr>
        <w:tabs>
          <w:tab w:val="num" w:pos="1875"/>
        </w:tabs>
        <w:ind w:left="1875" w:hanging="864"/>
      </w:pPr>
      <w:rPr>
        <w:rFonts w:ascii="Wingdings" w:hAnsi="Wingdings" w:hint="default"/>
      </w:rPr>
    </w:lvl>
    <w:lvl w:ilvl="1" w:tplc="04090003" w:tentative="1">
      <w:start w:val="1"/>
      <w:numFmt w:val="bullet"/>
      <w:lvlText w:val="o"/>
      <w:lvlJc w:val="left"/>
      <w:pPr>
        <w:tabs>
          <w:tab w:val="num" w:pos="1875"/>
        </w:tabs>
        <w:ind w:left="1875" w:hanging="360"/>
      </w:pPr>
      <w:rPr>
        <w:rFonts w:ascii="Courier New" w:hAnsi="Courier New" w:cs="Courier New" w:hint="default"/>
      </w:rPr>
    </w:lvl>
    <w:lvl w:ilvl="2" w:tplc="04090005" w:tentative="1">
      <w:start w:val="1"/>
      <w:numFmt w:val="bullet"/>
      <w:lvlText w:val=""/>
      <w:lvlJc w:val="left"/>
      <w:pPr>
        <w:tabs>
          <w:tab w:val="num" w:pos="2595"/>
        </w:tabs>
        <w:ind w:left="2595" w:hanging="360"/>
      </w:pPr>
      <w:rPr>
        <w:rFonts w:ascii="Wingdings" w:hAnsi="Wingdings" w:hint="default"/>
      </w:rPr>
    </w:lvl>
    <w:lvl w:ilvl="3" w:tplc="04090001" w:tentative="1">
      <w:start w:val="1"/>
      <w:numFmt w:val="bullet"/>
      <w:lvlText w:val=""/>
      <w:lvlJc w:val="left"/>
      <w:pPr>
        <w:tabs>
          <w:tab w:val="num" w:pos="3315"/>
        </w:tabs>
        <w:ind w:left="3315" w:hanging="360"/>
      </w:pPr>
      <w:rPr>
        <w:rFonts w:ascii="Symbol" w:hAnsi="Symbol" w:hint="default"/>
      </w:rPr>
    </w:lvl>
    <w:lvl w:ilvl="4" w:tplc="04090003" w:tentative="1">
      <w:start w:val="1"/>
      <w:numFmt w:val="bullet"/>
      <w:lvlText w:val="o"/>
      <w:lvlJc w:val="left"/>
      <w:pPr>
        <w:tabs>
          <w:tab w:val="num" w:pos="4035"/>
        </w:tabs>
        <w:ind w:left="4035" w:hanging="360"/>
      </w:pPr>
      <w:rPr>
        <w:rFonts w:ascii="Courier New" w:hAnsi="Courier New" w:cs="Courier New"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cs="Courier New" w:hint="default"/>
      </w:rPr>
    </w:lvl>
    <w:lvl w:ilvl="8" w:tplc="04090005" w:tentative="1">
      <w:start w:val="1"/>
      <w:numFmt w:val="bullet"/>
      <w:lvlText w:val=""/>
      <w:lvlJc w:val="left"/>
      <w:pPr>
        <w:tabs>
          <w:tab w:val="num" w:pos="6915"/>
        </w:tabs>
        <w:ind w:left="6915" w:hanging="360"/>
      </w:pPr>
      <w:rPr>
        <w:rFonts w:ascii="Wingdings" w:hAnsi="Wingdings" w:hint="default"/>
      </w:rPr>
    </w:lvl>
  </w:abstractNum>
  <w:abstractNum w:abstractNumId="89">
    <w:nsid w:val="4906304C"/>
    <w:multiLevelType w:val="multilevel"/>
    <w:tmpl w:val="284A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94A54ED"/>
    <w:multiLevelType w:val="hybridMultilevel"/>
    <w:tmpl w:val="7F102040"/>
    <w:lvl w:ilvl="0" w:tplc="03563EEA">
      <w:start w:val="1"/>
      <w:numFmt w:val="bullet"/>
      <w:lvlText w:val=""/>
      <w:lvlJc w:val="left"/>
      <w:pPr>
        <w:tabs>
          <w:tab w:val="num" w:pos="1440"/>
        </w:tabs>
        <w:ind w:left="1440" w:hanging="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nsid w:val="497562EC"/>
    <w:multiLevelType w:val="hybridMultilevel"/>
    <w:tmpl w:val="A7142D4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2">
    <w:nsid w:val="4A40480B"/>
    <w:multiLevelType w:val="multilevel"/>
    <w:tmpl w:val="465C9AA8"/>
    <w:lvl w:ilvl="0">
      <w:start w:val="3"/>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3">
    <w:nsid w:val="4B077FD1"/>
    <w:multiLevelType w:val="hybridMultilevel"/>
    <w:tmpl w:val="FD2AD8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nsid w:val="4B6A75E6"/>
    <w:multiLevelType w:val="multilevel"/>
    <w:tmpl w:val="925ECE76"/>
    <w:lvl w:ilvl="0">
      <w:start w:val="1"/>
      <w:numFmt w:val="bullet"/>
      <w:lvlText w:val=""/>
      <w:lvlPicBulletId w:val="1"/>
      <w:lvlJc w:val="left"/>
      <w:pPr>
        <w:tabs>
          <w:tab w:val="num" w:pos="360"/>
        </w:tabs>
        <w:ind w:left="360" w:hanging="360"/>
      </w:pPr>
      <w:rPr>
        <w:rFonts w:ascii="Wingdings" w:hAnsi="Wingdings" w:hint="default"/>
        <w:sz w:val="24"/>
        <w:szCs w:val="24"/>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5">
    <w:nsid w:val="4BC04F05"/>
    <w:multiLevelType w:val="hybridMultilevel"/>
    <w:tmpl w:val="860280C0"/>
    <w:lvl w:ilvl="0" w:tplc="0409000F">
      <w:start w:val="1"/>
      <w:numFmt w:val="decimal"/>
      <w:lvlText w:val="%1."/>
      <w:lvlJc w:val="left"/>
      <w:pPr>
        <w:tabs>
          <w:tab w:val="num" w:pos="720"/>
        </w:tabs>
        <w:ind w:left="720" w:hanging="360"/>
      </w:pPr>
      <w:rPr>
        <w:rFonts w:hint="default"/>
      </w:rPr>
    </w:lvl>
    <w:lvl w:ilvl="1" w:tplc="DD1657E4">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4BDA39D4"/>
    <w:multiLevelType w:val="multilevel"/>
    <w:tmpl w:val="964ED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7">
    <w:nsid w:val="4BDF6796"/>
    <w:multiLevelType w:val="multilevel"/>
    <w:tmpl w:val="67C6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C081BA5"/>
    <w:multiLevelType w:val="hybridMultilevel"/>
    <w:tmpl w:val="F00EEFD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9">
    <w:nsid w:val="4CE81417"/>
    <w:multiLevelType w:val="hybridMultilevel"/>
    <w:tmpl w:val="B3A0B180"/>
    <w:lvl w:ilvl="0" w:tplc="60749CE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0">
    <w:nsid w:val="4E401FD2"/>
    <w:multiLevelType w:val="singleLevel"/>
    <w:tmpl w:val="0409000F"/>
    <w:lvl w:ilvl="0">
      <w:start w:val="1"/>
      <w:numFmt w:val="decimal"/>
      <w:lvlText w:val="%1."/>
      <w:lvlJc w:val="left"/>
      <w:pPr>
        <w:tabs>
          <w:tab w:val="num" w:pos="360"/>
        </w:tabs>
        <w:ind w:left="360" w:hanging="360"/>
      </w:pPr>
      <w:rPr>
        <w:rFonts w:hint="default"/>
      </w:rPr>
    </w:lvl>
  </w:abstractNum>
  <w:abstractNum w:abstractNumId="101">
    <w:nsid w:val="4F2A4937"/>
    <w:multiLevelType w:val="hybridMultilevel"/>
    <w:tmpl w:val="32C0412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2">
    <w:nsid w:val="4F5B074A"/>
    <w:multiLevelType w:val="hybridMultilevel"/>
    <w:tmpl w:val="3B0CCFD8"/>
    <w:lvl w:ilvl="0" w:tplc="04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nsid w:val="4F9003DA"/>
    <w:multiLevelType w:val="hybridMultilevel"/>
    <w:tmpl w:val="F97E1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FA418AA"/>
    <w:multiLevelType w:val="hybridMultilevel"/>
    <w:tmpl w:val="D4684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4FB17B34"/>
    <w:multiLevelType w:val="hybridMultilevel"/>
    <w:tmpl w:val="B4DE18B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6">
    <w:nsid w:val="4FB760C8"/>
    <w:multiLevelType w:val="hybridMultilevel"/>
    <w:tmpl w:val="5F827E5E"/>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07">
    <w:nsid w:val="50AF0F87"/>
    <w:multiLevelType w:val="hybridMultilevel"/>
    <w:tmpl w:val="E0141BE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8">
    <w:nsid w:val="50EA7959"/>
    <w:multiLevelType w:val="hybridMultilevel"/>
    <w:tmpl w:val="18B67F12"/>
    <w:lvl w:ilvl="0" w:tplc="0409000F">
      <w:start w:val="1"/>
      <w:numFmt w:val="decimal"/>
      <w:lvlText w:val="%1."/>
      <w:lvlJc w:val="left"/>
      <w:pPr>
        <w:ind w:left="720" w:hanging="360"/>
      </w:pPr>
      <w:rPr>
        <w:rFonts w:hint="default"/>
      </w:rPr>
    </w:lvl>
    <w:lvl w:ilvl="1" w:tplc="529ED43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29C6280"/>
    <w:multiLevelType w:val="singleLevel"/>
    <w:tmpl w:val="14F2F84A"/>
    <w:lvl w:ilvl="0">
      <w:start w:val="1"/>
      <w:numFmt w:val="bullet"/>
      <w:lvlText w:val=""/>
      <w:lvlJc w:val="left"/>
      <w:pPr>
        <w:tabs>
          <w:tab w:val="num" w:pos="360"/>
        </w:tabs>
        <w:ind w:left="144" w:hanging="144"/>
      </w:pPr>
      <w:rPr>
        <w:rFonts w:ascii="Symbol" w:hAnsi="Symbol" w:hint="default"/>
        <w:sz w:val="16"/>
        <w:szCs w:val="16"/>
      </w:rPr>
    </w:lvl>
  </w:abstractNum>
  <w:abstractNum w:abstractNumId="110">
    <w:nsid w:val="56083673"/>
    <w:multiLevelType w:val="multilevel"/>
    <w:tmpl w:val="0A76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87E3266"/>
    <w:multiLevelType w:val="multilevel"/>
    <w:tmpl w:val="4CBE90B2"/>
    <w:lvl w:ilvl="0">
      <w:start w:val="8"/>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2">
    <w:nsid w:val="59653811"/>
    <w:multiLevelType w:val="singleLevel"/>
    <w:tmpl w:val="7A9E6BC4"/>
    <w:lvl w:ilvl="0">
      <w:start w:val="1"/>
      <w:numFmt w:val="lowerLetter"/>
      <w:lvlText w:val="%1)"/>
      <w:lvlJc w:val="left"/>
      <w:pPr>
        <w:tabs>
          <w:tab w:val="num" w:pos="720"/>
        </w:tabs>
        <w:ind w:left="720" w:hanging="720"/>
      </w:pPr>
      <w:rPr>
        <w:rFonts w:hint="default"/>
      </w:rPr>
    </w:lvl>
  </w:abstractNum>
  <w:abstractNum w:abstractNumId="113">
    <w:nsid w:val="59DC05EC"/>
    <w:multiLevelType w:val="hybridMultilevel"/>
    <w:tmpl w:val="5E1A7548"/>
    <w:lvl w:ilvl="0" w:tplc="EF0E8310">
      <w:start w:val="1"/>
      <w:numFmt w:val="upperLetter"/>
      <w:lvlText w:val="%1."/>
      <w:lvlJc w:val="left"/>
      <w:pPr>
        <w:ind w:left="502" w:hanging="360"/>
      </w:pPr>
      <w:rPr>
        <w:rFonts w:hint="default"/>
      </w:rPr>
    </w:lvl>
    <w:lvl w:ilvl="1" w:tplc="1C090019" w:tentative="1">
      <w:start w:val="1"/>
      <w:numFmt w:val="lowerLetter"/>
      <w:lvlText w:val="%2."/>
      <w:lvlJc w:val="left"/>
      <w:pPr>
        <w:ind w:left="1222" w:hanging="360"/>
      </w:pPr>
    </w:lvl>
    <w:lvl w:ilvl="2" w:tplc="1C09001B" w:tentative="1">
      <w:start w:val="1"/>
      <w:numFmt w:val="lowerRoman"/>
      <w:lvlText w:val="%3."/>
      <w:lvlJc w:val="right"/>
      <w:pPr>
        <w:ind w:left="1942" w:hanging="180"/>
      </w:pPr>
    </w:lvl>
    <w:lvl w:ilvl="3" w:tplc="1C09000F" w:tentative="1">
      <w:start w:val="1"/>
      <w:numFmt w:val="decimal"/>
      <w:lvlText w:val="%4."/>
      <w:lvlJc w:val="left"/>
      <w:pPr>
        <w:ind w:left="2662" w:hanging="360"/>
      </w:pPr>
    </w:lvl>
    <w:lvl w:ilvl="4" w:tplc="1C090019" w:tentative="1">
      <w:start w:val="1"/>
      <w:numFmt w:val="lowerLetter"/>
      <w:lvlText w:val="%5."/>
      <w:lvlJc w:val="left"/>
      <w:pPr>
        <w:ind w:left="3382" w:hanging="360"/>
      </w:pPr>
    </w:lvl>
    <w:lvl w:ilvl="5" w:tplc="1C09001B" w:tentative="1">
      <w:start w:val="1"/>
      <w:numFmt w:val="lowerRoman"/>
      <w:lvlText w:val="%6."/>
      <w:lvlJc w:val="right"/>
      <w:pPr>
        <w:ind w:left="4102" w:hanging="180"/>
      </w:pPr>
    </w:lvl>
    <w:lvl w:ilvl="6" w:tplc="1C09000F" w:tentative="1">
      <w:start w:val="1"/>
      <w:numFmt w:val="decimal"/>
      <w:lvlText w:val="%7."/>
      <w:lvlJc w:val="left"/>
      <w:pPr>
        <w:ind w:left="4822" w:hanging="360"/>
      </w:pPr>
    </w:lvl>
    <w:lvl w:ilvl="7" w:tplc="1C090019" w:tentative="1">
      <w:start w:val="1"/>
      <w:numFmt w:val="lowerLetter"/>
      <w:lvlText w:val="%8."/>
      <w:lvlJc w:val="left"/>
      <w:pPr>
        <w:ind w:left="5542" w:hanging="360"/>
      </w:pPr>
    </w:lvl>
    <w:lvl w:ilvl="8" w:tplc="1C09001B" w:tentative="1">
      <w:start w:val="1"/>
      <w:numFmt w:val="lowerRoman"/>
      <w:lvlText w:val="%9."/>
      <w:lvlJc w:val="right"/>
      <w:pPr>
        <w:ind w:left="6262" w:hanging="180"/>
      </w:pPr>
    </w:lvl>
  </w:abstractNum>
  <w:abstractNum w:abstractNumId="114">
    <w:nsid w:val="5A066EAB"/>
    <w:multiLevelType w:val="hybridMultilevel"/>
    <w:tmpl w:val="AEAA2168"/>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nsid w:val="5A9B3B5B"/>
    <w:multiLevelType w:val="hybridMultilevel"/>
    <w:tmpl w:val="86B65B2E"/>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16">
    <w:nsid w:val="5AC04C9C"/>
    <w:multiLevelType w:val="hybridMultilevel"/>
    <w:tmpl w:val="9F96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AC8462F"/>
    <w:multiLevelType w:val="hybridMultilevel"/>
    <w:tmpl w:val="187CC4CA"/>
    <w:lvl w:ilvl="0" w:tplc="04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8">
    <w:nsid w:val="5C085C30"/>
    <w:multiLevelType w:val="hybridMultilevel"/>
    <w:tmpl w:val="001C744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9">
    <w:nsid w:val="5CC95A1D"/>
    <w:multiLevelType w:val="multilevel"/>
    <w:tmpl w:val="AC7A34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5CE171B3"/>
    <w:multiLevelType w:val="hybridMultilevel"/>
    <w:tmpl w:val="C1009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nsid w:val="5D166CF5"/>
    <w:multiLevelType w:val="multilevel"/>
    <w:tmpl w:val="8AEC11D2"/>
    <w:lvl w:ilvl="0">
      <w:start w:val="1"/>
      <w:numFmt w:val="bullet"/>
      <w:lvlText w:val=""/>
      <w:lvlPicBulletId w:val="1"/>
      <w:lvlJc w:val="left"/>
      <w:pPr>
        <w:tabs>
          <w:tab w:val="num" w:pos="360"/>
        </w:tabs>
        <w:ind w:left="360" w:hanging="360"/>
      </w:pPr>
      <w:rPr>
        <w:rFonts w:ascii="Wingdings" w:hAnsi="Wingdings" w:hint="default"/>
        <w:sz w:val="24"/>
        <w:szCs w:val="24"/>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2">
    <w:nsid w:val="5EBF0241"/>
    <w:multiLevelType w:val="multilevel"/>
    <w:tmpl w:val="6F8EF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3">
    <w:nsid w:val="5FFB5ABF"/>
    <w:multiLevelType w:val="hybridMultilevel"/>
    <w:tmpl w:val="2DDCD19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4">
    <w:nsid w:val="61070EDE"/>
    <w:multiLevelType w:val="singleLevel"/>
    <w:tmpl w:val="0C09000F"/>
    <w:lvl w:ilvl="0">
      <w:start w:val="1"/>
      <w:numFmt w:val="decimal"/>
      <w:lvlText w:val="%1."/>
      <w:lvlJc w:val="left"/>
      <w:pPr>
        <w:tabs>
          <w:tab w:val="num" w:pos="360"/>
        </w:tabs>
        <w:ind w:left="360" w:hanging="360"/>
      </w:pPr>
    </w:lvl>
  </w:abstractNum>
  <w:abstractNum w:abstractNumId="125">
    <w:nsid w:val="61821322"/>
    <w:multiLevelType w:val="hybridMultilevel"/>
    <w:tmpl w:val="4E6AC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62AA5C83"/>
    <w:multiLevelType w:val="multilevel"/>
    <w:tmpl w:val="3E442634"/>
    <w:lvl w:ilvl="0">
      <w:start w:val="1"/>
      <w:numFmt w:val="decimal"/>
      <w:lvlText w:val="%1."/>
      <w:lvlJc w:val="left"/>
      <w:pPr>
        <w:ind w:left="720" w:hanging="360"/>
      </w:pPr>
      <w:rPr>
        <w:rFonts w:hint="default"/>
        <w:b w:val="0"/>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7">
    <w:nsid w:val="63C71857"/>
    <w:multiLevelType w:val="hybridMultilevel"/>
    <w:tmpl w:val="F7FE4C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8">
    <w:nsid w:val="64C06B79"/>
    <w:multiLevelType w:val="singleLevel"/>
    <w:tmpl w:val="0C09000F"/>
    <w:lvl w:ilvl="0">
      <w:start w:val="1"/>
      <w:numFmt w:val="decimal"/>
      <w:lvlText w:val="%1."/>
      <w:lvlJc w:val="left"/>
      <w:pPr>
        <w:tabs>
          <w:tab w:val="num" w:pos="360"/>
        </w:tabs>
        <w:ind w:left="360" w:hanging="360"/>
      </w:pPr>
    </w:lvl>
  </w:abstractNum>
  <w:abstractNum w:abstractNumId="129">
    <w:nsid w:val="64C34961"/>
    <w:multiLevelType w:val="multilevel"/>
    <w:tmpl w:val="84D4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65A81D83"/>
    <w:multiLevelType w:val="multilevel"/>
    <w:tmpl w:val="BDF037D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4320"/>
        </w:tabs>
        <w:ind w:left="4320" w:hanging="360"/>
      </w:pPr>
      <w:rPr>
        <w:rFonts w:ascii="Courier New" w:hAnsi="Courier New" w:hint="default"/>
      </w:rPr>
    </w:lvl>
    <w:lvl w:ilvl="2">
      <w:start w:val="1"/>
      <w:numFmt w:val="bullet"/>
      <w:lvlText w:val=""/>
      <w:lvlJc w:val="left"/>
      <w:pPr>
        <w:tabs>
          <w:tab w:val="num" w:pos="5040"/>
        </w:tabs>
        <w:ind w:left="5040" w:hanging="360"/>
      </w:pPr>
      <w:rPr>
        <w:rFonts w:ascii="Wingdings" w:hAnsi="Wingdings" w:hint="default"/>
      </w:rPr>
    </w:lvl>
    <w:lvl w:ilvl="3">
      <w:start w:val="1"/>
      <w:numFmt w:val="bullet"/>
      <w:lvlText w:val=""/>
      <w:lvlJc w:val="left"/>
      <w:pPr>
        <w:tabs>
          <w:tab w:val="num" w:pos="5760"/>
        </w:tabs>
        <w:ind w:left="5760" w:hanging="360"/>
      </w:pPr>
      <w:rPr>
        <w:rFonts w:ascii="Symbol" w:hAnsi="Symbol" w:hint="default"/>
      </w:rPr>
    </w:lvl>
    <w:lvl w:ilvl="4">
      <w:start w:val="1"/>
      <w:numFmt w:val="bullet"/>
      <w:lvlText w:val="o"/>
      <w:lvlJc w:val="left"/>
      <w:pPr>
        <w:tabs>
          <w:tab w:val="num" w:pos="6480"/>
        </w:tabs>
        <w:ind w:left="6480" w:hanging="360"/>
      </w:pPr>
      <w:rPr>
        <w:rFonts w:ascii="Courier New" w:hAnsi="Courier New" w:hint="default"/>
      </w:rPr>
    </w:lvl>
    <w:lvl w:ilvl="5">
      <w:start w:val="1"/>
      <w:numFmt w:val="bullet"/>
      <w:lvlText w:val=""/>
      <w:lvlJc w:val="left"/>
      <w:pPr>
        <w:tabs>
          <w:tab w:val="num" w:pos="7200"/>
        </w:tabs>
        <w:ind w:left="7200" w:hanging="360"/>
      </w:pPr>
      <w:rPr>
        <w:rFonts w:ascii="Wingdings" w:hAnsi="Wingdings" w:hint="default"/>
      </w:rPr>
    </w:lvl>
    <w:lvl w:ilvl="6">
      <w:start w:val="1"/>
      <w:numFmt w:val="bullet"/>
      <w:lvlText w:val=""/>
      <w:lvlJc w:val="left"/>
      <w:pPr>
        <w:tabs>
          <w:tab w:val="num" w:pos="7920"/>
        </w:tabs>
        <w:ind w:left="7920" w:hanging="360"/>
      </w:pPr>
      <w:rPr>
        <w:rFonts w:ascii="Symbol" w:hAnsi="Symbol" w:hint="default"/>
      </w:rPr>
    </w:lvl>
    <w:lvl w:ilvl="7">
      <w:start w:val="1"/>
      <w:numFmt w:val="bullet"/>
      <w:lvlText w:val="o"/>
      <w:lvlJc w:val="left"/>
      <w:pPr>
        <w:tabs>
          <w:tab w:val="num" w:pos="8640"/>
        </w:tabs>
        <w:ind w:left="8640" w:hanging="360"/>
      </w:pPr>
      <w:rPr>
        <w:rFonts w:ascii="Courier New" w:hAnsi="Courier New" w:hint="default"/>
      </w:rPr>
    </w:lvl>
    <w:lvl w:ilvl="8">
      <w:start w:val="1"/>
      <w:numFmt w:val="bullet"/>
      <w:lvlText w:val=""/>
      <w:lvlJc w:val="left"/>
      <w:pPr>
        <w:tabs>
          <w:tab w:val="num" w:pos="9360"/>
        </w:tabs>
        <w:ind w:left="9360" w:hanging="360"/>
      </w:pPr>
      <w:rPr>
        <w:rFonts w:ascii="Wingdings" w:hAnsi="Wingdings" w:hint="default"/>
      </w:rPr>
    </w:lvl>
  </w:abstractNum>
  <w:abstractNum w:abstractNumId="131">
    <w:nsid w:val="66B46622"/>
    <w:multiLevelType w:val="hybridMultilevel"/>
    <w:tmpl w:val="C1B4A6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2">
    <w:nsid w:val="68D74A9C"/>
    <w:multiLevelType w:val="multilevel"/>
    <w:tmpl w:val="2D9A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9CE51E3"/>
    <w:multiLevelType w:val="hybridMultilevel"/>
    <w:tmpl w:val="97D8D7E8"/>
    <w:lvl w:ilvl="0" w:tplc="04090001">
      <w:start w:val="1"/>
      <w:numFmt w:val="bullet"/>
      <w:lvlText w:val=""/>
      <w:lvlJc w:val="left"/>
      <w:pPr>
        <w:tabs>
          <w:tab w:val="num" w:pos="2228"/>
        </w:tabs>
        <w:ind w:left="2228" w:hanging="360"/>
      </w:pPr>
      <w:rPr>
        <w:rFonts w:ascii="Symbol" w:hAnsi="Symbol" w:hint="default"/>
      </w:rPr>
    </w:lvl>
    <w:lvl w:ilvl="1" w:tplc="04090003" w:tentative="1">
      <w:start w:val="1"/>
      <w:numFmt w:val="bullet"/>
      <w:lvlText w:val="o"/>
      <w:lvlJc w:val="left"/>
      <w:pPr>
        <w:tabs>
          <w:tab w:val="num" w:pos="2948"/>
        </w:tabs>
        <w:ind w:left="2948" w:hanging="360"/>
      </w:pPr>
      <w:rPr>
        <w:rFonts w:ascii="Courier New" w:hAnsi="Courier New" w:cs="Courier New" w:hint="default"/>
      </w:rPr>
    </w:lvl>
    <w:lvl w:ilvl="2" w:tplc="04090005" w:tentative="1">
      <w:start w:val="1"/>
      <w:numFmt w:val="bullet"/>
      <w:lvlText w:val=""/>
      <w:lvlJc w:val="left"/>
      <w:pPr>
        <w:tabs>
          <w:tab w:val="num" w:pos="3668"/>
        </w:tabs>
        <w:ind w:left="3668" w:hanging="360"/>
      </w:pPr>
      <w:rPr>
        <w:rFonts w:ascii="Wingdings" w:hAnsi="Wingdings" w:hint="default"/>
      </w:rPr>
    </w:lvl>
    <w:lvl w:ilvl="3" w:tplc="04090001" w:tentative="1">
      <w:start w:val="1"/>
      <w:numFmt w:val="bullet"/>
      <w:lvlText w:val=""/>
      <w:lvlJc w:val="left"/>
      <w:pPr>
        <w:tabs>
          <w:tab w:val="num" w:pos="4388"/>
        </w:tabs>
        <w:ind w:left="4388" w:hanging="360"/>
      </w:pPr>
      <w:rPr>
        <w:rFonts w:ascii="Symbol" w:hAnsi="Symbol" w:hint="default"/>
      </w:rPr>
    </w:lvl>
    <w:lvl w:ilvl="4" w:tplc="04090003" w:tentative="1">
      <w:start w:val="1"/>
      <w:numFmt w:val="bullet"/>
      <w:lvlText w:val="o"/>
      <w:lvlJc w:val="left"/>
      <w:pPr>
        <w:tabs>
          <w:tab w:val="num" w:pos="5108"/>
        </w:tabs>
        <w:ind w:left="5108" w:hanging="360"/>
      </w:pPr>
      <w:rPr>
        <w:rFonts w:ascii="Courier New" w:hAnsi="Courier New" w:cs="Courier New" w:hint="default"/>
      </w:rPr>
    </w:lvl>
    <w:lvl w:ilvl="5" w:tplc="04090005" w:tentative="1">
      <w:start w:val="1"/>
      <w:numFmt w:val="bullet"/>
      <w:lvlText w:val=""/>
      <w:lvlJc w:val="left"/>
      <w:pPr>
        <w:tabs>
          <w:tab w:val="num" w:pos="5828"/>
        </w:tabs>
        <w:ind w:left="5828" w:hanging="360"/>
      </w:pPr>
      <w:rPr>
        <w:rFonts w:ascii="Wingdings" w:hAnsi="Wingdings" w:hint="default"/>
      </w:rPr>
    </w:lvl>
    <w:lvl w:ilvl="6" w:tplc="04090001" w:tentative="1">
      <w:start w:val="1"/>
      <w:numFmt w:val="bullet"/>
      <w:lvlText w:val=""/>
      <w:lvlJc w:val="left"/>
      <w:pPr>
        <w:tabs>
          <w:tab w:val="num" w:pos="6548"/>
        </w:tabs>
        <w:ind w:left="6548" w:hanging="360"/>
      </w:pPr>
      <w:rPr>
        <w:rFonts w:ascii="Symbol" w:hAnsi="Symbol" w:hint="default"/>
      </w:rPr>
    </w:lvl>
    <w:lvl w:ilvl="7" w:tplc="04090003" w:tentative="1">
      <w:start w:val="1"/>
      <w:numFmt w:val="bullet"/>
      <w:lvlText w:val="o"/>
      <w:lvlJc w:val="left"/>
      <w:pPr>
        <w:tabs>
          <w:tab w:val="num" w:pos="7268"/>
        </w:tabs>
        <w:ind w:left="7268" w:hanging="360"/>
      </w:pPr>
      <w:rPr>
        <w:rFonts w:ascii="Courier New" w:hAnsi="Courier New" w:cs="Courier New" w:hint="default"/>
      </w:rPr>
    </w:lvl>
    <w:lvl w:ilvl="8" w:tplc="04090005" w:tentative="1">
      <w:start w:val="1"/>
      <w:numFmt w:val="bullet"/>
      <w:lvlText w:val=""/>
      <w:lvlJc w:val="left"/>
      <w:pPr>
        <w:tabs>
          <w:tab w:val="num" w:pos="7988"/>
        </w:tabs>
        <w:ind w:left="7988" w:hanging="360"/>
      </w:pPr>
      <w:rPr>
        <w:rFonts w:ascii="Wingdings" w:hAnsi="Wingdings" w:hint="default"/>
      </w:rPr>
    </w:lvl>
  </w:abstractNum>
  <w:abstractNum w:abstractNumId="134">
    <w:nsid w:val="69F35587"/>
    <w:multiLevelType w:val="singleLevel"/>
    <w:tmpl w:val="C4AC747C"/>
    <w:lvl w:ilvl="0">
      <w:start w:val="1"/>
      <w:numFmt w:val="lowerLetter"/>
      <w:lvlText w:val="(%1)"/>
      <w:lvlJc w:val="left"/>
      <w:pPr>
        <w:tabs>
          <w:tab w:val="num" w:pos="720"/>
        </w:tabs>
        <w:ind w:left="720" w:hanging="360"/>
      </w:pPr>
      <w:rPr>
        <w:rFonts w:hint="default"/>
      </w:rPr>
    </w:lvl>
  </w:abstractNum>
  <w:abstractNum w:abstractNumId="135">
    <w:nsid w:val="6A0D5116"/>
    <w:multiLevelType w:val="multilevel"/>
    <w:tmpl w:val="07F2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A6863EE"/>
    <w:multiLevelType w:val="hybridMultilevel"/>
    <w:tmpl w:val="B4C6B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A8A0993"/>
    <w:multiLevelType w:val="multilevel"/>
    <w:tmpl w:val="1980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6A905F69"/>
    <w:multiLevelType w:val="hybridMultilevel"/>
    <w:tmpl w:val="0AD4E294"/>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39">
    <w:nsid w:val="6AB74872"/>
    <w:multiLevelType w:val="multilevel"/>
    <w:tmpl w:val="DDF0F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6ABE5B8E"/>
    <w:multiLevelType w:val="hybridMultilevel"/>
    <w:tmpl w:val="5E6826C2"/>
    <w:lvl w:ilvl="0" w:tplc="03563EEA">
      <w:start w:val="1"/>
      <w:numFmt w:val="bullet"/>
      <w:lvlText w:val=""/>
      <w:lvlJc w:val="left"/>
      <w:pPr>
        <w:tabs>
          <w:tab w:val="num" w:pos="1515"/>
        </w:tabs>
        <w:ind w:left="1515" w:hanging="864"/>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41">
    <w:nsid w:val="6B0A27BE"/>
    <w:multiLevelType w:val="hybridMultilevel"/>
    <w:tmpl w:val="4106D1C8"/>
    <w:lvl w:ilvl="0" w:tplc="1C090001">
      <w:start w:val="1"/>
      <w:numFmt w:val="bullet"/>
      <w:lvlText w:val=""/>
      <w:lvlJc w:val="left"/>
      <w:pPr>
        <w:ind w:left="1080" w:hanging="360"/>
      </w:pPr>
      <w:rPr>
        <w:rFonts w:ascii="Symbol" w:hAnsi="Symbol" w:hint="default"/>
      </w:rPr>
    </w:lvl>
    <w:lvl w:ilvl="1" w:tplc="1C090001">
      <w:start w:val="1"/>
      <w:numFmt w:val="bullet"/>
      <w:lvlText w:val=""/>
      <w:lvlJc w:val="left"/>
      <w:pPr>
        <w:ind w:left="1800" w:hanging="360"/>
      </w:pPr>
      <w:rPr>
        <w:rFonts w:ascii="Symbol" w:hAnsi="Symbol"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42">
    <w:nsid w:val="6BA97A2F"/>
    <w:multiLevelType w:val="multilevel"/>
    <w:tmpl w:val="5CB60C98"/>
    <w:lvl w:ilvl="0">
      <w:start w:val="1"/>
      <w:numFmt w:val="bullet"/>
      <w:lvlText w:val=""/>
      <w:lvlPicBulletId w:val="1"/>
      <w:lvlJc w:val="left"/>
      <w:pPr>
        <w:tabs>
          <w:tab w:val="num" w:pos="360"/>
        </w:tabs>
        <w:ind w:left="360" w:hanging="360"/>
      </w:pPr>
      <w:rPr>
        <w:rFonts w:ascii="Wingdings" w:hAnsi="Wingdings" w:hint="default"/>
        <w:sz w:val="24"/>
        <w:szCs w:val="24"/>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3">
    <w:nsid w:val="6D0C4068"/>
    <w:multiLevelType w:val="hybridMultilevel"/>
    <w:tmpl w:val="EB221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6D8A07FB"/>
    <w:multiLevelType w:val="multilevel"/>
    <w:tmpl w:val="DDF0F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6DBB79C1"/>
    <w:multiLevelType w:val="multilevel"/>
    <w:tmpl w:val="34C013B8"/>
    <w:lvl w:ilvl="0">
      <w:start w:val="1"/>
      <w:numFmt w:val="bullet"/>
      <w:lvlText w:val=""/>
      <w:lvlPicBulletId w:val="1"/>
      <w:lvlJc w:val="left"/>
      <w:pPr>
        <w:tabs>
          <w:tab w:val="num" w:pos="360"/>
        </w:tabs>
        <w:ind w:left="360" w:hanging="360"/>
      </w:pPr>
      <w:rPr>
        <w:rFonts w:ascii="Wingdings" w:hAnsi="Wingdings" w:hint="default"/>
      </w:rPr>
    </w:lvl>
    <w:lvl w:ilvl="1">
      <w:start w:val="1"/>
      <w:numFmt w:val="bullet"/>
      <w:lvlText w:val=""/>
      <w:lvlPicBulletId w:val="0"/>
      <w:lvlJc w:val="left"/>
      <w:pPr>
        <w:tabs>
          <w:tab w:val="num" w:pos="720"/>
        </w:tabs>
        <w:ind w:left="720" w:hanging="360"/>
      </w:pPr>
      <w:rPr>
        <w:rFonts w:ascii="Symbol" w:hAnsi="Symbol"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6">
    <w:nsid w:val="6F3A609E"/>
    <w:multiLevelType w:val="hybridMultilevel"/>
    <w:tmpl w:val="B4802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71730BDD"/>
    <w:multiLevelType w:val="hybridMultilevel"/>
    <w:tmpl w:val="A044DC12"/>
    <w:lvl w:ilvl="0" w:tplc="03563EEA">
      <w:start w:val="1"/>
      <w:numFmt w:val="bullet"/>
      <w:lvlText w:val=""/>
      <w:lvlJc w:val="left"/>
      <w:pPr>
        <w:tabs>
          <w:tab w:val="num" w:pos="1440"/>
        </w:tabs>
        <w:ind w:left="1440" w:hanging="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8">
    <w:nsid w:val="71B75BD3"/>
    <w:multiLevelType w:val="hybridMultilevel"/>
    <w:tmpl w:val="0E3696B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9">
    <w:nsid w:val="71DD6BC4"/>
    <w:multiLevelType w:val="hybridMultilevel"/>
    <w:tmpl w:val="E660A006"/>
    <w:lvl w:ilvl="0" w:tplc="5E3207EA">
      <w:start w:val="1"/>
      <w:numFmt w:val="bullet"/>
      <w:lvlText w:val=""/>
      <w:lvlPicBulletId w:val="0"/>
      <w:lvlJc w:val="left"/>
      <w:pPr>
        <w:tabs>
          <w:tab w:val="num" w:pos="1440"/>
        </w:tabs>
        <w:ind w:left="1440" w:hanging="360"/>
      </w:pPr>
      <w:rPr>
        <w:rFonts w:ascii="Symbol" w:hAnsi="Symbol" w:hint="default"/>
      </w:rPr>
    </w:lvl>
    <w:lvl w:ilvl="1" w:tplc="DD1657E4">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0">
    <w:nsid w:val="731F2BEE"/>
    <w:multiLevelType w:val="multilevel"/>
    <w:tmpl w:val="ED7662B8"/>
    <w:lvl w:ilvl="0">
      <w:start w:val="8"/>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1">
    <w:nsid w:val="73C76BDE"/>
    <w:multiLevelType w:val="hybridMultilevel"/>
    <w:tmpl w:val="3D9E2BCE"/>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52">
    <w:nsid w:val="75174131"/>
    <w:multiLevelType w:val="hybridMultilevel"/>
    <w:tmpl w:val="84844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776410B1"/>
    <w:multiLevelType w:val="hybridMultilevel"/>
    <w:tmpl w:val="ED103F36"/>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4">
    <w:nsid w:val="78565C82"/>
    <w:multiLevelType w:val="hybridMultilevel"/>
    <w:tmpl w:val="80E6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789E05A2"/>
    <w:multiLevelType w:val="multilevel"/>
    <w:tmpl w:val="9038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793A7B30"/>
    <w:multiLevelType w:val="multilevel"/>
    <w:tmpl w:val="5D68E2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7">
    <w:nsid w:val="79591413"/>
    <w:multiLevelType w:val="multilevel"/>
    <w:tmpl w:val="A3A81100"/>
    <w:lvl w:ilvl="0">
      <w:start w:val="1"/>
      <w:numFmt w:val="bullet"/>
      <w:lvlText w:val=""/>
      <w:lvlPicBulletId w:val="1"/>
      <w:lvlJc w:val="left"/>
      <w:pPr>
        <w:tabs>
          <w:tab w:val="num" w:pos="360"/>
        </w:tabs>
        <w:ind w:left="360" w:hanging="360"/>
      </w:pPr>
      <w:rPr>
        <w:rFonts w:ascii="Wingdings" w:hAnsi="Wingdings" w:hint="default"/>
      </w:rPr>
    </w:lvl>
    <w:lvl w:ilvl="1">
      <w:start w:val="1"/>
      <w:numFmt w:val="bullet"/>
      <w:lvlText w:val=""/>
      <w:lvlPicBulletId w:val="0"/>
      <w:lvlJc w:val="left"/>
      <w:pPr>
        <w:tabs>
          <w:tab w:val="num" w:pos="720"/>
        </w:tabs>
        <w:ind w:left="720" w:hanging="360"/>
      </w:pPr>
      <w:rPr>
        <w:rFonts w:ascii="Symbol" w:hAnsi="Symbol"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8">
    <w:nsid w:val="7AC47A41"/>
    <w:multiLevelType w:val="hybridMultilevel"/>
    <w:tmpl w:val="C6125D5A"/>
    <w:lvl w:ilvl="0" w:tplc="DD1657E4">
      <w:start w:val="1"/>
      <w:numFmt w:val="bullet"/>
      <w:lvlText w:val=""/>
      <w:lvlJc w:val="left"/>
      <w:pPr>
        <w:tabs>
          <w:tab w:val="num" w:pos="1515"/>
        </w:tabs>
        <w:ind w:left="1515" w:hanging="360"/>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59">
    <w:nsid w:val="7AC81644"/>
    <w:multiLevelType w:val="singleLevel"/>
    <w:tmpl w:val="0C09000F"/>
    <w:lvl w:ilvl="0">
      <w:start w:val="1"/>
      <w:numFmt w:val="decimal"/>
      <w:lvlText w:val="%1."/>
      <w:lvlJc w:val="left"/>
      <w:pPr>
        <w:tabs>
          <w:tab w:val="num" w:pos="360"/>
        </w:tabs>
        <w:ind w:left="360" w:hanging="360"/>
      </w:pPr>
    </w:lvl>
  </w:abstractNum>
  <w:abstractNum w:abstractNumId="160">
    <w:nsid w:val="7BAD5CCF"/>
    <w:multiLevelType w:val="hybridMultilevel"/>
    <w:tmpl w:val="8D186450"/>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1">
    <w:nsid w:val="7D061BCA"/>
    <w:multiLevelType w:val="hybridMultilevel"/>
    <w:tmpl w:val="95349052"/>
    <w:lvl w:ilvl="0" w:tplc="8DEE905E">
      <w:start w:val="1"/>
      <w:numFmt w:val="bullet"/>
      <w:lvlText w:val=""/>
      <w:lvlJc w:val="left"/>
      <w:pPr>
        <w:tabs>
          <w:tab w:val="num" w:pos="1440"/>
        </w:tabs>
        <w:ind w:left="1440" w:hanging="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nsid w:val="7DC13190"/>
    <w:multiLevelType w:val="multilevel"/>
    <w:tmpl w:val="3EE4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7F9123E4"/>
    <w:multiLevelType w:val="hybridMultilevel"/>
    <w:tmpl w:val="2DB6275E"/>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4">
    <w:nsid w:val="7FA22BDA"/>
    <w:multiLevelType w:val="hybridMultilevel"/>
    <w:tmpl w:val="2432DC0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5">
    <w:nsid w:val="7FAE0EBF"/>
    <w:multiLevelType w:val="hybridMultilevel"/>
    <w:tmpl w:val="C460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9"/>
  </w:num>
  <w:num w:numId="2">
    <w:abstractNumId w:val="149"/>
  </w:num>
  <w:num w:numId="3">
    <w:abstractNumId w:val="95"/>
  </w:num>
  <w:num w:numId="4">
    <w:abstractNumId w:val="62"/>
  </w:num>
  <w:num w:numId="5">
    <w:abstractNumId w:val="158"/>
  </w:num>
  <w:num w:numId="6">
    <w:abstractNumId w:val="114"/>
  </w:num>
  <w:num w:numId="7">
    <w:abstractNumId w:val="160"/>
  </w:num>
  <w:num w:numId="8">
    <w:abstractNumId w:val="8"/>
  </w:num>
  <w:num w:numId="9">
    <w:abstractNumId w:val="76"/>
  </w:num>
  <w:num w:numId="10">
    <w:abstractNumId w:val="163"/>
  </w:num>
  <w:num w:numId="11">
    <w:abstractNumId w:val="161"/>
  </w:num>
  <w:num w:numId="12">
    <w:abstractNumId w:val="66"/>
  </w:num>
  <w:num w:numId="13">
    <w:abstractNumId w:val="88"/>
  </w:num>
  <w:num w:numId="14">
    <w:abstractNumId w:val="140"/>
  </w:num>
  <w:num w:numId="15">
    <w:abstractNumId w:val="147"/>
  </w:num>
  <w:num w:numId="16">
    <w:abstractNumId w:val="90"/>
  </w:num>
  <w:num w:numId="17">
    <w:abstractNumId w:val="60"/>
  </w:num>
  <w:num w:numId="18">
    <w:abstractNumId w:val="142"/>
  </w:num>
  <w:num w:numId="19">
    <w:abstractNumId w:val="94"/>
  </w:num>
  <w:num w:numId="20">
    <w:abstractNumId w:val="78"/>
  </w:num>
  <w:num w:numId="21">
    <w:abstractNumId w:val="121"/>
  </w:num>
  <w:num w:numId="22">
    <w:abstractNumId w:val="54"/>
  </w:num>
  <w:num w:numId="23">
    <w:abstractNumId w:val="49"/>
  </w:num>
  <w:num w:numId="24">
    <w:abstractNumId w:val="17"/>
  </w:num>
  <w:num w:numId="25">
    <w:abstractNumId w:val="82"/>
  </w:num>
  <w:num w:numId="26">
    <w:abstractNumId w:val="145"/>
  </w:num>
  <w:num w:numId="27">
    <w:abstractNumId w:val="43"/>
  </w:num>
  <w:num w:numId="28">
    <w:abstractNumId w:val="157"/>
  </w:num>
  <w:num w:numId="29">
    <w:abstractNumId w:val="42"/>
  </w:num>
  <w:num w:numId="30">
    <w:abstractNumId w:val="138"/>
  </w:num>
  <w:num w:numId="31">
    <w:abstractNumId w:val="153"/>
  </w:num>
  <w:num w:numId="32">
    <w:abstractNumId w:val="65"/>
  </w:num>
  <w:num w:numId="33">
    <w:abstractNumId w:val="13"/>
  </w:num>
  <w:num w:numId="34">
    <w:abstractNumId w:val="85"/>
  </w:num>
  <w:num w:numId="35">
    <w:abstractNumId w:val="61"/>
  </w:num>
  <w:num w:numId="36">
    <w:abstractNumId w:val="133"/>
  </w:num>
  <w:num w:numId="37">
    <w:abstractNumId w:val="100"/>
  </w:num>
  <w:num w:numId="38">
    <w:abstractNumId w:val="38"/>
  </w:num>
  <w:num w:numId="39">
    <w:abstractNumId w:val="37"/>
  </w:num>
  <w:num w:numId="40">
    <w:abstractNumId w:val="57"/>
  </w:num>
  <w:num w:numId="41">
    <w:abstractNumId w:val="108"/>
  </w:num>
  <w:num w:numId="42">
    <w:abstractNumId w:val="16"/>
  </w:num>
  <w:num w:numId="43">
    <w:abstractNumId w:val="131"/>
  </w:num>
  <w:num w:numId="44">
    <w:abstractNumId w:val="15"/>
  </w:num>
  <w:num w:numId="45">
    <w:abstractNumId w:val="46"/>
  </w:num>
  <w:num w:numId="46">
    <w:abstractNumId w:val="59"/>
  </w:num>
  <w:num w:numId="47">
    <w:abstractNumId w:val="64"/>
  </w:num>
  <w:num w:numId="48">
    <w:abstractNumId w:val="127"/>
  </w:num>
  <w:num w:numId="49">
    <w:abstractNumId w:val="7"/>
  </w:num>
  <w:num w:numId="50">
    <w:abstractNumId w:val="134"/>
  </w:num>
  <w:num w:numId="5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0"/>
  </w:num>
  <w:num w:numId="56">
    <w:abstractNumId w:val="139"/>
  </w:num>
  <w:num w:numId="57">
    <w:abstractNumId w:val="6"/>
  </w:num>
  <w:num w:numId="58">
    <w:abstractNumId w:val="67"/>
  </w:num>
  <w:num w:numId="59">
    <w:abstractNumId w:val="19"/>
  </w:num>
  <w:num w:numId="60">
    <w:abstractNumId w:val="72"/>
  </w:num>
  <w:num w:numId="61">
    <w:abstractNumId w:val="89"/>
  </w:num>
  <w:num w:numId="62">
    <w:abstractNumId w:val="132"/>
  </w:num>
  <w:num w:numId="63">
    <w:abstractNumId w:val="18"/>
  </w:num>
  <w:num w:numId="64">
    <w:abstractNumId w:val="135"/>
  </w:num>
  <w:num w:numId="65">
    <w:abstractNumId w:val="97"/>
  </w:num>
  <w:num w:numId="66">
    <w:abstractNumId w:val="39"/>
  </w:num>
  <w:num w:numId="67">
    <w:abstractNumId w:val="50"/>
  </w:num>
  <w:num w:numId="68">
    <w:abstractNumId w:val="51"/>
  </w:num>
  <w:num w:numId="69">
    <w:abstractNumId w:val="36"/>
  </w:num>
  <w:num w:numId="70">
    <w:abstractNumId w:val="40"/>
  </w:num>
  <w:num w:numId="71">
    <w:abstractNumId w:val="159"/>
  </w:num>
  <w:num w:numId="72">
    <w:abstractNumId w:val="128"/>
  </w:num>
  <w:num w:numId="73">
    <w:abstractNumId w:val="124"/>
  </w:num>
  <w:num w:numId="74">
    <w:abstractNumId w:val="103"/>
  </w:num>
  <w:num w:numId="75">
    <w:abstractNumId w:val="125"/>
  </w:num>
  <w:num w:numId="76">
    <w:abstractNumId w:val="152"/>
  </w:num>
  <w:num w:numId="77">
    <w:abstractNumId w:val="69"/>
  </w:num>
  <w:num w:numId="78">
    <w:abstractNumId w:val="30"/>
  </w:num>
  <w:num w:numId="79">
    <w:abstractNumId w:val="26"/>
  </w:num>
  <w:num w:numId="80">
    <w:abstractNumId w:val="63"/>
  </w:num>
  <w:num w:numId="81">
    <w:abstractNumId w:val="73"/>
  </w:num>
  <w:num w:numId="82">
    <w:abstractNumId w:val="56"/>
  </w:num>
  <w:num w:numId="83">
    <w:abstractNumId w:val="143"/>
  </w:num>
  <w:num w:numId="84">
    <w:abstractNumId w:val="52"/>
  </w:num>
  <w:num w:numId="85">
    <w:abstractNumId w:val="126"/>
  </w:num>
  <w:num w:numId="86">
    <w:abstractNumId w:val="31"/>
  </w:num>
  <w:num w:numId="87">
    <w:abstractNumId w:val="118"/>
  </w:num>
  <w:num w:numId="88">
    <w:abstractNumId w:val="12"/>
  </w:num>
  <w:num w:numId="89">
    <w:abstractNumId w:val="74"/>
  </w:num>
  <w:num w:numId="90">
    <w:abstractNumId w:val="71"/>
  </w:num>
  <w:num w:numId="91">
    <w:abstractNumId w:val="93"/>
  </w:num>
  <w:num w:numId="92">
    <w:abstractNumId w:val="80"/>
  </w:num>
  <w:num w:numId="93">
    <w:abstractNumId w:val="21"/>
  </w:num>
  <w:num w:numId="94">
    <w:abstractNumId w:val="10"/>
  </w:num>
  <w:num w:numId="95">
    <w:abstractNumId w:val="120"/>
  </w:num>
  <w:num w:numId="96">
    <w:abstractNumId w:val="101"/>
  </w:num>
  <w:num w:numId="97">
    <w:abstractNumId w:val="98"/>
  </w:num>
  <w:num w:numId="98">
    <w:abstractNumId w:val="0"/>
  </w:num>
  <w:num w:numId="99">
    <w:abstractNumId w:val="102"/>
  </w:num>
  <w:num w:numId="100">
    <w:abstractNumId w:val="117"/>
  </w:num>
  <w:num w:numId="101">
    <w:abstractNumId w:val="11"/>
  </w:num>
  <w:num w:numId="102">
    <w:abstractNumId w:val="144"/>
  </w:num>
  <w:num w:numId="103">
    <w:abstractNumId w:val="162"/>
  </w:num>
  <w:num w:numId="104">
    <w:abstractNumId w:val="141"/>
  </w:num>
  <w:num w:numId="105">
    <w:abstractNumId w:val="27"/>
  </w:num>
  <w:num w:numId="106">
    <w:abstractNumId w:val="23"/>
  </w:num>
  <w:num w:numId="107">
    <w:abstractNumId w:val="130"/>
  </w:num>
  <w:num w:numId="108">
    <w:abstractNumId w:val="34"/>
  </w:num>
  <w:num w:numId="109">
    <w:abstractNumId w:val="58"/>
  </w:num>
  <w:num w:numId="110">
    <w:abstractNumId w:val="129"/>
  </w:num>
  <w:num w:numId="111">
    <w:abstractNumId w:val="47"/>
  </w:num>
  <w:num w:numId="112">
    <w:abstractNumId w:val="83"/>
  </w:num>
  <w:num w:numId="113">
    <w:abstractNumId w:val="119"/>
  </w:num>
  <w:num w:numId="114">
    <w:abstractNumId w:val="116"/>
  </w:num>
  <w:num w:numId="115">
    <w:abstractNumId w:val="48"/>
  </w:num>
  <w:num w:numId="116">
    <w:abstractNumId w:val="81"/>
  </w:num>
  <w:num w:numId="117">
    <w:abstractNumId w:val="53"/>
  </w:num>
  <w:num w:numId="118">
    <w:abstractNumId w:val="87"/>
  </w:num>
  <w:num w:numId="119">
    <w:abstractNumId w:val="107"/>
  </w:num>
  <w:num w:numId="120">
    <w:abstractNumId w:val="164"/>
  </w:num>
  <w:num w:numId="121">
    <w:abstractNumId w:val="123"/>
  </w:num>
  <w:num w:numId="122">
    <w:abstractNumId w:val="77"/>
  </w:num>
  <w:num w:numId="123">
    <w:abstractNumId w:val="148"/>
  </w:num>
  <w:num w:numId="124">
    <w:abstractNumId w:val="91"/>
  </w:num>
  <w:num w:numId="125">
    <w:abstractNumId w:val="109"/>
  </w:num>
  <w:num w:numId="126">
    <w:abstractNumId w:val="68"/>
  </w:num>
  <w:num w:numId="127">
    <w:abstractNumId w:val="55"/>
  </w:num>
  <w:num w:numId="128">
    <w:abstractNumId w:val="113"/>
  </w:num>
  <w:num w:numId="129">
    <w:abstractNumId w:val="92"/>
  </w:num>
  <w:num w:numId="130">
    <w:abstractNumId w:val="44"/>
  </w:num>
  <w:num w:numId="131">
    <w:abstractNumId w:val="111"/>
  </w:num>
  <w:num w:numId="132">
    <w:abstractNumId w:val="75"/>
  </w:num>
  <w:num w:numId="133">
    <w:abstractNumId w:val="70"/>
  </w:num>
  <w:num w:numId="134">
    <w:abstractNumId w:val="105"/>
  </w:num>
  <w:num w:numId="135">
    <w:abstractNumId w:val="1"/>
  </w:num>
  <w:num w:numId="136">
    <w:abstractNumId w:val="5"/>
  </w:num>
  <w:num w:numId="137">
    <w:abstractNumId w:val="3"/>
  </w:num>
  <w:num w:numId="138">
    <w:abstractNumId w:val="4"/>
  </w:num>
  <w:num w:numId="139">
    <w:abstractNumId w:val="2"/>
  </w:num>
  <w:num w:numId="140">
    <w:abstractNumId w:val="137"/>
  </w:num>
  <w:num w:numId="141">
    <w:abstractNumId w:val="84"/>
  </w:num>
  <w:num w:numId="142">
    <w:abstractNumId w:val="14"/>
  </w:num>
  <w:num w:numId="143">
    <w:abstractNumId w:val="110"/>
  </w:num>
  <w:num w:numId="144">
    <w:abstractNumId w:val="155"/>
  </w:num>
  <w:num w:numId="145">
    <w:abstractNumId w:val="112"/>
  </w:num>
  <w:num w:numId="146">
    <w:abstractNumId w:val="9"/>
  </w:num>
  <w:num w:numId="147">
    <w:abstractNumId w:val="106"/>
  </w:num>
  <w:num w:numId="148">
    <w:abstractNumId w:val="25"/>
  </w:num>
  <w:num w:numId="149">
    <w:abstractNumId w:val="115"/>
  </w:num>
  <w:num w:numId="150">
    <w:abstractNumId w:val="79"/>
  </w:num>
  <w:num w:numId="151">
    <w:abstractNumId w:val="22"/>
  </w:num>
  <w:num w:numId="152">
    <w:abstractNumId w:val="154"/>
  </w:num>
  <w:num w:numId="153">
    <w:abstractNumId w:val="146"/>
  </w:num>
  <w:num w:numId="154">
    <w:abstractNumId w:val="32"/>
  </w:num>
  <w:num w:numId="155">
    <w:abstractNumId w:val="28"/>
  </w:num>
  <w:num w:numId="156">
    <w:abstractNumId w:val="41"/>
  </w:num>
  <w:num w:numId="157">
    <w:abstractNumId w:val="151"/>
  </w:num>
  <w:num w:numId="158">
    <w:abstractNumId w:val="165"/>
  </w:num>
  <w:num w:numId="159">
    <w:abstractNumId w:val="86"/>
  </w:num>
  <w:num w:numId="160">
    <w:abstractNumId w:val="35"/>
  </w:num>
  <w:num w:numId="161">
    <w:abstractNumId w:val="104"/>
  </w:num>
  <w:num w:numId="162">
    <w:abstractNumId w:val="33"/>
  </w:num>
  <w:num w:numId="163">
    <w:abstractNumId w:val="24"/>
  </w:num>
  <w:num w:numId="164">
    <w:abstractNumId w:val="136"/>
  </w:num>
  <w:num w:numId="165">
    <w:abstractNumId w:val="45"/>
  </w:num>
  <w:num w:numId="166">
    <w:abstractNumId w:val="150"/>
  </w:num>
  <w:numIdMacAtCleanup w:val="1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20"/>
  <w:drawingGridHorizontalSpacing w:val="120"/>
  <w:displayHorizontalDrawingGridEvery w:val="2"/>
  <w:characterSpacingControl w:val="doNotCompress"/>
  <w:hdrShapeDefaults>
    <o:shapedefaults v:ext="edit" spidmax="37890"/>
    <o:shapelayout v:ext="edit">
      <o:idmap v:ext="edit" data="2"/>
    </o:shapelayout>
  </w:hdrShapeDefaults>
  <w:footnotePr>
    <w:footnote w:id="-1"/>
    <w:footnote w:id="0"/>
  </w:footnotePr>
  <w:endnotePr>
    <w:endnote w:id="-1"/>
    <w:endnote w:id="0"/>
  </w:endnotePr>
  <w:compat/>
  <w:rsids>
    <w:rsidRoot w:val="00342C88"/>
    <w:rsid w:val="00000311"/>
    <w:rsid w:val="00002F59"/>
    <w:rsid w:val="00006D23"/>
    <w:rsid w:val="00014382"/>
    <w:rsid w:val="00016FC2"/>
    <w:rsid w:val="00021315"/>
    <w:rsid w:val="00021515"/>
    <w:rsid w:val="00021CDA"/>
    <w:rsid w:val="000229D2"/>
    <w:rsid w:val="00036AE7"/>
    <w:rsid w:val="00036CFC"/>
    <w:rsid w:val="00036FD9"/>
    <w:rsid w:val="00037447"/>
    <w:rsid w:val="00042914"/>
    <w:rsid w:val="00042B4F"/>
    <w:rsid w:val="00044E59"/>
    <w:rsid w:val="000526F0"/>
    <w:rsid w:val="000553FF"/>
    <w:rsid w:val="00066F2B"/>
    <w:rsid w:val="000671D8"/>
    <w:rsid w:val="00075520"/>
    <w:rsid w:val="00092C29"/>
    <w:rsid w:val="00096DB2"/>
    <w:rsid w:val="000A6E39"/>
    <w:rsid w:val="000B1C18"/>
    <w:rsid w:val="000B33C5"/>
    <w:rsid w:val="000D1344"/>
    <w:rsid w:val="000D1932"/>
    <w:rsid w:val="000D4882"/>
    <w:rsid w:val="000E3A3B"/>
    <w:rsid w:val="000E6654"/>
    <w:rsid w:val="000F1B41"/>
    <w:rsid w:val="00111483"/>
    <w:rsid w:val="00112A08"/>
    <w:rsid w:val="00117303"/>
    <w:rsid w:val="001233F8"/>
    <w:rsid w:val="0013762C"/>
    <w:rsid w:val="00145CFE"/>
    <w:rsid w:val="00151B9E"/>
    <w:rsid w:val="001542F9"/>
    <w:rsid w:val="00154B96"/>
    <w:rsid w:val="00156C84"/>
    <w:rsid w:val="00164103"/>
    <w:rsid w:val="00164766"/>
    <w:rsid w:val="00166388"/>
    <w:rsid w:val="001706C0"/>
    <w:rsid w:val="001749A4"/>
    <w:rsid w:val="0017613B"/>
    <w:rsid w:val="001772E0"/>
    <w:rsid w:val="0018140A"/>
    <w:rsid w:val="00194AFF"/>
    <w:rsid w:val="001A525F"/>
    <w:rsid w:val="001C783D"/>
    <w:rsid w:val="001D1B50"/>
    <w:rsid w:val="001D2B8A"/>
    <w:rsid w:val="001D2D51"/>
    <w:rsid w:val="001D475E"/>
    <w:rsid w:val="001D5601"/>
    <w:rsid w:val="001D7C29"/>
    <w:rsid w:val="001E01C9"/>
    <w:rsid w:val="001E1D64"/>
    <w:rsid w:val="001E1FA5"/>
    <w:rsid w:val="0020007B"/>
    <w:rsid w:val="002013D6"/>
    <w:rsid w:val="002155FC"/>
    <w:rsid w:val="002234BB"/>
    <w:rsid w:val="00224F6B"/>
    <w:rsid w:val="002367B1"/>
    <w:rsid w:val="00252095"/>
    <w:rsid w:val="00260C30"/>
    <w:rsid w:val="00263451"/>
    <w:rsid w:val="00265163"/>
    <w:rsid w:val="00283166"/>
    <w:rsid w:val="0029159C"/>
    <w:rsid w:val="00292FBA"/>
    <w:rsid w:val="002A5726"/>
    <w:rsid w:val="002A6EEB"/>
    <w:rsid w:val="002B18E6"/>
    <w:rsid w:val="002B20CB"/>
    <w:rsid w:val="002B405E"/>
    <w:rsid w:val="002C5421"/>
    <w:rsid w:val="002D0128"/>
    <w:rsid w:val="002E57CA"/>
    <w:rsid w:val="002F328D"/>
    <w:rsid w:val="00311291"/>
    <w:rsid w:val="003303AB"/>
    <w:rsid w:val="003322A0"/>
    <w:rsid w:val="00333E35"/>
    <w:rsid w:val="00340E70"/>
    <w:rsid w:val="0034123A"/>
    <w:rsid w:val="00342C88"/>
    <w:rsid w:val="003479F6"/>
    <w:rsid w:val="003516D9"/>
    <w:rsid w:val="00356EBE"/>
    <w:rsid w:val="003666B1"/>
    <w:rsid w:val="00372154"/>
    <w:rsid w:val="00373593"/>
    <w:rsid w:val="003735B2"/>
    <w:rsid w:val="00375962"/>
    <w:rsid w:val="00377610"/>
    <w:rsid w:val="00383894"/>
    <w:rsid w:val="00383A9B"/>
    <w:rsid w:val="00387793"/>
    <w:rsid w:val="00395D18"/>
    <w:rsid w:val="003A41FE"/>
    <w:rsid w:val="003A6AB1"/>
    <w:rsid w:val="003C1397"/>
    <w:rsid w:val="003C4CD1"/>
    <w:rsid w:val="003E0F66"/>
    <w:rsid w:val="003E40B5"/>
    <w:rsid w:val="003E56FB"/>
    <w:rsid w:val="003F65FD"/>
    <w:rsid w:val="004042D8"/>
    <w:rsid w:val="00407592"/>
    <w:rsid w:val="00412445"/>
    <w:rsid w:val="00413F57"/>
    <w:rsid w:val="00420F69"/>
    <w:rsid w:val="00420FF4"/>
    <w:rsid w:val="00426A26"/>
    <w:rsid w:val="0043326D"/>
    <w:rsid w:val="00441494"/>
    <w:rsid w:val="0044613D"/>
    <w:rsid w:val="00452BBA"/>
    <w:rsid w:val="00453434"/>
    <w:rsid w:val="00461635"/>
    <w:rsid w:val="00462B37"/>
    <w:rsid w:val="0046514E"/>
    <w:rsid w:val="0046547A"/>
    <w:rsid w:val="0047375E"/>
    <w:rsid w:val="00473C91"/>
    <w:rsid w:val="00474D77"/>
    <w:rsid w:val="004759F8"/>
    <w:rsid w:val="00480F92"/>
    <w:rsid w:val="004858FE"/>
    <w:rsid w:val="004B4B8D"/>
    <w:rsid w:val="004B79B2"/>
    <w:rsid w:val="004C05DF"/>
    <w:rsid w:val="004D1BCD"/>
    <w:rsid w:val="004D26B6"/>
    <w:rsid w:val="004D606D"/>
    <w:rsid w:val="004D7560"/>
    <w:rsid w:val="004F1D71"/>
    <w:rsid w:val="004F2788"/>
    <w:rsid w:val="004F6629"/>
    <w:rsid w:val="00501ED6"/>
    <w:rsid w:val="00505C85"/>
    <w:rsid w:val="00507769"/>
    <w:rsid w:val="0051011A"/>
    <w:rsid w:val="0052081A"/>
    <w:rsid w:val="00526805"/>
    <w:rsid w:val="005329B2"/>
    <w:rsid w:val="00532A19"/>
    <w:rsid w:val="00532C08"/>
    <w:rsid w:val="0054002A"/>
    <w:rsid w:val="00541324"/>
    <w:rsid w:val="00542A49"/>
    <w:rsid w:val="005458AF"/>
    <w:rsid w:val="00546AE8"/>
    <w:rsid w:val="0055439A"/>
    <w:rsid w:val="00555DB3"/>
    <w:rsid w:val="005609B5"/>
    <w:rsid w:val="00562963"/>
    <w:rsid w:val="00564429"/>
    <w:rsid w:val="00571232"/>
    <w:rsid w:val="0058101F"/>
    <w:rsid w:val="00594362"/>
    <w:rsid w:val="005B4871"/>
    <w:rsid w:val="005C47D5"/>
    <w:rsid w:val="005D4B15"/>
    <w:rsid w:val="005D4ECB"/>
    <w:rsid w:val="005D7225"/>
    <w:rsid w:val="005E175E"/>
    <w:rsid w:val="005E3BD7"/>
    <w:rsid w:val="005E4C4C"/>
    <w:rsid w:val="005E5ABC"/>
    <w:rsid w:val="005E692C"/>
    <w:rsid w:val="00600277"/>
    <w:rsid w:val="00605EA6"/>
    <w:rsid w:val="0060774A"/>
    <w:rsid w:val="0061195C"/>
    <w:rsid w:val="00620852"/>
    <w:rsid w:val="006210CD"/>
    <w:rsid w:val="0062470D"/>
    <w:rsid w:val="00626B85"/>
    <w:rsid w:val="00627AE7"/>
    <w:rsid w:val="006316A4"/>
    <w:rsid w:val="006337CB"/>
    <w:rsid w:val="006351B6"/>
    <w:rsid w:val="0063616B"/>
    <w:rsid w:val="0063704F"/>
    <w:rsid w:val="006405E2"/>
    <w:rsid w:val="006419D1"/>
    <w:rsid w:val="006445DE"/>
    <w:rsid w:val="0065067C"/>
    <w:rsid w:val="0065171A"/>
    <w:rsid w:val="006531D9"/>
    <w:rsid w:val="00663211"/>
    <w:rsid w:val="006635EB"/>
    <w:rsid w:val="00665A3E"/>
    <w:rsid w:val="00670C97"/>
    <w:rsid w:val="0067683F"/>
    <w:rsid w:val="0067698A"/>
    <w:rsid w:val="00676BD7"/>
    <w:rsid w:val="0068091E"/>
    <w:rsid w:val="00681A6B"/>
    <w:rsid w:val="00681AF5"/>
    <w:rsid w:val="00681D83"/>
    <w:rsid w:val="00681FC9"/>
    <w:rsid w:val="00682E72"/>
    <w:rsid w:val="0068321C"/>
    <w:rsid w:val="00696628"/>
    <w:rsid w:val="006A13EB"/>
    <w:rsid w:val="006A1746"/>
    <w:rsid w:val="006A732A"/>
    <w:rsid w:val="006B2D0E"/>
    <w:rsid w:val="006B7CEE"/>
    <w:rsid w:val="006C072B"/>
    <w:rsid w:val="006C23CA"/>
    <w:rsid w:val="006C2540"/>
    <w:rsid w:val="006D0D29"/>
    <w:rsid w:val="006D5C54"/>
    <w:rsid w:val="006E5B0B"/>
    <w:rsid w:val="006F26AC"/>
    <w:rsid w:val="00701DE3"/>
    <w:rsid w:val="00703D4B"/>
    <w:rsid w:val="00710588"/>
    <w:rsid w:val="0072068F"/>
    <w:rsid w:val="007219E9"/>
    <w:rsid w:val="00723895"/>
    <w:rsid w:val="00724981"/>
    <w:rsid w:val="00736748"/>
    <w:rsid w:val="007477E1"/>
    <w:rsid w:val="00751FA7"/>
    <w:rsid w:val="00756DEA"/>
    <w:rsid w:val="0076285E"/>
    <w:rsid w:val="00773680"/>
    <w:rsid w:val="0078625C"/>
    <w:rsid w:val="00793043"/>
    <w:rsid w:val="00794DDE"/>
    <w:rsid w:val="00796904"/>
    <w:rsid w:val="007A66EA"/>
    <w:rsid w:val="007C0668"/>
    <w:rsid w:val="007C5F93"/>
    <w:rsid w:val="007C6A84"/>
    <w:rsid w:val="007C6EB4"/>
    <w:rsid w:val="007D10C8"/>
    <w:rsid w:val="007D408D"/>
    <w:rsid w:val="007D5243"/>
    <w:rsid w:val="007D5B33"/>
    <w:rsid w:val="007E0FF4"/>
    <w:rsid w:val="007E5084"/>
    <w:rsid w:val="007F0D2F"/>
    <w:rsid w:val="007F6BD4"/>
    <w:rsid w:val="00800327"/>
    <w:rsid w:val="00802BB3"/>
    <w:rsid w:val="008054D1"/>
    <w:rsid w:val="00812C1B"/>
    <w:rsid w:val="0081403F"/>
    <w:rsid w:val="00814230"/>
    <w:rsid w:val="0081528E"/>
    <w:rsid w:val="008152D8"/>
    <w:rsid w:val="00831A93"/>
    <w:rsid w:val="008331DD"/>
    <w:rsid w:val="00835DA3"/>
    <w:rsid w:val="00835FFC"/>
    <w:rsid w:val="00841E8F"/>
    <w:rsid w:val="00843003"/>
    <w:rsid w:val="00872435"/>
    <w:rsid w:val="0087276A"/>
    <w:rsid w:val="00880DF5"/>
    <w:rsid w:val="00894A9A"/>
    <w:rsid w:val="0089605D"/>
    <w:rsid w:val="008A094C"/>
    <w:rsid w:val="008A1295"/>
    <w:rsid w:val="008A371E"/>
    <w:rsid w:val="008A38AC"/>
    <w:rsid w:val="008A656D"/>
    <w:rsid w:val="008B3231"/>
    <w:rsid w:val="008B4FC1"/>
    <w:rsid w:val="008C252A"/>
    <w:rsid w:val="008C3AF5"/>
    <w:rsid w:val="008C6FF4"/>
    <w:rsid w:val="008D2CB6"/>
    <w:rsid w:val="008E4528"/>
    <w:rsid w:val="008F4442"/>
    <w:rsid w:val="008F4DBA"/>
    <w:rsid w:val="008F67B5"/>
    <w:rsid w:val="00900AA9"/>
    <w:rsid w:val="009146E7"/>
    <w:rsid w:val="00914B8A"/>
    <w:rsid w:val="009227A7"/>
    <w:rsid w:val="00925923"/>
    <w:rsid w:val="009275BF"/>
    <w:rsid w:val="00935135"/>
    <w:rsid w:val="00937B82"/>
    <w:rsid w:val="00940081"/>
    <w:rsid w:val="00941FEA"/>
    <w:rsid w:val="009421F7"/>
    <w:rsid w:val="0094701B"/>
    <w:rsid w:val="00954528"/>
    <w:rsid w:val="0095509C"/>
    <w:rsid w:val="0095595D"/>
    <w:rsid w:val="00961FC3"/>
    <w:rsid w:val="0096448E"/>
    <w:rsid w:val="009644A9"/>
    <w:rsid w:val="00970622"/>
    <w:rsid w:val="00983BCD"/>
    <w:rsid w:val="00984B64"/>
    <w:rsid w:val="00985011"/>
    <w:rsid w:val="00986A9A"/>
    <w:rsid w:val="009A31BC"/>
    <w:rsid w:val="009A4733"/>
    <w:rsid w:val="009B0D78"/>
    <w:rsid w:val="009B227E"/>
    <w:rsid w:val="009B23C1"/>
    <w:rsid w:val="009C2D09"/>
    <w:rsid w:val="009C2F52"/>
    <w:rsid w:val="009C60D6"/>
    <w:rsid w:val="009D028C"/>
    <w:rsid w:val="009D0F27"/>
    <w:rsid w:val="009D709A"/>
    <w:rsid w:val="009D7F03"/>
    <w:rsid w:val="009E158D"/>
    <w:rsid w:val="009E34D7"/>
    <w:rsid w:val="00A00E87"/>
    <w:rsid w:val="00A06101"/>
    <w:rsid w:val="00A11468"/>
    <w:rsid w:val="00A130BC"/>
    <w:rsid w:val="00A13FD7"/>
    <w:rsid w:val="00A1491C"/>
    <w:rsid w:val="00A14A10"/>
    <w:rsid w:val="00A154BA"/>
    <w:rsid w:val="00A1677E"/>
    <w:rsid w:val="00A22500"/>
    <w:rsid w:val="00A22BBC"/>
    <w:rsid w:val="00A23A7A"/>
    <w:rsid w:val="00A300E5"/>
    <w:rsid w:val="00A406A5"/>
    <w:rsid w:val="00A41758"/>
    <w:rsid w:val="00A4711F"/>
    <w:rsid w:val="00A51F59"/>
    <w:rsid w:val="00A61D17"/>
    <w:rsid w:val="00A6467F"/>
    <w:rsid w:val="00A67618"/>
    <w:rsid w:val="00A774E1"/>
    <w:rsid w:val="00A8259C"/>
    <w:rsid w:val="00A94FCF"/>
    <w:rsid w:val="00A967EA"/>
    <w:rsid w:val="00AC3E54"/>
    <w:rsid w:val="00AC3E8E"/>
    <w:rsid w:val="00AC5099"/>
    <w:rsid w:val="00AD1D60"/>
    <w:rsid w:val="00AD2140"/>
    <w:rsid w:val="00AD341F"/>
    <w:rsid w:val="00AD36A0"/>
    <w:rsid w:val="00AD3D4E"/>
    <w:rsid w:val="00AE0339"/>
    <w:rsid w:val="00AE03D0"/>
    <w:rsid w:val="00AE4187"/>
    <w:rsid w:val="00AF141B"/>
    <w:rsid w:val="00AF2651"/>
    <w:rsid w:val="00AF40C0"/>
    <w:rsid w:val="00B015AB"/>
    <w:rsid w:val="00B0310E"/>
    <w:rsid w:val="00B04D29"/>
    <w:rsid w:val="00B07586"/>
    <w:rsid w:val="00B077E2"/>
    <w:rsid w:val="00B10660"/>
    <w:rsid w:val="00B129C3"/>
    <w:rsid w:val="00B16767"/>
    <w:rsid w:val="00B270F8"/>
    <w:rsid w:val="00B27652"/>
    <w:rsid w:val="00B352C4"/>
    <w:rsid w:val="00B51108"/>
    <w:rsid w:val="00B708F9"/>
    <w:rsid w:val="00B70971"/>
    <w:rsid w:val="00B760B4"/>
    <w:rsid w:val="00B816D6"/>
    <w:rsid w:val="00B83ACD"/>
    <w:rsid w:val="00B86BAB"/>
    <w:rsid w:val="00BA1DBC"/>
    <w:rsid w:val="00BA5006"/>
    <w:rsid w:val="00BA633B"/>
    <w:rsid w:val="00BB0FE6"/>
    <w:rsid w:val="00BC1FA3"/>
    <w:rsid w:val="00BC52B3"/>
    <w:rsid w:val="00BC5EB8"/>
    <w:rsid w:val="00BD4843"/>
    <w:rsid w:val="00BD6182"/>
    <w:rsid w:val="00BE1876"/>
    <w:rsid w:val="00BE3C67"/>
    <w:rsid w:val="00BE70A2"/>
    <w:rsid w:val="00BF4E41"/>
    <w:rsid w:val="00BF6473"/>
    <w:rsid w:val="00C0106D"/>
    <w:rsid w:val="00C019B8"/>
    <w:rsid w:val="00C05974"/>
    <w:rsid w:val="00C05BBA"/>
    <w:rsid w:val="00C05C2F"/>
    <w:rsid w:val="00C0689C"/>
    <w:rsid w:val="00C11E96"/>
    <w:rsid w:val="00C13489"/>
    <w:rsid w:val="00C22081"/>
    <w:rsid w:val="00C25C20"/>
    <w:rsid w:val="00C25D2B"/>
    <w:rsid w:val="00C4093C"/>
    <w:rsid w:val="00C4210D"/>
    <w:rsid w:val="00C4346E"/>
    <w:rsid w:val="00C502C2"/>
    <w:rsid w:val="00C55F32"/>
    <w:rsid w:val="00C63C55"/>
    <w:rsid w:val="00C6486E"/>
    <w:rsid w:val="00C70E88"/>
    <w:rsid w:val="00C82BE0"/>
    <w:rsid w:val="00C928A1"/>
    <w:rsid w:val="00C92BD3"/>
    <w:rsid w:val="00CA4183"/>
    <w:rsid w:val="00CA59A7"/>
    <w:rsid w:val="00CB2503"/>
    <w:rsid w:val="00CC2D83"/>
    <w:rsid w:val="00CC490C"/>
    <w:rsid w:val="00CC6E0A"/>
    <w:rsid w:val="00CD74CB"/>
    <w:rsid w:val="00CE0B63"/>
    <w:rsid w:val="00CE3857"/>
    <w:rsid w:val="00CE4F5C"/>
    <w:rsid w:val="00CE78BC"/>
    <w:rsid w:val="00CF144D"/>
    <w:rsid w:val="00CF3194"/>
    <w:rsid w:val="00CF6D00"/>
    <w:rsid w:val="00D10AE9"/>
    <w:rsid w:val="00D10E93"/>
    <w:rsid w:val="00D13EA3"/>
    <w:rsid w:val="00D14C66"/>
    <w:rsid w:val="00D160FE"/>
    <w:rsid w:val="00D20DD4"/>
    <w:rsid w:val="00D21E3D"/>
    <w:rsid w:val="00D23BE5"/>
    <w:rsid w:val="00D23CE2"/>
    <w:rsid w:val="00D24C35"/>
    <w:rsid w:val="00D3100A"/>
    <w:rsid w:val="00D544A3"/>
    <w:rsid w:val="00D62076"/>
    <w:rsid w:val="00D65B30"/>
    <w:rsid w:val="00D73072"/>
    <w:rsid w:val="00D90537"/>
    <w:rsid w:val="00D91AD5"/>
    <w:rsid w:val="00D92025"/>
    <w:rsid w:val="00D93E72"/>
    <w:rsid w:val="00DA4559"/>
    <w:rsid w:val="00DA47FC"/>
    <w:rsid w:val="00DB2958"/>
    <w:rsid w:val="00DB52C1"/>
    <w:rsid w:val="00DB5468"/>
    <w:rsid w:val="00DC0F4A"/>
    <w:rsid w:val="00DC5DB9"/>
    <w:rsid w:val="00DC63B4"/>
    <w:rsid w:val="00DC6850"/>
    <w:rsid w:val="00DE0A64"/>
    <w:rsid w:val="00DE7D1F"/>
    <w:rsid w:val="00DF3253"/>
    <w:rsid w:val="00DF3C83"/>
    <w:rsid w:val="00DF5316"/>
    <w:rsid w:val="00DF74A4"/>
    <w:rsid w:val="00E01B67"/>
    <w:rsid w:val="00E03DD3"/>
    <w:rsid w:val="00E0495A"/>
    <w:rsid w:val="00E0586C"/>
    <w:rsid w:val="00E061D7"/>
    <w:rsid w:val="00E069C8"/>
    <w:rsid w:val="00E11675"/>
    <w:rsid w:val="00E40735"/>
    <w:rsid w:val="00E429B1"/>
    <w:rsid w:val="00E50FA1"/>
    <w:rsid w:val="00E576BA"/>
    <w:rsid w:val="00E6606C"/>
    <w:rsid w:val="00E67F42"/>
    <w:rsid w:val="00E709C7"/>
    <w:rsid w:val="00E70DB2"/>
    <w:rsid w:val="00E71C2C"/>
    <w:rsid w:val="00E72EEE"/>
    <w:rsid w:val="00E73507"/>
    <w:rsid w:val="00E82BA9"/>
    <w:rsid w:val="00E830DE"/>
    <w:rsid w:val="00E83842"/>
    <w:rsid w:val="00E9091F"/>
    <w:rsid w:val="00E91BA4"/>
    <w:rsid w:val="00EA0C93"/>
    <w:rsid w:val="00EA395D"/>
    <w:rsid w:val="00EA70C0"/>
    <w:rsid w:val="00EB1ED9"/>
    <w:rsid w:val="00EB3FF1"/>
    <w:rsid w:val="00EC1937"/>
    <w:rsid w:val="00EC2417"/>
    <w:rsid w:val="00EC4102"/>
    <w:rsid w:val="00ED22F5"/>
    <w:rsid w:val="00EE1BA0"/>
    <w:rsid w:val="00EE316D"/>
    <w:rsid w:val="00EE3C99"/>
    <w:rsid w:val="00EE52E2"/>
    <w:rsid w:val="00EF0720"/>
    <w:rsid w:val="00EF51F1"/>
    <w:rsid w:val="00EF6823"/>
    <w:rsid w:val="00F0129E"/>
    <w:rsid w:val="00F04FDB"/>
    <w:rsid w:val="00F054E8"/>
    <w:rsid w:val="00F068DA"/>
    <w:rsid w:val="00F12075"/>
    <w:rsid w:val="00F12323"/>
    <w:rsid w:val="00F16B72"/>
    <w:rsid w:val="00F21D84"/>
    <w:rsid w:val="00F267F9"/>
    <w:rsid w:val="00F26981"/>
    <w:rsid w:val="00F3394D"/>
    <w:rsid w:val="00F37242"/>
    <w:rsid w:val="00F423CE"/>
    <w:rsid w:val="00F4267E"/>
    <w:rsid w:val="00F42941"/>
    <w:rsid w:val="00F54D43"/>
    <w:rsid w:val="00F635E4"/>
    <w:rsid w:val="00F63FB3"/>
    <w:rsid w:val="00F72B7A"/>
    <w:rsid w:val="00F800E1"/>
    <w:rsid w:val="00F802B7"/>
    <w:rsid w:val="00F85444"/>
    <w:rsid w:val="00F97434"/>
    <w:rsid w:val="00FA02F9"/>
    <w:rsid w:val="00FA0A3E"/>
    <w:rsid w:val="00FA425F"/>
    <w:rsid w:val="00FA4F61"/>
    <w:rsid w:val="00FA7E24"/>
    <w:rsid w:val="00FB48A9"/>
    <w:rsid w:val="00FB6A19"/>
    <w:rsid w:val="00FB6D8F"/>
    <w:rsid w:val="00FB7629"/>
    <w:rsid w:val="00FC3908"/>
    <w:rsid w:val="00FD493C"/>
    <w:rsid w:val="00FD5D90"/>
    <w:rsid w:val="00FD7CBF"/>
    <w:rsid w:val="00FE272C"/>
    <w:rsid w:val="00FE53A2"/>
    <w:rsid w:val="00FE5C07"/>
    <w:rsid w:val="00FF03C3"/>
    <w:rsid w:val="00FF2673"/>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rules v:ext="edit">
        <o:r id="V:Rule32" type="connector" idref="#_x0000_s1090"/>
        <o:r id="V:Rule33" type="connector" idref="#_x0000_s1076"/>
        <o:r id="V:Rule34" type="connector" idref="#_x0000_s1088"/>
        <o:r id="V:Rule35" type="connector" idref="#_x0000_s1071"/>
        <o:r id="V:Rule36" type="connector" idref="#_x0000_s1133"/>
        <o:r id="V:Rule37" type="connector" idref="#_x0000_s1100"/>
        <o:r id="V:Rule38" type="connector" idref="#_x0000_s1074"/>
        <o:r id="V:Rule39" type="connector" idref="#_x0000_s1094"/>
        <o:r id="V:Rule40" type="connector" idref="#_x0000_s1070"/>
        <o:r id="V:Rule41" type="connector" idref="#_x0000_s1134"/>
        <o:r id="V:Rule42" type="connector" idref="#_x0000_s1092"/>
        <o:r id="V:Rule43" type="connector" idref="#_x0000_s1101"/>
        <o:r id="V:Rule44" type="connector" idref="#_x0000_s1089"/>
        <o:r id="V:Rule45" type="connector" idref="#_x0000_s1072"/>
        <o:r id="V:Rule46" type="connector" idref="#_x0000_s1136"/>
        <o:r id="V:Rule47" type="connector" idref="#_x0000_s1073"/>
        <o:r id="V:Rule48" type="connector" idref="#_x0000_s1135"/>
        <o:r id="V:Rule49" type="connector" idref="#_x0000_s1096"/>
        <o:r id="V:Rule50" type="connector" idref="#_x0000_s1093"/>
        <o:r id="V:Rule51" type="connector" idref="#_x0000_s1069"/>
        <o:r id="V:Rule52" type="connector" idref="#_x0000_s1087"/>
        <o:r id="V:Rule53" type="connector" idref="#_x0000_s1099"/>
        <o:r id="V:Rule54" type="connector" idref="#_x0000_s1132"/>
        <o:r id="V:Rule55" type="connector" idref="#_x0000_s1129"/>
        <o:r id="V:Rule56" type="connector" idref="#_x0000_s1091"/>
        <o:r id="V:Rule57" type="connector" idref="#_x0000_s1095"/>
        <o:r id="V:Rule58" type="connector" idref="#_x0000_s1131"/>
        <o:r id="V:Rule59" type="connector" idref="#_x0000_s1086"/>
        <o:r id="V:Rule60" type="connector" idref="#_x0000_s1103"/>
        <o:r id="V:Rule61" type="connector" idref="#_x0000_s1130"/>
        <o:r id="V:Rule62" type="connector" idref="#_x0000_s110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7EA"/>
    <w:rPr>
      <w:rFonts w:ascii="Times New Roman" w:eastAsia="Times New Roman" w:hAnsi="Times New Roman"/>
      <w:sz w:val="24"/>
      <w:szCs w:val="24"/>
      <w:lang w:val="en-GB" w:eastAsia="en-US"/>
    </w:rPr>
  </w:style>
  <w:style w:type="paragraph" w:styleId="Heading1">
    <w:name w:val="heading 1"/>
    <w:basedOn w:val="Normal"/>
    <w:next w:val="Normal"/>
    <w:link w:val="Heading1Char"/>
    <w:qFormat/>
    <w:rsid w:val="0087276A"/>
    <w:pPr>
      <w:keepNext/>
      <w:spacing w:before="240" w:after="60"/>
      <w:outlineLvl w:val="0"/>
    </w:pPr>
    <w:rPr>
      <w:rFonts w:ascii="Arial" w:hAnsi="Arial" w:cs="Arial"/>
      <w:b/>
      <w:bCs/>
      <w:kern w:val="32"/>
      <w:sz w:val="32"/>
      <w:szCs w:val="32"/>
      <w:lang w:val="en-US"/>
    </w:rPr>
  </w:style>
  <w:style w:type="paragraph" w:styleId="Heading2">
    <w:name w:val="heading 2"/>
    <w:basedOn w:val="Normal"/>
    <w:next w:val="Normal"/>
    <w:link w:val="Heading2Char"/>
    <w:unhideWhenUsed/>
    <w:qFormat/>
    <w:rsid w:val="008727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C6486E"/>
    <w:pPr>
      <w:keepNext/>
      <w:widowControl w:val="0"/>
      <w:tabs>
        <w:tab w:val="left" w:pos="1542"/>
      </w:tabs>
      <w:autoSpaceDE w:val="0"/>
      <w:autoSpaceDN w:val="0"/>
      <w:adjustRightInd w:val="0"/>
      <w:spacing w:line="561" w:lineRule="exact"/>
      <w:ind w:left="1542" w:hanging="1542"/>
      <w:outlineLvl w:val="2"/>
    </w:pPr>
    <w:rPr>
      <w:rFonts w:ascii="Tahoma" w:hAnsi="Tahoma" w:cs="Tahoma"/>
      <w:sz w:val="22"/>
      <w:szCs w:val="22"/>
      <w:u w:val="single"/>
      <w:lang w:val="en-US"/>
    </w:rPr>
  </w:style>
  <w:style w:type="paragraph" w:styleId="Heading4">
    <w:name w:val="heading 4"/>
    <w:basedOn w:val="Normal"/>
    <w:next w:val="Normal"/>
    <w:link w:val="Heading4Char"/>
    <w:uiPriority w:val="99"/>
    <w:qFormat/>
    <w:rsid w:val="00C6486E"/>
    <w:pPr>
      <w:keepNext/>
      <w:widowControl w:val="0"/>
      <w:tabs>
        <w:tab w:val="left" w:pos="7330"/>
      </w:tabs>
      <w:autoSpaceDE w:val="0"/>
      <w:autoSpaceDN w:val="0"/>
      <w:adjustRightInd w:val="0"/>
      <w:outlineLvl w:val="3"/>
    </w:pPr>
    <w:rPr>
      <w:rFonts w:ascii="Tahoma" w:hAnsi="Tahoma" w:cs="Tahoma"/>
      <w:b/>
      <w:bCs/>
      <w:color w:val="000000"/>
      <w:sz w:val="22"/>
      <w:szCs w:val="22"/>
      <w:u w:val="single"/>
      <w:lang w:val="en-US"/>
    </w:rPr>
  </w:style>
  <w:style w:type="paragraph" w:styleId="Heading5">
    <w:name w:val="heading 5"/>
    <w:basedOn w:val="Normal"/>
    <w:next w:val="Normal"/>
    <w:link w:val="Heading5Char"/>
    <w:uiPriority w:val="99"/>
    <w:qFormat/>
    <w:rsid w:val="00C6486E"/>
    <w:pPr>
      <w:keepNext/>
      <w:outlineLvl w:val="4"/>
    </w:pPr>
    <w:rPr>
      <w:b/>
      <w:bCs/>
      <w:u w:val="single"/>
      <w:lang w:val="en-US"/>
    </w:rPr>
  </w:style>
  <w:style w:type="paragraph" w:styleId="Heading6">
    <w:name w:val="heading 6"/>
    <w:basedOn w:val="Normal"/>
    <w:next w:val="Normal"/>
    <w:link w:val="Heading6Char"/>
    <w:uiPriority w:val="99"/>
    <w:qFormat/>
    <w:rsid w:val="00C6486E"/>
    <w:pPr>
      <w:keepNext/>
      <w:outlineLvl w:val="5"/>
    </w:pPr>
    <w:rPr>
      <w:rFonts w:ascii="Tahoma" w:hAnsi="Tahoma" w:cs="Tahoma"/>
      <w:b/>
      <w:bCs/>
      <w:sz w:val="22"/>
      <w:szCs w:val="22"/>
      <w:lang w:val="en-US"/>
    </w:rPr>
  </w:style>
  <w:style w:type="paragraph" w:styleId="Heading8">
    <w:name w:val="heading 8"/>
    <w:basedOn w:val="Normal"/>
    <w:next w:val="Normal"/>
    <w:link w:val="Heading8Char"/>
    <w:uiPriority w:val="9"/>
    <w:semiHidden/>
    <w:unhideWhenUsed/>
    <w:qFormat/>
    <w:rsid w:val="00CC6E0A"/>
    <w:pPr>
      <w:keepNext/>
      <w:keepLines/>
      <w:spacing w:before="200" w:line="276" w:lineRule="auto"/>
      <w:outlineLvl w:val="7"/>
    </w:pPr>
    <w:rPr>
      <w:rFonts w:asciiTheme="majorHAnsi" w:eastAsiaTheme="majorEastAsia" w:hAnsiTheme="majorHAnsi" w:cstheme="majorBidi"/>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A525F"/>
    <w:pPr>
      <w:tabs>
        <w:tab w:val="center" w:pos="4680"/>
        <w:tab w:val="right" w:pos="9360"/>
      </w:tabs>
    </w:pPr>
  </w:style>
  <w:style w:type="character" w:customStyle="1" w:styleId="HeaderChar">
    <w:name w:val="Header Char"/>
    <w:basedOn w:val="DefaultParagraphFont"/>
    <w:link w:val="Header"/>
    <w:rsid w:val="001A525F"/>
  </w:style>
  <w:style w:type="paragraph" w:styleId="Footer">
    <w:name w:val="footer"/>
    <w:basedOn w:val="Normal"/>
    <w:link w:val="FooterChar"/>
    <w:unhideWhenUsed/>
    <w:rsid w:val="001A525F"/>
    <w:pPr>
      <w:tabs>
        <w:tab w:val="center" w:pos="4680"/>
        <w:tab w:val="right" w:pos="9360"/>
      </w:tabs>
    </w:pPr>
  </w:style>
  <w:style w:type="character" w:customStyle="1" w:styleId="FooterChar">
    <w:name w:val="Footer Char"/>
    <w:basedOn w:val="DefaultParagraphFont"/>
    <w:link w:val="Footer"/>
    <w:rsid w:val="001A525F"/>
  </w:style>
  <w:style w:type="paragraph" w:styleId="BalloonText">
    <w:name w:val="Balloon Text"/>
    <w:basedOn w:val="Normal"/>
    <w:link w:val="BalloonTextChar"/>
    <w:uiPriority w:val="99"/>
    <w:semiHidden/>
    <w:unhideWhenUsed/>
    <w:rsid w:val="001A525F"/>
    <w:rPr>
      <w:rFonts w:ascii="Tahoma" w:hAnsi="Tahoma" w:cs="Tahoma"/>
      <w:sz w:val="16"/>
      <w:szCs w:val="16"/>
    </w:rPr>
  </w:style>
  <w:style w:type="character" w:customStyle="1" w:styleId="BalloonTextChar">
    <w:name w:val="Balloon Text Char"/>
    <w:basedOn w:val="DefaultParagraphFont"/>
    <w:link w:val="BalloonText"/>
    <w:uiPriority w:val="99"/>
    <w:semiHidden/>
    <w:rsid w:val="001A525F"/>
    <w:rPr>
      <w:rFonts w:ascii="Tahoma" w:hAnsi="Tahoma" w:cs="Tahoma"/>
      <w:sz w:val="16"/>
      <w:szCs w:val="16"/>
    </w:rPr>
  </w:style>
  <w:style w:type="paragraph" w:styleId="NormalWeb">
    <w:name w:val="Normal (Web)"/>
    <w:basedOn w:val="Normal"/>
    <w:uiPriority w:val="99"/>
    <w:rsid w:val="006316A4"/>
    <w:pPr>
      <w:spacing w:before="100" w:beforeAutospacing="1" w:after="100" w:afterAutospacing="1"/>
    </w:pPr>
    <w:rPr>
      <w:rFonts w:ascii="Arial Unicode MS" w:eastAsia="Arial Unicode MS" w:hAnsi="Arial Unicode MS" w:cs="Arial Unicode MS"/>
    </w:rPr>
  </w:style>
  <w:style w:type="character" w:styleId="PageNumber">
    <w:name w:val="page number"/>
    <w:basedOn w:val="DefaultParagraphFont"/>
    <w:semiHidden/>
    <w:rsid w:val="006316A4"/>
  </w:style>
  <w:style w:type="table" w:styleId="TableTheme">
    <w:name w:val="Table Theme"/>
    <w:basedOn w:val="TableNormal"/>
    <w:rsid w:val="006419D1"/>
    <w:tblPr>
      <w:tblInd w:w="0" w:type="dxa"/>
      <w:tblBorders>
        <w:top w:val="single" w:sz="4" w:space="0" w:color="336666"/>
        <w:left w:val="single" w:sz="4" w:space="0" w:color="336666"/>
        <w:bottom w:val="single" w:sz="4" w:space="0" w:color="336666"/>
        <w:right w:val="single" w:sz="4" w:space="0" w:color="336666"/>
        <w:insideH w:val="single" w:sz="4" w:space="0" w:color="336666"/>
        <w:insideV w:val="single" w:sz="4" w:space="0" w:color="336666"/>
      </w:tblBorders>
      <w:tblCellMar>
        <w:top w:w="0" w:type="dxa"/>
        <w:left w:w="108" w:type="dxa"/>
        <w:bottom w:w="0" w:type="dxa"/>
        <w:right w:w="108" w:type="dxa"/>
      </w:tblCellMar>
    </w:tblPr>
  </w:style>
  <w:style w:type="character" w:styleId="Strong">
    <w:name w:val="Strong"/>
    <w:basedOn w:val="DefaultParagraphFont"/>
    <w:qFormat/>
    <w:rsid w:val="006419D1"/>
    <w:rPr>
      <w:b/>
      <w:bCs/>
    </w:rPr>
  </w:style>
  <w:style w:type="character" w:customStyle="1" w:styleId="Heading3Char">
    <w:name w:val="Heading 3 Char"/>
    <w:basedOn w:val="DefaultParagraphFont"/>
    <w:link w:val="Heading3"/>
    <w:uiPriority w:val="99"/>
    <w:rsid w:val="00C6486E"/>
    <w:rPr>
      <w:rFonts w:ascii="Tahoma" w:eastAsia="Times New Roman" w:hAnsi="Tahoma" w:cs="Tahoma"/>
      <w:sz w:val="22"/>
      <w:szCs w:val="22"/>
      <w:u w:val="single"/>
      <w:lang w:val="en-US" w:eastAsia="en-US"/>
    </w:rPr>
  </w:style>
  <w:style w:type="character" w:customStyle="1" w:styleId="Heading4Char">
    <w:name w:val="Heading 4 Char"/>
    <w:basedOn w:val="DefaultParagraphFont"/>
    <w:link w:val="Heading4"/>
    <w:uiPriority w:val="99"/>
    <w:rsid w:val="00C6486E"/>
    <w:rPr>
      <w:rFonts w:ascii="Tahoma" w:eastAsia="Times New Roman" w:hAnsi="Tahoma" w:cs="Tahoma"/>
      <w:b/>
      <w:bCs/>
      <w:color w:val="000000"/>
      <w:sz w:val="22"/>
      <w:szCs w:val="22"/>
      <w:u w:val="single"/>
      <w:lang w:val="en-US" w:eastAsia="en-US"/>
    </w:rPr>
  </w:style>
  <w:style w:type="character" w:customStyle="1" w:styleId="Heading5Char">
    <w:name w:val="Heading 5 Char"/>
    <w:basedOn w:val="DefaultParagraphFont"/>
    <w:link w:val="Heading5"/>
    <w:uiPriority w:val="99"/>
    <w:rsid w:val="00C6486E"/>
    <w:rPr>
      <w:rFonts w:ascii="Times New Roman" w:eastAsia="Times New Roman" w:hAnsi="Times New Roman"/>
      <w:b/>
      <w:bCs/>
      <w:sz w:val="24"/>
      <w:szCs w:val="24"/>
      <w:u w:val="single"/>
      <w:lang w:val="en-US" w:eastAsia="en-US"/>
    </w:rPr>
  </w:style>
  <w:style w:type="character" w:customStyle="1" w:styleId="Heading6Char">
    <w:name w:val="Heading 6 Char"/>
    <w:basedOn w:val="DefaultParagraphFont"/>
    <w:link w:val="Heading6"/>
    <w:uiPriority w:val="99"/>
    <w:rsid w:val="00C6486E"/>
    <w:rPr>
      <w:rFonts w:ascii="Tahoma" w:eastAsia="Times New Roman" w:hAnsi="Tahoma" w:cs="Tahoma"/>
      <w:b/>
      <w:bCs/>
      <w:sz w:val="22"/>
      <w:szCs w:val="22"/>
      <w:lang w:val="en-US" w:eastAsia="en-US"/>
    </w:rPr>
  </w:style>
  <w:style w:type="paragraph" w:styleId="NoSpacing">
    <w:name w:val="No Spacing"/>
    <w:link w:val="NoSpacingChar"/>
    <w:uiPriority w:val="1"/>
    <w:qFormat/>
    <w:rsid w:val="00C6486E"/>
    <w:rPr>
      <w:rFonts w:eastAsia="Times New Roman"/>
      <w:sz w:val="22"/>
      <w:szCs w:val="22"/>
      <w:lang w:val="en-US" w:eastAsia="en-US"/>
    </w:rPr>
  </w:style>
  <w:style w:type="character" w:customStyle="1" w:styleId="NoSpacingChar">
    <w:name w:val="No Spacing Char"/>
    <w:basedOn w:val="DefaultParagraphFont"/>
    <w:link w:val="NoSpacing"/>
    <w:uiPriority w:val="1"/>
    <w:rsid w:val="00C6486E"/>
    <w:rPr>
      <w:rFonts w:eastAsia="Times New Roman"/>
      <w:sz w:val="22"/>
      <w:szCs w:val="22"/>
      <w:lang w:val="en-US" w:eastAsia="en-US"/>
    </w:rPr>
  </w:style>
  <w:style w:type="paragraph" w:styleId="BodyText">
    <w:name w:val="Body Text"/>
    <w:basedOn w:val="Normal"/>
    <w:link w:val="BodyTextChar"/>
    <w:unhideWhenUsed/>
    <w:rsid w:val="00C6486E"/>
    <w:pPr>
      <w:widowControl w:val="0"/>
      <w:tabs>
        <w:tab w:val="left" w:pos="204"/>
      </w:tabs>
      <w:autoSpaceDE w:val="0"/>
      <w:autoSpaceDN w:val="0"/>
      <w:adjustRightInd w:val="0"/>
      <w:spacing w:line="277" w:lineRule="exact"/>
      <w:jc w:val="both"/>
    </w:pPr>
    <w:rPr>
      <w:rFonts w:ascii="Tahoma" w:hAnsi="Tahoma" w:cs="Tahoma"/>
      <w:sz w:val="22"/>
      <w:szCs w:val="22"/>
      <w:lang w:val="en-US"/>
    </w:rPr>
  </w:style>
  <w:style w:type="character" w:customStyle="1" w:styleId="BodyTextChar">
    <w:name w:val="Body Text Char"/>
    <w:basedOn w:val="DefaultParagraphFont"/>
    <w:link w:val="BodyText"/>
    <w:uiPriority w:val="99"/>
    <w:semiHidden/>
    <w:rsid w:val="00C6486E"/>
    <w:rPr>
      <w:rFonts w:ascii="Tahoma" w:eastAsia="Times New Roman" w:hAnsi="Tahoma" w:cs="Tahoma"/>
      <w:sz w:val="22"/>
      <w:szCs w:val="22"/>
      <w:lang w:val="en-US" w:eastAsia="en-US"/>
    </w:rPr>
  </w:style>
  <w:style w:type="paragraph" w:styleId="BodyTextIndent">
    <w:name w:val="Body Text Indent"/>
    <w:basedOn w:val="Normal"/>
    <w:link w:val="BodyTextIndentChar"/>
    <w:uiPriority w:val="99"/>
    <w:semiHidden/>
    <w:unhideWhenUsed/>
    <w:rsid w:val="00C6486E"/>
    <w:pPr>
      <w:spacing w:after="120" w:line="276" w:lineRule="auto"/>
      <w:ind w:left="360"/>
    </w:pPr>
    <w:rPr>
      <w:rFonts w:ascii="Calibri" w:eastAsia="Calibri" w:hAnsi="Calibri"/>
      <w:sz w:val="22"/>
      <w:szCs w:val="22"/>
      <w:lang w:val="en-US"/>
    </w:rPr>
  </w:style>
  <w:style w:type="character" w:customStyle="1" w:styleId="BodyTextIndentChar">
    <w:name w:val="Body Text Indent Char"/>
    <w:basedOn w:val="DefaultParagraphFont"/>
    <w:link w:val="BodyTextIndent"/>
    <w:uiPriority w:val="99"/>
    <w:semiHidden/>
    <w:rsid w:val="00C6486E"/>
    <w:rPr>
      <w:sz w:val="22"/>
      <w:szCs w:val="22"/>
      <w:lang w:val="en-US" w:eastAsia="en-US"/>
    </w:rPr>
  </w:style>
  <w:style w:type="paragraph" w:styleId="BodyTextIndent2">
    <w:name w:val="Body Text Indent 2"/>
    <w:basedOn w:val="Normal"/>
    <w:link w:val="BodyTextIndent2Char"/>
    <w:uiPriority w:val="99"/>
    <w:unhideWhenUsed/>
    <w:rsid w:val="00C6486E"/>
    <w:pPr>
      <w:spacing w:after="120" w:line="480" w:lineRule="auto"/>
      <w:ind w:left="360"/>
    </w:pPr>
    <w:rPr>
      <w:rFonts w:ascii="Calibri" w:eastAsia="Calibri" w:hAnsi="Calibri"/>
      <w:sz w:val="22"/>
      <w:szCs w:val="22"/>
      <w:lang w:val="en-US"/>
    </w:rPr>
  </w:style>
  <w:style w:type="character" w:customStyle="1" w:styleId="BodyTextIndent2Char">
    <w:name w:val="Body Text Indent 2 Char"/>
    <w:basedOn w:val="DefaultParagraphFont"/>
    <w:link w:val="BodyTextIndent2"/>
    <w:uiPriority w:val="99"/>
    <w:rsid w:val="00C6486E"/>
    <w:rPr>
      <w:sz w:val="22"/>
      <w:szCs w:val="22"/>
      <w:lang w:val="en-US" w:eastAsia="en-US"/>
    </w:rPr>
  </w:style>
  <w:style w:type="paragraph" w:styleId="BodyTextIndent3">
    <w:name w:val="Body Text Indent 3"/>
    <w:basedOn w:val="Normal"/>
    <w:link w:val="BodyTextIndent3Char"/>
    <w:uiPriority w:val="99"/>
    <w:semiHidden/>
    <w:unhideWhenUsed/>
    <w:rsid w:val="00C6486E"/>
    <w:pPr>
      <w:spacing w:after="120" w:line="276" w:lineRule="auto"/>
      <w:ind w:left="360"/>
    </w:pPr>
    <w:rPr>
      <w:rFonts w:ascii="Calibri" w:eastAsia="Calibri" w:hAnsi="Calibri"/>
      <w:sz w:val="16"/>
      <w:szCs w:val="16"/>
      <w:lang w:val="en-US"/>
    </w:rPr>
  </w:style>
  <w:style w:type="character" w:customStyle="1" w:styleId="BodyTextIndent3Char">
    <w:name w:val="Body Text Indent 3 Char"/>
    <w:basedOn w:val="DefaultParagraphFont"/>
    <w:link w:val="BodyTextIndent3"/>
    <w:uiPriority w:val="99"/>
    <w:semiHidden/>
    <w:rsid w:val="00C6486E"/>
    <w:rPr>
      <w:sz w:val="16"/>
      <w:szCs w:val="16"/>
      <w:lang w:val="en-US" w:eastAsia="en-US"/>
    </w:rPr>
  </w:style>
  <w:style w:type="character" w:styleId="SubtleEmphasis">
    <w:name w:val="Subtle Emphasis"/>
    <w:basedOn w:val="DefaultParagraphFont"/>
    <w:uiPriority w:val="19"/>
    <w:qFormat/>
    <w:rsid w:val="00C6486E"/>
    <w:rPr>
      <w:i/>
      <w:iCs/>
      <w:color w:val="808080"/>
    </w:rPr>
  </w:style>
  <w:style w:type="character" w:customStyle="1" w:styleId="Heading2Char">
    <w:name w:val="Heading 2 Char"/>
    <w:basedOn w:val="DefaultParagraphFont"/>
    <w:link w:val="Heading2"/>
    <w:uiPriority w:val="9"/>
    <w:semiHidden/>
    <w:rsid w:val="0087276A"/>
    <w:rPr>
      <w:rFonts w:asciiTheme="majorHAnsi" w:eastAsiaTheme="majorEastAsia" w:hAnsiTheme="majorHAnsi" w:cstheme="majorBidi"/>
      <w:b/>
      <w:bCs/>
      <w:color w:val="4F81BD" w:themeColor="accent1"/>
      <w:sz w:val="26"/>
      <w:szCs w:val="26"/>
      <w:lang w:val="en-GB" w:eastAsia="en-US"/>
    </w:rPr>
  </w:style>
  <w:style w:type="character" w:customStyle="1" w:styleId="Heading1Char">
    <w:name w:val="Heading 1 Char"/>
    <w:basedOn w:val="DefaultParagraphFont"/>
    <w:link w:val="Heading1"/>
    <w:rsid w:val="0087276A"/>
    <w:rPr>
      <w:rFonts w:ascii="Arial" w:eastAsia="Times New Roman" w:hAnsi="Arial" w:cs="Arial"/>
      <w:b/>
      <w:bCs/>
      <w:kern w:val="32"/>
      <w:sz w:val="32"/>
      <w:szCs w:val="32"/>
      <w:lang w:val="en-US" w:eastAsia="en-US"/>
    </w:rPr>
  </w:style>
  <w:style w:type="paragraph" w:styleId="BodyText2">
    <w:name w:val="Body Text 2"/>
    <w:basedOn w:val="Normal"/>
    <w:link w:val="BodyText2Char"/>
    <w:rsid w:val="0087276A"/>
    <w:pPr>
      <w:spacing w:after="120" w:line="480" w:lineRule="auto"/>
    </w:pPr>
    <w:rPr>
      <w:rFonts w:ascii="StoneSans Regular" w:hAnsi="StoneSans Regular"/>
      <w:sz w:val="20"/>
      <w:szCs w:val="20"/>
      <w:lang w:val="en-US"/>
    </w:rPr>
  </w:style>
  <w:style w:type="character" w:customStyle="1" w:styleId="BodyText2Char">
    <w:name w:val="Body Text 2 Char"/>
    <w:basedOn w:val="DefaultParagraphFont"/>
    <w:link w:val="BodyText2"/>
    <w:rsid w:val="0087276A"/>
    <w:rPr>
      <w:rFonts w:ascii="StoneSans Regular" w:eastAsia="Times New Roman" w:hAnsi="StoneSans Regular"/>
      <w:lang w:val="en-US" w:eastAsia="en-US"/>
    </w:rPr>
  </w:style>
  <w:style w:type="paragraph" w:customStyle="1" w:styleId="StyleHeading1Underline">
    <w:name w:val="Style Heading 1 + Underline"/>
    <w:basedOn w:val="Heading1"/>
    <w:link w:val="StyleHeading1UnderlineChar"/>
    <w:rsid w:val="0087276A"/>
    <w:rPr>
      <w:u w:val="single"/>
    </w:rPr>
  </w:style>
  <w:style w:type="character" w:customStyle="1" w:styleId="StyleHeading1UnderlineChar">
    <w:name w:val="Style Heading 1 + Underline Char"/>
    <w:basedOn w:val="DefaultParagraphFont"/>
    <w:link w:val="StyleHeading1Underline"/>
    <w:rsid w:val="0087276A"/>
    <w:rPr>
      <w:rFonts w:ascii="Arial" w:eastAsia="Times New Roman" w:hAnsi="Arial" w:cs="Arial"/>
      <w:b/>
      <w:bCs/>
      <w:kern w:val="32"/>
      <w:sz w:val="32"/>
      <w:szCs w:val="32"/>
      <w:u w:val="single"/>
      <w:lang w:val="en-US" w:eastAsia="en-US"/>
    </w:rPr>
  </w:style>
  <w:style w:type="paragraph" w:styleId="Title">
    <w:name w:val="Title"/>
    <w:basedOn w:val="Normal"/>
    <w:link w:val="TitleChar"/>
    <w:qFormat/>
    <w:rsid w:val="0087276A"/>
    <w:pPr>
      <w:ind w:left="720" w:hanging="720"/>
      <w:jc w:val="center"/>
    </w:pPr>
    <w:rPr>
      <w:b/>
      <w:szCs w:val="20"/>
      <w:lang w:val="en-AU" w:eastAsia="en-GB"/>
    </w:rPr>
  </w:style>
  <w:style w:type="character" w:customStyle="1" w:styleId="TitleChar">
    <w:name w:val="Title Char"/>
    <w:basedOn w:val="DefaultParagraphFont"/>
    <w:link w:val="Title"/>
    <w:rsid w:val="0087276A"/>
    <w:rPr>
      <w:rFonts w:ascii="Times New Roman" w:eastAsia="Times New Roman" w:hAnsi="Times New Roman"/>
      <w:b/>
      <w:sz w:val="24"/>
      <w:lang w:val="en-AU" w:eastAsia="en-GB"/>
    </w:rPr>
  </w:style>
  <w:style w:type="paragraph" w:styleId="Subtitle">
    <w:name w:val="Subtitle"/>
    <w:basedOn w:val="Normal"/>
    <w:link w:val="SubtitleChar"/>
    <w:qFormat/>
    <w:rsid w:val="0087276A"/>
    <w:pPr>
      <w:overflowPunct w:val="0"/>
      <w:autoSpaceDE w:val="0"/>
      <w:autoSpaceDN w:val="0"/>
      <w:adjustRightInd w:val="0"/>
      <w:jc w:val="center"/>
      <w:textAlignment w:val="baseline"/>
    </w:pPr>
    <w:rPr>
      <w:rFonts w:ascii="StoneSans Regular" w:hAnsi="StoneSans Regular"/>
      <w:b/>
      <w:sz w:val="20"/>
      <w:szCs w:val="20"/>
      <w:u w:val="single"/>
      <w:lang w:val="en-US"/>
    </w:rPr>
  </w:style>
  <w:style w:type="character" w:customStyle="1" w:styleId="SubtitleChar">
    <w:name w:val="Subtitle Char"/>
    <w:basedOn w:val="DefaultParagraphFont"/>
    <w:link w:val="Subtitle"/>
    <w:rsid w:val="0087276A"/>
    <w:rPr>
      <w:rFonts w:ascii="StoneSans Regular" w:eastAsia="Times New Roman" w:hAnsi="StoneSans Regular"/>
      <w:b/>
      <w:u w:val="single"/>
      <w:lang w:val="en-US" w:eastAsia="en-US"/>
    </w:rPr>
  </w:style>
  <w:style w:type="paragraph" w:styleId="ListParagraph">
    <w:name w:val="List Paragraph"/>
    <w:basedOn w:val="Normal"/>
    <w:uiPriority w:val="34"/>
    <w:qFormat/>
    <w:rsid w:val="00961FC3"/>
    <w:pPr>
      <w:ind w:left="720"/>
      <w:contextualSpacing/>
    </w:pPr>
  </w:style>
  <w:style w:type="character" w:customStyle="1" w:styleId="Heading8Char">
    <w:name w:val="Heading 8 Char"/>
    <w:basedOn w:val="DefaultParagraphFont"/>
    <w:link w:val="Heading8"/>
    <w:uiPriority w:val="9"/>
    <w:semiHidden/>
    <w:rsid w:val="00CC6E0A"/>
    <w:rPr>
      <w:rFonts w:asciiTheme="majorHAnsi" w:eastAsiaTheme="majorEastAsia" w:hAnsiTheme="majorHAnsi" w:cstheme="majorBidi"/>
      <w:color w:val="404040" w:themeColor="text1" w:themeTint="BF"/>
      <w:lang w:val="en-US" w:eastAsia="en-US"/>
    </w:rPr>
  </w:style>
  <w:style w:type="paragraph" w:customStyle="1" w:styleId="Default">
    <w:name w:val="Default"/>
    <w:rsid w:val="00DE0A64"/>
    <w:pPr>
      <w:autoSpaceDE w:val="0"/>
      <w:autoSpaceDN w:val="0"/>
      <w:adjustRightInd w:val="0"/>
    </w:pPr>
    <w:rPr>
      <w:rFonts w:ascii="Arial" w:hAnsi="Arial" w:cs="Arial"/>
      <w:color w:val="000000"/>
      <w:sz w:val="24"/>
      <w:szCs w:val="24"/>
      <w:lang w:val="en-US"/>
    </w:rPr>
  </w:style>
  <w:style w:type="table" w:styleId="TableGrid">
    <w:name w:val="Table Grid"/>
    <w:basedOn w:val="TableNormal"/>
    <w:uiPriority w:val="59"/>
    <w:rsid w:val="00724981"/>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bobold">
    <w:name w:val="combo_bold"/>
    <w:basedOn w:val="DefaultParagraphFont"/>
    <w:rsid w:val="00985011"/>
  </w:style>
  <w:style w:type="character" w:styleId="Hyperlink">
    <w:name w:val="Hyperlink"/>
    <w:basedOn w:val="DefaultParagraphFont"/>
    <w:uiPriority w:val="99"/>
    <w:semiHidden/>
    <w:unhideWhenUsed/>
    <w:rsid w:val="00843003"/>
    <w:rPr>
      <w:color w:val="0000FF"/>
      <w:u w:val="single"/>
    </w:rPr>
  </w:style>
  <w:style w:type="character" w:customStyle="1" w:styleId="goohl0">
    <w:name w:val="goohl0"/>
    <w:basedOn w:val="DefaultParagraphFont"/>
    <w:rsid w:val="00DC63B4"/>
  </w:style>
  <w:style w:type="character" w:customStyle="1" w:styleId="goohl1">
    <w:name w:val="goohl1"/>
    <w:basedOn w:val="DefaultParagraphFont"/>
    <w:rsid w:val="00DC63B4"/>
  </w:style>
  <w:style w:type="character" w:customStyle="1" w:styleId="apple-converted-space">
    <w:name w:val="apple-converted-space"/>
    <w:basedOn w:val="DefaultParagraphFont"/>
    <w:rsid w:val="00541324"/>
  </w:style>
  <w:style w:type="paragraph" w:customStyle="1" w:styleId="ablockpara">
    <w:name w:val="ablockpara"/>
    <w:basedOn w:val="Normal"/>
    <w:rsid w:val="00CE0B63"/>
    <w:pPr>
      <w:spacing w:before="100" w:beforeAutospacing="1" w:after="100" w:afterAutospacing="1"/>
    </w:pPr>
    <w:rPr>
      <w:lang w:val="en-US"/>
    </w:rPr>
  </w:style>
  <w:style w:type="character" w:styleId="CommentReference">
    <w:name w:val="annotation reference"/>
    <w:basedOn w:val="DefaultParagraphFont"/>
    <w:semiHidden/>
    <w:rsid w:val="0018140A"/>
    <w:rPr>
      <w:sz w:val="16"/>
      <w:szCs w:val="16"/>
    </w:rPr>
  </w:style>
  <w:style w:type="paragraph" w:customStyle="1" w:styleId="Level1">
    <w:name w:val="Level 1"/>
    <w:basedOn w:val="Normal"/>
    <w:rsid w:val="001749A4"/>
    <w:pPr>
      <w:widowControl w:val="0"/>
      <w:numPr>
        <w:numId w:val="132"/>
      </w:numPr>
      <w:suppressAutoHyphens/>
      <w:outlineLvl w:val="0"/>
    </w:pPr>
    <w:rPr>
      <w:szCs w:val="20"/>
      <w:lang w:val="en-US" w:eastAsia="ar-SA"/>
    </w:rPr>
  </w:style>
  <w:style w:type="paragraph" w:customStyle="1" w:styleId="bodytext0">
    <w:name w:val="bodytext"/>
    <w:basedOn w:val="Normal"/>
    <w:rsid w:val="00736748"/>
    <w:pPr>
      <w:spacing w:before="100" w:beforeAutospacing="1" w:after="100" w:afterAutospacing="1"/>
    </w:pPr>
    <w:rPr>
      <w:lang w:val="en-ZA" w:eastAsia="en-ZA"/>
    </w:rPr>
  </w:style>
  <w:style w:type="paragraph" w:customStyle="1" w:styleId="TxBr7p3">
    <w:name w:val="TxBr_7p3"/>
    <w:basedOn w:val="Normal"/>
    <w:rsid w:val="00703D4B"/>
    <w:pPr>
      <w:tabs>
        <w:tab w:val="left" w:pos="204"/>
      </w:tabs>
      <w:spacing w:line="413" w:lineRule="atLeast"/>
      <w:jc w:val="both"/>
    </w:pPr>
    <w:rPr>
      <w:snapToGrid w:val="0"/>
      <w:szCs w:val="20"/>
    </w:rPr>
  </w:style>
</w:styles>
</file>

<file path=word/webSettings.xml><?xml version="1.0" encoding="utf-8"?>
<w:webSettings xmlns:r="http://schemas.openxmlformats.org/officeDocument/2006/relationships" xmlns:w="http://schemas.openxmlformats.org/wordprocessingml/2006/main">
  <w:divs>
    <w:div w:id="138000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9.wmf"/><Relationship Id="rId18" Type="http://schemas.openxmlformats.org/officeDocument/2006/relationships/image" Target="media/image13.jpeg"/><Relationship Id="rId26" Type="http://schemas.openxmlformats.org/officeDocument/2006/relationships/image" Target="media/image19.emf"/><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image" Target="media/image27.emf"/><Relationship Id="rId42" Type="http://schemas.openxmlformats.org/officeDocument/2006/relationships/header" Target="header2.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Objective_%28goal%29" TargetMode="External"/><Relationship Id="rId17" Type="http://schemas.openxmlformats.org/officeDocument/2006/relationships/image" Target="media/image12.jpeg"/><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2.emf"/><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jpe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png"/><Relationship Id="rId40" Type="http://schemas.openxmlformats.org/officeDocument/2006/relationships/image" Target="media/image33.jpeg"/><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wmf"/><Relationship Id="rId10" Type="http://schemas.openxmlformats.org/officeDocument/2006/relationships/image" Target="media/image7.jpeg"/><Relationship Id="rId19" Type="http://schemas.openxmlformats.org/officeDocument/2006/relationships/image" Target="media/image14.wmf"/><Relationship Id="rId31" Type="http://schemas.openxmlformats.org/officeDocument/2006/relationships/image" Target="media/image24.emf"/><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oleObject" Target="embeddings/oleObject1.bin"/><Relationship Id="rId22" Type="http://schemas.openxmlformats.org/officeDocument/2006/relationships/footer" Target="footer1.xml"/><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6.png"/><Relationship Id="rId1" Type="http://schemas.openxmlformats.org/officeDocument/2006/relationships/image" Target="media/image35.png"/></Relationships>
</file>

<file path=word/_rels/header3.xml.rels><?xml version="1.0" encoding="UTF-8" standalone="yes"?>
<Relationships xmlns="http://schemas.openxmlformats.org/package/2006/relationships"><Relationship Id="rId1" Type="http://schemas.openxmlformats.org/officeDocument/2006/relationships/image" Target="media/image35.png"/></Relationships>
</file>

<file path=word/_rels/header4.xml.rels><?xml version="1.0" encoding="UTF-8" standalone="yes"?>
<Relationships xmlns="http://schemas.openxmlformats.org/package/2006/relationships"><Relationship Id="rId2" Type="http://schemas.openxmlformats.org/officeDocument/2006/relationships/image" Target="media/image36.png"/><Relationship Id="rId1" Type="http://schemas.openxmlformats.org/officeDocument/2006/relationships/image" Target="media/image3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ishkar\Desktop\Safety%20Docs\Safety%20Documen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B5D41-D385-4ECE-B924-A19CF3253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Safety Documents.dot</Template>
  <TotalTime>8922</TotalTime>
  <Pages>178</Pages>
  <Words>43788</Words>
  <Characters>249598</Characters>
  <Application>Microsoft Office Word</Application>
  <DocSecurity>0</DocSecurity>
  <Lines>2079</Lines>
  <Paragraphs>585</Paragraphs>
  <ScaleCrop>false</ScaleCrop>
  <HeadingPairs>
    <vt:vector size="2" baseType="variant">
      <vt:variant>
        <vt:lpstr>Title</vt:lpstr>
      </vt:variant>
      <vt:variant>
        <vt:i4>1</vt:i4>
      </vt:variant>
    </vt:vector>
  </HeadingPairs>
  <TitlesOfParts>
    <vt:vector size="1" baseType="lpstr">
      <vt:lpstr>Our SHE Management Plan :</vt:lpstr>
    </vt:vector>
  </TitlesOfParts>
  <Company>KWD</Company>
  <LinksUpToDate>false</LinksUpToDate>
  <CharactersWithSpaces>292801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SHE Management Plan :</dc:title>
  <dc:creator>Nishkar</dc:creator>
  <cp:lastModifiedBy>Windows User</cp:lastModifiedBy>
  <cp:revision>163</cp:revision>
  <cp:lastPrinted>2014-01-22T11:27:00Z</cp:lastPrinted>
  <dcterms:created xsi:type="dcterms:W3CDTF">2011-06-23T13:15:00Z</dcterms:created>
  <dcterms:modified xsi:type="dcterms:W3CDTF">2014-01-22T11:33:00Z</dcterms:modified>
</cp:coreProperties>
</file>