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19D1" w:rsidRPr="004042D8" w:rsidRDefault="00796904" w:rsidP="006419D1">
      <w:pPr>
        <w:tabs>
          <w:tab w:val="left" w:pos="3900"/>
        </w:tabs>
        <w:jc w:val="center"/>
        <w:rPr>
          <w:rFonts w:ascii="Arial" w:hAnsi="Arial" w:cs="Arial"/>
          <w:b/>
          <w:color w:val="FF0000"/>
          <w:sz w:val="36"/>
          <w:szCs w:val="36"/>
          <w:u w:val="single"/>
          <w:lang w:val="en-US"/>
        </w:rPr>
      </w:pPr>
      <w:r w:rsidRPr="004042D8">
        <w:rPr>
          <w:rFonts w:ascii="Arial" w:hAnsi="Arial" w:cs="Arial"/>
          <w:b/>
          <w:color w:val="FF0000"/>
          <w:sz w:val="36"/>
          <w:szCs w:val="36"/>
          <w:u w:val="single"/>
          <w:lang w:val="en-US"/>
        </w:rPr>
        <w:t>IND</w:t>
      </w:r>
      <w:r w:rsidR="00961FC3" w:rsidRPr="004042D8">
        <w:rPr>
          <w:rFonts w:ascii="Arial" w:hAnsi="Arial" w:cs="Arial"/>
          <w:b/>
          <w:color w:val="FF0000"/>
          <w:sz w:val="36"/>
          <w:szCs w:val="36"/>
          <w:u w:val="single"/>
          <w:lang w:val="en-US"/>
        </w:rPr>
        <w:t>EX PAGE</w:t>
      </w:r>
    </w:p>
    <w:p w:rsidR="009D028C" w:rsidRPr="004042D8" w:rsidRDefault="009D028C" w:rsidP="006419D1">
      <w:pPr>
        <w:tabs>
          <w:tab w:val="left" w:pos="3900"/>
        </w:tabs>
        <w:jc w:val="center"/>
        <w:rPr>
          <w:rFonts w:ascii="Arial" w:hAnsi="Arial" w:cs="Arial"/>
          <w:b/>
          <w:color w:val="FF0000"/>
          <w:lang w:val="en-US"/>
        </w:rPr>
      </w:pPr>
      <w:r w:rsidRPr="004042D8">
        <w:rPr>
          <w:rFonts w:ascii="Arial" w:hAnsi="Arial" w:cs="Arial"/>
          <w:b/>
          <w:color w:val="FF0000"/>
          <w:sz w:val="36"/>
          <w:szCs w:val="36"/>
          <w:lang w:val="en-US"/>
        </w:rPr>
        <w:tab/>
      </w:r>
      <w:r w:rsidRPr="004042D8">
        <w:rPr>
          <w:rFonts w:ascii="Arial" w:hAnsi="Arial" w:cs="Arial"/>
          <w:b/>
          <w:color w:val="FF0000"/>
          <w:sz w:val="36"/>
          <w:szCs w:val="36"/>
          <w:lang w:val="en-US"/>
        </w:rPr>
        <w:tab/>
      </w:r>
      <w:r w:rsidRPr="004042D8">
        <w:rPr>
          <w:rFonts w:ascii="Arial" w:hAnsi="Arial" w:cs="Arial"/>
          <w:b/>
          <w:color w:val="FF0000"/>
          <w:sz w:val="36"/>
          <w:szCs w:val="36"/>
          <w:lang w:val="en-US"/>
        </w:rPr>
        <w:tab/>
      </w:r>
      <w:r w:rsidRPr="004042D8">
        <w:rPr>
          <w:rFonts w:ascii="Arial" w:hAnsi="Arial" w:cs="Arial"/>
          <w:b/>
          <w:color w:val="FF0000"/>
          <w:sz w:val="36"/>
          <w:szCs w:val="36"/>
          <w:lang w:val="en-US"/>
        </w:rPr>
        <w:tab/>
      </w:r>
      <w:r w:rsidRPr="004042D8">
        <w:rPr>
          <w:rFonts w:ascii="Arial" w:hAnsi="Arial" w:cs="Arial"/>
          <w:b/>
          <w:color w:val="FF0000"/>
          <w:sz w:val="36"/>
          <w:szCs w:val="36"/>
          <w:lang w:val="en-US"/>
        </w:rPr>
        <w:tab/>
      </w:r>
      <w:r w:rsidRPr="004042D8">
        <w:rPr>
          <w:rFonts w:ascii="Arial" w:hAnsi="Arial" w:cs="Arial"/>
          <w:b/>
          <w:color w:val="FF0000"/>
          <w:sz w:val="36"/>
          <w:szCs w:val="36"/>
          <w:lang w:val="en-US"/>
        </w:rPr>
        <w:tab/>
      </w:r>
      <w:r w:rsidRPr="004042D8">
        <w:rPr>
          <w:rFonts w:ascii="Arial" w:hAnsi="Arial" w:cs="Arial"/>
          <w:b/>
          <w:color w:val="FF0000"/>
          <w:lang w:val="en-US"/>
        </w:rPr>
        <w:t>PAGE</w:t>
      </w:r>
    </w:p>
    <w:p w:rsidR="00681FC9" w:rsidRDefault="00681FC9" w:rsidP="006419D1">
      <w:pPr>
        <w:tabs>
          <w:tab w:val="left" w:pos="3900"/>
        </w:tabs>
        <w:jc w:val="center"/>
        <w:rPr>
          <w:rFonts w:ascii="Arial" w:hAnsi="Arial" w:cs="Arial"/>
          <w:b/>
          <w:lang w:val="en-US"/>
        </w:rPr>
      </w:pPr>
    </w:p>
    <w:p w:rsidR="00985011" w:rsidRPr="00562963" w:rsidRDefault="00505C85" w:rsidP="00036FD9">
      <w:pPr>
        <w:pStyle w:val="ListParagraph"/>
        <w:numPr>
          <w:ilvl w:val="0"/>
          <w:numId w:val="85"/>
        </w:numPr>
        <w:tabs>
          <w:tab w:val="left" w:pos="3900"/>
        </w:tabs>
        <w:rPr>
          <w:rFonts w:ascii="Arial" w:hAnsi="Arial" w:cs="Arial"/>
          <w:color w:val="002060"/>
          <w:sz w:val="36"/>
          <w:szCs w:val="36"/>
          <w:lang w:val="en-US"/>
        </w:rPr>
      </w:pPr>
      <w:r>
        <w:rPr>
          <w:rFonts w:ascii="Arial" w:hAnsi="Arial" w:cs="Arial"/>
          <w:color w:val="002060"/>
          <w:lang w:val="en-US"/>
        </w:rPr>
        <w:t>SEAVEST AFRICA……</w:t>
      </w:r>
      <w:r w:rsidR="00FA4F61" w:rsidRPr="00562963">
        <w:rPr>
          <w:rFonts w:ascii="Arial" w:hAnsi="Arial" w:cs="Arial"/>
          <w:color w:val="002060"/>
          <w:lang w:val="en-US"/>
        </w:rPr>
        <w:t>...</w:t>
      </w:r>
      <w:r w:rsidR="00AF2651" w:rsidRPr="00562963">
        <w:rPr>
          <w:rFonts w:ascii="Arial" w:hAnsi="Arial" w:cs="Arial"/>
          <w:color w:val="002060"/>
          <w:lang w:val="en-US"/>
        </w:rPr>
        <w:t>……</w:t>
      </w:r>
      <w:r w:rsidR="00FA4F61" w:rsidRPr="00562963">
        <w:rPr>
          <w:rFonts w:ascii="Arial" w:hAnsi="Arial" w:cs="Arial"/>
          <w:color w:val="002060"/>
          <w:lang w:val="en-US"/>
        </w:rPr>
        <w:t>...</w:t>
      </w:r>
      <w:r w:rsidR="00AF2651" w:rsidRPr="00562963">
        <w:rPr>
          <w:rFonts w:ascii="Arial" w:hAnsi="Arial" w:cs="Arial"/>
          <w:color w:val="002060"/>
          <w:lang w:val="en-US"/>
        </w:rPr>
        <w:t>…………</w:t>
      </w:r>
      <w:r w:rsidR="000E6654" w:rsidRPr="00562963">
        <w:rPr>
          <w:rFonts w:ascii="Arial" w:hAnsi="Arial" w:cs="Arial"/>
          <w:color w:val="002060"/>
          <w:lang w:val="en-US"/>
        </w:rPr>
        <w:t>………………</w:t>
      </w:r>
      <w:r w:rsidR="00FD7CBF" w:rsidRPr="00562963">
        <w:rPr>
          <w:rFonts w:ascii="Arial" w:hAnsi="Arial" w:cs="Arial"/>
          <w:color w:val="002060"/>
          <w:lang w:val="en-US"/>
        </w:rPr>
        <w:t>…</w:t>
      </w:r>
      <w:r w:rsidR="000E6654" w:rsidRPr="00562963">
        <w:rPr>
          <w:rFonts w:ascii="Arial" w:hAnsi="Arial" w:cs="Arial"/>
          <w:color w:val="002060"/>
          <w:lang w:val="en-US"/>
        </w:rPr>
        <w:t>…………</w:t>
      </w:r>
      <w:r w:rsidR="00111483" w:rsidRPr="00562963">
        <w:rPr>
          <w:rFonts w:ascii="Arial" w:hAnsi="Arial" w:cs="Arial"/>
          <w:color w:val="002060"/>
          <w:lang w:val="en-US"/>
        </w:rPr>
        <w:t>…</w:t>
      </w:r>
      <w:r w:rsidR="000553FF" w:rsidRPr="00562963">
        <w:rPr>
          <w:rFonts w:ascii="Arial" w:hAnsi="Arial" w:cs="Arial"/>
          <w:color w:val="002060"/>
          <w:lang w:val="en-US"/>
        </w:rPr>
        <w:t>03</w:t>
      </w:r>
    </w:p>
    <w:p w:rsidR="00796904" w:rsidRPr="00562963" w:rsidRDefault="00796904" w:rsidP="006419D1">
      <w:pPr>
        <w:tabs>
          <w:tab w:val="left" w:pos="3900"/>
        </w:tabs>
        <w:jc w:val="center"/>
        <w:rPr>
          <w:rFonts w:ascii="Arial" w:hAnsi="Arial" w:cs="Arial"/>
          <w:b/>
          <w:color w:val="002060"/>
          <w:sz w:val="16"/>
          <w:szCs w:val="16"/>
          <w:lang w:val="en-US"/>
        </w:rPr>
      </w:pPr>
    </w:p>
    <w:p w:rsidR="009D028C" w:rsidRPr="00562963" w:rsidRDefault="009D028C" w:rsidP="00036FD9">
      <w:pPr>
        <w:pStyle w:val="ListParagraph"/>
        <w:numPr>
          <w:ilvl w:val="0"/>
          <w:numId w:val="85"/>
        </w:numPr>
        <w:tabs>
          <w:tab w:val="left" w:pos="3900"/>
        </w:tabs>
        <w:rPr>
          <w:rFonts w:ascii="Arial" w:hAnsi="Arial" w:cs="Arial"/>
          <w:color w:val="002060"/>
          <w:lang w:val="en-US"/>
        </w:rPr>
      </w:pPr>
      <w:r w:rsidRPr="00562963">
        <w:rPr>
          <w:rFonts w:ascii="Arial" w:hAnsi="Arial" w:cs="Arial"/>
          <w:color w:val="002060"/>
          <w:lang w:val="en-US"/>
        </w:rPr>
        <w:t>ORGANOGRAM</w:t>
      </w:r>
    </w:p>
    <w:p w:rsidR="009D028C" w:rsidRPr="00562963" w:rsidRDefault="00F054E8" w:rsidP="00036FD9">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 xml:space="preserve"> </w:t>
      </w:r>
      <w:r w:rsidR="00AF2651" w:rsidRPr="00562963">
        <w:rPr>
          <w:rFonts w:ascii="Arial" w:hAnsi="Arial" w:cs="Arial"/>
          <w:color w:val="002060"/>
          <w:lang w:val="en-US"/>
        </w:rPr>
        <w:t>Seavest Company Organogram………</w:t>
      </w:r>
      <w:r w:rsidR="009D028C" w:rsidRPr="00562963">
        <w:rPr>
          <w:rFonts w:ascii="Arial" w:hAnsi="Arial" w:cs="Arial"/>
          <w:color w:val="002060"/>
          <w:lang w:val="en-US"/>
        </w:rPr>
        <w:t>……………………</w:t>
      </w:r>
      <w:r w:rsidR="0044613D" w:rsidRPr="00562963">
        <w:rPr>
          <w:rFonts w:ascii="Arial" w:hAnsi="Arial" w:cs="Arial"/>
          <w:color w:val="002060"/>
          <w:lang w:val="en-US"/>
        </w:rPr>
        <w:t>…</w:t>
      </w:r>
      <w:r w:rsidR="00AF2651" w:rsidRPr="00562963">
        <w:rPr>
          <w:rFonts w:ascii="Arial" w:hAnsi="Arial" w:cs="Arial"/>
          <w:color w:val="002060"/>
          <w:lang w:val="en-US"/>
        </w:rPr>
        <w:t>.</w:t>
      </w:r>
      <w:r w:rsidR="00111483" w:rsidRPr="00562963">
        <w:rPr>
          <w:rFonts w:ascii="Arial" w:hAnsi="Arial" w:cs="Arial"/>
          <w:color w:val="002060"/>
          <w:lang w:val="en-US"/>
        </w:rPr>
        <w:t>….</w:t>
      </w:r>
      <w:r w:rsidR="000553FF" w:rsidRPr="00562963">
        <w:rPr>
          <w:rFonts w:ascii="Arial" w:hAnsi="Arial" w:cs="Arial"/>
          <w:color w:val="002060"/>
          <w:lang w:val="en-US"/>
        </w:rPr>
        <w:t>04</w:t>
      </w:r>
      <w:r w:rsidR="005D4ECB" w:rsidRPr="00562963">
        <w:rPr>
          <w:rFonts w:ascii="Arial" w:hAnsi="Arial" w:cs="Arial"/>
          <w:color w:val="002060"/>
          <w:lang w:val="en-US"/>
        </w:rPr>
        <w:t xml:space="preserve"> </w:t>
      </w:r>
      <w:r w:rsidR="005D4ECB" w:rsidRPr="00562963">
        <w:rPr>
          <w:rFonts w:ascii="Arial" w:hAnsi="Arial" w:cs="Arial"/>
          <w:color w:val="002060"/>
          <w:lang w:val="en-US"/>
        </w:rPr>
        <w:tab/>
      </w:r>
    </w:p>
    <w:p w:rsidR="009D028C" w:rsidRPr="00562963" w:rsidRDefault="00F054E8" w:rsidP="00036FD9">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 xml:space="preserve"> </w:t>
      </w:r>
      <w:r w:rsidR="00AF2651" w:rsidRPr="00562963">
        <w:rPr>
          <w:rFonts w:ascii="Arial" w:hAnsi="Arial" w:cs="Arial"/>
          <w:color w:val="002060"/>
          <w:lang w:val="en-US"/>
        </w:rPr>
        <w:t>Seavest Safety Organogram……………</w:t>
      </w:r>
      <w:r w:rsidR="009D028C" w:rsidRPr="00562963">
        <w:rPr>
          <w:rFonts w:ascii="Arial" w:hAnsi="Arial" w:cs="Arial"/>
          <w:color w:val="002060"/>
          <w:lang w:val="en-US"/>
        </w:rPr>
        <w:t>………………</w:t>
      </w:r>
      <w:r w:rsidR="00AF2651" w:rsidRPr="00562963">
        <w:rPr>
          <w:rFonts w:ascii="Arial" w:hAnsi="Arial" w:cs="Arial"/>
          <w:color w:val="002060"/>
          <w:lang w:val="en-US"/>
        </w:rPr>
        <w:t>.</w:t>
      </w:r>
      <w:r w:rsidR="009D028C" w:rsidRPr="00562963">
        <w:rPr>
          <w:rFonts w:ascii="Arial" w:hAnsi="Arial" w:cs="Arial"/>
          <w:color w:val="002060"/>
          <w:lang w:val="en-US"/>
        </w:rPr>
        <w:t>……</w:t>
      </w:r>
      <w:r w:rsidR="000553FF" w:rsidRPr="00562963">
        <w:rPr>
          <w:rFonts w:ascii="Arial" w:hAnsi="Arial" w:cs="Arial"/>
          <w:color w:val="002060"/>
          <w:lang w:val="en-US"/>
        </w:rPr>
        <w:t>…</w:t>
      </w:r>
      <w:r w:rsidR="00111483" w:rsidRPr="00562963">
        <w:rPr>
          <w:rFonts w:ascii="Arial" w:hAnsi="Arial" w:cs="Arial"/>
          <w:color w:val="002060"/>
          <w:lang w:val="en-US"/>
        </w:rPr>
        <w:t>...</w:t>
      </w:r>
      <w:r w:rsidR="000553FF" w:rsidRPr="00562963">
        <w:rPr>
          <w:rFonts w:ascii="Arial" w:hAnsi="Arial" w:cs="Arial"/>
          <w:color w:val="002060"/>
          <w:lang w:val="en-US"/>
        </w:rPr>
        <w:t>05</w:t>
      </w:r>
    </w:p>
    <w:p w:rsidR="009D028C" w:rsidRPr="00562963" w:rsidRDefault="00FD7CBF" w:rsidP="00036FD9">
      <w:pPr>
        <w:pStyle w:val="ListParagraph"/>
        <w:numPr>
          <w:ilvl w:val="1"/>
          <w:numId w:val="85"/>
        </w:numPr>
        <w:tabs>
          <w:tab w:val="left" w:pos="3900"/>
        </w:tabs>
        <w:rPr>
          <w:rFonts w:ascii="Arial" w:hAnsi="Arial" w:cs="Arial"/>
          <w:color w:val="002060"/>
          <w:lang w:val="en-US"/>
        </w:rPr>
      </w:pPr>
      <w:r w:rsidRPr="00562963">
        <w:rPr>
          <w:rFonts w:ascii="Arial" w:hAnsi="Arial" w:cs="Arial"/>
          <w:color w:val="002060"/>
          <w:lang w:val="en-US"/>
        </w:rPr>
        <w:t xml:space="preserve">    </w:t>
      </w:r>
      <w:r w:rsidR="00B760B4" w:rsidRPr="00562963">
        <w:rPr>
          <w:rFonts w:ascii="Arial" w:hAnsi="Arial" w:cs="Arial"/>
          <w:color w:val="002060"/>
          <w:lang w:val="en-US"/>
        </w:rPr>
        <w:t>Emergency</w:t>
      </w:r>
      <w:r w:rsidR="00AF2651" w:rsidRPr="00562963">
        <w:rPr>
          <w:rFonts w:ascii="Arial" w:hAnsi="Arial" w:cs="Arial"/>
          <w:color w:val="002060"/>
          <w:lang w:val="en-US"/>
        </w:rPr>
        <w:t xml:space="preserve"> Response Organogram………</w:t>
      </w:r>
      <w:r w:rsidR="009D028C" w:rsidRPr="00562963">
        <w:rPr>
          <w:rFonts w:ascii="Arial" w:hAnsi="Arial" w:cs="Arial"/>
          <w:color w:val="002060"/>
          <w:lang w:val="en-US"/>
        </w:rPr>
        <w:t>……………</w:t>
      </w:r>
      <w:r w:rsidR="00AF2651" w:rsidRPr="00562963">
        <w:rPr>
          <w:rFonts w:ascii="Arial" w:hAnsi="Arial" w:cs="Arial"/>
          <w:color w:val="002060"/>
          <w:lang w:val="en-US"/>
        </w:rPr>
        <w:t>.</w:t>
      </w:r>
      <w:r w:rsidR="009D028C" w:rsidRPr="00562963">
        <w:rPr>
          <w:rFonts w:ascii="Arial" w:hAnsi="Arial" w:cs="Arial"/>
          <w:color w:val="002060"/>
          <w:lang w:val="en-US"/>
        </w:rPr>
        <w:t>……</w:t>
      </w:r>
      <w:r w:rsidR="00111483" w:rsidRPr="00562963">
        <w:rPr>
          <w:rFonts w:ascii="Arial" w:hAnsi="Arial" w:cs="Arial"/>
          <w:color w:val="002060"/>
          <w:lang w:val="en-US"/>
        </w:rPr>
        <w:t>......</w:t>
      </w:r>
      <w:r w:rsidR="000553FF" w:rsidRPr="00562963">
        <w:rPr>
          <w:rFonts w:ascii="Arial" w:hAnsi="Arial" w:cs="Arial"/>
          <w:color w:val="002060"/>
          <w:lang w:val="en-US"/>
        </w:rPr>
        <w:t>06</w:t>
      </w:r>
      <w:r w:rsidR="005D4ECB" w:rsidRPr="00562963">
        <w:rPr>
          <w:rFonts w:ascii="Arial" w:hAnsi="Arial" w:cs="Arial"/>
          <w:color w:val="002060"/>
          <w:lang w:val="en-US"/>
        </w:rPr>
        <w:tab/>
      </w:r>
    </w:p>
    <w:p w:rsidR="00FD7CBF" w:rsidRPr="00562963" w:rsidRDefault="00FD7CBF" w:rsidP="00FD7CBF">
      <w:pPr>
        <w:pStyle w:val="ListParagraph"/>
        <w:tabs>
          <w:tab w:val="left" w:pos="3900"/>
        </w:tabs>
        <w:rPr>
          <w:rFonts w:ascii="Arial" w:hAnsi="Arial" w:cs="Arial"/>
          <w:color w:val="002060"/>
          <w:lang w:val="en-US"/>
        </w:rPr>
      </w:pPr>
    </w:p>
    <w:p w:rsidR="00FD7CBF" w:rsidRPr="00562963" w:rsidRDefault="00FD7CBF" w:rsidP="00036FD9">
      <w:pPr>
        <w:pStyle w:val="ListParagraph"/>
        <w:numPr>
          <w:ilvl w:val="0"/>
          <w:numId w:val="85"/>
        </w:numPr>
        <w:tabs>
          <w:tab w:val="left" w:pos="3900"/>
        </w:tabs>
        <w:rPr>
          <w:rFonts w:ascii="Arial" w:hAnsi="Arial" w:cs="Arial"/>
          <w:color w:val="002060"/>
          <w:lang w:val="en-US"/>
        </w:rPr>
      </w:pPr>
      <w:r w:rsidRPr="00562963">
        <w:rPr>
          <w:rFonts w:ascii="Arial" w:hAnsi="Arial" w:cs="Arial"/>
          <w:color w:val="002060"/>
          <w:lang w:val="en-US"/>
        </w:rPr>
        <w:t>Basic Requirements to work for Seavest Africa…</w:t>
      </w:r>
      <w:r w:rsidR="00AF2651" w:rsidRPr="00562963">
        <w:rPr>
          <w:rFonts w:ascii="Arial" w:hAnsi="Arial" w:cs="Arial"/>
          <w:color w:val="002060"/>
          <w:lang w:val="en-US"/>
        </w:rPr>
        <w:t>...</w:t>
      </w:r>
      <w:r w:rsidRPr="00562963">
        <w:rPr>
          <w:rFonts w:ascii="Arial" w:hAnsi="Arial" w:cs="Arial"/>
          <w:color w:val="002060"/>
          <w:lang w:val="en-US"/>
        </w:rPr>
        <w:t>……</w:t>
      </w:r>
      <w:r w:rsidR="00AF2651" w:rsidRPr="00562963">
        <w:rPr>
          <w:rFonts w:ascii="Arial" w:hAnsi="Arial" w:cs="Arial"/>
          <w:color w:val="002060"/>
          <w:lang w:val="en-US"/>
        </w:rPr>
        <w:t>.</w:t>
      </w:r>
      <w:r w:rsidRPr="00562963">
        <w:rPr>
          <w:rFonts w:ascii="Arial" w:hAnsi="Arial" w:cs="Arial"/>
          <w:color w:val="002060"/>
          <w:lang w:val="en-US"/>
        </w:rPr>
        <w:t>….……….…07</w:t>
      </w:r>
    </w:p>
    <w:p w:rsidR="00FD7CBF" w:rsidRPr="00562963" w:rsidRDefault="00FD7CBF" w:rsidP="00FD7CBF">
      <w:pPr>
        <w:pStyle w:val="ListParagraph"/>
        <w:tabs>
          <w:tab w:val="left" w:pos="3900"/>
        </w:tabs>
        <w:rPr>
          <w:rFonts w:ascii="Arial" w:hAnsi="Arial" w:cs="Arial"/>
          <w:color w:val="002060"/>
          <w:lang w:val="en-US"/>
        </w:rPr>
      </w:pPr>
    </w:p>
    <w:p w:rsidR="00FD7CBF" w:rsidRDefault="00FD7CBF" w:rsidP="00036FD9">
      <w:pPr>
        <w:pStyle w:val="ListParagraph"/>
        <w:numPr>
          <w:ilvl w:val="0"/>
          <w:numId w:val="85"/>
        </w:numPr>
        <w:tabs>
          <w:tab w:val="left" w:pos="3900"/>
        </w:tabs>
        <w:rPr>
          <w:rFonts w:ascii="Arial" w:hAnsi="Arial" w:cs="Arial"/>
          <w:color w:val="002060"/>
          <w:lang w:val="en-US"/>
        </w:rPr>
      </w:pPr>
      <w:r w:rsidRPr="00562963">
        <w:rPr>
          <w:rFonts w:ascii="Arial" w:hAnsi="Arial" w:cs="Arial"/>
          <w:color w:val="002060"/>
          <w:lang w:val="en-US"/>
        </w:rPr>
        <w:t>Hazards Associated with Seavest Africa……………………</w:t>
      </w:r>
      <w:r w:rsidR="00AF2651" w:rsidRPr="00562963">
        <w:rPr>
          <w:rFonts w:ascii="Arial" w:hAnsi="Arial" w:cs="Arial"/>
          <w:color w:val="002060"/>
          <w:lang w:val="en-US"/>
        </w:rPr>
        <w:t>.</w:t>
      </w:r>
      <w:r w:rsidRPr="00562963">
        <w:rPr>
          <w:rFonts w:ascii="Arial" w:hAnsi="Arial" w:cs="Arial"/>
          <w:color w:val="002060"/>
          <w:lang w:val="en-US"/>
        </w:rPr>
        <w:t>………….08</w:t>
      </w:r>
    </w:p>
    <w:p w:rsidR="00474D77" w:rsidRPr="00474D77" w:rsidRDefault="00474D77" w:rsidP="00474D77">
      <w:pPr>
        <w:pStyle w:val="ListParagraph"/>
        <w:rPr>
          <w:rFonts w:ascii="Arial" w:hAnsi="Arial" w:cs="Arial"/>
          <w:color w:val="002060"/>
          <w:lang w:val="en-US"/>
        </w:rPr>
      </w:pPr>
    </w:p>
    <w:p w:rsidR="00474D77" w:rsidRPr="00562963" w:rsidRDefault="00474D77" w:rsidP="00036FD9">
      <w:pPr>
        <w:pStyle w:val="ListParagraph"/>
        <w:numPr>
          <w:ilvl w:val="0"/>
          <w:numId w:val="85"/>
        </w:numPr>
        <w:tabs>
          <w:tab w:val="left" w:pos="3900"/>
        </w:tabs>
        <w:rPr>
          <w:rFonts w:ascii="Arial" w:hAnsi="Arial" w:cs="Arial"/>
          <w:color w:val="002060"/>
          <w:lang w:val="en-US"/>
        </w:rPr>
      </w:pPr>
      <w:r>
        <w:rPr>
          <w:rFonts w:ascii="Arial" w:hAnsi="Arial" w:cs="Arial"/>
          <w:color w:val="002060"/>
          <w:lang w:val="en-US"/>
        </w:rPr>
        <w:t>Health Effects of Toxic Chemicals……………………………………….09-12</w:t>
      </w:r>
    </w:p>
    <w:p w:rsidR="00796904" w:rsidRPr="00562963" w:rsidRDefault="00E50FA1" w:rsidP="00961FC3">
      <w:pPr>
        <w:tabs>
          <w:tab w:val="left" w:pos="3900"/>
        </w:tabs>
        <w:rPr>
          <w:rFonts w:ascii="Arial" w:hAnsi="Arial" w:cs="Arial"/>
          <w:color w:val="002060"/>
          <w:lang w:val="en-US"/>
        </w:rPr>
      </w:pPr>
      <w:r w:rsidRPr="00562963">
        <w:rPr>
          <w:rFonts w:ascii="Arial" w:hAnsi="Arial" w:cs="Arial"/>
          <w:color w:val="002060"/>
          <w:lang w:val="en-US"/>
        </w:rPr>
        <w:tab/>
      </w:r>
      <w:r w:rsidRPr="00562963">
        <w:rPr>
          <w:rFonts w:ascii="Arial" w:hAnsi="Arial" w:cs="Arial"/>
          <w:color w:val="002060"/>
          <w:lang w:val="en-US"/>
        </w:rPr>
        <w:tab/>
      </w:r>
      <w:r w:rsidRPr="00562963">
        <w:rPr>
          <w:rFonts w:ascii="Arial" w:hAnsi="Arial" w:cs="Arial"/>
          <w:color w:val="002060"/>
          <w:lang w:val="en-US"/>
        </w:rPr>
        <w:tab/>
      </w:r>
      <w:r w:rsidRPr="00562963">
        <w:rPr>
          <w:rFonts w:ascii="Arial" w:hAnsi="Arial" w:cs="Arial"/>
          <w:color w:val="002060"/>
          <w:lang w:val="en-US"/>
        </w:rPr>
        <w:tab/>
      </w:r>
      <w:r w:rsidRPr="00562963">
        <w:rPr>
          <w:rFonts w:ascii="Arial" w:hAnsi="Arial" w:cs="Arial"/>
          <w:color w:val="002060"/>
          <w:lang w:val="en-US"/>
        </w:rPr>
        <w:tab/>
      </w:r>
      <w:r w:rsidRPr="00562963">
        <w:rPr>
          <w:rFonts w:ascii="Arial" w:hAnsi="Arial" w:cs="Arial"/>
          <w:color w:val="002060"/>
          <w:lang w:val="en-US"/>
        </w:rPr>
        <w:tab/>
        <w:t xml:space="preserve">         </w:t>
      </w:r>
      <w:r w:rsidRPr="00562963">
        <w:rPr>
          <w:rFonts w:ascii="Arial" w:hAnsi="Arial" w:cs="Arial"/>
          <w:color w:val="002060"/>
          <w:lang w:val="en-US"/>
        </w:rPr>
        <w:tab/>
      </w:r>
    </w:p>
    <w:p w:rsidR="00961FC3" w:rsidRPr="00562963" w:rsidRDefault="002013D6" w:rsidP="00036FD9">
      <w:pPr>
        <w:pStyle w:val="ListParagraph"/>
        <w:numPr>
          <w:ilvl w:val="0"/>
          <w:numId w:val="85"/>
        </w:numPr>
        <w:tabs>
          <w:tab w:val="left" w:pos="3900"/>
        </w:tabs>
        <w:rPr>
          <w:rFonts w:ascii="Arial" w:hAnsi="Arial" w:cs="Arial"/>
          <w:color w:val="002060"/>
          <w:lang w:val="en-US"/>
        </w:rPr>
      </w:pPr>
      <w:r w:rsidRPr="00562963">
        <w:rPr>
          <w:rFonts w:ascii="Arial" w:hAnsi="Arial" w:cs="Arial"/>
          <w:color w:val="002060"/>
          <w:lang w:val="en-US"/>
        </w:rPr>
        <w:t>POLICIES</w:t>
      </w:r>
    </w:p>
    <w:p w:rsidR="00961FC3" w:rsidRPr="00562963" w:rsidRDefault="00961FC3" w:rsidP="00036FD9">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Health and Safety Policy</w:t>
      </w:r>
      <w:r w:rsidR="00AF2651" w:rsidRPr="00562963">
        <w:rPr>
          <w:rFonts w:ascii="Arial" w:hAnsi="Arial" w:cs="Arial"/>
          <w:color w:val="002060"/>
          <w:lang w:val="en-US"/>
        </w:rPr>
        <w:t>………………………………</w:t>
      </w:r>
      <w:r w:rsidR="00BF6473" w:rsidRPr="00562963">
        <w:rPr>
          <w:rFonts w:ascii="Arial" w:hAnsi="Arial" w:cs="Arial"/>
          <w:color w:val="002060"/>
          <w:lang w:val="en-US"/>
        </w:rPr>
        <w:t>…</w:t>
      </w:r>
      <w:r w:rsidR="00FD7CBF" w:rsidRPr="00562963">
        <w:rPr>
          <w:rFonts w:ascii="Arial" w:hAnsi="Arial" w:cs="Arial"/>
          <w:color w:val="002060"/>
          <w:lang w:val="en-US"/>
        </w:rPr>
        <w:t>..</w:t>
      </w:r>
      <w:r w:rsidR="00BF6473" w:rsidRPr="00562963">
        <w:rPr>
          <w:rFonts w:ascii="Arial" w:hAnsi="Arial" w:cs="Arial"/>
          <w:color w:val="002060"/>
          <w:lang w:val="en-US"/>
        </w:rPr>
        <w:t>…</w:t>
      </w:r>
      <w:r w:rsidR="00AF2651" w:rsidRPr="00562963">
        <w:rPr>
          <w:rFonts w:ascii="Arial" w:hAnsi="Arial" w:cs="Arial"/>
          <w:color w:val="002060"/>
          <w:lang w:val="en-US"/>
        </w:rPr>
        <w:t>.</w:t>
      </w:r>
      <w:r w:rsidR="00F054E8" w:rsidRPr="00562963">
        <w:rPr>
          <w:rFonts w:ascii="Arial" w:hAnsi="Arial" w:cs="Arial"/>
          <w:color w:val="002060"/>
          <w:lang w:val="en-US"/>
        </w:rPr>
        <w:t>…</w:t>
      </w:r>
      <w:r w:rsidR="00111483" w:rsidRPr="00562963">
        <w:rPr>
          <w:rFonts w:ascii="Arial" w:hAnsi="Arial" w:cs="Arial"/>
          <w:color w:val="002060"/>
          <w:lang w:val="en-US"/>
        </w:rPr>
        <w:t>….</w:t>
      </w:r>
      <w:r w:rsidR="00474D77">
        <w:rPr>
          <w:rFonts w:ascii="Arial" w:hAnsi="Arial" w:cs="Arial"/>
          <w:color w:val="002060"/>
          <w:lang w:val="en-US"/>
        </w:rPr>
        <w:t>13</w:t>
      </w:r>
      <w:r w:rsidR="005D4ECB" w:rsidRPr="00562963">
        <w:rPr>
          <w:rFonts w:ascii="Arial" w:hAnsi="Arial" w:cs="Arial"/>
          <w:color w:val="002060"/>
          <w:lang w:val="en-US"/>
        </w:rPr>
        <w:tab/>
      </w:r>
    </w:p>
    <w:p w:rsidR="00961FC3" w:rsidRPr="00562963" w:rsidRDefault="00961FC3" w:rsidP="00036FD9">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Drug and Alcohol Policy</w:t>
      </w:r>
      <w:r w:rsidR="00AF2651" w:rsidRPr="00562963">
        <w:rPr>
          <w:rFonts w:ascii="Arial" w:hAnsi="Arial" w:cs="Arial"/>
          <w:color w:val="002060"/>
          <w:lang w:val="en-US"/>
        </w:rPr>
        <w:t>………………………</w:t>
      </w:r>
      <w:r w:rsidR="00BF6473" w:rsidRPr="00562963">
        <w:rPr>
          <w:rFonts w:ascii="Arial" w:hAnsi="Arial" w:cs="Arial"/>
          <w:color w:val="002060"/>
          <w:lang w:val="en-US"/>
        </w:rPr>
        <w:t>……………</w:t>
      </w:r>
      <w:r w:rsidR="00AF2651" w:rsidRPr="00562963">
        <w:rPr>
          <w:rFonts w:ascii="Arial" w:hAnsi="Arial" w:cs="Arial"/>
          <w:color w:val="002060"/>
          <w:lang w:val="en-US"/>
        </w:rPr>
        <w:t>…</w:t>
      </w:r>
      <w:r w:rsidR="00F054E8" w:rsidRPr="00562963">
        <w:rPr>
          <w:rFonts w:ascii="Arial" w:hAnsi="Arial" w:cs="Arial"/>
          <w:color w:val="002060"/>
          <w:lang w:val="en-US"/>
        </w:rPr>
        <w:t>…</w:t>
      </w:r>
      <w:r w:rsidR="0078625C" w:rsidRPr="00562963">
        <w:rPr>
          <w:rFonts w:ascii="Arial" w:hAnsi="Arial" w:cs="Arial"/>
          <w:color w:val="002060"/>
          <w:lang w:val="en-US"/>
        </w:rPr>
        <w:t>.</w:t>
      </w:r>
      <w:r w:rsidR="00F054E8" w:rsidRPr="00562963">
        <w:rPr>
          <w:rFonts w:ascii="Arial" w:hAnsi="Arial" w:cs="Arial"/>
          <w:color w:val="002060"/>
          <w:lang w:val="en-US"/>
        </w:rPr>
        <w:t>.</w:t>
      </w:r>
      <w:r w:rsidR="00111483" w:rsidRPr="00562963">
        <w:rPr>
          <w:rFonts w:ascii="Arial" w:hAnsi="Arial" w:cs="Arial"/>
          <w:color w:val="002060"/>
          <w:lang w:val="en-US"/>
        </w:rPr>
        <w:t>...</w:t>
      </w:r>
      <w:r w:rsidR="00474D77">
        <w:rPr>
          <w:rFonts w:ascii="Arial" w:hAnsi="Arial" w:cs="Arial"/>
          <w:color w:val="002060"/>
          <w:lang w:val="en-US"/>
        </w:rPr>
        <w:t>14</w:t>
      </w:r>
    </w:p>
    <w:p w:rsidR="00961FC3" w:rsidRPr="00562963" w:rsidRDefault="00961FC3" w:rsidP="00036FD9">
      <w:pPr>
        <w:pStyle w:val="ListParagraph"/>
        <w:numPr>
          <w:ilvl w:val="1"/>
          <w:numId w:val="85"/>
        </w:numPr>
        <w:tabs>
          <w:tab w:val="left" w:pos="3900"/>
          <w:tab w:val="left" w:pos="8080"/>
          <w:tab w:val="left" w:pos="8222"/>
        </w:tabs>
        <w:ind w:left="1260" w:hanging="540"/>
        <w:rPr>
          <w:rFonts w:ascii="Arial" w:hAnsi="Arial" w:cs="Arial"/>
          <w:color w:val="002060"/>
          <w:lang w:val="en-US"/>
        </w:rPr>
      </w:pPr>
      <w:r w:rsidRPr="00562963">
        <w:rPr>
          <w:rFonts w:ascii="Arial" w:hAnsi="Arial" w:cs="Arial"/>
          <w:color w:val="002060"/>
          <w:lang w:val="en-US"/>
        </w:rPr>
        <w:t>Environmental and Waste Management</w:t>
      </w:r>
      <w:r w:rsidR="00AF2651" w:rsidRPr="00562963">
        <w:rPr>
          <w:rFonts w:ascii="Arial" w:hAnsi="Arial" w:cs="Arial"/>
          <w:color w:val="002060"/>
          <w:lang w:val="en-US"/>
        </w:rPr>
        <w:t xml:space="preserve"> Policy</w:t>
      </w:r>
      <w:r w:rsidR="001D2D51" w:rsidRPr="00562963">
        <w:rPr>
          <w:rFonts w:ascii="Arial" w:hAnsi="Arial" w:cs="Arial"/>
          <w:color w:val="002060"/>
          <w:lang w:val="en-US"/>
        </w:rPr>
        <w:t>……</w:t>
      </w:r>
      <w:r w:rsidR="00BF6473" w:rsidRPr="00562963">
        <w:rPr>
          <w:rFonts w:ascii="Arial" w:hAnsi="Arial" w:cs="Arial"/>
          <w:color w:val="002060"/>
          <w:lang w:val="en-US"/>
        </w:rPr>
        <w:t>……</w:t>
      </w:r>
      <w:r w:rsidR="00AF2651" w:rsidRPr="00562963">
        <w:rPr>
          <w:rFonts w:ascii="Arial" w:hAnsi="Arial" w:cs="Arial"/>
          <w:color w:val="002060"/>
          <w:lang w:val="en-US"/>
        </w:rPr>
        <w:t>...</w:t>
      </w:r>
      <w:r w:rsidR="0078625C" w:rsidRPr="00562963">
        <w:rPr>
          <w:rFonts w:ascii="Arial" w:hAnsi="Arial" w:cs="Arial"/>
          <w:color w:val="002060"/>
          <w:lang w:val="en-US"/>
        </w:rPr>
        <w:t>..</w:t>
      </w:r>
      <w:r w:rsidR="00F054E8" w:rsidRPr="00562963">
        <w:rPr>
          <w:rFonts w:ascii="Arial" w:hAnsi="Arial" w:cs="Arial"/>
          <w:color w:val="002060"/>
          <w:lang w:val="en-US"/>
        </w:rPr>
        <w:t>…</w:t>
      </w:r>
      <w:r w:rsidR="00111483" w:rsidRPr="00562963">
        <w:rPr>
          <w:rFonts w:ascii="Arial" w:hAnsi="Arial" w:cs="Arial"/>
          <w:color w:val="002060"/>
          <w:lang w:val="en-US"/>
        </w:rPr>
        <w:t>…</w:t>
      </w:r>
      <w:r w:rsidR="00474D77">
        <w:rPr>
          <w:rFonts w:ascii="Arial" w:hAnsi="Arial" w:cs="Arial"/>
          <w:color w:val="002060"/>
          <w:lang w:val="en-US"/>
        </w:rPr>
        <w:t>15</w:t>
      </w:r>
    </w:p>
    <w:p w:rsidR="00CC6E0A" w:rsidRPr="00562963" w:rsidRDefault="00CC6E0A" w:rsidP="00036FD9">
      <w:pPr>
        <w:pStyle w:val="ListParagraph"/>
        <w:numPr>
          <w:ilvl w:val="1"/>
          <w:numId w:val="85"/>
        </w:numPr>
        <w:tabs>
          <w:tab w:val="left" w:pos="3900"/>
          <w:tab w:val="left" w:pos="8222"/>
        </w:tabs>
        <w:ind w:left="1260" w:hanging="540"/>
        <w:rPr>
          <w:rFonts w:ascii="Arial" w:hAnsi="Arial" w:cs="Arial"/>
          <w:color w:val="002060"/>
          <w:lang w:val="en-US"/>
        </w:rPr>
      </w:pPr>
      <w:r w:rsidRPr="00562963">
        <w:rPr>
          <w:rFonts w:ascii="Arial" w:hAnsi="Arial" w:cs="Arial"/>
          <w:color w:val="002060"/>
          <w:lang w:val="en-US"/>
        </w:rPr>
        <w:t>Driving Policy</w:t>
      </w:r>
      <w:r w:rsidR="00AF2651" w:rsidRPr="00562963">
        <w:rPr>
          <w:rFonts w:ascii="Arial" w:hAnsi="Arial" w:cs="Arial"/>
          <w:color w:val="002060"/>
          <w:lang w:val="en-US"/>
        </w:rPr>
        <w:t>…………………………………………</w:t>
      </w:r>
      <w:r w:rsidR="00BF6473" w:rsidRPr="00562963">
        <w:rPr>
          <w:rFonts w:ascii="Arial" w:hAnsi="Arial" w:cs="Arial"/>
          <w:color w:val="002060"/>
          <w:lang w:val="en-US"/>
        </w:rPr>
        <w:t>……</w:t>
      </w:r>
      <w:r w:rsidR="00AF2651" w:rsidRPr="00562963">
        <w:rPr>
          <w:rFonts w:ascii="Arial" w:hAnsi="Arial" w:cs="Arial"/>
          <w:color w:val="002060"/>
          <w:lang w:val="en-US"/>
        </w:rPr>
        <w:t>…..</w:t>
      </w:r>
      <w:r w:rsidR="00BF6473" w:rsidRPr="00562963">
        <w:rPr>
          <w:rFonts w:ascii="Arial" w:hAnsi="Arial" w:cs="Arial"/>
          <w:color w:val="002060"/>
          <w:lang w:val="en-US"/>
        </w:rPr>
        <w:t>…</w:t>
      </w:r>
      <w:r w:rsidR="00AF2651" w:rsidRPr="00562963">
        <w:rPr>
          <w:rFonts w:ascii="Arial" w:hAnsi="Arial" w:cs="Arial"/>
          <w:color w:val="002060"/>
          <w:lang w:val="en-US"/>
        </w:rPr>
        <w:t>…</w:t>
      </w:r>
      <w:r w:rsidR="00111483" w:rsidRPr="00562963">
        <w:rPr>
          <w:rFonts w:ascii="Arial" w:hAnsi="Arial" w:cs="Arial"/>
          <w:color w:val="002060"/>
          <w:lang w:val="en-US"/>
        </w:rPr>
        <w:t>..</w:t>
      </w:r>
      <w:r w:rsidR="00474D77">
        <w:rPr>
          <w:rFonts w:ascii="Arial" w:hAnsi="Arial" w:cs="Arial"/>
          <w:color w:val="002060"/>
          <w:lang w:val="en-US"/>
        </w:rPr>
        <w:t>16</w:t>
      </w:r>
    </w:p>
    <w:p w:rsidR="00961FC3" w:rsidRPr="00562963" w:rsidRDefault="00961FC3" w:rsidP="00036FD9">
      <w:pPr>
        <w:pStyle w:val="ListParagraph"/>
        <w:numPr>
          <w:ilvl w:val="1"/>
          <w:numId w:val="85"/>
        </w:numPr>
        <w:tabs>
          <w:tab w:val="left" w:pos="3900"/>
          <w:tab w:val="left" w:pos="7920"/>
        </w:tabs>
        <w:ind w:left="1260" w:hanging="540"/>
        <w:rPr>
          <w:rFonts w:ascii="Arial" w:hAnsi="Arial" w:cs="Arial"/>
          <w:color w:val="002060"/>
          <w:lang w:val="en-US"/>
        </w:rPr>
      </w:pPr>
      <w:r w:rsidRPr="00562963">
        <w:rPr>
          <w:rFonts w:ascii="Arial" w:hAnsi="Arial" w:cs="Arial"/>
          <w:color w:val="002060"/>
          <w:lang w:val="en-US"/>
        </w:rPr>
        <w:t>Incident Investigation</w:t>
      </w:r>
      <w:r w:rsidR="001D2D51" w:rsidRPr="00562963">
        <w:rPr>
          <w:rFonts w:ascii="Arial" w:hAnsi="Arial" w:cs="Arial"/>
          <w:color w:val="002060"/>
          <w:lang w:val="en-US"/>
        </w:rPr>
        <w:t xml:space="preserve"> Policy…</w:t>
      </w:r>
      <w:r w:rsidR="00AF2651" w:rsidRPr="00562963">
        <w:rPr>
          <w:rFonts w:ascii="Arial" w:hAnsi="Arial" w:cs="Arial"/>
          <w:color w:val="002060"/>
          <w:lang w:val="en-US"/>
        </w:rPr>
        <w:t>…………………………</w:t>
      </w:r>
      <w:r w:rsidR="00BF6473" w:rsidRPr="00562963">
        <w:rPr>
          <w:rFonts w:ascii="Arial" w:hAnsi="Arial" w:cs="Arial"/>
          <w:color w:val="002060"/>
          <w:lang w:val="en-US"/>
        </w:rPr>
        <w:t>…</w:t>
      </w:r>
      <w:r w:rsidR="00AF2651" w:rsidRPr="00562963">
        <w:rPr>
          <w:rFonts w:ascii="Arial" w:hAnsi="Arial" w:cs="Arial"/>
          <w:color w:val="002060"/>
          <w:lang w:val="en-US"/>
        </w:rPr>
        <w:t>….</w:t>
      </w:r>
      <w:r w:rsidR="0078625C" w:rsidRPr="00562963">
        <w:rPr>
          <w:rFonts w:ascii="Arial" w:hAnsi="Arial" w:cs="Arial"/>
          <w:color w:val="002060"/>
          <w:lang w:val="en-US"/>
        </w:rPr>
        <w:t>.</w:t>
      </w:r>
      <w:r w:rsidR="00E50FA1" w:rsidRPr="00562963">
        <w:rPr>
          <w:rFonts w:ascii="Arial" w:hAnsi="Arial" w:cs="Arial"/>
          <w:color w:val="002060"/>
          <w:lang w:val="en-US"/>
        </w:rPr>
        <w:t>…</w:t>
      </w:r>
      <w:r w:rsidR="00111483" w:rsidRPr="00562963">
        <w:rPr>
          <w:rFonts w:ascii="Arial" w:hAnsi="Arial" w:cs="Arial"/>
          <w:color w:val="002060"/>
          <w:lang w:val="en-US"/>
        </w:rPr>
        <w:t>....</w:t>
      </w:r>
      <w:r w:rsidR="00474D77">
        <w:rPr>
          <w:rFonts w:ascii="Arial" w:hAnsi="Arial" w:cs="Arial"/>
          <w:color w:val="002060"/>
          <w:lang w:val="en-US"/>
        </w:rPr>
        <w:t>17-23</w:t>
      </w:r>
    </w:p>
    <w:p w:rsidR="00985011" w:rsidRPr="00562963" w:rsidRDefault="00961FC3" w:rsidP="00036FD9">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Short Service Employee</w:t>
      </w:r>
      <w:r w:rsidR="00AF2651" w:rsidRPr="00562963">
        <w:rPr>
          <w:rFonts w:ascii="Arial" w:hAnsi="Arial" w:cs="Arial"/>
          <w:color w:val="002060"/>
          <w:lang w:val="en-US"/>
        </w:rPr>
        <w:t xml:space="preserve"> Policy………………………………</w:t>
      </w:r>
      <w:r w:rsidR="0078625C" w:rsidRPr="00562963">
        <w:rPr>
          <w:rFonts w:ascii="Arial" w:hAnsi="Arial" w:cs="Arial"/>
          <w:color w:val="002060"/>
          <w:lang w:val="en-US"/>
        </w:rPr>
        <w:t>..</w:t>
      </w:r>
      <w:r w:rsidR="00111483" w:rsidRPr="00562963">
        <w:rPr>
          <w:rFonts w:ascii="Arial" w:hAnsi="Arial" w:cs="Arial"/>
          <w:color w:val="002060"/>
          <w:lang w:val="en-US"/>
        </w:rPr>
        <w:t>……</w:t>
      </w:r>
      <w:r w:rsidR="00474D77">
        <w:rPr>
          <w:rFonts w:ascii="Arial" w:hAnsi="Arial" w:cs="Arial"/>
          <w:color w:val="002060"/>
          <w:lang w:val="en-US"/>
        </w:rPr>
        <w:t>24</w:t>
      </w:r>
    </w:p>
    <w:p w:rsidR="00A22500" w:rsidRDefault="00DC6850" w:rsidP="00036FD9">
      <w:pPr>
        <w:pStyle w:val="ListParagraph"/>
        <w:numPr>
          <w:ilvl w:val="1"/>
          <w:numId w:val="85"/>
        </w:numPr>
        <w:tabs>
          <w:tab w:val="left" w:pos="3900"/>
          <w:tab w:val="left" w:pos="8080"/>
        </w:tabs>
        <w:ind w:left="1260" w:hanging="540"/>
        <w:rPr>
          <w:rFonts w:ascii="Arial" w:hAnsi="Arial" w:cs="Arial"/>
          <w:color w:val="002060"/>
          <w:lang w:val="en-US"/>
        </w:rPr>
      </w:pPr>
      <w:r w:rsidRPr="00562963">
        <w:rPr>
          <w:rFonts w:ascii="Arial" w:hAnsi="Arial" w:cs="Arial"/>
          <w:color w:val="002060"/>
          <w:lang w:val="en-US"/>
        </w:rPr>
        <w:t>HSE Management System &amp; Audits</w:t>
      </w:r>
      <w:r w:rsidR="000E6654" w:rsidRPr="00562963">
        <w:rPr>
          <w:rFonts w:ascii="Arial" w:hAnsi="Arial" w:cs="Arial"/>
          <w:color w:val="002060"/>
          <w:lang w:val="en-US"/>
        </w:rPr>
        <w:t>………………………</w:t>
      </w:r>
      <w:r w:rsidR="00AF2651" w:rsidRPr="00562963">
        <w:rPr>
          <w:rFonts w:ascii="Arial" w:hAnsi="Arial" w:cs="Arial"/>
          <w:color w:val="002060"/>
          <w:lang w:val="en-US"/>
        </w:rPr>
        <w:t>....</w:t>
      </w:r>
      <w:r w:rsidR="000E6654" w:rsidRPr="00562963">
        <w:rPr>
          <w:rFonts w:ascii="Arial" w:hAnsi="Arial" w:cs="Arial"/>
          <w:color w:val="002060"/>
          <w:lang w:val="en-US"/>
        </w:rPr>
        <w:t>……</w:t>
      </w:r>
      <w:r w:rsidR="00111483" w:rsidRPr="00562963">
        <w:rPr>
          <w:rFonts w:ascii="Arial" w:hAnsi="Arial" w:cs="Arial"/>
          <w:color w:val="002060"/>
          <w:lang w:val="en-US"/>
        </w:rPr>
        <w:t>.</w:t>
      </w:r>
      <w:r w:rsidR="00474D77">
        <w:rPr>
          <w:rFonts w:ascii="Arial" w:hAnsi="Arial" w:cs="Arial"/>
          <w:color w:val="002060"/>
          <w:lang w:val="en-US"/>
        </w:rPr>
        <w:t>25-26</w:t>
      </w:r>
    </w:p>
    <w:p w:rsidR="00961FC3" w:rsidRDefault="00A22500" w:rsidP="00036FD9">
      <w:pPr>
        <w:pStyle w:val="ListParagraph"/>
        <w:numPr>
          <w:ilvl w:val="1"/>
          <w:numId w:val="85"/>
        </w:numPr>
        <w:tabs>
          <w:tab w:val="left" w:pos="3900"/>
          <w:tab w:val="left" w:pos="8080"/>
        </w:tabs>
        <w:ind w:left="1260" w:hanging="540"/>
        <w:rPr>
          <w:rFonts w:ascii="Arial" w:hAnsi="Arial" w:cs="Arial"/>
          <w:color w:val="002060"/>
          <w:lang w:val="en-US"/>
        </w:rPr>
      </w:pPr>
      <w:r>
        <w:rPr>
          <w:rFonts w:ascii="Arial" w:hAnsi="Arial" w:cs="Arial"/>
          <w:color w:val="002060"/>
          <w:lang w:val="en-US"/>
        </w:rPr>
        <w:t>Asbest</w:t>
      </w:r>
      <w:r w:rsidR="00474D77">
        <w:rPr>
          <w:rFonts w:ascii="Arial" w:hAnsi="Arial" w:cs="Arial"/>
          <w:color w:val="002060"/>
          <w:lang w:val="en-US"/>
        </w:rPr>
        <w:t>os Policy………………………………………………………27-29</w:t>
      </w:r>
    </w:p>
    <w:p w:rsidR="00474D77" w:rsidRDefault="00474D77" w:rsidP="00036FD9">
      <w:pPr>
        <w:pStyle w:val="ListParagraph"/>
        <w:numPr>
          <w:ilvl w:val="1"/>
          <w:numId w:val="85"/>
        </w:numPr>
        <w:tabs>
          <w:tab w:val="left" w:pos="3900"/>
          <w:tab w:val="left" w:pos="8080"/>
        </w:tabs>
        <w:ind w:left="1260" w:hanging="540"/>
        <w:rPr>
          <w:rFonts w:ascii="Arial" w:hAnsi="Arial" w:cs="Arial"/>
          <w:color w:val="002060"/>
          <w:lang w:val="en-US"/>
        </w:rPr>
      </w:pPr>
      <w:r>
        <w:rPr>
          <w:rFonts w:ascii="Arial" w:hAnsi="Arial" w:cs="Arial"/>
          <w:color w:val="002060"/>
          <w:lang w:val="en-US"/>
        </w:rPr>
        <w:t>Malaria Policy…………………………………………………………</w:t>
      </w:r>
      <w:r w:rsidR="00AE4187">
        <w:rPr>
          <w:rFonts w:ascii="Arial" w:hAnsi="Arial" w:cs="Arial"/>
          <w:color w:val="002060"/>
          <w:lang w:val="en-US"/>
        </w:rPr>
        <w:t>30-33</w:t>
      </w:r>
    </w:p>
    <w:p w:rsidR="00AE4187" w:rsidRPr="00562963" w:rsidRDefault="00AE4187" w:rsidP="00036FD9">
      <w:pPr>
        <w:pStyle w:val="ListParagraph"/>
        <w:numPr>
          <w:ilvl w:val="1"/>
          <w:numId w:val="85"/>
        </w:numPr>
        <w:tabs>
          <w:tab w:val="left" w:pos="3900"/>
          <w:tab w:val="left" w:pos="8080"/>
        </w:tabs>
        <w:ind w:left="1260" w:hanging="540"/>
        <w:rPr>
          <w:rFonts w:ascii="Arial" w:hAnsi="Arial" w:cs="Arial"/>
          <w:color w:val="002060"/>
          <w:lang w:val="en-US"/>
        </w:rPr>
      </w:pPr>
      <w:r>
        <w:rPr>
          <w:rFonts w:ascii="Arial" w:hAnsi="Arial" w:cs="Arial"/>
          <w:color w:val="002060"/>
          <w:lang w:val="en-US"/>
        </w:rPr>
        <w:t>Hearing Policy……………………………………………………...…34-36</w:t>
      </w:r>
    </w:p>
    <w:p w:rsidR="00961FC3" w:rsidRPr="00562963" w:rsidRDefault="00961FC3" w:rsidP="00961FC3">
      <w:pPr>
        <w:pStyle w:val="ListParagraph"/>
        <w:tabs>
          <w:tab w:val="left" w:pos="3900"/>
        </w:tabs>
        <w:ind w:left="1440"/>
        <w:rPr>
          <w:rFonts w:ascii="Arial" w:hAnsi="Arial" w:cs="Arial"/>
          <w:color w:val="002060"/>
          <w:lang w:val="en-US"/>
        </w:rPr>
      </w:pPr>
    </w:p>
    <w:p w:rsidR="00961FC3" w:rsidRPr="00562963" w:rsidRDefault="00A13FD7" w:rsidP="00036FD9">
      <w:pPr>
        <w:pStyle w:val="ListParagraph"/>
        <w:numPr>
          <w:ilvl w:val="0"/>
          <w:numId w:val="85"/>
        </w:numPr>
        <w:tabs>
          <w:tab w:val="left" w:pos="3900"/>
        </w:tabs>
        <w:rPr>
          <w:rFonts w:ascii="Arial" w:hAnsi="Arial" w:cs="Arial"/>
          <w:color w:val="002060"/>
          <w:lang w:val="en-US"/>
        </w:rPr>
      </w:pPr>
      <w:r w:rsidRPr="00562963">
        <w:rPr>
          <w:rFonts w:ascii="Arial" w:hAnsi="Arial" w:cs="Arial"/>
          <w:color w:val="002060"/>
          <w:lang w:val="en-US"/>
        </w:rPr>
        <w:t>SAFE WORKING PROCEDURES FOR</w:t>
      </w:r>
      <w:r w:rsidR="00AC5099" w:rsidRPr="00562963">
        <w:rPr>
          <w:rFonts w:ascii="Arial" w:hAnsi="Arial" w:cs="Arial"/>
          <w:color w:val="002060"/>
          <w:lang w:val="en-US"/>
        </w:rPr>
        <w:t>:</w:t>
      </w:r>
    </w:p>
    <w:p w:rsidR="00AC5099" w:rsidRPr="00562963" w:rsidRDefault="00021315" w:rsidP="00036FD9">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Drill</w:t>
      </w:r>
      <w:r w:rsidR="00AF2651" w:rsidRPr="00562963">
        <w:rPr>
          <w:rFonts w:ascii="Arial" w:hAnsi="Arial" w:cs="Arial"/>
          <w:color w:val="002060"/>
          <w:lang w:val="en-US"/>
        </w:rPr>
        <w:t>………………..………………………………………</w:t>
      </w:r>
      <w:r w:rsidR="00BF6473" w:rsidRPr="00562963">
        <w:rPr>
          <w:rFonts w:ascii="Arial" w:hAnsi="Arial" w:cs="Arial"/>
          <w:color w:val="002060"/>
          <w:lang w:val="en-US"/>
        </w:rPr>
        <w:t>…</w:t>
      </w:r>
      <w:r w:rsidR="00AF2651" w:rsidRPr="00562963">
        <w:rPr>
          <w:rFonts w:ascii="Arial" w:hAnsi="Arial" w:cs="Arial"/>
          <w:color w:val="002060"/>
          <w:lang w:val="en-US"/>
        </w:rPr>
        <w:t>..</w:t>
      </w:r>
      <w:r w:rsidR="0078625C" w:rsidRPr="00562963">
        <w:rPr>
          <w:rFonts w:ascii="Arial" w:hAnsi="Arial" w:cs="Arial"/>
          <w:color w:val="002060"/>
          <w:lang w:val="en-US"/>
        </w:rPr>
        <w:t>…</w:t>
      </w:r>
      <w:r w:rsidR="00BF6473" w:rsidRPr="00562963">
        <w:rPr>
          <w:rFonts w:ascii="Arial" w:hAnsi="Arial" w:cs="Arial"/>
          <w:color w:val="002060"/>
          <w:lang w:val="en-US"/>
        </w:rPr>
        <w:t>…</w:t>
      </w:r>
      <w:r w:rsidR="00111483" w:rsidRPr="00562963">
        <w:rPr>
          <w:rFonts w:ascii="Arial" w:hAnsi="Arial" w:cs="Arial"/>
          <w:color w:val="002060"/>
          <w:lang w:val="en-US"/>
        </w:rPr>
        <w:t>….</w:t>
      </w:r>
      <w:r w:rsidR="00AE4187">
        <w:rPr>
          <w:rFonts w:ascii="Arial" w:hAnsi="Arial" w:cs="Arial"/>
          <w:color w:val="002060"/>
          <w:lang w:val="en-US"/>
        </w:rPr>
        <w:t>37-38</w:t>
      </w:r>
      <w:r w:rsidR="005D4ECB" w:rsidRPr="00562963">
        <w:rPr>
          <w:rFonts w:ascii="Arial" w:hAnsi="Arial" w:cs="Arial"/>
          <w:color w:val="002060"/>
          <w:lang w:val="en-US"/>
        </w:rPr>
        <w:tab/>
      </w:r>
    </w:p>
    <w:p w:rsidR="00021315" w:rsidRPr="00562963" w:rsidRDefault="00021315" w:rsidP="00036FD9">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Angle Grinder</w:t>
      </w:r>
      <w:r w:rsidR="00BF6473" w:rsidRPr="00562963">
        <w:rPr>
          <w:rFonts w:ascii="Arial" w:hAnsi="Arial" w:cs="Arial"/>
          <w:color w:val="002060"/>
          <w:lang w:val="en-US"/>
        </w:rPr>
        <w:t>………………………………………………</w:t>
      </w:r>
      <w:r w:rsidR="0078625C" w:rsidRPr="00562963">
        <w:rPr>
          <w:rFonts w:ascii="Arial" w:hAnsi="Arial" w:cs="Arial"/>
          <w:color w:val="002060"/>
          <w:lang w:val="en-US"/>
        </w:rPr>
        <w:t>.</w:t>
      </w:r>
      <w:r w:rsidR="00AF2651" w:rsidRPr="00562963">
        <w:rPr>
          <w:rFonts w:ascii="Arial" w:hAnsi="Arial" w:cs="Arial"/>
          <w:color w:val="002060"/>
          <w:lang w:val="en-US"/>
        </w:rPr>
        <w:t>.</w:t>
      </w:r>
      <w:r w:rsidR="0078625C" w:rsidRPr="00562963">
        <w:rPr>
          <w:rFonts w:ascii="Arial" w:hAnsi="Arial" w:cs="Arial"/>
          <w:color w:val="002060"/>
          <w:lang w:val="en-US"/>
        </w:rPr>
        <w:t>.</w:t>
      </w:r>
      <w:r w:rsidR="00AE4187">
        <w:rPr>
          <w:rFonts w:ascii="Arial" w:hAnsi="Arial" w:cs="Arial"/>
          <w:color w:val="002060"/>
          <w:lang w:val="en-US"/>
        </w:rPr>
        <w:t>...</w:t>
      </w:r>
      <w:r w:rsidR="00111483" w:rsidRPr="00562963">
        <w:rPr>
          <w:rFonts w:ascii="Arial" w:hAnsi="Arial" w:cs="Arial"/>
          <w:color w:val="002060"/>
          <w:lang w:val="en-US"/>
        </w:rPr>
        <w:t>.</w:t>
      </w:r>
      <w:r w:rsidR="00F054E8" w:rsidRPr="00562963">
        <w:rPr>
          <w:rFonts w:ascii="Arial" w:hAnsi="Arial" w:cs="Arial"/>
          <w:color w:val="002060"/>
          <w:lang w:val="en-US"/>
        </w:rPr>
        <w:t>…</w:t>
      </w:r>
      <w:r w:rsidR="00111483" w:rsidRPr="00562963">
        <w:rPr>
          <w:rFonts w:ascii="Arial" w:hAnsi="Arial" w:cs="Arial"/>
          <w:color w:val="002060"/>
          <w:lang w:val="en-US"/>
        </w:rPr>
        <w:t>…</w:t>
      </w:r>
      <w:r w:rsidR="00AE4187">
        <w:rPr>
          <w:rFonts w:ascii="Arial" w:hAnsi="Arial" w:cs="Arial"/>
          <w:color w:val="002060"/>
          <w:lang w:val="en-US"/>
        </w:rPr>
        <w:t>39-40</w:t>
      </w:r>
    </w:p>
    <w:p w:rsidR="00021315" w:rsidRPr="00562963" w:rsidRDefault="00021315" w:rsidP="00036FD9">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Jig Saw</w:t>
      </w:r>
      <w:r w:rsidR="00BF6473" w:rsidRPr="00562963">
        <w:rPr>
          <w:rFonts w:ascii="Arial" w:hAnsi="Arial" w:cs="Arial"/>
          <w:color w:val="002060"/>
          <w:lang w:val="en-US"/>
        </w:rPr>
        <w:t>………………………………………………………</w:t>
      </w:r>
      <w:r w:rsidR="0078625C" w:rsidRPr="00562963">
        <w:rPr>
          <w:rFonts w:ascii="Arial" w:hAnsi="Arial" w:cs="Arial"/>
          <w:color w:val="002060"/>
          <w:lang w:val="en-US"/>
        </w:rPr>
        <w:t>.</w:t>
      </w:r>
      <w:r w:rsidR="00AF2651" w:rsidRPr="00562963">
        <w:rPr>
          <w:rFonts w:ascii="Arial" w:hAnsi="Arial" w:cs="Arial"/>
          <w:color w:val="002060"/>
          <w:lang w:val="en-US"/>
        </w:rPr>
        <w:t>.</w:t>
      </w:r>
      <w:r w:rsidR="00AE4187">
        <w:rPr>
          <w:rFonts w:ascii="Arial" w:hAnsi="Arial" w:cs="Arial"/>
          <w:color w:val="002060"/>
          <w:lang w:val="en-US"/>
        </w:rPr>
        <w:t>...</w:t>
      </w:r>
      <w:r w:rsidR="0044613D" w:rsidRPr="00562963">
        <w:rPr>
          <w:rFonts w:ascii="Arial" w:hAnsi="Arial" w:cs="Arial"/>
          <w:color w:val="002060"/>
          <w:lang w:val="en-US"/>
        </w:rPr>
        <w:t>…</w:t>
      </w:r>
      <w:r w:rsidR="00AE4187">
        <w:rPr>
          <w:rFonts w:ascii="Arial" w:hAnsi="Arial" w:cs="Arial"/>
          <w:color w:val="002060"/>
          <w:lang w:val="en-US"/>
        </w:rPr>
        <w:t>.</w:t>
      </w:r>
      <w:r w:rsidR="00111483" w:rsidRPr="00562963">
        <w:rPr>
          <w:rFonts w:ascii="Arial" w:hAnsi="Arial" w:cs="Arial"/>
          <w:color w:val="002060"/>
          <w:lang w:val="en-US"/>
        </w:rPr>
        <w:t>…</w:t>
      </w:r>
      <w:r w:rsidR="00AE4187">
        <w:rPr>
          <w:rFonts w:ascii="Arial" w:hAnsi="Arial" w:cs="Arial"/>
          <w:color w:val="002060"/>
          <w:lang w:val="en-US"/>
        </w:rPr>
        <w:t>41</w:t>
      </w:r>
    </w:p>
    <w:p w:rsidR="00021315" w:rsidRPr="00562963" w:rsidRDefault="00021315" w:rsidP="00036FD9">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Skill Saw</w:t>
      </w:r>
      <w:r w:rsidR="00BF6473" w:rsidRPr="00562963">
        <w:rPr>
          <w:rFonts w:ascii="Arial" w:hAnsi="Arial" w:cs="Arial"/>
          <w:color w:val="002060"/>
          <w:lang w:val="en-US"/>
        </w:rPr>
        <w:t>………………………………………………………</w:t>
      </w:r>
      <w:r w:rsidR="00AF2651" w:rsidRPr="00562963">
        <w:rPr>
          <w:rFonts w:ascii="Arial" w:hAnsi="Arial" w:cs="Arial"/>
          <w:color w:val="002060"/>
          <w:lang w:val="en-US"/>
        </w:rPr>
        <w:t>.</w:t>
      </w:r>
      <w:r w:rsidR="0078625C" w:rsidRPr="00562963">
        <w:rPr>
          <w:rFonts w:ascii="Arial" w:hAnsi="Arial" w:cs="Arial"/>
          <w:color w:val="002060"/>
          <w:lang w:val="en-US"/>
        </w:rPr>
        <w:t>..</w:t>
      </w:r>
      <w:r w:rsidR="00BF6473" w:rsidRPr="00562963">
        <w:rPr>
          <w:rFonts w:ascii="Arial" w:hAnsi="Arial" w:cs="Arial"/>
          <w:color w:val="002060"/>
          <w:lang w:val="en-US"/>
        </w:rPr>
        <w:t>…</w:t>
      </w:r>
      <w:r w:rsidR="00E50FA1" w:rsidRPr="00562963">
        <w:rPr>
          <w:rFonts w:ascii="Arial" w:hAnsi="Arial" w:cs="Arial"/>
          <w:color w:val="002060"/>
          <w:lang w:val="en-US"/>
        </w:rPr>
        <w:t>…</w:t>
      </w:r>
      <w:r w:rsidR="00111483" w:rsidRPr="00562963">
        <w:rPr>
          <w:rFonts w:ascii="Arial" w:hAnsi="Arial" w:cs="Arial"/>
          <w:color w:val="002060"/>
          <w:lang w:val="en-US"/>
        </w:rPr>
        <w:t>.</w:t>
      </w:r>
      <w:r w:rsidR="00AE4187">
        <w:rPr>
          <w:rFonts w:ascii="Arial" w:hAnsi="Arial" w:cs="Arial"/>
          <w:color w:val="002060"/>
          <w:lang w:val="en-US"/>
        </w:rPr>
        <w:t>42</w:t>
      </w:r>
    </w:p>
    <w:p w:rsidR="00021315" w:rsidRPr="00562963" w:rsidRDefault="00021315" w:rsidP="00036FD9">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Extension Cord</w:t>
      </w:r>
      <w:r w:rsidR="00BF6473" w:rsidRPr="00562963">
        <w:rPr>
          <w:rFonts w:ascii="Arial" w:hAnsi="Arial" w:cs="Arial"/>
          <w:color w:val="002060"/>
          <w:lang w:val="en-US"/>
        </w:rPr>
        <w:t>………………………………………………</w:t>
      </w:r>
      <w:r w:rsidR="0078625C" w:rsidRPr="00562963">
        <w:rPr>
          <w:rFonts w:ascii="Arial" w:hAnsi="Arial" w:cs="Arial"/>
          <w:color w:val="002060"/>
          <w:lang w:val="en-US"/>
        </w:rPr>
        <w:t>.</w:t>
      </w:r>
      <w:r w:rsidR="00AF2651" w:rsidRPr="00562963">
        <w:rPr>
          <w:rFonts w:ascii="Arial" w:hAnsi="Arial" w:cs="Arial"/>
          <w:color w:val="002060"/>
          <w:lang w:val="en-US"/>
        </w:rPr>
        <w:t>.</w:t>
      </w:r>
      <w:r w:rsidR="0078625C" w:rsidRPr="00562963">
        <w:rPr>
          <w:rFonts w:ascii="Arial" w:hAnsi="Arial" w:cs="Arial"/>
          <w:color w:val="002060"/>
          <w:lang w:val="en-US"/>
        </w:rPr>
        <w:t>.</w:t>
      </w:r>
      <w:r w:rsidR="00BF6473" w:rsidRPr="00562963">
        <w:rPr>
          <w:rFonts w:ascii="Arial" w:hAnsi="Arial" w:cs="Arial"/>
          <w:color w:val="002060"/>
          <w:lang w:val="en-US"/>
        </w:rPr>
        <w:t>…</w:t>
      </w:r>
      <w:r w:rsidR="00111483" w:rsidRPr="00562963">
        <w:rPr>
          <w:rFonts w:ascii="Arial" w:hAnsi="Arial" w:cs="Arial"/>
          <w:color w:val="002060"/>
          <w:lang w:val="en-US"/>
        </w:rPr>
        <w:t>…..</w:t>
      </w:r>
      <w:r w:rsidR="00AE4187">
        <w:rPr>
          <w:rFonts w:ascii="Arial" w:hAnsi="Arial" w:cs="Arial"/>
          <w:color w:val="002060"/>
          <w:lang w:val="en-US"/>
        </w:rPr>
        <w:t>43</w:t>
      </w:r>
    </w:p>
    <w:p w:rsidR="00021315" w:rsidRPr="00562963" w:rsidRDefault="00021315" w:rsidP="00036FD9">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Ladders &amp; Step Ladders</w:t>
      </w:r>
      <w:r w:rsidR="00BF6473" w:rsidRPr="00562963">
        <w:rPr>
          <w:rFonts w:ascii="Arial" w:hAnsi="Arial" w:cs="Arial"/>
          <w:color w:val="002060"/>
          <w:lang w:val="en-US"/>
        </w:rPr>
        <w:t>……………………………………</w:t>
      </w:r>
      <w:r w:rsidR="0078625C" w:rsidRPr="00562963">
        <w:rPr>
          <w:rFonts w:ascii="Arial" w:hAnsi="Arial" w:cs="Arial"/>
          <w:color w:val="002060"/>
          <w:lang w:val="en-US"/>
        </w:rPr>
        <w:t>.</w:t>
      </w:r>
      <w:r w:rsidR="00AF2651" w:rsidRPr="00562963">
        <w:rPr>
          <w:rFonts w:ascii="Arial" w:hAnsi="Arial" w:cs="Arial"/>
          <w:color w:val="002060"/>
          <w:lang w:val="en-US"/>
        </w:rPr>
        <w:t>.</w:t>
      </w:r>
      <w:r w:rsidR="0078625C" w:rsidRPr="00562963">
        <w:rPr>
          <w:rFonts w:ascii="Arial" w:hAnsi="Arial" w:cs="Arial"/>
          <w:color w:val="002060"/>
          <w:lang w:val="en-US"/>
        </w:rPr>
        <w:t>.</w:t>
      </w:r>
      <w:r w:rsidR="00BF6473" w:rsidRPr="00562963">
        <w:rPr>
          <w:rFonts w:ascii="Arial" w:hAnsi="Arial" w:cs="Arial"/>
          <w:color w:val="002060"/>
          <w:lang w:val="en-US"/>
        </w:rPr>
        <w:t>…</w:t>
      </w:r>
      <w:r w:rsidR="00E50FA1" w:rsidRPr="00562963">
        <w:rPr>
          <w:rFonts w:ascii="Arial" w:hAnsi="Arial" w:cs="Arial"/>
          <w:color w:val="002060"/>
          <w:lang w:val="en-US"/>
        </w:rPr>
        <w:t>…</w:t>
      </w:r>
      <w:r w:rsidR="00111483" w:rsidRPr="00562963">
        <w:rPr>
          <w:rFonts w:ascii="Arial" w:hAnsi="Arial" w:cs="Arial"/>
          <w:color w:val="002060"/>
          <w:lang w:val="en-US"/>
        </w:rPr>
        <w:t>..</w:t>
      </w:r>
      <w:r w:rsidR="00AE4187">
        <w:rPr>
          <w:rFonts w:ascii="Arial" w:hAnsi="Arial" w:cs="Arial"/>
          <w:color w:val="002060"/>
          <w:lang w:val="en-US"/>
        </w:rPr>
        <w:t>44</w:t>
      </w:r>
    </w:p>
    <w:p w:rsidR="00021315" w:rsidRPr="00562963" w:rsidRDefault="00021315" w:rsidP="00036FD9">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Welding Machines</w:t>
      </w:r>
      <w:r w:rsidR="00BF6473" w:rsidRPr="00562963">
        <w:rPr>
          <w:rFonts w:ascii="Arial" w:hAnsi="Arial" w:cs="Arial"/>
          <w:color w:val="002060"/>
          <w:lang w:val="en-US"/>
        </w:rPr>
        <w:t>……………………………………………</w:t>
      </w:r>
      <w:r w:rsidR="00AF2651" w:rsidRPr="00562963">
        <w:rPr>
          <w:rFonts w:ascii="Arial" w:hAnsi="Arial" w:cs="Arial"/>
          <w:color w:val="002060"/>
          <w:lang w:val="en-US"/>
        </w:rPr>
        <w:t>.</w:t>
      </w:r>
      <w:r w:rsidR="0078625C" w:rsidRPr="00562963">
        <w:rPr>
          <w:rFonts w:ascii="Arial" w:hAnsi="Arial" w:cs="Arial"/>
          <w:color w:val="002060"/>
          <w:lang w:val="en-US"/>
        </w:rPr>
        <w:t>…</w:t>
      </w:r>
      <w:r w:rsidR="00BF6473" w:rsidRPr="00562963">
        <w:rPr>
          <w:rFonts w:ascii="Arial" w:hAnsi="Arial" w:cs="Arial"/>
          <w:color w:val="002060"/>
          <w:lang w:val="en-US"/>
        </w:rPr>
        <w:t>..</w:t>
      </w:r>
      <w:r w:rsidR="00E50FA1" w:rsidRPr="00562963">
        <w:rPr>
          <w:rFonts w:ascii="Arial" w:hAnsi="Arial" w:cs="Arial"/>
          <w:color w:val="002060"/>
          <w:lang w:val="en-US"/>
        </w:rPr>
        <w:t>…</w:t>
      </w:r>
      <w:r w:rsidR="00111483" w:rsidRPr="00562963">
        <w:rPr>
          <w:rFonts w:ascii="Arial" w:hAnsi="Arial" w:cs="Arial"/>
          <w:color w:val="002060"/>
          <w:lang w:val="en-US"/>
        </w:rPr>
        <w:t>.</w:t>
      </w:r>
      <w:r w:rsidR="00AE4187">
        <w:rPr>
          <w:rFonts w:ascii="Arial" w:hAnsi="Arial" w:cs="Arial"/>
          <w:color w:val="002060"/>
          <w:lang w:val="en-US"/>
        </w:rPr>
        <w:t>45</w:t>
      </w:r>
    </w:p>
    <w:p w:rsidR="0046547A" w:rsidRPr="00562963" w:rsidRDefault="0046547A" w:rsidP="00036FD9">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Barricades……………………………………………………</w:t>
      </w:r>
      <w:r w:rsidR="00AE4187">
        <w:rPr>
          <w:rFonts w:ascii="Arial" w:hAnsi="Arial" w:cs="Arial"/>
          <w:color w:val="002060"/>
          <w:lang w:val="en-US"/>
        </w:rPr>
        <w:t>..</w:t>
      </w:r>
      <w:r w:rsidRPr="00562963">
        <w:rPr>
          <w:rFonts w:ascii="Arial" w:hAnsi="Arial" w:cs="Arial"/>
          <w:color w:val="002060"/>
          <w:lang w:val="en-US"/>
        </w:rPr>
        <w:t>……</w:t>
      </w:r>
      <w:r w:rsidR="00AE4187">
        <w:rPr>
          <w:rFonts w:ascii="Arial" w:hAnsi="Arial" w:cs="Arial"/>
          <w:color w:val="002060"/>
          <w:lang w:val="en-US"/>
        </w:rPr>
        <w:t>…46</w:t>
      </w:r>
    </w:p>
    <w:p w:rsidR="00961FC3" w:rsidRPr="00A22500" w:rsidRDefault="00021315" w:rsidP="00036FD9">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Lock out Procedure</w:t>
      </w:r>
      <w:r w:rsidR="00BF6473" w:rsidRPr="00562963">
        <w:rPr>
          <w:rFonts w:ascii="Arial" w:hAnsi="Arial" w:cs="Arial"/>
          <w:color w:val="002060"/>
          <w:lang w:val="en-US"/>
        </w:rPr>
        <w:t>…………………………………………</w:t>
      </w:r>
      <w:r w:rsidR="00AE4187">
        <w:rPr>
          <w:rFonts w:ascii="Arial" w:hAnsi="Arial" w:cs="Arial"/>
          <w:color w:val="002060"/>
          <w:lang w:val="en-US"/>
        </w:rPr>
        <w:t>…</w:t>
      </w:r>
      <w:r w:rsidR="00BF6473" w:rsidRPr="00562963">
        <w:rPr>
          <w:rFonts w:ascii="Arial" w:hAnsi="Arial" w:cs="Arial"/>
          <w:color w:val="002060"/>
          <w:lang w:val="en-US"/>
        </w:rPr>
        <w:t>…</w:t>
      </w:r>
      <w:r w:rsidR="00AE4187">
        <w:rPr>
          <w:rFonts w:ascii="Arial" w:hAnsi="Arial" w:cs="Arial"/>
          <w:color w:val="002060"/>
          <w:lang w:val="en-US"/>
        </w:rPr>
        <w:t>..</w:t>
      </w:r>
      <w:r w:rsidR="00111483" w:rsidRPr="00562963">
        <w:rPr>
          <w:rFonts w:ascii="Arial" w:hAnsi="Arial" w:cs="Arial"/>
          <w:color w:val="002060"/>
          <w:lang w:val="en-US"/>
        </w:rPr>
        <w:t>….</w:t>
      </w:r>
      <w:r w:rsidR="00AE4187">
        <w:rPr>
          <w:rFonts w:ascii="Arial" w:hAnsi="Arial" w:cs="Arial"/>
          <w:color w:val="002060"/>
          <w:lang w:val="en-US"/>
        </w:rPr>
        <w:t>47-50</w:t>
      </w:r>
    </w:p>
    <w:p w:rsidR="00387793" w:rsidRPr="00562963" w:rsidRDefault="00387793" w:rsidP="00387793">
      <w:pPr>
        <w:pStyle w:val="ListParagraph"/>
        <w:tabs>
          <w:tab w:val="left" w:pos="3900"/>
        </w:tabs>
        <w:ind w:left="1440"/>
        <w:rPr>
          <w:rFonts w:ascii="Arial" w:hAnsi="Arial" w:cs="Arial"/>
          <w:color w:val="002060"/>
          <w:lang w:val="en-US"/>
        </w:rPr>
      </w:pPr>
    </w:p>
    <w:p w:rsidR="00961FC3" w:rsidRPr="00562963" w:rsidRDefault="00A13FD7" w:rsidP="00036FD9">
      <w:pPr>
        <w:pStyle w:val="ListParagraph"/>
        <w:numPr>
          <w:ilvl w:val="0"/>
          <w:numId w:val="85"/>
        </w:numPr>
        <w:tabs>
          <w:tab w:val="left" w:pos="3900"/>
        </w:tabs>
        <w:rPr>
          <w:rFonts w:ascii="Arial" w:hAnsi="Arial" w:cs="Arial"/>
          <w:color w:val="002060"/>
          <w:lang w:val="en-US"/>
        </w:rPr>
      </w:pPr>
      <w:r w:rsidRPr="00562963">
        <w:rPr>
          <w:rFonts w:ascii="Arial" w:hAnsi="Arial" w:cs="Arial"/>
          <w:color w:val="002060"/>
          <w:lang w:val="en-US"/>
        </w:rPr>
        <w:t>SAFE WORKING PRACTICE FOR</w:t>
      </w:r>
      <w:r w:rsidR="00021315" w:rsidRPr="00562963">
        <w:rPr>
          <w:rFonts w:ascii="Arial" w:hAnsi="Arial" w:cs="Arial"/>
          <w:color w:val="002060"/>
          <w:lang w:val="en-US"/>
        </w:rPr>
        <w:t>:</w:t>
      </w:r>
    </w:p>
    <w:p w:rsidR="00961FC3" w:rsidRPr="00562963" w:rsidRDefault="00961FC3" w:rsidP="00036FD9">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Working at Heights</w:t>
      </w:r>
      <w:r w:rsidR="00E72EEE" w:rsidRPr="00562963">
        <w:rPr>
          <w:rFonts w:ascii="Arial" w:hAnsi="Arial" w:cs="Arial"/>
          <w:color w:val="002060"/>
          <w:lang w:val="en-US"/>
        </w:rPr>
        <w:t>/ Scaffold…..</w:t>
      </w:r>
      <w:r w:rsidR="00BF6473" w:rsidRPr="00562963">
        <w:rPr>
          <w:rFonts w:ascii="Arial" w:hAnsi="Arial" w:cs="Arial"/>
          <w:color w:val="002060"/>
          <w:lang w:val="en-US"/>
        </w:rPr>
        <w:t>…………………………</w:t>
      </w:r>
      <w:r w:rsidR="0078625C" w:rsidRPr="00562963">
        <w:rPr>
          <w:rFonts w:ascii="Arial" w:hAnsi="Arial" w:cs="Arial"/>
          <w:color w:val="002060"/>
          <w:lang w:val="en-US"/>
        </w:rPr>
        <w:t>…</w:t>
      </w:r>
      <w:r w:rsidR="00AF2651" w:rsidRPr="00562963">
        <w:rPr>
          <w:rFonts w:ascii="Arial" w:hAnsi="Arial" w:cs="Arial"/>
          <w:color w:val="002060"/>
          <w:lang w:val="en-US"/>
        </w:rPr>
        <w:t>.</w:t>
      </w:r>
      <w:r w:rsidR="00BF6473" w:rsidRPr="00562963">
        <w:rPr>
          <w:rFonts w:ascii="Arial" w:hAnsi="Arial" w:cs="Arial"/>
          <w:color w:val="002060"/>
          <w:lang w:val="en-US"/>
        </w:rPr>
        <w:t>…</w:t>
      </w:r>
      <w:r w:rsidR="00111483" w:rsidRPr="00562963">
        <w:rPr>
          <w:rFonts w:ascii="Arial" w:hAnsi="Arial" w:cs="Arial"/>
          <w:color w:val="002060"/>
          <w:lang w:val="en-US"/>
        </w:rPr>
        <w:t>…..</w:t>
      </w:r>
      <w:r w:rsidR="00AE4187">
        <w:rPr>
          <w:rFonts w:ascii="Arial" w:hAnsi="Arial" w:cs="Arial"/>
          <w:color w:val="002060"/>
          <w:lang w:val="en-US"/>
        </w:rPr>
        <w:t>51-53</w:t>
      </w:r>
    </w:p>
    <w:p w:rsidR="002013D6" w:rsidRPr="00562963" w:rsidRDefault="002013D6" w:rsidP="00036FD9">
      <w:pPr>
        <w:pStyle w:val="ListParagraph"/>
        <w:numPr>
          <w:ilvl w:val="1"/>
          <w:numId w:val="85"/>
        </w:numPr>
        <w:tabs>
          <w:tab w:val="left" w:pos="3900"/>
          <w:tab w:val="left" w:pos="7938"/>
        </w:tabs>
        <w:ind w:left="1260" w:hanging="540"/>
        <w:rPr>
          <w:rFonts w:ascii="Arial" w:hAnsi="Arial" w:cs="Arial"/>
          <w:color w:val="002060"/>
          <w:lang w:val="en-US"/>
        </w:rPr>
      </w:pPr>
      <w:r w:rsidRPr="00562963">
        <w:rPr>
          <w:rFonts w:ascii="Arial" w:hAnsi="Arial" w:cs="Arial"/>
          <w:color w:val="002060"/>
          <w:lang w:val="en-US"/>
        </w:rPr>
        <w:t>Hot Work</w:t>
      </w:r>
      <w:r w:rsidR="00BF6473" w:rsidRPr="00562963">
        <w:rPr>
          <w:rFonts w:ascii="Arial" w:hAnsi="Arial" w:cs="Arial"/>
          <w:color w:val="002060"/>
          <w:lang w:val="en-US"/>
        </w:rPr>
        <w:t>……………………………………………………</w:t>
      </w:r>
      <w:r w:rsidR="0078625C" w:rsidRPr="00562963">
        <w:rPr>
          <w:rFonts w:ascii="Arial" w:hAnsi="Arial" w:cs="Arial"/>
          <w:color w:val="002060"/>
          <w:lang w:val="en-US"/>
        </w:rPr>
        <w:t>…</w:t>
      </w:r>
      <w:r w:rsidR="00AF2651" w:rsidRPr="00562963">
        <w:rPr>
          <w:rFonts w:ascii="Arial" w:hAnsi="Arial" w:cs="Arial"/>
          <w:color w:val="002060"/>
          <w:lang w:val="en-US"/>
        </w:rPr>
        <w:t>.</w:t>
      </w:r>
      <w:r w:rsidR="00BF6473" w:rsidRPr="00562963">
        <w:rPr>
          <w:rFonts w:ascii="Arial" w:hAnsi="Arial" w:cs="Arial"/>
          <w:color w:val="002060"/>
          <w:lang w:val="en-US"/>
        </w:rPr>
        <w:t>…</w:t>
      </w:r>
      <w:r w:rsidR="00111483" w:rsidRPr="00562963">
        <w:rPr>
          <w:rFonts w:ascii="Arial" w:hAnsi="Arial" w:cs="Arial"/>
          <w:color w:val="002060"/>
          <w:lang w:val="en-US"/>
        </w:rPr>
        <w:t>……</w:t>
      </w:r>
      <w:r w:rsidR="00AE4187">
        <w:rPr>
          <w:rFonts w:ascii="Arial" w:hAnsi="Arial" w:cs="Arial"/>
          <w:color w:val="002060"/>
          <w:lang w:val="en-US"/>
        </w:rPr>
        <w:t>54-57</w:t>
      </w:r>
    </w:p>
    <w:p w:rsidR="002013D6" w:rsidRPr="00562963" w:rsidRDefault="002013D6" w:rsidP="00036FD9">
      <w:pPr>
        <w:pStyle w:val="ListParagraph"/>
        <w:numPr>
          <w:ilvl w:val="1"/>
          <w:numId w:val="85"/>
        </w:numPr>
        <w:tabs>
          <w:tab w:val="left" w:pos="3900"/>
          <w:tab w:val="left" w:pos="7938"/>
        </w:tabs>
        <w:ind w:left="1260" w:hanging="540"/>
        <w:rPr>
          <w:rFonts w:ascii="Arial" w:hAnsi="Arial" w:cs="Arial"/>
          <w:color w:val="002060"/>
          <w:lang w:val="en-US"/>
        </w:rPr>
      </w:pPr>
      <w:r w:rsidRPr="00562963">
        <w:rPr>
          <w:rFonts w:ascii="Arial" w:hAnsi="Arial" w:cs="Arial"/>
          <w:color w:val="002060"/>
          <w:lang w:val="en-US"/>
        </w:rPr>
        <w:t>Electrical Work</w:t>
      </w:r>
      <w:r w:rsidR="00BF6473" w:rsidRPr="00562963">
        <w:rPr>
          <w:rFonts w:ascii="Arial" w:hAnsi="Arial" w:cs="Arial"/>
          <w:color w:val="002060"/>
          <w:lang w:val="en-US"/>
        </w:rPr>
        <w:t>……………………………………………</w:t>
      </w:r>
      <w:r w:rsidR="0078625C" w:rsidRPr="00562963">
        <w:rPr>
          <w:rFonts w:ascii="Arial" w:hAnsi="Arial" w:cs="Arial"/>
          <w:color w:val="002060"/>
          <w:lang w:val="en-US"/>
        </w:rPr>
        <w:t>….</w:t>
      </w:r>
      <w:r w:rsidR="00AF2651" w:rsidRPr="00562963">
        <w:rPr>
          <w:rFonts w:ascii="Arial" w:hAnsi="Arial" w:cs="Arial"/>
          <w:color w:val="002060"/>
          <w:lang w:val="en-US"/>
        </w:rPr>
        <w:t>.</w:t>
      </w:r>
      <w:r w:rsidR="00BF6473" w:rsidRPr="00562963">
        <w:rPr>
          <w:rFonts w:ascii="Arial" w:hAnsi="Arial" w:cs="Arial"/>
          <w:color w:val="002060"/>
          <w:lang w:val="en-US"/>
        </w:rPr>
        <w:t>……</w:t>
      </w:r>
      <w:r w:rsidR="00111483" w:rsidRPr="00562963">
        <w:rPr>
          <w:rFonts w:ascii="Arial" w:hAnsi="Arial" w:cs="Arial"/>
          <w:color w:val="002060"/>
          <w:lang w:val="en-US"/>
        </w:rPr>
        <w:t>….</w:t>
      </w:r>
      <w:r w:rsidR="00AE4187">
        <w:rPr>
          <w:rFonts w:ascii="Arial" w:hAnsi="Arial" w:cs="Arial"/>
          <w:color w:val="002060"/>
          <w:lang w:val="en-US"/>
        </w:rPr>
        <w:t>58</w:t>
      </w:r>
    </w:p>
    <w:p w:rsidR="002013D6" w:rsidRPr="00562963" w:rsidRDefault="002013D6" w:rsidP="00036FD9">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Confined Space Work</w:t>
      </w:r>
      <w:r w:rsidR="00BF6473" w:rsidRPr="00562963">
        <w:rPr>
          <w:rFonts w:ascii="Arial" w:hAnsi="Arial" w:cs="Arial"/>
          <w:color w:val="002060"/>
          <w:lang w:val="en-US"/>
        </w:rPr>
        <w:t>……………………………………</w:t>
      </w:r>
      <w:r w:rsidR="0078625C" w:rsidRPr="00562963">
        <w:rPr>
          <w:rFonts w:ascii="Arial" w:hAnsi="Arial" w:cs="Arial"/>
          <w:color w:val="002060"/>
          <w:lang w:val="en-US"/>
        </w:rPr>
        <w:t>….</w:t>
      </w:r>
      <w:r w:rsidR="00AF2651" w:rsidRPr="00562963">
        <w:rPr>
          <w:rFonts w:ascii="Arial" w:hAnsi="Arial" w:cs="Arial"/>
          <w:color w:val="002060"/>
          <w:lang w:val="en-US"/>
        </w:rPr>
        <w:t>.</w:t>
      </w:r>
      <w:r w:rsidR="00BF6473" w:rsidRPr="00562963">
        <w:rPr>
          <w:rFonts w:ascii="Arial" w:hAnsi="Arial" w:cs="Arial"/>
          <w:color w:val="002060"/>
          <w:lang w:val="en-US"/>
        </w:rPr>
        <w:t>……</w:t>
      </w:r>
      <w:r w:rsidR="00111483" w:rsidRPr="00562963">
        <w:rPr>
          <w:rFonts w:ascii="Arial" w:hAnsi="Arial" w:cs="Arial"/>
          <w:color w:val="002060"/>
          <w:lang w:val="en-US"/>
        </w:rPr>
        <w:t>….</w:t>
      </w:r>
      <w:r w:rsidR="00AE4187">
        <w:rPr>
          <w:rFonts w:ascii="Arial" w:hAnsi="Arial" w:cs="Arial"/>
          <w:color w:val="002060"/>
          <w:lang w:val="en-US"/>
        </w:rPr>
        <w:t>59</w:t>
      </w:r>
    </w:p>
    <w:p w:rsidR="002013D6" w:rsidRPr="00562963" w:rsidRDefault="002013D6" w:rsidP="00036FD9">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Excavation</w:t>
      </w:r>
      <w:r w:rsidR="00BF6473" w:rsidRPr="00562963">
        <w:rPr>
          <w:rFonts w:ascii="Arial" w:hAnsi="Arial" w:cs="Arial"/>
          <w:color w:val="002060"/>
          <w:lang w:val="en-US"/>
        </w:rPr>
        <w:t>…………………………………………………</w:t>
      </w:r>
      <w:r w:rsidR="0078625C" w:rsidRPr="00562963">
        <w:rPr>
          <w:rFonts w:ascii="Arial" w:hAnsi="Arial" w:cs="Arial"/>
          <w:color w:val="002060"/>
          <w:lang w:val="en-US"/>
        </w:rPr>
        <w:t>….</w:t>
      </w:r>
      <w:r w:rsidR="00AF2651" w:rsidRPr="00562963">
        <w:rPr>
          <w:rFonts w:ascii="Arial" w:hAnsi="Arial" w:cs="Arial"/>
          <w:color w:val="002060"/>
          <w:lang w:val="en-US"/>
        </w:rPr>
        <w:t>.</w:t>
      </w:r>
      <w:r w:rsidR="00BF6473" w:rsidRPr="00562963">
        <w:rPr>
          <w:rFonts w:ascii="Arial" w:hAnsi="Arial" w:cs="Arial"/>
          <w:color w:val="002060"/>
          <w:lang w:val="en-US"/>
        </w:rPr>
        <w:t>…</w:t>
      </w:r>
      <w:r w:rsidR="009421F7" w:rsidRPr="00562963">
        <w:rPr>
          <w:rFonts w:ascii="Arial" w:hAnsi="Arial" w:cs="Arial"/>
          <w:color w:val="002060"/>
          <w:lang w:val="en-US"/>
        </w:rPr>
        <w:t>…</w:t>
      </w:r>
      <w:r w:rsidR="00111483" w:rsidRPr="00562963">
        <w:rPr>
          <w:rFonts w:ascii="Arial" w:hAnsi="Arial" w:cs="Arial"/>
          <w:color w:val="002060"/>
          <w:lang w:val="en-US"/>
        </w:rPr>
        <w:t>…</w:t>
      </w:r>
      <w:r w:rsidR="00AE4187">
        <w:rPr>
          <w:rFonts w:ascii="Arial" w:hAnsi="Arial" w:cs="Arial"/>
          <w:color w:val="002060"/>
          <w:lang w:val="en-US"/>
        </w:rPr>
        <w:t>60</w:t>
      </w:r>
    </w:p>
    <w:p w:rsidR="002013D6" w:rsidRDefault="002013D6" w:rsidP="00036FD9">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Traffic Control Work</w:t>
      </w:r>
      <w:r w:rsidR="00BF6473" w:rsidRPr="00562963">
        <w:rPr>
          <w:rFonts w:ascii="Arial" w:hAnsi="Arial" w:cs="Arial"/>
          <w:color w:val="002060"/>
          <w:lang w:val="en-US"/>
        </w:rPr>
        <w:t>…………………………………</w:t>
      </w:r>
      <w:r w:rsidR="0078625C" w:rsidRPr="00562963">
        <w:rPr>
          <w:rFonts w:ascii="Arial" w:hAnsi="Arial" w:cs="Arial"/>
          <w:color w:val="002060"/>
          <w:lang w:val="en-US"/>
        </w:rPr>
        <w:t>….</w:t>
      </w:r>
      <w:r w:rsidR="00BF6473" w:rsidRPr="00562963">
        <w:rPr>
          <w:rFonts w:ascii="Arial" w:hAnsi="Arial" w:cs="Arial"/>
          <w:color w:val="002060"/>
          <w:lang w:val="en-US"/>
        </w:rPr>
        <w:t>………</w:t>
      </w:r>
      <w:r w:rsidR="00F054E8" w:rsidRPr="00562963">
        <w:rPr>
          <w:rFonts w:ascii="Arial" w:hAnsi="Arial" w:cs="Arial"/>
          <w:color w:val="002060"/>
          <w:lang w:val="en-US"/>
        </w:rPr>
        <w:t>…</w:t>
      </w:r>
      <w:r w:rsidR="00111483" w:rsidRPr="00562963">
        <w:rPr>
          <w:rFonts w:ascii="Arial" w:hAnsi="Arial" w:cs="Arial"/>
          <w:color w:val="002060"/>
          <w:lang w:val="en-US"/>
        </w:rPr>
        <w:t>….</w:t>
      </w:r>
      <w:r w:rsidR="00AE4187">
        <w:rPr>
          <w:rFonts w:ascii="Arial" w:hAnsi="Arial" w:cs="Arial"/>
          <w:color w:val="002060"/>
          <w:lang w:val="en-US"/>
        </w:rPr>
        <w:t>.61</w:t>
      </w:r>
    </w:p>
    <w:p w:rsidR="00AE4187" w:rsidRDefault="00AE4187" w:rsidP="00036FD9">
      <w:pPr>
        <w:pStyle w:val="ListParagraph"/>
        <w:numPr>
          <w:ilvl w:val="1"/>
          <w:numId w:val="85"/>
        </w:numPr>
        <w:tabs>
          <w:tab w:val="left" w:pos="3900"/>
        </w:tabs>
        <w:ind w:left="1260" w:hanging="540"/>
        <w:rPr>
          <w:rFonts w:ascii="Arial" w:hAnsi="Arial" w:cs="Arial"/>
          <w:color w:val="002060"/>
          <w:lang w:val="en-US"/>
        </w:rPr>
      </w:pPr>
      <w:r>
        <w:rPr>
          <w:rFonts w:ascii="Arial" w:hAnsi="Arial" w:cs="Arial"/>
          <w:color w:val="002060"/>
          <w:lang w:val="en-US"/>
        </w:rPr>
        <w:t>Lifting and Hoisting………………………………………………….…62-63</w:t>
      </w:r>
    </w:p>
    <w:p w:rsidR="00AE4187" w:rsidRPr="004042D8" w:rsidRDefault="00AE4187" w:rsidP="00AE4187">
      <w:pPr>
        <w:pStyle w:val="ListParagraph"/>
        <w:rPr>
          <w:rFonts w:ascii="Arial" w:hAnsi="Arial" w:cs="Arial"/>
          <w:b/>
          <w:color w:val="FF0000"/>
          <w:sz w:val="28"/>
          <w:szCs w:val="28"/>
          <w:lang w:val="en-US"/>
        </w:rPr>
      </w:pPr>
      <w:r w:rsidRPr="004042D8">
        <w:rPr>
          <w:rFonts w:ascii="Arial" w:hAnsi="Arial" w:cs="Arial"/>
          <w:b/>
          <w:color w:val="FF0000"/>
          <w:sz w:val="28"/>
          <w:szCs w:val="28"/>
          <w:lang w:val="en-US"/>
        </w:rPr>
        <w:lastRenderedPageBreak/>
        <w:t>Index Continued…</w:t>
      </w:r>
    </w:p>
    <w:p w:rsidR="00AE4187" w:rsidRPr="00562963" w:rsidRDefault="00AE4187" w:rsidP="00AE4187">
      <w:pPr>
        <w:pStyle w:val="ListParagraph"/>
        <w:tabs>
          <w:tab w:val="left" w:pos="3900"/>
        </w:tabs>
        <w:ind w:left="1260"/>
        <w:rPr>
          <w:rFonts w:ascii="Arial" w:hAnsi="Arial" w:cs="Arial"/>
          <w:color w:val="002060"/>
          <w:lang w:val="en-US"/>
        </w:rPr>
      </w:pPr>
    </w:p>
    <w:p w:rsidR="0058101F" w:rsidRPr="00562963" w:rsidRDefault="0058101F" w:rsidP="0058101F">
      <w:pPr>
        <w:pStyle w:val="ListParagraph"/>
        <w:tabs>
          <w:tab w:val="left" w:pos="3900"/>
        </w:tabs>
        <w:ind w:left="1440"/>
        <w:rPr>
          <w:rFonts w:ascii="Arial" w:hAnsi="Arial" w:cs="Arial"/>
          <w:color w:val="002060"/>
          <w:lang w:val="en-US"/>
        </w:rPr>
      </w:pPr>
    </w:p>
    <w:p w:rsidR="0058101F" w:rsidRPr="00562963" w:rsidRDefault="0058101F" w:rsidP="00036FD9">
      <w:pPr>
        <w:pStyle w:val="ListParagraph"/>
        <w:numPr>
          <w:ilvl w:val="0"/>
          <w:numId w:val="85"/>
        </w:numPr>
        <w:tabs>
          <w:tab w:val="left" w:pos="3900"/>
        </w:tabs>
        <w:rPr>
          <w:rFonts w:ascii="Arial" w:hAnsi="Arial" w:cs="Arial"/>
          <w:color w:val="002060"/>
          <w:lang w:val="en-US"/>
        </w:rPr>
      </w:pPr>
      <w:r w:rsidRPr="00562963">
        <w:rPr>
          <w:rFonts w:ascii="Arial" w:hAnsi="Arial" w:cs="Arial"/>
          <w:color w:val="002060"/>
          <w:lang w:val="en-US"/>
        </w:rPr>
        <w:t>RISK ASSESSMENT</w:t>
      </w:r>
      <w:r w:rsidR="00F054E8" w:rsidRPr="00562963">
        <w:rPr>
          <w:rFonts w:ascii="Arial" w:hAnsi="Arial" w:cs="Arial"/>
          <w:color w:val="002060"/>
          <w:lang w:val="en-US"/>
        </w:rPr>
        <w:t>…………………………………………</w:t>
      </w:r>
      <w:r w:rsidR="00AF2651" w:rsidRPr="00562963">
        <w:rPr>
          <w:rFonts w:ascii="Arial" w:hAnsi="Arial" w:cs="Arial"/>
          <w:color w:val="002060"/>
          <w:lang w:val="en-US"/>
        </w:rPr>
        <w:t>.</w:t>
      </w:r>
      <w:r w:rsidR="0078625C" w:rsidRPr="00562963">
        <w:rPr>
          <w:rFonts w:ascii="Arial" w:hAnsi="Arial" w:cs="Arial"/>
          <w:color w:val="002060"/>
          <w:lang w:val="en-US"/>
        </w:rPr>
        <w:t>…</w:t>
      </w:r>
      <w:r w:rsidR="00F054E8" w:rsidRPr="00562963">
        <w:rPr>
          <w:rFonts w:ascii="Arial" w:hAnsi="Arial" w:cs="Arial"/>
          <w:color w:val="002060"/>
          <w:lang w:val="en-US"/>
        </w:rPr>
        <w:t>………</w:t>
      </w:r>
      <w:r w:rsidR="00111483" w:rsidRPr="00562963">
        <w:rPr>
          <w:rFonts w:ascii="Arial" w:hAnsi="Arial" w:cs="Arial"/>
          <w:color w:val="002060"/>
          <w:lang w:val="en-US"/>
        </w:rPr>
        <w:t>....</w:t>
      </w:r>
      <w:r w:rsidR="00AE4187">
        <w:rPr>
          <w:rFonts w:ascii="Arial" w:hAnsi="Arial" w:cs="Arial"/>
          <w:color w:val="002060"/>
          <w:lang w:val="en-US"/>
        </w:rPr>
        <w:t>64-65</w:t>
      </w:r>
    </w:p>
    <w:p w:rsidR="002013D6" w:rsidRPr="00562963" w:rsidRDefault="002013D6" w:rsidP="002013D6">
      <w:pPr>
        <w:pStyle w:val="ListParagraph"/>
        <w:tabs>
          <w:tab w:val="left" w:pos="3900"/>
        </w:tabs>
        <w:ind w:left="1440"/>
        <w:rPr>
          <w:rFonts w:ascii="Arial" w:hAnsi="Arial" w:cs="Arial"/>
          <w:color w:val="002060"/>
          <w:lang w:val="en-US"/>
        </w:rPr>
      </w:pPr>
    </w:p>
    <w:p w:rsidR="002013D6" w:rsidRPr="00562963" w:rsidRDefault="00D92025" w:rsidP="00036FD9">
      <w:pPr>
        <w:pStyle w:val="ListParagraph"/>
        <w:numPr>
          <w:ilvl w:val="0"/>
          <w:numId w:val="85"/>
        </w:numPr>
        <w:tabs>
          <w:tab w:val="left" w:pos="3900"/>
        </w:tabs>
        <w:rPr>
          <w:rFonts w:ascii="Arial" w:hAnsi="Arial" w:cs="Arial"/>
          <w:color w:val="002060"/>
          <w:lang w:val="en-US"/>
        </w:rPr>
      </w:pPr>
      <w:r w:rsidRPr="00562963">
        <w:rPr>
          <w:rFonts w:ascii="Arial" w:hAnsi="Arial" w:cs="Arial"/>
          <w:color w:val="002060"/>
          <w:lang w:val="en-US"/>
        </w:rPr>
        <w:t>PERSONAL PROTECTIVE EQUIPMENT</w:t>
      </w:r>
      <w:r w:rsidR="00BF6473" w:rsidRPr="00562963">
        <w:rPr>
          <w:rFonts w:ascii="Arial" w:hAnsi="Arial" w:cs="Arial"/>
          <w:color w:val="002060"/>
          <w:lang w:val="en-US"/>
        </w:rPr>
        <w:t>…………………………</w:t>
      </w:r>
      <w:r w:rsidR="00111483" w:rsidRPr="00562963">
        <w:rPr>
          <w:rFonts w:ascii="Arial" w:hAnsi="Arial" w:cs="Arial"/>
          <w:color w:val="002060"/>
          <w:lang w:val="en-US"/>
        </w:rPr>
        <w:t>…….</w:t>
      </w:r>
      <w:r w:rsidR="00AE4187">
        <w:rPr>
          <w:rFonts w:ascii="Arial" w:hAnsi="Arial" w:cs="Arial"/>
          <w:color w:val="002060"/>
          <w:lang w:val="en-US"/>
        </w:rPr>
        <w:t>66</w:t>
      </w:r>
    </w:p>
    <w:p w:rsidR="002013D6" w:rsidRPr="0044613D" w:rsidRDefault="002013D6" w:rsidP="002013D6">
      <w:pPr>
        <w:tabs>
          <w:tab w:val="left" w:pos="3900"/>
        </w:tabs>
        <w:rPr>
          <w:rFonts w:ascii="Arial" w:hAnsi="Arial" w:cs="Arial"/>
          <w:lang w:val="en-US"/>
        </w:rPr>
      </w:pPr>
    </w:p>
    <w:p w:rsidR="00B86BAB" w:rsidRPr="00562963" w:rsidRDefault="002013D6" w:rsidP="00036FD9">
      <w:pPr>
        <w:pStyle w:val="ListParagraph"/>
        <w:numPr>
          <w:ilvl w:val="0"/>
          <w:numId w:val="85"/>
        </w:numPr>
        <w:tabs>
          <w:tab w:val="left" w:pos="3900"/>
        </w:tabs>
        <w:rPr>
          <w:rFonts w:ascii="Arial" w:hAnsi="Arial" w:cs="Arial"/>
          <w:color w:val="002060"/>
          <w:lang w:val="en-US"/>
        </w:rPr>
      </w:pPr>
      <w:r w:rsidRPr="00562963">
        <w:rPr>
          <w:rFonts w:ascii="Arial" w:hAnsi="Arial" w:cs="Arial"/>
          <w:color w:val="002060"/>
          <w:lang w:val="en-US"/>
        </w:rPr>
        <w:t>I</w:t>
      </w:r>
      <w:r w:rsidR="00164766" w:rsidRPr="00562963">
        <w:rPr>
          <w:rFonts w:ascii="Arial" w:hAnsi="Arial" w:cs="Arial"/>
          <w:color w:val="002060"/>
          <w:lang w:val="en-US"/>
        </w:rPr>
        <w:t>N</w:t>
      </w:r>
      <w:r w:rsidRPr="00562963">
        <w:rPr>
          <w:rFonts w:ascii="Arial" w:hAnsi="Arial" w:cs="Arial"/>
          <w:color w:val="002060"/>
          <w:lang w:val="en-US"/>
        </w:rPr>
        <w:t>DUCTION</w:t>
      </w:r>
      <w:r w:rsidR="00AF2651" w:rsidRPr="00562963">
        <w:rPr>
          <w:rFonts w:ascii="Arial" w:hAnsi="Arial" w:cs="Arial"/>
          <w:color w:val="002060"/>
          <w:lang w:val="en-US"/>
        </w:rPr>
        <w:t>…………………………………………</w:t>
      </w:r>
      <w:r w:rsidR="00BF6473" w:rsidRPr="00562963">
        <w:rPr>
          <w:rFonts w:ascii="Arial" w:hAnsi="Arial" w:cs="Arial"/>
          <w:color w:val="002060"/>
          <w:lang w:val="en-US"/>
        </w:rPr>
        <w:t>………………</w:t>
      </w:r>
      <w:r w:rsidR="00111483" w:rsidRPr="00562963">
        <w:rPr>
          <w:rFonts w:ascii="Arial" w:hAnsi="Arial" w:cs="Arial"/>
          <w:color w:val="002060"/>
          <w:lang w:val="en-US"/>
        </w:rPr>
        <w:t>……</w:t>
      </w:r>
      <w:r w:rsidR="00AE4187">
        <w:rPr>
          <w:rFonts w:ascii="Arial" w:hAnsi="Arial" w:cs="Arial"/>
          <w:color w:val="002060"/>
          <w:lang w:val="en-US"/>
        </w:rPr>
        <w:t>….67</w:t>
      </w:r>
    </w:p>
    <w:p w:rsidR="005D7225" w:rsidRPr="00562963" w:rsidRDefault="005D7225" w:rsidP="000E6654">
      <w:pPr>
        <w:rPr>
          <w:rFonts w:ascii="Arial" w:hAnsi="Arial" w:cs="Arial"/>
          <w:color w:val="002060"/>
          <w:lang w:val="en-US"/>
        </w:rPr>
      </w:pPr>
    </w:p>
    <w:p w:rsidR="005D7225" w:rsidRPr="00562963" w:rsidRDefault="005D7225" w:rsidP="00036FD9">
      <w:pPr>
        <w:pStyle w:val="ListParagraph"/>
        <w:numPr>
          <w:ilvl w:val="0"/>
          <w:numId w:val="85"/>
        </w:numPr>
        <w:tabs>
          <w:tab w:val="left" w:pos="3900"/>
        </w:tabs>
        <w:rPr>
          <w:rFonts w:ascii="Arial" w:hAnsi="Arial" w:cs="Arial"/>
          <w:color w:val="002060"/>
          <w:lang w:val="en-US"/>
        </w:rPr>
      </w:pPr>
      <w:r w:rsidRPr="00562963">
        <w:rPr>
          <w:rFonts w:ascii="Arial" w:hAnsi="Arial" w:cs="Arial"/>
          <w:color w:val="002060"/>
          <w:lang w:val="en-US"/>
        </w:rPr>
        <w:t>EMERGENCY RESPONSE PLAN</w:t>
      </w:r>
      <w:r w:rsidR="00AF2651" w:rsidRPr="00562963">
        <w:rPr>
          <w:rFonts w:ascii="Arial" w:hAnsi="Arial" w:cs="Arial"/>
          <w:color w:val="002060"/>
          <w:lang w:val="en-US"/>
        </w:rPr>
        <w:t>…………………</w:t>
      </w:r>
      <w:r w:rsidR="00BF6473" w:rsidRPr="00562963">
        <w:rPr>
          <w:rFonts w:ascii="Arial" w:hAnsi="Arial" w:cs="Arial"/>
          <w:color w:val="002060"/>
          <w:lang w:val="en-US"/>
        </w:rPr>
        <w:t>…………</w:t>
      </w:r>
      <w:r w:rsidR="0078625C" w:rsidRPr="00562963">
        <w:rPr>
          <w:rFonts w:ascii="Arial" w:hAnsi="Arial" w:cs="Arial"/>
          <w:color w:val="002060"/>
          <w:lang w:val="en-US"/>
        </w:rPr>
        <w:t>…</w:t>
      </w:r>
      <w:r w:rsidR="00AE4187">
        <w:rPr>
          <w:rFonts w:ascii="Arial" w:hAnsi="Arial" w:cs="Arial"/>
          <w:color w:val="002060"/>
          <w:lang w:val="en-US"/>
        </w:rPr>
        <w:t>…</w:t>
      </w:r>
      <w:r w:rsidR="00BF6473" w:rsidRPr="00562963">
        <w:rPr>
          <w:rFonts w:ascii="Arial" w:hAnsi="Arial" w:cs="Arial"/>
          <w:color w:val="002060"/>
          <w:lang w:val="en-US"/>
        </w:rPr>
        <w:t>…</w:t>
      </w:r>
      <w:r w:rsidR="00111483" w:rsidRPr="00562963">
        <w:rPr>
          <w:rFonts w:ascii="Arial" w:hAnsi="Arial" w:cs="Arial"/>
          <w:color w:val="002060"/>
          <w:lang w:val="en-US"/>
        </w:rPr>
        <w:t>…..</w:t>
      </w:r>
      <w:r w:rsidR="00AE4187">
        <w:rPr>
          <w:rFonts w:ascii="Arial" w:hAnsi="Arial" w:cs="Arial"/>
          <w:color w:val="002060"/>
          <w:lang w:val="en-US"/>
        </w:rPr>
        <w:t>68-74</w:t>
      </w:r>
    </w:p>
    <w:p w:rsidR="0078625C" w:rsidRPr="00562963" w:rsidRDefault="0078625C" w:rsidP="00FD7CBF">
      <w:pPr>
        <w:rPr>
          <w:rFonts w:ascii="Arial" w:hAnsi="Arial" w:cs="Arial"/>
          <w:color w:val="002060"/>
          <w:lang w:val="en-US"/>
        </w:rPr>
      </w:pPr>
    </w:p>
    <w:p w:rsidR="00B86BAB" w:rsidRPr="00562963" w:rsidRDefault="00B86BAB" w:rsidP="00036FD9">
      <w:pPr>
        <w:pStyle w:val="ListParagraph"/>
        <w:numPr>
          <w:ilvl w:val="0"/>
          <w:numId w:val="85"/>
        </w:numPr>
        <w:tabs>
          <w:tab w:val="left" w:pos="3900"/>
          <w:tab w:val="left" w:pos="8080"/>
        </w:tabs>
        <w:rPr>
          <w:rFonts w:ascii="Arial" w:hAnsi="Arial" w:cs="Arial"/>
          <w:color w:val="002060"/>
          <w:lang w:val="en-US"/>
        </w:rPr>
      </w:pPr>
      <w:r w:rsidRPr="00562963">
        <w:rPr>
          <w:rFonts w:ascii="Arial" w:hAnsi="Arial" w:cs="Arial"/>
          <w:color w:val="002060"/>
          <w:lang w:val="en-US"/>
        </w:rPr>
        <w:t>FALL PROTECTION PLAN</w:t>
      </w:r>
      <w:r w:rsidR="00AF2651" w:rsidRPr="00562963">
        <w:rPr>
          <w:rFonts w:ascii="Arial" w:hAnsi="Arial" w:cs="Arial"/>
          <w:color w:val="002060"/>
          <w:lang w:val="en-US"/>
        </w:rPr>
        <w:t>……………………………</w:t>
      </w:r>
      <w:r w:rsidR="00F054E8" w:rsidRPr="00562963">
        <w:rPr>
          <w:rFonts w:ascii="Arial" w:hAnsi="Arial" w:cs="Arial"/>
          <w:color w:val="002060"/>
          <w:lang w:val="en-US"/>
        </w:rPr>
        <w:t>……</w:t>
      </w:r>
      <w:r w:rsidR="00111483" w:rsidRPr="00562963">
        <w:rPr>
          <w:rFonts w:ascii="Arial" w:hAnsi="Arial" w:cs="Arial"/>
          <w:color w:val="002060"/>
          <w:lang w:val="en-US"/>
        </w:rPr>
        <w:t>.</w:t>
      </w:r>
      <w:r w:rsidR="0078625C" w:rsidRPr="00562963">
        <w:rPr>
          <w:rFonts w:ascii="Arial" w:hAnsi="Arial" w:cs="Arial"/>
          <w:color w:val="002060"/>
          <w:lang w:val="en-US"/>
        </w:rPr>
        <w:t>…</w:t>
      </w:r>
      <w:r w:rsidR="00AF2651" w:rsidRPr="00562963">
        <w:rPr>
          <w:rFonts w:ascii="Arial" w:hAnsi="Arial" w:cs="Arial"/>
          <w:color w:val="002060"/>
          <w:lang w:val="en-US"/>
        </w:rPr>
        <w:t>…</w:t>
      </w:r>
      <w:r w:rsidR="00F054E8" w:rsidRPr="00562963">
        <w:rPr>
          <w:rFonts w:ascii="Arial" w:hAnsi="Arial" w:cs="Arial"/>
          <w:color w:val="002060"/>
          <w:lang w:val="en-US"/>
        </w:rPr>
        <w:t>…</w:t>
      </w:r>
      <w:r w:rsidR="00AE4187">
        <w:rPr>
          <w:rFonts w:ascii="Arial" w:hAnsi="Arial" w:cs="Arial"/>
          <w:color w:val="002060"/>
          <w:lang w:val="en-US"/>
        </w:rPr>
        <w:t>…</w:t>
      </w:r>
      <w:r w:rsidR="00F054E8" w:rsidRPr="00562963">
        <w:rPr>
          <w:rFonts w:ascii="Arial" w:hAnsi="Arial" w:cs="Arial"/>
          <w:color w:val="002060"/>
          <w:lang w:val="en-US"/>
        </w:rPr>
        <w:t>…</w:t>
      </w:r>
      <w:r w:rsidR="00111483" w:rsidRPr="00562963">
        <w:rPr>
          <w:rFonts w:ascii="Arial" w:hAnsi="Arial" w:cs="Arial"/>
          <w:color w:val="002060"/>
          <w:lang w:val="en-US"/>
        </w:rPr>
        <w:t>.</w:t>
      </w:r>
      <w:r w:rsidR="00AE4187">
        <w:rPr>
          <w:rFonts w:ascii="Arial" w:hAnsi="Arial" w:cs="Arial"/>
          <w:color w:val="002060"/>
          <w:lang w:val="en-US"/>
        </w:rPr>
        <w:t>75-83</w:t>
      </w:r>
    </w:p>
    <w:p w:rsidR="00B86BAB" w:rsidRPr="00562963" w:rsidRDefault="00B86BAB" w:rsidP="00B86BAB">
      <w:pPr>
        <w:pStyle w:val="ListParagraph"/>
        <w:rPr>
          <w:rFonts w:ascii="Arial" w:hAnsi="Arial" w:cs="Arial"/>
          <w:color w:val="002060"/>
          <w:lang w:val="en-US"/>
        </w:rPr>
      </w:pPr>
    </w:p>
    <w:p w:rsidR="00B86BAB" w:rsidRPr="00562963" w:rsidRDefault="00B86BAB" w:rsidP="00036FD9">
      <w:pPr>
        <w:pStyle w:val="ListParagraph"/>
        <w:numPr>
          <w:ilvl w:val="0"/>
          <w:numId w:val="85"/>
        </w:numPr>
        <w:tabs>
          <w:tab w:val="left" w:pos="3900"/>
        </w:tabs>
        <w:rPr>
          <w:rFonts w:ascii="Arial" w:hAnsi="Arial" w:cs="Arial"/>
          <w:color w:val="002060"/>
          <w:lang w:val="en-US"/>
        </w:rPr>
      </w:pPr>
      <w:r w:rsidRPr="00562963">
        <w:rPr>
          <w:rFonts w:ascii="Arial" w:hAnsi="Arial" w:cs="Arial"/>
          <w:color w:val="002060"/>
          <w:lang w:val="en-US"/>
        </w:rPr>
        <w:t>LETTERS OF APPOINTMENT</w:t>
      </w:r>
      <w:r w:rsidR="00AF2651" w:rsidRPr="00562963">
        <w:rPr>
          <w:rFonts w:ascii="Arial" w:hAnsi="Arial" w:cs="Arial"/>
          <w:color w:val="002060"/>
          <w:lang w:val="en-US"/>
        </w:rPr>
        <w:t>………</w:t>
      </w:r>
      <w:r w:rsidR="00F054E8" w:rsidRPr="00562963">
        <w:rPr>
          <w:rFonts w:ascii="Arial" w:hAnsi="Arial" w:cs="Arial"/>
          <w:color w:val="002060"/>
          <w:lang w:val="en-US"/>
        </w:rPr>
        <w:t>…………………</w:t>
      </w:r>
      <w:r w:rsidR="00111483" w:rsidRPr="00562963">
        <w:rPr>
          <w:rFonts w:ascii="Arial" w:hAnsi="Arial" w:cs="Arial"/>
          <w:color w:val="002060"/>
          <w:lang w:val="en-US"/>
        </w:rPr>
        <w:t>..</w:t>
      </w:r>
      <w:r w:rsidR="00F054E8" w:rsidRPr="00562963">
        <w:rPr>
          <w:rFonts w:ascii="Arial" w:hAnsi="Arial" w:cs="Arial"/>
          <w:color w:val="002060"/>
          <w:lang w:val="en-US"/>
        </w:rPr>
        <w:t>…</w:t>
      </w:r>
      <w:r w:rsidR="0078625C" w:rsidRPr="00562963">
        <w:rPr>
          <w:rFonts w:ascii="Arial" w:hAnsi="Arial" w:cs="Arial"/>
          <w:color w:val="002060"/>
          <w:lang w:val="en-US"/>
        </w:rPr>
        <w:t>…..</w:t>
      </w:r>
      <w:r w:rsidR="00F054E8" w:rsidRPr="00562963">
        <w:rPr>
          <w:rFonts w:ascii="Arial" w:hAnsi="Arial" w:cs="Arial"/>
          <w:color w:val="002060"/>
          <w:lang w:val="en-US"/>
        </w:rPr>
        <w:t>…</w:t>
      </w:r>
      <w:r w:rsidR="00AE4187">
        <w:rPr>
          <w:rFonts w:ascii="Arial" w:hAnsi="Arial" w:cs="Arial"/>
          <w:color w:val="002060"/>
          <w:lang w:val="en-US"/>
        </w:rPr>
        <w:t>….</w:t>
      </w:r>
      <w:r w:rsidR="00F054E8" w:rsidRPr="00562963">
        <w:rPr>
          <w:rFonts w:ascii="Arial" w:hAnsi="Arial" w:cs="Arial"/>
          <w:color w:val="002060"/>
          <w:lang w:val="en-US"/>
        </w:rPr>
        <w:t>….</w:t>
      </w:r>
      <w:r w:rsidR="00B708F9" w:rsidRPr="00562963">
        <w:rPr>
          <w:rFonts w:ascii="Arial" w:hAnsi="Arial" w:cs="Arial"/>
          <w:color w:val="002060"/>
          <w:lang w:val="en-US"/>
        </w:rPr>
        <w:t>.</w:t>
      </w:r>
      <w:r w:rsidR="00AE4187">
        <w:rPr>
          <w:rFonts w:ascii="Arial" w:hAnsi="Arial" w:cs="Arial"/>
          <w:color w:val="002060"/>
          <w:lang w:val="en-US"/>
        </w:rPr>
        <w:t>84</w:t>
      </w:r>
      <w:r w:rsidR="000553FF" w:rsidRPr="00562963">
        <w:rPr>
          <w:rFonts w:ascii="Arial" w:hAnsi="Arial" w:cs="Arial"/>
          <w:color w:val="002060"/>
          <w:lang w:val="en-US"/>
        </w:rPr>
        <w:t>-</w:t>
      </w:r>
      <w:r w:rsidR="00AE4187">
        <w:rPr>
          <w:rFonts w:ascii="Arial" w:hAnsi="Arial" w:cs="Arial"/>
          <w:color w:val="002060"/>
          <w:lang w:val="en-US"/>
        </w:rPr>
        <w:t>108</w:t>
      </w:r>
    </w:p>
    <w:p w:rsidR="00B86BAB" w:rsidRPr="00562963" w:rsidRDefault="00B86BAB" w:rsidP="00B86BAB">
      <w:pPr>
        <w:pStyle w:val="ListParagraph"/>
        <w:rPr>
          <w:rFonts w:ascii="Arial" w:hAnsi="Arial" w:cs="Arial"/>
          <w:color w:val="002060"/>
          <w:lang w:val="en-US"/>
        </w:rPr>
      </w:pPr>
    </w:p>
    <w:p w:rsidR="00B86BAB" w:rsidRPr="00562963" w:rsidRDefault="0078625C" w:rsidP="00036FD9">
      <w:pPr>
        <w:pStyle w:val="ListParagraph"/>
        <w:numPr>
          <w:ilvl w:val="0"/>
          <w:numId w:val="85"/>
        </w:numPr>
        <w:tabs>
          <w:tab w:val="left" w:pos="3900"/>
        </w:tabs>
        <w:rPr>
          <w:rFonts w:ascii="Arial" w:hAnsi="Arial" w:cs="Arial"/>
          <w:color w:val="002060"/>
          <w:lang w:val="en-US"/>
        </w:rPr>
      </w:pPr>
      <w:r w:rsidRPr="00562963">
        <w:rPr>
          <w:rFonts w:ascii="Arial" w:hAnsi="Arial" w:cs="Arial"/>
          <w:color w:val="002060"/>
          <w:lang w:val="en-US"/>
        </w:rPr>
        <w:t>INSPECTIONS &amp; REPORT</w:t>
      </w:r>
    </w:p>
    <w:p w:rsidR="00B86BAB" w:rsidRPr="00562963" w:rsidRDefault="00B86BAB" w:rsidP="00036FD9">
      <w:pPr>
        <w:pStyle w:val="ListParagraph"/>
        <w:numPr>
          <w:ilvl w:val="1"/>
          <w:numId w:val="85"/>
        </w:numPr>
        <w:tabs>
          <w:tab w:val="left" w:pos="1350"/>
          <w:tab w:val="left" w:pos="1440"/>
        </w:tabs>
        <w:rPr>
          <w:rFonts w:ascii="Arial" w:hAnsi="Arial" w:cs="Arial"/>
          <w:color w:val="002060"/>
          <w:lang w:val="en-US"/>
        </w:rPr>
      </w:pPr>
      <w:r w:rsidRPr="00562963">
        <w:rPr>
          <w:rFonts w:ascii="Arial" w:hAnsi="Arial" w:cs="Arial"/>
          <w:color w:val="002060"/>
          <w:lang w:val="en-US"/>
        </w:rPr>
        <w:t>List of Inspection</w:t>
      </w:r>
      <w:r w:rsidR="00AF2651" w:rsidRPr="00562963">
        <w:rPr>
          <w:rFonts w:ascii="Arial" w:hAnsi="Arial" w:cs="Arial"/>
          <w:color w:val="002060"/>
          <w:lang w:val="en-US"/>
        </w:rPr>
        <w:t>……………………</w:t>
      </w:r>
      <w:r w:rsidR="0044613D" w:rsidRPr="00562963">
        <w:rPr>
          <w:rFonts w:ascii="Arial" w:hAnsi="Arial" w:cs="Arial"/>
          <w:color w:val="002060"/>
          <w:lang w:val="en-US"/>
        </w:rPr>
        <w:t>………………</w:t>
      </w:r>
      <w:r w:rsidR="0078625C" w:rsidRPr="00562963">
        <w:rPr>
          <w:rFonts w:ascii="Arial" w:hAnsi="Arial" w:cs="Arial"/>
          <w:color w:val="002060"/>
          <w:lang w:val="en-US"/>
        </w:rPr>
        <w:t>….</w:t>
      </w:r>
      <w:r w:rsidR="0044613D" w:rsidRPr="00562963">
        <w:rPr>
          <w:rFonts w:ascii="Arial" w:hAnsi="Arial" w:cs="Arial"/>
          <w:color w:val="002060"/>
          <w:lang w:val="en-US"/>
        </w:rPr>
        <w:t>…</w:t>
      </w:r>
      <w:r w:rsidR="003E56FB">
        <w:rPr>
          <w:rFonts w:ascii="Arial" w:hAnsi="Arial" w:cs="Arial"/>
          <w:color w:val="002060"/>
          <w:lang w:val="en-US"/>
        </w:rPr>
        <w:t>…</w:t>
      </w:r>
      <w:r w:rsidR="0044613D" w:rsidRPr="00562963">
        <w:rPr>
          <w:rFonts w:ascii="Arial" w:hAnsi="Arial" w:cs="Arial"/>
          <w:color w:val="002060"/>
          <w:lang w:val="en-US"/>
        </w:rPr>
        <w:t>…</w:t>
      </w:r>
      <w:r w:rsidR="00AF2651" w:rsidRPr="00562963">
        <w:rPr>
          <w:rFonts w:ascii="Arial" w:hAnsi="Arial" w:cs="Arial"/>
          <w:color w:val="002060"/>
          <w:lang w:val="en-US"/>
        </w:rPr>
        <w:t>.</w:t>
      </w:r>
      <w:r w:rsidR="0044613D" w:rsidRPr="00562963">
        <w:rPr>
          <w:rFonts w:ascii="Arial" w:hAnsi="Arial" w:cs="Arial"/>
          <w:color w:val="002060"/>
          <w:lang w:val="en-US"/>
        </w:rPr>
        <w:t>…</w:t>
      </w:r>
      <w:r w:rsidR="00AE4187">
        <w:rPr>
          <w:rFonts w:ascii="Arial" w:hAnsi="Arial" w:cs="Arial"/>
          <w:color w:val="002060"/>
          <w:lang w:val="en-US"/>
        </w:rPr>
        <w:t>…109</w:t>
      </w:r>
      <w:r w:rsidR="005D4ECB" w:rsidRPr="00562963">
        <w:rPr>
          <w:rFonts w:ascii="Arial" w:hAnsi="Arial" w:cs="Arial"/>
          <w:color w:val="002060"/>
          <w:lang w:val="en-US"/>
        </w:rPr>
        <w:tab/>
      </w:r>
    </w:p>
    <w:p w:rsidR="00B86BAB" w:rsidRPr="00562963" w:rsidRDefault="00B86BAB" w:rsidP="00036FD9">
      <w:pPr>
        <w:pStyle w:val="ListParagraph"/>
        <w:numPr>
          <w:ilvl w:val="1"/>
          <w:numId w:val="85"/>
        </w:numPr>
        <w:tabs>
          <w:tab w:val="left" w:pos="1350"/>
        </w:tabs>
        <w:rPr>
          <w:rFonts w:ascii="Arial" w:hAnsi="Arial" w:cs="Arial"/>
          <w:color w:val="002060"/>
          <w:lang w:val="en-US"/>
        </w:rPr>
      </w:pPr>
      <w:r w:rsidRPr="00562963">
        <w:rPr>
          <w:rFonts w:ascii="Arial" w:hAnsi="Arial" w:cs="Arial"/>
          <w:color w:val="002060"/>
          <w:lang w:val="en-US"/>
        </w:rPr>
        <w:t>Incident Report</w:t>
      </w:r>
      <w:r w:rsidR="00AF2651" w:rsidRPr="00562963">
        <w:rPr>
          <w:rFonts w:ascii="Arial" w:hAnsi="Arial" w:cs="Arial"/>
          <w:color w:val="002060"/>
          <w:lang w:val="en-US"/>
        </w:rPr>
        <w:t>…………………………</w:t>
      </w:r>
      <w:r w:rsidR="00BF6473" w:rsidRPr="00562963">
        <w:rPr>
          <w:rFonts w:ascii="Arial" w:hAnsi="Arial" w:cs="Arial"/>
          <w:color w:val="002060"/>
          <w:lang w:val="en-US"/>
        </w:rPr>
        <w:t>……………</w:t>
      </w:r>
      <w:r w:rsidR="0078625C" w:rsidRPr="00562963">
        <w:rPr>
          <w:rFonts w:ascii="Arial" w:hAnsi="Arial" w:cs="Arial"/>
          <w:color w:val="002060"/>
          <w:lang w:val="en-US"/>
        </w:rPr>
        <w:t>…</w:t>
      </w:r>
      <w:r w:rsidR="00B760B4" w:rsidRPr="00562963">
        <w:rPr>
          <w:rFonts w:ascii="Arial" w:hAnsi="Arial" w:cs="Arial"/>
          <w:color w:val="002060"/>
          <w:lang w:val="en-US"/>
        </w:rPr>
        <w:t>…</w:t>
      </w:r>
      <w:r w:rsidR="003E56FB">
        <w:rPr>
          <w:rFonts w:ascii="Arial" w:hAnsi="Arial" w:cs="Arial"/>
          <w:color w:val="002060"/>
          <w:lang w:val="en-US"/>
        </w:rPr>
        <w:t>…</w:t>
      </w:r>
      <w:r w:rsidR="00B760B4" w:rsidRPr="00562963">
        <w:rPr>
          <w:rFonts w:ascii="Arial" w:hAnsi="Arial" w:cs="Arial"/>
          <w:color w:val="002060"/>
          <w:lang w:val="en-US"/>
        </w:rPr>
        <w:t>..</w:t>
      </w:r>
      <w:r w:rsidR="00BF6473" w:rsidRPr="00562963">
        <w:rPr>
          <w:rFonts w:ascii="Arial" w:hAnsi="Arial" w:cs="Arial"/>
          <w:color w:val="002060"/>
          <w:lang w:val="en-US"/>
        </w:rPr>
        <w:t>…..</w:t>
      </w:r>
      <w:r w:rsidR="009421F7" w:rsidRPr="00562963">
        <w:rPr>
          <w:rFonts w:ascii="Arial" w:hAnsi="Arial" w:cs="Arial"/>
          <w:color w:val="002060"/>
          <w:lang w:val="en-US"/>
        </w:rPr>
        <w:t>.</w:t>
      </w:r>
      <w:r w:rsidR="00AE4187">
        <w:rPr>
          <w:rFonts w:ascii="Arial" w:hAnsi="Arial" w:cs="Arial"/>
          <w:color w:val="002060"/>
          <w:lang w:val="en-US"/>
        </w:rPr>
        <w:t>...110-111</w:t>
      </w:r>
    </w:p>
    <w:p w:rsidR="00796904" w:rsidRPr="00562963" w:rsidRDefault="00B86BAB" w:rsidP="00036FD9">
      <w:pPr>
        <w:pStyle w:val="ListParagraph"/>
        <w:numPr>
          <w:ilvl w:val="1"/>
          <w:numId w:val="85"/>
        </w:numPr>
        <w:tabs>
          <w:tab w:val="left" w:pos="1350"/>
        </w:tabs>
        <w:rPr>
          <w:rFonts w:ascii="Arial" w:hAnsi="Arial" w:cs="Arial"/>
          <w:color w:val="002060"/>
          <w:lang w:val="en-US"/>
        </w:rPr>
      </w:pPr>
      <w:r w:rsidRPr="00562963">
        <w:rPr>
          <w:rFonts w:ascii="Arial" w:hAnsi="Arial" w:cs="Arial"/>
          <w:color w:val="002060"/>
          <w:lang w:val="en-US"/>
        </w:rPr>
        <w:t>Designated Safe Hot Work Area</w:t>
      </w:r>
      <w:r w:rsidR="00AF2651" w:rsidRPr="00562963">
        <w:rPr>
          <w:rFonts w:ascii="Arial" w:hAnsi="Arial" w:cs="Arial"/>
          <w:color w:val="002060"/>
          <w:lang w:val="en-US"/>
        </w:rPr>
        <w:t>………</w:t>
      </w:r>
      <w:r w:rsidR="00BF6473" w:rsidRPr="00562963">
        <w:rPr>
          <w:rFonts w:ascii="Arial" w:hAnsi="Arial" w:cs="Arial"/>
          <w:color w:val="002060"/>
          <w:lang w:val="en-US"/>
        </w:rPr>
        <w:t>……………</w:t>
      </w:r>
      <w:r w:rsidR="0078625C" w:rsidRPr="00562963">
        <w:rPr>
          <w:rFonts w:ascii="Arial" w:hAnsi="Arial" w:cs="Arial"/>
          <w:color w:val="002060"/>
          <w:lang w:val="en-US"/>
        </w:rPr>
        <w:t>…</w:t>
      </w:r>
      <w:r w:rsidR="003E56FB">
        <w:rPr>
          <w:rFonts w:ascii="Arial" w:hAnsi="Arial" w:cs="Arial"/>
          <w:color w:val="002060"/>
          <w:lang w:val="en-US"/>
        </w:rPr>
        <w:t>….</w:t>
      </w:r>
      <w:r w:rsidR="00BF6473" w:rsidRPr="00562963">
        <w:rPr>
          <w:rFonts w:ascii="Arial" w:hAnsi="Arial" w:cs="Arial"/>
          <w:color w:val="002060"/>
          <w:lang w:val="en-US"/>
        </w:rPr>
        <w:t>……</w:t>
      </w:r>
      <w:r w:rsidR="00AF2651" w:rsidRPr="00562963">
        <w:rPr>
          <w:rFonts w:ascii="Arial" w:hAnsi="Arial" w:cs="Arial"/>
          <w:color w:val="002060"/>
          <w:lang w:val="en-US"/>
        </w:rPr>
        <w:t>.</w:t>
      </w:r>
      <w:r w:rsidR="00C11E96" w:rsidRPr="00562963">
        <w:rPr>
          <w:rFonts w:ascii="Arial" w:hAnsi="Arial" w:cs="Arial"/>
          <w:color w:val="002060"/>
          <w:lang w:val="en-US"/>
        </w:rPr>
        <w:t>....</w:t>
      </w:r>
      <w:r w:rsidR="00AE4187">
        <w:rPr>
          <w:rFonts w:ascii="Arial" w:hAnsi="Arial" w:cs="Arial"/>
          <w:color w:val="002060"/>
          <w:lang w:val="en-US"/>
        </w:rPr>
        <w:t>112</w:t>
      </w:r>
    </w:p>
    <w:p w:rsidR="001D2D51" w:rsidRPr="00562963" w:rsidRDefault="002155FC" w:rsidP="00036FD9">
      <w:pPr>
        <w:pStyle w:val="ListParagraph"/>
        <w:numPr>
          <w:ilvl w:val="1"/>
          <w:numId w:val="85"/>
        </w:numPr>
        <w:tabs>
          <w:tab w:val="left" w:pos="1350"/>
        </w:tabs>
        <w:rPr>
          <w:rFonts w:ascii="Arial" w:hAnsi="Arial" w:cs="Arial"/>
          <w:color w:val="002060"/>
          <w:lang w:val="en-US"/>
        </w:rPr>
      </w:pPr>
      <w:r w:rsidRPr="00562963">
        <w:rPr>
          <w:rFonts w:ascii="Arial" w:hAnsi="Arial" w:cs="Arial"/>
          <w:color w:val="002060"/>
          <w:lang w:val="en-US"/>
        </w:rPr>
        <w:t>Weekly Audit Inspections....</w:t>
      </w:r>
      <w:r w:rsidR="00AF2651" w:rsidRPr="00562963">
        <w:rPr>
          <w:rFonts w:ascii="Arial" w:hAnsi="Arial" w:cs="Arial"/>
          <w:color w:val="002060"/>
          <w:lang w:val="en-US"/>
        </w:rPr>
        <w:t>………………</w:t>
      </w:r>
      <w:r w:rsidR="003E56FB">
        <w:rPr>
          <w:rFonts w:ascii="Arial" w:hAnsi="Arial" w:cs="Arial"/>
          <w:color w:val="002060"/>
          <w:lang w:val="en-US"/>
        </w:rPr>
        <w:t>…………</w:t>
      </w:r>
      <w:r w:rsidR="00D73072" w:rsidRPr="00562963">
        <w:rPr>
          <w:rFonts w:ascii="Arial" w:hAnsi="Arial" w:cs="Arial"/>
          <w:color w:val="002060"/>
          <w:lang w:val="en-US"/>
        </w:rPr>
        <w:t>…</w:t>
      </w:r>
      <w:r w:rsidR="0078625C" w:rsidRPr="00562963">
        <w:rPr>
          <w:rFonts w:ascii="Arial" w:hAnsi="Arial" w:cs="Arial"/>
          <w:color w:val="002060"/>
          <w:lang w:val="en-US"/>
        </w:rPr>
        <w:t>…</w:t>
      </w:r>
      <w:r w:rsidR="003E56FB">
        <w:rPr>
          <w:rFonts w:ascii="Arial" w:hAnsi="Arial" w:cs="Arial"/>
          <w:color w:val="002060"/>
          <w:lang w:val="en-US"/>
        </w:rPr>
        <w:t>…</w:t>
      </w:r>
      <w:r w:rsidR="00AF2651" w:rsidRPr="00562963">
        <w:rPr>
          <w:rFonts w:ascii="Arial" w:hAnsi="Arial" w:cs="Arial"/>
          <w:color w:val="002060"/>
          <w:lang w:val="en-US"/>
        </w:rPr>
        <w:t>…</w:t>
      </w:r>
      <w:r w:rsidR="003E56FB">
        <w:rPr>
          <w:rFonts w:ascii="Arial" w:hAnsi="Arial" w:cs="Arial"/>
          <w:color w:val="002060"/>
          <w:lang w:val="en-US"/>
        </w:rPr>
        <w:t>...</w:t>
      </w:r>
      <w:r w:rsidR="00D73072" w:rsidRPr="00562963">
        <w:rPr>
          <w:rFonts w:ascii="Arial" w:hAnsi="Arial" w:cs="Arial"/>
          <w:color w:val="002060"/>
          <w:lang w:val="en-US"/>
        </w:rPr>
        <w:t>.</w:t>
      </w:r>
      <w:r w:rsidR="00AE4187">
        <w:rPr>
          <w:rFonts w:ascii="Arial" w:hAnsi="Arial" w:cs="Arial"/>
          <w:color w:val="002060"/>
          <w:lang w:val="en-US"/>
        </w:rPr>
        <w:t>..113</w:t>
      </w:r>
    </w:p>
    <w:p w:rsidR="00BC5EB8" w:rsidRPr="00562963" w:rsidRDefault="006D0D29" w:rsidP="00036FD9">
      <w:pPr>
        <w:pStyle w:val="ListParagraph"/>
        <w:numPr>
          <w:ilvl w:val="1"/>
          <w:numId w:val="85"/>
        </w:numPr>
        <w:tabs>
          <w:tab w:val="left" w:pos="1350"/>
        </w:tabs>
        <w:rPr>
          <w:rFonts w:ascii="Arial" w:hAnsi="Arial" w:cs="Arial"/>
          <w:color w:val="002060"/>
          <w:lang w:val="en-US"/>
        </w:rPr>
      </w:pPr>
      <w:r w:rsidRPr="00562963">
        <w:rPr>
          <w:rFonts w:ascii="Arial" w:hAnsi="Arial" w:cs="Arial"/>
          <w:color w:val="002060"/>
          <w:lang w:val="en-US"/>
        </w:rPr>
        <w:t>Safety Talk</w:t>
      </w:r>
      <w:r w:rsidR="00AE4187">
        <w:rPr>
          <w:rFonts w:ascii="Arial" w:hAnsi="Arial" w:cs="Arial"/>
          <w:color w:val="002060"/>
          <w:lang w:val="en-US"/>
        </w:rPr>
        <w:t>……………………………………………………</w:t>
      </w:r>
      <w:r w:rsidR="003E56FB">
        <w:rPr>
          <w:rFonts w:ascii="Arial" w:hAnsi="Arial" w:cs="Arial"/>
          <w:color w:val="002060"/>
          <w:lang w:val="en-US"/>
        </w:rPr>
        <w:t>….......</w:t>
      </w:r>
      <w:r w:rsidR="00AE4187">
        <w:rPr>
          <w:rFonts w:ascii="Arial" w:hAnsi="Arial" w:cs="Arial"/>
          <w:color w:val="002060"/>
          <w:lang w:val="en-US"/>
        </w:rPr>
        <w:t>114-1</w:t>
      </w:r>
      <w:r w:rsidR="00505C85">
        <w:rPr>
          <w:rFonts w:ascii="Arial" w:hAnsi="Arial" w:cs="Arial"/>
          <w:color w:val="002060"/>
          <w:lang w:val="en-US"/>
        </w:rPr>
        <w:t>1</w:t>
      </w:r>
      <w:r w:rsidR="00AE4187">
        <w:rPr>
          <w:rFonts w:ascii="Arial" w:hAnsi="Arial" w:cs="Arial"/>
          <w:color w:val="002060"/>
          <w:lang w:val="en-US"/>
        </w:rPr>
        <w:t>5</w:t>
      </w:r>
    </w:p>
    <w:p w:rsidR="00FD7CBF" w:rsidRPr="00562963" w:rsidRDefault="00FD7CBF" w:rsidP="00FD7CBF">
      <w:pPr>
        <w:tabs>
          <w:tab w:val="left" w:pos="1350"/>
        </w:tabs>
        <w:rPr>
          <w:rFonts w:ascii="Arial" w:hAnsi="Arial" w:cs="Arial"/>
          <w:color w:val="002060"/>
          <w:lang w:val="en-US"/>
        </w:rPr>
      </w:pPr>
    </w:p>
    <w:p w:rsidR="00FD7CBF" w:rsidRDefault="00FD7CBF" w:rsidP="00036FD9">
      <w:pPr>
        <w:pStyle w:val="ListParagraph"/>
        <w:numPr>
          <w:ilvl w:val="0"/>
          <w:numId w:val="85"/>
        </w:numPr>
        <w:tabs>
          <w:tab w:val="left" w:pos="1350"/>
        </w:tabs>
        <w:rPr>
          <w:rFonts w:ascii="Arial" w:hAnsi="Arial" w:cs="Arial"/>
          <w:color w:val="002060"/>
          <w:lang w:val="en-US"/>
        </w:rPr>
      </w:pPr>
      <w:r w:rsidRPr="00562963">
        <w:rPr>
          <w:rFonts w:ascii="Arial" w:hAnsi="Arial" w:cs="Arial"/>
          <w:color w:val="002060"/>
          <w:lang w:val="en-US"/>
        </w:rPr>
        <w:t>MEDICAL QUESTIONER………………………………………………</w:t>
      </w:r>
      <w:r w:rsidR="003E56FB">
        <w:rPr>
          <w:rFonts w:ascii="Arial" w:hAnsi="Arial" w:cs="Arial"/>
          <w:color w:val="002060"/>
          <w:lang w:val="en-US"/>
        </w:rPr>
        <w:t>….</w:t>
      </w:r>
      <w:r w:rsidR="00AE4187">
        <w:rPr>
          <w:rFonts w:ascii="Arial" w:hAnsi="Arial" w:cs="Arial"/>
          <w:color w:val="002060"/>
          <w:lang w:val="en-US"/>
        </w:rPr>
        <w:t>116</w:t>
      </w:r>
    </w:p>
    <w:p w:rsidR="00505C85" w:rsidRDefault="00505C85" w:rsidP="00505C85">
      <w:pPr>
        <w:pStyle w:val="ListParagraph"/>
        <w:tabs>
          <w:tab w:val="left" w:pos="1350"/>
        </w:tabs>
        <w:rPr>
          <w:rFonts w:ascii="Arial" w:hAnsi="Arial" w:cs="Arial"/>
          <w:color w:val="002060"/>
          <w:lang w:val="en-US"/>
        </w:rPr>
      </w:pPr>
    </w:p>
    <w:p w:rsidR="00505C85" w:rsidRPr="00562963" w:rsidRDefault="00505C85" w:rsidP="00036FD9">
      <w:pPr>
        <w:pStyle w:val="ListParagraph"/>
        <w:numPr>
          <w:ilvl w:val="0"/>
          <w:numId w:val="85"/>
        </w:numPr>
        <w:tabs>
          <w:tab w:val="left" w:pos="3900"/>
        </w:tabs>
        <w:rPr>
          <w:rFonts w:ascii="Arial" w:hAnsi="Arial" w:cs="Arial"/>
          <w:color w:val="002060"/>
          <w:lang w:val="en-US"/>
        </w:rPr>
      </w:pPr>
      <w:r w:rsidRPr="00562963">
        <w:rPr>
          <w:rFonts w:ascii="Arial" w:hAnsi="Arial" w:cs="Arial"/>
          <w:color w:val="002060"/>
          <w:lang w:val="en-US"/>
        </w:rPr>
        <w:t>MEDICAL SERVEILIANCE……………………………………….……</w:t>
      </w:r>
      <w:r w:rsidR="003E56FB">
        <w:rPr>
          <w:rFonts w:ascii="Arial" w:hAnsi="Arial" w:cs="Arial"/>
          <w:color w:val="002060"/>
          <w:lang w:val="en-US"/>
        </w:rPr>
        <w:t>….</w:t>
      </w:r>
      <w:r w:rsidR="00AE4187">
        <w:rPr>
          <w:rFonts w:ascii="Arial" w:hAnsi="Arial" w:cs="Arial"/>
          <w:color w:val="002060"/>
          <w:lang w:val="en-US"/>
        </w:rPr>
        <w:t>117</w:t>
      </w:r>
    </w:p>
    <w:p w:rsidR="00A13FD7" w:rsidRPr="00505C85" w:rsidRDefault="00A13FD7" w:rsidP="00505C85">
      <w:pPr>
        <w:tabs>
          <w:tab w:val="left" w:pos="3900"/>
        </w:tabs>
        <w:rPr>
          <w:rFonts w:ascii="Arial" w:hAnsi="Arial" w:cs="Arial"/>
          <w:color w:val="002060"/>
          <w:lang w:val="en-US"/>
        </w:rPr>
      </w:pPr>
    </w:p>
    <w:p w:rsidR="004F1D71" w:rsidRDefault="00A13FD7" w:rsidP="00036FD9">
      <w:pPr>
        <w:pStyle w:val="ListParagraph"/>
        <w:numPr>
          <w:ilvl w:val="0"/>
          <w:numId w:val="85"/>
        </w:numPr>
        <w:tabs>
          <w:tab w:val="left" w:pos="3900"/>
        </w:tabs>
        <w:rPr>
          <w:rFonts w:ascii="Arial" w:hAnsi="Arial" w:cs="Arial"/>
          <w:color w:val="002060"/>
          <w:lang w:val="en-US"/>
        </w:rPr>
      </w:pPr>
      <w:r w:rsidRPr="00562963">
        <w:rPr>
          <w:rFonts w:ascii="Arial" w:hAnsi="Arial" w:cs="Arial"/>
          <w:color w:val="002060"/>
          <w:lang w:val="en-US"/>
        </w:rPr>
        <w:t xml:space="preserve"> BEHAVIOUR BASED SAFETY</w:t>
      </w:r>
      <w:r w:rsidR="00AF2651" w:rsidRPr="00562963">
        <w:rPr>
          <w:rFonts w:ascii="Arial" w:hAnsi="Arial" w:cs="Arial"/>
          <w:color w:val="002060"/>
          <w:lang w:val="en-US"/>
        </w:rPr>
        <w:t>………………………</w:t>
      </w:r>
      <w:r w:rsidR="00BF6473" w:rsidRPr="00562963">
        <w:rPr>
          <w:rFonts w:ascii="Arial" w:hAnsi="Arial" w:cs="Arial"/>
          <w:color w:val="002060"/>
          <w:lang w:val="en-US"/>
        </w:rPr>
        <w:t>…</w:t>
      </w:r>
      <w:r w:rsidR="00111483" w:rsidRPr="00562963">
        <w:rPr>
          <w:rFonts w:ascii="Arial" w:hAnsi="Arial" w:cs="Arial"/>
          <w:color w:val="002060"/>
          <w:lang w:val="en-US"/>
        </w:rPr>
        <w:t>…</w:t>
      </w:r>
      <w:r w:rsidR="00BF6473" w:rsidRPr="00562963">
        <w:rPr>
          <w:rFonts w:ascii="Arial" w:hAnsi="Arial" w:cs="Arial"/>
          <w:color w:val="002060"/>
          <w:lang w:val="en-US"/>
        </w:rPr>
        <w:t>…</w:t>
      </w:r>
      <w:r w:rsidR="0078625C" w:rsidRPr="00562963">
        <w:rPr>
          <w:rFonts w:ascii="Arial" w:hAnsi="Arial" w:cs="Arial"/>
          <w:color w:val="002060"/>
          <w:lang w:val="en-US"/>
        </w:rPr>
        <w:t>….</w:t>
      </w:r>
      <w:r w:rsidR="00BF6473" w:rsidRPr="00562963">
        <w:rPr>
          <w:rFonts w:ascii="Arial" w:hAnsi="Arial" w:cs="Arial"/>
          <w:color w:val="002060"/>
          <w:lang w:val="en-US"/>
        </w:rPr>
        <w:t>……</w:t>
      </w:r>
      <w:r w:rsidR="003E56FB">
        <w:rPr>
          <w:rFonts w:ascii="Arial" w:hAnsi="Arial" w:cs="Arial"/>
          <w:color w:val="002060"/>
          <w:lang w:val="en-US"/>
        </w:rPr>
        <w:t>….</w:t>
      </w:r>
      <w:r w:rsidR="00CE0B63">
        <w:rPr>
          <w:rFonts w:ascii="Arial" w:hAnsi="Arial" w:cs="Arial"/>
          <w:color w:val="002060"/>
          <w:lang w:val="en-US"/>
        </w:rPr>
        <w:t>118-125</w:t>
      </w:r>
    </w:p>
    <w:p w:rsidR="004F1D71" w:rsidRPr="00E709C7" w:rsidRDefault="004F1D71" w:rsidP="004F1D71">
      <w:pPr>
        <w:pStyle w:val="ListParagraph"/>
        <w:rPr>
          <w:rFonts w:ascii="Arial" w:hAnsi="Arial" w:cs="Arial"/>
          <w:color w:val="002060"/>
          <w:lang w:val="en-US"/>
        </w:rPr>
      </w:pPr>
    </w:p>
    <w:p w:rsidR="00E709C7" w:rsidRPr="00E709C7" w:rsidRDefault="004F1D71" w:rsidP="00036FD9">
      <w:pPr>
        <w:pStyle w:val="ListParagraph"/>
        <w:numPr>
          <w:ilvl w:val="0"/>
          <w:numId w:val="85"/>
        </w:numPr>
        <w:tabs>
          <w:tab w:val="left" w:pos="3900"/>
        </w:tabs>
        <w:rPr>
          <w:rFonts w:ascii="Arial" w:hAnsi="Arial" w:cs="Arial"/>
          <w:color w:val="002060"/>
          <w:lang w:val="en-US"/>
        </w:rPr>
      </w:pPr>
      <w:r w:rsidRPr="00E709C7">
        <w:rPr>
          <w:rFonts w:ascii="Arial" w:hAnsi="Arial" w:cs="Arial"/>
          <w:color w:val="002060"/>
          <w:lang w:val="en-US"/>
        </w:rPr>
        <w:t xml:space="preserve"> MANAGEME</w:t>
      </w:r>
      <w:r w:rsidR="00CE0B63" w:rsidRPr="00E709C7">
        <w:rPr>
          <w:rFonts w:ascii="Arial" w:hAnsi="Arial" w:cs="Arial"/>
          <w:color w:val="002060"/>
          <w:lang w:val="en-US"/>
        </w:rPr>
        <w:t>NT OF CHANGE……………………………………………126</w:t>
      </w:r>
      <w:r w:rsidR="0018140A" w:rsidRPr="00E709C7">
        <w:rPr>
          <w:rFonts w:ascii="Arial" w:hAnsi="Arial" w:cs="Arial"/>
          <w:color w:val="002060"/>
          <w:lang w:val="en-US"/>
        </w:rPr>
        <w:t>-130</w:t>
      </w:r>
    </w:p>
    <w:p w:rsidR="00E709C7" w:rsidRPr="00E709C7" w:rsidRDefault="00E709C7" w:rsidP="00E709C7">
      <w:pPr>
        <w:pStyle w:val="ListParagraph"/>
        <w:rPr>
          <w:rFonts w:ascii="Arial" w:hAnsi="Arial" w:cs="Arial"/>
          <w:color w:val="002060"/>
          <w:lang w:val="en-US"/>
        </w:rPr>
      </w:pPr>
    </w:p>
    <w:p w:rsidR="00E709C7" w:rsidRPr="00E709C7" w:rsidRDefault="00E709C7" w:rsidP="00E709C7">
      <w:pPr>
        <w:pStyle w:val="ListParagraph"/>
        <w:numPr>
          <w:ilvl w:val="0"/>
          <w:numId w:val="85"/>
        </w:numPr>
        <w:rPr>
          <w:rFonts w:ascii="Arial" w:hAnsi="Arial" w:cs="Arial"/>
          <w:color w:val="002060"/>
        </w:rPr>
      </w:pPr>
      <w:r w:rsidRPr="00E709C7">
        <w:rPr>
          <w:rFonts w:ascii="Arial" w:hAnsi="Arial" w:cs="Arial"/>
          <w:color w:val="002060"/>
          <w:lang w:val="en-US"/>
        </w:rPr>
        <w:t xml:space="preserve"> </w:t>
      </w:r>
      <w:r w:rsidRPr="00E709C7">
        <w:rPr>
          <w:rFonts w:ascii="Arial" w:hAnsi="Arial" w:cs="Arial"/>
          <w:color w:val="002060"/>
        </w:rPr>
        <w:t>EMPLOYEE DOCUMENT RECEIPT ACKNOWLEDGMENT</w:t>
      </w:r>
      <w:r>
        <w:rPr>
          <w:rFonts w:ascii="Arial" w:hAnsi="Arial" w:cs="Arial"/>
          <w:color w:val="002060"/>
        </w:rPr>
        <w:t>..............131</w:t>
      </w:r>
    </w:p>
    <w:p w:rsidR="00E709C7" w:rsidRPr="00E709C7" w:rsidRDefault="00E709C7" w:rsidP="00E709C7">
      <w:pPr>
        <w:rPr>
          <w:rFonts w:ascii="Arial" w:hAnsi="Arial" w:cs="Arial"/>
          <w:color w:val="002060"/>
        </w:rPr>
      </w:pPr>
    </w:p>
    <w:p w:rsidR="00E709C7" w:rsidRPr="00E709C7" w:rsidRDefault="00E709C7" w:rsidP="00E709C7">
      <w:pPr>
        <w:pStyle w:val="ListParagraph"/>
        <w:numPr>
          <w:ilvl w:val="0"/>
          <w:numId w:val="85"/>
        </w:numPr>
        <w:outlineLvl w:val="0"/>
        <w:rPr>
          <w:rFonts w:ascii="Arial" w:hAnsi="Arial" w:cs="Arial"/>
          <w:color w:val="002060"/>
        </w:rPr>
      </w:pPr>
      <w:r w:rsidRPr="00E709C7">
        <w:rPr>
          <w:rFonts w:ascii="Arial" w:hAnsi="Arial" w:cs="Arial"/>
          <w:color w:val="002060"/>
        </w:rPr>
        <w:t>INJURY AND ILLNESS PREVENTION PROGRAM</w:t>
      </w:r>
      <w:r>
        <w:rPr>
          <w:rFonts w:ascii="Arial" w:hAnsi="Arial" w:cs="Arial"/>
          <w:color w:val="002060"/>
        </w:rPr>
        <w:t>.............................132-134</w:t>
      </w:r>
    </w:p>
    <w:p w:rsidR="009D028C" w:rsidRDefault="009D028C" w:rsidP="009D028C">
      <w:pPr>
        <w:tabs>
          <w:tab w:val="left" w:pos="3900"/>
        </w:tabs>
        <w:rPr>
          <w:rFonts w:ascii="Arial" w:hAnsi="Arial" w:cs="Arial"/>
          <w:lang w:val="en-US"/>
        </w:rPr>
      </w:pPr>
    </w:p>
    <w:p w:rsidR="009D028C" w:rsidRDefault="009D028C" w:rsidP="009D028C">
      <w:pPr>
        <w:tabs>
          <w:tab w:val="left" w:pos="3900"/>
        </w:tabs>
        <w:rPr>
          <w:rFonts w:ascii="Arial" w:hAnsi="Arial" w:cs="Arial"/>
          <w:lang w:val="en-US"/>
        </w:rPr>
      </w:pPr>
    </w:p>
    <w:p w:rsidR="009D028C" w:rsidRDefault="009D028C" w:rsidP="009D028C">
      <w:pPr>
        <w:tabs>
          <w:tab w:val="left" w:pos="3900"/>
        </w:tabs>
        <w:rPr>
          <w:rFonts w:ascii="Arial" w:hAnsi="Arial" w:cs="Arial"/>
          <w:lang w:val="en-US"/>
        </w:rPr>
      </w:pPr>
    </w:p>
    <w:p w:rsidR="009D028C" w:rsidRDefault="009D028C" w:rsidP="009D028C">
      <w:pPr>
        <w:tabs>
          <w:tab w:val="left" w:pos="3900"/>
        </w:tabs>
        <w:rPr>
          <w:rFonts w:ascii="Arial" w:hAnsi="Arial" w:cs="Arial"/>
          <w:lang w:val="en-US"/>
        </w:rPr>
      </w:pPr>
    </w:p>
    <w:p w:rsidR="009D028C" w:rsidRDefault="009D028C" w:rsidP="00E709C7">
      <w:pPr>
        <w:tabs>
          <w:tab w:val="left" w:pos="3900"/>
          <w:tab w:val="left" w:pos="8080"/>
        </w:tabs>
        <w:rPr>
          <w:rFonts w:ascii="Arial" w:hAnsi="Arial" w:cs="Arial"/>
          <w:lang w:val="en-US"/>
        </w:rPr>
      </w:pPr>
    </w:p>
    <w:p w:rsidR="009D028C" w:rsidRDefault="009D028C" w:rsidP="009D028C">
      <w:pPr>
        <w:tabs>
          <w:tab w:val="left" w:pos="3900"/>
        </w:tabs>
        <w:rPr>
          <w:rFonts w:ascii="Arial" w:hAnsi="Arial" w:cs="Arial"/>
          <w:lang w:val="en-US"/>
        </w:rPr>
      </w:pPr>
    </w:p>
    <w:p w:rsidR="009D028C" w:rsidRDefault="009D028C" w:rsidP="009D028C">
      <w:pPr>
        <w:tabs>
          <w:tab w:val="left" w:pos="3900"/>
        </w:tabs>
        <w:rPr>
          <w:rFonts w:ascii="Arial" w:hAnsi="Arial" w:cs="Arial"/>
          <w:lang w:val="en-US"/>
        </w:rPr>
      </w:pPr>
    </w:p>
    <w:p w:rsidR="009D028C" w:rsidRDefault="009D028C" w:rsidP="009D028C">
      <w:pPr>
        <w:tabs>
          <w:tab w:val="left" w:pos="3900"/>
        </w:tabs>
        <w:rPr>
          <w:rFonts w:ascii="Arial" w:hAnsi="Arial" w:cs="Arial"/>
          <w:lang w:val="en-US"/>
        </w:rPr>
      </w:pPr>
    </w:p>
    <w:p w:rsidR="009D028C" w:rsidRDefault="009D028C" w:rsidP="009D028C">
      <w:pPr>
        <w:tabs>
          <w:tab w:val="left" w:pos="3900"/>
        </w:tabs>
        <w:rPr>
          <w:rFonts w:ascii="Arial" w:hAnsi="Arial" w:cs="Arial"/>
          <w:lang w:val="en-US"/>
        </w:rPr>
      </w:pPr>
    </w:p>
    <w:p w:rsidR="009D028C" w:rsidRDefault="009D028C" w:rsidP="009D028C">
      <w:pPr>
        <w:tabs>
          <w:tab w:val="left" w:pos="3900"/>
        </w:tabs>
        <w:rPr>
          <w:rFonts w:ascii="Arial" w:hAnsi="Arial" w:cs="Arial"/>
          <w:lang w:val="en-US"/>
        </w:rPr>
      </w:pPr>
    </w:p>
    <w:p w:rsidR="009D028C" w:rsidRDefault="009D028C" w:rsidP="009D028C">
      <w:pPr>
        <w:tabs>
          <w:tab w:val="left" w:pos="3900"/>
        </w:tabs>
        <w:rPr>
          <w:rFonts w:ascii="Arial" w:hAnsi="Arial" w:cs="Arial"/>
          <w:lang w:val="en-US"/>
        </w:rPr>
      </w:pPr>
    </w:p>
    <w:p w:rsidR="009D028C" w:rsidRDefault="009D028C" w:rsidP="009D028C">
      <w:pPr>
        <w:tabs>
          <w:tab w:val="left" w:pos="3900"/>
        </w:tabs>
        <w:rPr>
          <w:rFonts w:ascii="Arial" w:hAnsi="Arial" w:cs="Arial"/>
          <w:lang w:val="en-US"/>
        </w:rPr>
      </w:pPr>
    </w:p>
    <w:p w:rsidR="00356EBE" w:rsidRDefault="00356EBE" w:rsidP="009D028C">
      <w:pPr>
        <w:tabs>
          <w:tab w:val="left" w:pos="3900"/>
        </w:tabs>
        <w:rPr>
          <w:rFonts w:ascii="Arial" w:hAnsi="Arial" w:cs="Arial"/>
          <w:lang w:val="en-US"/>
        </w:rPr>
      </w:pPr>
    </w:p>
    <w:p w:rsidR="00F054E8" w:rsidRDefault="00F054E8" w:rsidP="009D028C">
      <w:pPr>
        <w:tabs>
          <w:tab w:val="left" w:pos="3900"/>
        </w:tabs>
        <w:rPr>
          <w:rFonts w:ascii="Arial" w:hAnsi="Arial" w:cs="Arial"/>
          <w:lang w:val="en-US"/>
        </w:rPr>
      </w:pPr>
    </w:p>
    <w:p w:rsidR="00985011" w:rsidRPr="004042D8" w:rsidRDefault="00985011" w:rsidP="00FA4F61">
      <w:pPr>
        <w:pStyle w:val="NormalWeb"/>
        <w:spacing w:before="0" w:beforeAutospacing="0" w:after="0" w:afterAutospacing="0"/>
        <w:jc w:val="center"/>
        <w:rPr>
          <w:rStyle w:val="combobold"/>
          <w:rFonts w:ascii="Arial" w:hAnsi="Arial" w:cs="Arial"/>
          <w:b/>
          <w:color w:val="FF0000"/>
          <w:sz w:val="40"/>
          <w:szCs w:val="40"/>
        </w:rPr>
      </w:pPr>
      <w:r w:rsidRPr="004042D8">
        <w:rPr>
          <w:rStyle w:val="combobold"/>
          <w:rFonts w:ascii="Arial" w:hAnsi="Arial" w:cs="Arial"/>
          <w:b/>
          <w:color w:val="FF0000"/>
          <w:sz w:val="40"/>
          <w:szCs w:val="40"/>
        </w:rPr>
        <w:lastRenderedPageBreak/>
        <w:t xml:space="preserve">Seavest Africa  </w:t>
      </w:r>
    </w:p>
    <w:p w:rsidR="00985011" w:rsidRPr="00562963" w:rsidRDefault="00985011" w:rsidP="00DF74A4">
      <w:pPr>
        <w:pStyle w:val="NormalWeb"/>
        <w:jc w:val="center"/>
        <w:rPr>
          <w:rFonts w:ascii="Arial" w:hAnsi="Arial" w:cs="Arial"/>
          <w:color w:val="002060"/>
        </w:rPr>
      </w:pPr>
      <w:r w:rsidRPr="00080499">
        <w:rPr>
          <w:rFonts w:ascii="Arial" w:hAnsi="Arial" w:cs="Arial"/>
        </w:rPr>
        <w:br/>
      </w:r>
      <w:r w:rsidRPr="00562963">
        <w:rPr>
          <w:rFonts w:ascii="Arial" w:hAnsi="Arial" w:cs="Arial"/>
          <w:color w:val="002060"/>
        </w:rPr>
        <w:t>Seavest is a professional service provider to the hydrocarbon industry with outstanding customer satisfaction and referral rating. That means our future is on display everyday in how we carry out our work at any retail site around the country.</w:t>
      </w:r>
    </w:p>
    <w:p w:rsidR="006337CB" w:rsidRPr="00080499" w:rsidRDefault="006337CB" w:rsidP="00DF74A4">
      <w:pPr>
        <w:pStyle w:val="NormalWeb"/>
        <w:jc w:val="center"/>
        <w:rPr>
          <w:rFonts w:ascii="Arial" w:hAnsi="Arial" w:cs="Arial"/>
        </w:rPr>
      </w:pPr>
    </w:p>
    <w:p w:rsidR="006337CB" w:rsidRPr="004042D8" w:rsidRDefault="00985011" w:rsidP="006337CB">
      <w:pPr>
        <w:pStyle w:val="NormalWeb"/>
        <w:spacing w:before="0" w:beforeAutospacing="0" w:after="0" w:afterAutospacing="0"/>
        <w:jc w:val="center"/>
        <w:rPr>
          <w:rFonts w:ascii="Arial" w:hAnsi="Arial" w:cs="Arial"/>
          <w:color w:val="FF0000"/>
        </w:rPr>
      </w:pPr>
      <w:r w:rsidRPr="004042D8">
        <w:rPr>
          <w:rStyle w:val="combobold"/>
          <w:rFonts w:ascii="Arial" w:hAnsi="Arial" w:cs="Arial"/>
          <w:b/>
          <w:color w:val="FF0000"/>
          <w:sz w:val="32"/>
          <w:szCs w:val="32"/>
        </w:rPr>
        <w:t>Mission Statement</w:t>
      </w:r>
      <w:r w:rsidRPr="004042D8">
        <w:rPr>
          <w:rFonts w:ascii="Arial" w:hAnsi="Arial" w:cs="Arial"/>
          <w:color w:val="FF0000"/>
        </w:rPr>
        <w:t xml:space="preserve"> </w:t>
      </w:r>
    </w:p>
    <w:p w:rsidR="00985011" w:rsidRPr="00562963" w:rsidRDefault="00985011" w:rsidP="006337CB">
      <w:pPr>
        <w:pStyle w:val="NormalWeb"/>
        <w:spacing w:before="0" w:beforeAutospacing="0"/>
        <w:jc w:val="center"/>
        <w:rPr>
          <w:rFonts w:ascii="Arial" w:hAnsi="Arial" w:cs="Arial"/>
          <w:color w:val="002060"/>
        </w:rPr>
      </w:pPr>
      <w:r w:rsidRPr="00080499">
        <w:rPr>
          <w:rFonts w:ascii="Arial" w:hAnsi="Arial" w:cs="Arial"/>
        </w:rPr>
        <w:br/>
      </w:r>
      <w:r w:rsidRPr="00562963">
        <w:rPr>
          <w:rFonts w:ascii="Arial" w:hAnsi="Arial" w:cs="Arial"/>
          <w:color w:val="002060"/>
        </w:rPr>
        <w:t xml:space="preserve">Seavest Africa strives to provide the best quality workmanship and outstanding customer service in the most cost effective </w:t>
      </w:r>
      <w:r w:rsidR="00B70971" w:rsidRPr="00562963">
        <w:rPr>
          <w:rFonts w:ascii="Arial" w:hAnsi="Arial" w:cs="Arial"/>
          <w:color w:val="002060"/>
        </w:rPr>
        <w:t xml:space="preserve">and safest </w:t>
      </w:r>
      <w:r w:rsidRPr="00562963">
        <w:rPr>
          <w:rFonts w:ascii="Arial" w:hAnsi="Arial" w:cs="Arial"/>
          <w:color w:val="002060"/>
        </w:rPr>
        <w:t>manner possible. It is the goal of everyone at Seavest Africa to continue to expand our services and with this in mind we will provide the necessary tools, supervision and safe workplace to all employees</w:t>
      </w:r>
      <w:r w:rsidR="00FA4F61" w:rsidRPr="00562963">
        <w:rPr>
          <w:rFonts w:ascii="Arial" w:hAnsi="Arial" w:cs="Arial"/>
          <w:color w:val="002060"/>
        </w:rPr>
        <w:t>.</w:t>
      </w:r>
    </w:p>
    <w:p w:rsidR="006337CB" w:rsidRPr="00080499" w:rsidRDefault="006337CB" w:rsidP="006337CB">
      <w:pPr>
        <w:pStyle w:val="NormalWeb"/>
        <w:spacing w:before="0" w:beforeAutospacing="0"/>
        <w:jc w:val="center"/>
        <w:rPr>
          <w:rFonts w:ascii="Arial" w:hAnsi="Arial" w:cs="Arial"/>
        </w:rPr>
      </w:pPr>
    </w:p>
    <w:p w:rsidR="00985011" w:rsidRPr="004042D8" w:rsidRDefault="00DF74A4" w:rsidP="00E11675">
      <w:pPr>
        <w:pStyle w:val="NormalWeb"/>
        <w:spacing w:before="0" w:beforeAutospacing="0" w:after="0" w:afterAutospacing="0"/>
        <w:jc w:val="center"/>
        <w:rPr>
          <w:rFonts w:ascii="Arial" w:hAnsi="Arial" w:cs="Arial"/>
          <w:b/>
          <w:color w:val="FF0000"/>
          <w:sz w:val="32"/>
          <w:szCs w:val="32"/>
        </w:rPr>
      </w:pPr>
      <w:r w:rsidRPr="004042D8">
        <w:rPr>
          <w:rFonts w:ascii="Arial" w:hAnsi="Arial" w:cs="Arial"/>
          <w:b/>
          <w:color w:val="FF0000"/>
          <w:sz w:val="32"/>
          <w:szCs w:val="32"/>
        </w:rPr>
        <w:t>What We Do</w:t>
      </w:r>
    </w:p>
    <w:p w:rsidR="00E11675" w:rsidRDefault="00E11675" w:rsidP="00E11675">
      <w:pPr>
        <w:pStyle w:val="NormalWeb"/>
        <w:spacing w:before="0" w:beforeAutospacing="0" w:after="0" w:afterAutospacing="0"/>
        <w:jc w:val="center"/>
        <w:rPr>
          <w:rFonts w:ascii="Arial" w:hAnsi="Arial" w:cs="Arial"/>
          <w:b/>
          <w:sz w:val="32"/>
          <w:szCs w:val="32"/>
        </w:rPr>
      </w:pPr>
    </w:p>
    <w:p w:rsidR="00DF74A4" w:rsidRPr="00562963" w:rsidRDefault="00DF74A4" w:rsidP="00E11675">
      <w:pPr>
        <w:pStyle w:val="NormalWeb"/>
        <w:spacing w:before="0" w:beforeAutospacing="0" w:after="0" w:afterAutospacing="0"/>
        <w:jc w:val="center"/>
        <w:rPr>
          <w:rFonts w:ascii="Arial" w:hAnsi="Arial" w:cs="Arial"/>
          <w:color w:val="002060"/>
        </w:rPr>
      </w:pPr>
      <w:r w:rsidRPr="00562963">
        <w:rPr>
          <w:rFonts w:ascii="Arial" w:hAnsi="Arial" w:cs="Arial"/>
          <w:color w:val="002060"/>
        </w:rPr>
        <w:t>Seavest is a Durban based, South African company providing services to the petroleum industry in Durban, Cape Town &amp; Johannesburg. The company provides an intensive building and maintenance service to cover almost every task at the retail sites.</w:t>
      </w:r>
    </w:p>
    <w:p w:rsidR="00DF74A4" w:rsidRPr="00562963" w:rsidRDefault="00DF74A4" w:rsidP="00DF74A4">
      <w:pPr>
        <w:pStyle w:val="NormalWeb"/>
        <w:spacing w:before="0" w:beforeAutospacing="0" w:after="0" w:afterAutospacing="0"/>
        <w:jc w:val="center"/>
        <w:rPr>
          <w:rFonts w:ascii="Arial" w:hAnsi="Arial" w:cs="Arial"/>
          <w:color w:val="002060"/>
        </w:rPr>
      </w:pPr>
      <w:r w:rsidRPr="00562963">
        <w:rPr>
          <w:rFonts w:ascii="Arial" w:hAnsi="Arial" w:cs="Arial"/>
          <w:color w:val="002060"/>
        </w:rPr>
        <w:t>Although the company was established in 2003, management has twenty two years experience in the industry. The services that Seavest provides are exclusively reserved for the petroleum industry. The company is therefore geared to serve safely what the industry requires. Seavest has undergone an intensive a</w:t>
      </w:r>
      <w:r w:rsidR="00E11675" w:rsidRPr="00562963">
        <w:rPr>
          <w:rFonts w:ascii="Arial" w:hAnsi="Arial" w:cs="Arial"/>
          <w:color w:val="002060"/>
        </w:rPr>
        <w:t>udit by Bitline SA and was HSSE</w:t>
      </w:r>
      <w:r w:rsidRPr="00562963">
        <w:rPr>
          <w:rFonts w:ascii="Arial" w:hAnsi="Arial" w:cs="Arial"/>
          <w:color w:val="002060"/>
        </w:rPr>
        <w:t xml:space="preserve"> accredited. Seavest is now level one BBEE certified.</w:t>
      </w:r>
    </w:p>
    <w:p w:rsidR="00985011" w:rsidRDefault="00985011" w:rsidP="00985011">
      <w:pPr>
        <w:pStyle w:val="NormalWeb"/>
      </w:pPr>
    </w:p>
    <w:p w:rsidR="008331DD" w:rsidRDefault="00985011" w:rsidP="00DF74A4">
      <w:pPr>
        <w:pStyle w:val="NormalWeb"/>
      </w:pPr>
      <w:r>
        <w:t>      </w:t>
      </w:r>
      <w:r>
        <w:rPr>
          <w:noProof/>
          <w:lang w:val="en-ZA" w:eastAsia="en-ZA"/>
        </w:rPr>
        <w:drawing>
          <wp:inline distT="0" distB="0" distL="0" distR="0">
            <wp:extent cx="2092325" cy="1617980"/>
            <wp:effectExtent l="19050" t="0" r="3175" b="0"/>
            <wp:docPr id="1" name="Picture 1" descr="http://www.seavest.co.za/images/resident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eavest.co.za/images/residental2.jpg"/>
                    <pic:cNvPicPr>
                      <a:picLocks noChangeAspect="1" noChangeArrowheads="1"/>
                    </pic:cNvPicPr>
                  </pic:nvPicPr>
                  <pic:blipFill>
                    <a:blip r:embed="rId8" cstate="print"/>
                    <a:srcRect/>
                    <a:stretch>
                      <a:fillRect/>
                    </a:stretch>
                  </pic:blipFill>
                  <pic:spPr bwMode="auto">
                    <a:xfrm>
                      <a:off x="0" y="0"/>
                      <a:ext cx="2092325" cy="1617980"/>
                    </a:xfrm>
                    <a:prstGeom prst="rect">
                      <a:avLst/>
                    </a:prstGeom>
                    <a:noFill/>
                    <a:ln w="9525">
                      <a:noFill/>
                      <a:miter lim="800000"/>
                      <a:headEnd/>
                      <a:tailEnd/>
                    </a:ln>
                  </pic:spPr>
                </pic:pic>
              </a:graphicData>
            </a:graphic>
          </wp:inline>
        </w:drawing>
      </w:r>
      <w:r>
        <w:t xml:space="preserve">                         </w:t>
      </w:r>
      <w:r>
        <w:rPr>
          <w:noProof/>
          <w:lang w:val="en-ZA" w:eastAsia="en-ZA"/>
        </w:rPr>
        <w:drawing>
          <wp:inline distT="0" distB="0" distL="0" distR="0">
            <wp:extent cx="2092325" cy="1617980"/>
            <wp:effectExtent l="19050" t="0" r="3175" b="0"/>
            <wp:docPr id="2" name="Picture 2" descr="http://www.seavest.co.za/images/commerci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eavest.co.za/images/commercial2.jpg"/>
                    <pic:cNvPicPr>
                      <a:picLocks noChangeAspect="1" noChangeArrowheads="1"/>
                    </pic:cNvPicPr>
                  </pic:nvPicPr>
                  <pic:blipFill>
                    <a:blip r:embed="rId9" cstate="print"/>
                    <a:srcRect/>
                    <a:stretch>
                      <a:fillRect/>
                    </a:stretch>
                  </pic:blipFill>
                  <pic:spPr bwMode="auto">
                    <a:xfrm>
                      <a:off x="0" y="0"/>
                      <a:ext cx="2092325" cy="1617980"/>
                    </a:xfrm>
                    <a:prstGeom prst="rect">
                      <a:avLst/>
                    </a:prstGeom>
                    <a:noFill/>
                    <a:ln w="9525">
                      <a:noFill/>
                      <a:miter lim="800000"/>
                      <a:headEnd/>
                      <a:tailEnd/>
                    </a:ln>
                  </pic:spPr>
                </pic:pic>
              </a:graphicData>
            </a:graphic>
          </wp:inline>
        </w:drawing>
      </w:r>
    </w:p>
    <w:p w:rsidR="00E72EEE" w:rsidRPr="00DF74A4" w:rsidRDefault="00E72EEE" w:rsidP="00DF74A4">
      <w:pPr>
        <w:pStyle w:val="NormalWeb"/>
      </w:pPr>
    </w:p>
    <w:p w:rsidR="003E0F66" w:rsidRPr="004042D8" w:rsidRDefault="003E0F66" w:rsidP="003E0F66">
      <w:pPr>
        <w:pStyle w:val="ListParagraph"/>
        <w:jc w:val="center"/>
        <w:rPr>
          <w:rFonts w:ascii="Arial" w:hAnsi="Arial" w:cs="Arial"/>
          <w:b/>
          <w:color w:val="FF0000"/>
          <w:sz w:val="40"/>
          <w:szCs w:val="40"/>
          <w:u w:val="single"/>
        </w:rPr>
      </w:pPr>
      <w:r w:rsidRPr="004042D8">
        <w:rPr>
          <w:rFonts w:ascii="Arial" w:hAnsi="Arial" w:cs="Arial"/>
          <w:b/>
          <w:color w:val="FF0000"/>
          <w:sz w:val="40"/>
          <w:szCs w:val="40"/>
          <w:u w:val="single"/>
        </w:rPr>
        <w:lastRenderedPageBreak/>
        <w:t>SEAVEST COMPANY ORGANOGRAM</w:t>
      </w:r>
    </w:p>
    <w:p w:rsidR="00F054E8" w:rsidRDefault="00F054E8" w:rsidP="00F054E8">
      <w:pPr>
        <w:rPr>
          <w:b/>
          <w:color w:val="365F91" w:themeColor="accent1" w:themeShade="BF"/>
          <w:sz w:val="40"/>
          <w:szCs w:val="40"/>
          <w:u w:val="single"/>
        </w:rPr>
      </w:pPr>
    </w:p>
    <w:p w:rsidR="003E0F66" w:rsidRPr="00F054E8" w:rsidRDefault="0060774A" w:rsidP="00F054E8">
      <w:pPr>
        <w:rPr>
          <w:b/>
          <w:color w:val="365F91" w:themeColor="accent1" w:themeShade="BF"/>
          <w:sz w:val="40"/>
          <w:szCs w:val="40"/>
          <w:u w:val="single"/>
        </w:rPr>
      </w:pPr>
      <w:r w:rsidRPr="0060774A">
        <w:rPr>
          <w:noProof/>
        </w:rPr>
        <w:pict>
          <v:roundrect id="_x0000_s1064" style="position:absolute;margin-left:310.5pt;margin-top:26.4pt;width:160.5pt;height:63.75pt;z-index:251661312" arcsize="10923f" fillcolor="#f79646 [3209]" strokecolor="#f2f2f2 [3041]" strokeweight="3pt">
            <v:shadow on="t" type="perspective" color="#974706 [1609]" opacity=".5" offset="1pt" offset2="-1pt"/>
            <v:textbox>
              <w:txbxContent>
                <w:p w:rsidR="000A6E39" w:rsidRDefault="000A6E39" w:rsidP="003E0F66">
                  <w:pPr>
                    <w:jc w:val="center"/>
                    <w:rPr>
                      <w:b/>
                      <w:u w:val="single"/>
                    </w:rPr>
                  </w:pPr>
                  <w:r>
                    <w:rPr>
                      <w:b/>
                      <w:u w:val="single"/>
                    </w:rPr>
                    <w:t xml:space="preserve">SENIOR </w:t>
                  </w:r>
                  <w:r w:rsidRPr="002C78C0">
                    <w:rPr>
                      <w:b/>
                      <w:u w:val="single"/>
                    </w:rPr>
                    <w:t>MANAGER</w:t>
                  </w:r>
                </w:p>
                <w:p w:rsidR="000A6E39" w:rsidRPr="002C78C0" w:rsidRDefault="000A6E39" w:rsidP="003E0F66">
                  <w:pPr>
                    <w:jc w:val="center"/>
                    <w:rPr>
                      <w:b/>
                      <w:sz w:val="16"/>
                      <w:szCs w:val="16"/>
                      <w:u w:val="single"/>
                    </w:rPr>
                  </w:pPr>
                </w:p>
                <w:p w:rsidR="000A6E39" w:rsidRPr="00FB3801" w:rsidRDefault="000A6E39" w:rsidP="003E0F66">
                  <w:pPr>
                    <w:jc w:val="center"/>
                    <w:rPr>
                      <w:b/>
                    </w:rPr>
                  </w:pPr>
                  <w:r>
                    <w:rPr>
                      <w:b/>
                    </w:rPr>
                    <w:t>NICKY JAMUN</w:t>
                  </w:r>
                </w:p>
                <w:p w:rsidR="000A6E39" w:rsidRPr="00A61D17" w:rsidRDefault="000A6E39" w:rsidP="00A61D17">
                  <w:pPr>
                    <w:jc w:val="center"/>
                    <w:rPr>
                      <w:b/>
                    </w:rPr>
                  </w:pPr>
                  <w:r w:rsidRPr="00A61D17">
                    <w:rPr>
                      <w:b/>
                    </w:rPr>
                    <w:t>(16.2)</w:t>
                  </w:r>
                </w:p>
              </w:txbxContent>
            </v:textbox>
          </v:roundrect>
        </w:pict>
      </w:r>
      <w:r w:rsidRPr="0060774A">
        <w:rPr>
          <w:noProof/>
        </w:rPr>
        <w:pict>
          <v:roundrect id="_x0000_s1063" style="position:absolute;margin-left:9pt;margin-top:26.4pt;width:160.5pt;height:63.75pt;z-index:251660288" arcsize="10923f" fillcolor="#f79646 [3209]" strokecolor="#f2f2f2 [3041]" strokeweight="3pt">
            <v:shadow on="t" type="perspective" color="#974706 [1609]" opacity=".5" offset="1pt" offset2="-1pt"/>
            <v:textbox>
              <w:txbxContent>
                <w:p w:rsidR="000A6E39" w:rsidRDefault="000A6E39" w:rsidP="003E0F66">
                  <w:pPr>
                    <w:jc w:val="center"/>
                    <w:rPr>
                      <w:b/>
                      <w:u w:val="single"/>
                    </w:rPr>
                  </w:pPr>
                  <w:r w:rsidRPr="002C78C0">
                    <w:rPr>
                      <w:b/>
                      <w:u w:val="single"/>
                    </w:rPr>
                    <w:t>DIRECTOR</w:t>
                  </w:r>
                </w:p>
                <w:p w:rsidR="000A6E39" w:rsidRPr="002C78C0" w:rsidRDefault="000A6E39" w:rsidP="003E0F66">
                  <w:pPr>
                    <w:jc w:val="center"/>
                    <w:rPr>
                      <w:b/>
                      <w:sz w:val="16"/>
                      <w:szCs w:val="16"/>
                      <w:u w:val="single"/>
                    </w:rPr>
                  </w:pPr>
                </w:p>
                <w:p w:rsidR="000A6E39" w:rsidRDefault="000A6E39" w:rsidP="003E0F66">
                  <w:pPr>
                    <w:jc w:val="center"/>
                    <w:rPr>
                      <w:b/>
                    </w:rPr>
                  </w:pPr>
                  <w:r w:rsidRPr="00FB3801">
                    <w:rPr>
                      <w:b/>
                    </w:rPr>
                    <w:t>H</w:t>
                  </w:r>
                  <w:r>
                    <w:rPr>
                      <w:b/>
                    </w:rPr>
                    <w:t>EMI</w:t>
                  </w:r>
                  <w:r w:rsidRPr="00FB3801">
                    <w:rPr>
                      <w:b/>
                    </w:rPr>
                    <w:t xml:space="preserve"> GAYADEEN</w:t>
                  </w:r>
                </w:p>
                <w:p w:rsidR="000A6E39" w:rsidRPr="00FB3801" w:rsidRDefault="000A6E39" w:rsidP="003E0F66">
                  <w:pPr>
                    <w:jc w:val="center"/>
                    <w:rPr>
                      <w:b/>
                    </w:rPr>
                  </w:pPr>
                  <w:r>
                    <w:rPr>
                      <w:b/>
                    </w:rPr>
                    <w:t>(16.1)</w:t>
                  </w:r>
                </w:p>
                <w:p w:rsidR="000A6E39" w:rsidRDefault="000A6E39" w:rsidP="003E0F66"/>
              </w:txbxContent>
            </v:textbox>
          </v:roundrect>
        </w:pict>
      </w:r>
      <w:r w:rsidRPr="0060774A">
        <w:rPr>
          <w:noProof/>
        </w:rPr>
        <w:pict>
          <v:shapetype id="_x0000_t32" coordsize="21600,21600" o:spt="32" o:oned="t" path="m,l21600,21600e" filled="f">
            <v:path arrowok="t" fillok="f" o:connecttype="none"/>
            <o:lock v:ext="edit" shapetype="t"/>
          </v:shapetype>
          <v:shape id="_x0000_s1074" type="#_x0000_t32" style="position:absolute;margin-left:234pt;margin-top:302.4pt;width:0;height:102.75pt;flip:y;z-index:251671552" o:connectortype="straight"/>
        </w:pict>
      </w:r>
      <w:r w:rsidRPr="0060774A">
        <w:rPr>
          <w:noProof/>
        </w:rPr>
        <w:pict>
          <v:shape id="_x0000_s1073" type="#_x0000_t32" style="position:absolute;margin-left:234pt;margin-top:282.9pt;width:0;height:18.75pt;flip:y;z-index:251670528" o:connectortype="straight"/>
        </w:pict>
      </w:r>
      <w:r w:rsidRPr="0060774A">
        <w:rPr>
          <w:noProof/>
        </w:rPr>
        <w:pict>
          <v:shape id="_x0000_s1070" type="#_x0000_t32" style="position:absolute;margin-left:234pt;margin-top:57.9pt;width:.75pt;height:73.5pt;flip:y;z-index:251667456" o:connectortype="straight"/>
        </w:pict>
      </w:r>
      <w:r w:rsidRPr="0060774A">
        <w:rPr>
          <w:noProof/>
        </w:rPr>
        <w:pict>
          <v:shape id="_x0000_s1069" type="#_x0000_t32" style="position:absolute;margin-left:169.5pt;margin-top:57.9pt;width:141pt;height:0;z-index:251666432" o:connectortype="straight"/>
        </w:pict>
      </w:r>
    </w:p>
    <w:p w:rsidR="005D7225" w:rsidRDefault="005D7225"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60774A" w:rsidP="00AD341F">
      <w:pPr>
        <w:tabs>
          <w:tab w:val="left" w:pos="3900"/>
        </w:tabs>
        <w:rPr>
          <w:rFonts w:ascii="Arial" w:hAnsi="Arial" w:cs="Arial"/>
          <w:b/>
          <w:sz w:val="36"/>
          <w:szCs w:val="36"/>
          <w:u w:val="single"/>
          <w:lang w:val="en-US"/>
        </w:rPr>
      </w:pPr>
      <w:r w:rsidRPr="0060774A">
        <w:rPr>
          <w:noProof/>
        </w:rPr>
        <w:pict>
          <v:rect id="_x0000_s1065" style="position:absolute;margin-left:130.45pt;margin-top:4.9pt;width:209.3pt;height:99.1pt;z-index:251662336" fillcolor="white [3201]" strokecolor="#92cddc [1944]" strokeweight="1pt">
            <v:fill color2="#b6dde8 [1304]" focusposition="1" focussize="" focus="100%" type="gradient"/>
            <v:shadow on="t" type="perspective" color="#205867 [1608]" opacity=".5" offset="1pt" offset2="-3pt"/>
            <v:textbox style="mso-next-textbox:#_x0000_s1065">
              <w:txbxContent>
                <w:p w:rsidR="000A6E39" w:rsidRDefault="000A6E39" w:rsidP="003E0F66">
                  <w:pPr>
                    <w:jc w:val="center"/>
                    <w:rPr>
                      <w:b/>
                      <w:u w:val="single"/>
                    </w:rPr>
                  </w:pPr>
                  <w:r w:rsidRPr="00FB3801">
                    <w:rPr>
                      <w:b/>
                      <w:u w:val="single"/>
                    </w:rPr>
                    <w:t>ADMINISTRATING TEAM</w:t>
                  </w:r>
                </w:p>
                <w:p w:rsidR="000A6E39" w:rsidRPr="007D0841" w:rsidRDefault="000A6E39" w:rsidP="003E0F66">
                  <w:pPr>
                    <w:jc w:val="center"/>
                    <w:rPr>
                      <w:b/>
                      <w:sz w:val="16"/>
                      <w:szCs w:val="16"/>
                    </w:rPr>
                  </w:pPr>
                </w:p>
                <w:p w:rsidR="000A6E39" w:rsidRDefault="000A6E39" w:rsidP="00036FD9">
                  <w:pPr>
                    <w:pStyle w:val="ListParagraph"/>
                    <w:numPr>
                      <w:ilvl w:val="0"/>
                      <w:numId w:val="75"/>
                    </w:numPr>
                    <w:ind w:left="360"/>
                    <w:rPr>
                      <w:b/>
                    </w:rPr>
                  </w:pPr>
                  <w:r>
                    <w:rPr>
                      <w:b/>
                    </w:rPr>
                    <w:t>THEO DEVRAJ</w:t>
                  </w:r>
                </w:p>
                <w:p w:rsidR="000A6E39" w:rsidRDefault="000A6E39" w:rsidP="00036FD9">
                  <w:pPr>
                    <w:pStyle w:val="ListParagraph"/>
                    <w:numPr>
                      <w:ilvl w:val="0"/>
                      <w:numId w:val="75"/>
                    </w:numPr>
                    <w:ind w:left="360"/>
                    <w:rPr>
                      <w:b/>
                    </w:rPr>
                  </w:pPr>
                  <w:r>
                    <w:rPr>
                      <w:b/>
                    </w:rPr>
                    <w:t>MAGESH GOVENDER</w:t>
                  </w:r>
                </w:p>
                <w:p w:rsidR="000A6E39" w:rsidRPr="000A6E39" w:rsidRDefault="000A6E39" w:rsidP="00036FD9">
                  <w:pPr>
                    <w:pStyle w:val="ListParagraph"/>
                    <w:numPr>
                      <w:ilvl w:val="0"/>
                      <w:numId w:val="75"/>
                    </w:numPr>
                    <w:ind w:left="360"/>
                    <w:rPr>
                      <w:b/>
                    </w:rPr>
                  </w:pPr>
                  <w:r>
                    <w:rPr>
                      <w:b/>
                    </w:rPr>
                    <w:t>SAMEER ARJOON</w:t>
                  </w:r>
                </w:p>
                <w:p w:rsidR="000A6E39" w:rsidRPr="00FB3801" w:rsidRDefault="000A6E39" w:rsidP="00036FD9">
                  <w:pPr>
                    <w:pStyle w:val="ListParagraph"/>
                    <w:numPr>
                      <w:ilvl w:val="0"/>
                      <w:numId w:val="75"/>
                    </w:numPr>
                    <w:ind w:left="360"/>
                    <w:rPr>
                      <w:b/>
                    </w:rPr>
                  </w:pPr>
                  <w:r>
                    <w:rPr>
                      <w:b/>
                    </w:rPr>
                    <w:t>NIRUPA NARAIN</w:t>
                  </w:r>
                </w:p>
              </w:txbxContent>
            </v:textbox>
          </v:rect>
        </w:pict>
      </w: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60774A" w:rsidP="00AD341F">
      <w:pPr>
        <w:tabs>
          <w:tab w:val="left" w:pos="3900"/>
        </w:tabs>
        <w:rPr>
          <w:rFonts w:ascii="Arial" w:hAnsi="Arial" w:cs="Arial"/>
          <w:b/>
          <w:sz w:val="36"/>
          <w:szCs w:val="36"/>
          <w:u w:val="single"/>
          <w:lang w:val="en-US"/>
        </w:rPr>
      </w:pPr>
      <w:r w:rsidRPr="0060774A">
        <w:rPr>
          <w:noProof/>
        </w:rPr>
        <w:pict>
          <v:shape id="_x0000_s1071" type="#_x0000_t32" style="position:absolute;margin-left:233.95pt;margin-top:.5pt;width:.05pt;height:52.4pt;z-index:251668480" o:connectortype="straight"/>
        </w:pict>
      </w:r>
      <w:r w:rsidRPr="0060774A">
        <w:rPr>
          <w:noProof/>
        </w:rPr>
        <w:pict>
          <v:roundrect id="_x0000_s1067" style="position:absolute;margin-left:315pt;margin-top:14.25pt;width:156pt;height:120.1pt;z-index:251664384" arcsize="10923f" fillcolor="#c2d69b [1942]" strokecolor="#9bbb59 [3206]" strokeweight="1pt">
            <v:fill color2="#9bbb59 [3206]" focusposition=".5,.5" focussize="" focus="50%" type="gradient"/>
            <v:shadow on="t" type="perspective" color="#4e6128 [1606]" offset="1pt" offset2="-3pt"/>
            <v:textbox style="mso-next-textbox:#_x0000_s1067">
              <w:txbxContent>
                <w:p w:rsidR="000A6E39" w:rsidRPr="00A40E25" w:rsidRDefault="000A6E39" w:rsidP="003E0F66">
                  <w:pPr>
                    <w:jc w:val="center"/>
                    <w:rPr>
                      <w:b/>
                      <w:u w:val="single"/>
                    </w:rPr>
                  </w:pPr>
                  <w:r w:rsidRPr="00A40E25">
                    <w:rPr>
                      <w:b/>
                      <w:u w:val="single"/>
                    </w:rPr>
                    <w:t>FIELD TECHNICIAN</w:t>
                  </w:r>
                  <w:r>
                    <w:rPr>
                      <w:b/>
                      <w:u w:val="single"/>
                    </w:rPr>
                    <w:t>S</w:t>
                  </w:r>
                </w:p>
                <w:p w:rsidR="000A6E39" w:rsidRPr="00A40E25" w:rsidRDefault="000A6E39" w:rsidP="003E0F66">
                  <w:pPr>
                    <w:jc w:val="center"/>
                    <w:rPr>
                      <w:b/>
                      <w:sz w:val="16"/>
                      <w:szCs w:val="16"/>
                    </w:rPr>
                  </w:pPr>
                </w:p>
                <w:p w:rsidR="000A6E39" w:rsidRPr="00EF0720" w:rsidRDefault="000A6E39" w:rsidP="00036FD9">
                  <w:pPr>
                    <w:pStyle w:val="ListParagraph"/>
                    <w:numPr>
                      <w:ilvl w:val="0"/>
                      <w:numId w:val="76"/>
                    </w:numPr>
                    <w:ind w:left="360"/>
                    <w:rPr>
                      <w:b/>
                      <w:sz w:val="20"/>
                      <w:szCs w:val="20"/>
                    </w:rPr>
                  </w:pPr>
                  <w:r>
                    <w:rPr>
                      <w:b/>
                      <w:sz w:val="20"/>
                      <w:szCs w:val="20"/>
                    </w:rPr>
                    <w:t>JEROLD PILLAY</w:t>
                  </w:r>
                </w:p>
                <w:p w:rsidR="000A6E39" w:rsidRDefault="000A6E39" w:rsidP="00036FD9">
                  <w:pPr>
                    <w:pStyle w:val="ListParagraph"/>
                    <w:numPr>
                      <w:ilvl w:val="0"/>
                      <w:numId w:val="76"/>
                    </w:numPr>
                    <w:ind w:left="360"/>
                    <w:rPr>
                      <w:b/>
                      <w:sz w:val="20"/>
                      <w:szCs w:val="20"/>
                    </w:rPr>
                  </w:pPr>
                  <w:r w:rsidRPr="00DB5468">
                    <w:rPr>
                      <w:b/>
                      <w:sz w:val="20"/>
                      <w:szCs w:val="20"/>
                    </w:rPr>
                    <w:t>KUMAREN</w:t>
                  </w:r>
                  <w:r>
                    <w:rPr>
                      <w:b/>
                      <w:sz w:val="20"/>
                      <w:szCs w:val="20"/>
                    </w:rPr>
                    <w:t xml:space="preserve"> </w:t>
                  </w:r>
                </w:p>
                <w:p w:rsidR="000A6E39" w:rsidRDefault="000A6E39" w:rsidP="00036FD9">
                  <w:pPr>
                    <w:pStyle w:val="ListParagraph"/>
                    <w:numPr>
                      <w:ilvl w:val="0"/>
                      <w:numId w:val="76"/>
                    </w:numPr>
                    <w:ind w:left="360"/>
                    <w:rPr>
                      <w:b/>
                      <w:sz w:val="20"/>
                      <w:szCs w:val="20"/>
                    </w:rPr>
                  </w:pPr>
                  <w:r>
                    <w:rPr>
                      <w:b/>
                      <w:sz w:val="20"/>
                      <w:szCs w:val="20"/>
                    </w:rPr>
                    <w:t>SHAYNE STOKES</w:t>
                  </w:r>
                </w:p>
                <w:p w:rsidR="000A6E39" w:rsidRDefault="000A6E39" w:rsidP="00036FD9">
                  <w:pPr>
                    <w:pStyle w:val="ListParagraph"/>
                    <w:numPr>
                      <w:ilvl w:val="0"/>
                      <w:numId w:val="76"/>
                    </w:numPr>
                    <w:ind w:left="360"/>
                    <w:rPr>
                      <w:b/>
                      <w:sz w:val="20"/>
                      <w:szCs w:val="20"/>
                    </w:rPr>
                  </w:pPr>
                  <w:r>
                    <w:rPr>
                      <w:b/>
                      <w:sz w:val="20"/>
                      <w:szCs w:val="20"/>
                    </w:rPr>
                    <w:t>DANIEL</w:t>
                  </w:r>
                </w:p>
                <w:p w:rsidR="000A6E39" w:rsidRDefault="000A6E39" w:rsidP="00036FD9">
                  <w:pPr>
                    <w:pStyle w:val="ListParagraph"/>
                    <w:numPr>
                      <w:ilvl w:val="0"/>
                      <w:numId w:val="76"/>
                    </w:numPr>
                    <w:ind w:left="360"/>
                    <w:rPr>
                      <w:b/>
                      <w:sz w:val="20"/>
                      <w:szCs w:val="20"/>
                    </w:rPr>
                  </w:pPr>
                  <w:r>
                    <w:rPr>
                      <w:b/>
                      <w:sz w:val="20"/>
                      <w:szCs w:val="20"/>
                    </w:rPr>
                    <w:t>JACQUES</w:t>
                  </w:r>
                </w:p>
                <w:p w:rsidR="000A6E39" w:rsidRDefault="000A6E39" w:rsidP="00036FD9">
                  <w:pPr>
                    <w:pStyle w:val="ListParagraph"/>
                    <w:numPr>
                      <w:ilvl w:val="0"/>
                      <w:numId w:val="76"/>
                    </w:numPr>
                    <w:ind w:left="360"/>
                    <w:rPr>
                      <w:b/>
                      <w:sz w:val="20"/>
                      <w:szCs w:val="20"/>
                    </w:rPr>
                  </w:pPr>
                  <w:r>
                    <w:rPr>
                      <w:b/>
                      <w:sz w:val="20"/>
                      <w:szCs w:val="20"/>
                    </w:rPr>
                    <w:t>BRIAN</w:t>
                  </w:r>
                </w:p>
                <w:p w:rsidR="000A6E39" w:rsidRPr="00DB5468" w:rsidRDefault="000A6E39" w:rsidP="00036FD9">
                  <w:pPr>
                    <w:pStyle w:val="ListParagraph"/>
                    <w:numPr>
                      <w:ilvl w:val="0"/>
                      <w:numId w:val="76"/>
                    </w:numPr>
                    <w:ind w:left="360"/>
                    <w:rPr>
                      <w:b/>
                      <w:sz w:val="20"/>
                      <w:szCs w:val="20"/>
                    </w:rPr>
                  </w:pPr>
                  <w:r>
                    <w:rPr>
                      <w:b/>
                      <w:sz w:val="20"/>
                      <w:szCs w:val="20"/>
                    </w:rPr>
                    <w:t>JOHAN</w:t>
                  </w:r>
                </w:p>
                <w:p w:rsidR="000A6E39" w:rsidRDefault="000A6E39" w:rsidP="003E0F66">
                  <w:pPr>
                    <w:jc w:val="center"/>
                    <w:rPr>
                      <w:b/>
                    </w:rPr>
                  </w:pPr>
                  <w:r>
                    <w:rPr>
                      <w:b/>
                    </w:rPr>
                    <w:t xml:space="preserve"> </w:t>
                  </w:r>
                </w:p>
                <w:p w:rsidR="000A6E39" w:rsidRPr="007D0841" w:rsidRDefault="000A6E39" w:rsidP="003E0F66">
                  <w:pPr>
                    <w:jc w:val="center"/>
                    <w:rPr>
                      <w:b/>
                    </w:rPr>
                  </w:pPr>
                </w:p>
              </w:txbxContent>
            </v:textbox>
          </v:roundrect>
        </w:pict>
      </w:r>
      <w:r w:rsidRPr="0060774A">
        <w:rPr>
          <w:noProof/>
        </w:rPr>
        <w:pict>
          <v:roundrect id="_x0000_s1066" style="position:absolute;margin-left:9pt;margin-top:14.25pt;width:160.5pt;height:120.1pt;z-index:251663360" arcsize="10923f" fillcolor="#c2d69b [1942]" strokecolor="#9bbb59 [3206]" strokeweight="1pt">
            <v:fill color2="#9bbb59 [3206]" focusposition=".5,.5" focussize="" focus="50%" type="gradient"/>
            <v:shadow on="t" type="perspective" color="#4e6128 [1606]" offset="1pt" offset2="-3pt"/>
            <v:textbox style="mso-next-textbox:#_x0000_s1066">
              <w:txbxContent>
                <w:p w:rsidR="000A6E39" w:rsidRPr="00A40E25" w:rsidRDefault="000A6E39" w:rsidP="003E0F66">
                  <w:pPr>
                    <w:jc w:val="center"/>
                    <w:rPr>
                      <w:b/>
                      <w:u w:val="single"/>
                    </w:rPr>
                  </w:pPr>
                  <w:r w:rsidRPr="00A40E25">
                    <w:rPr>
                      <w:b/>
                      <w:u w:val="single"/>
                    </w:rPr>
                    <w:t>FIELD TECHNICIAN</w:t>
                  </w:r>
                  <w:r>
                    <w:rPr>
                      <w:b/>
                      <w:u w:val="single"/>
                    </w:rPr>
                    <w:t>S</w:t>
                  </w:r>
                </w:p>
                <w:p w:rsidR="000A6E39" w:rsidRPr="00A40E25" w:rsidRDefault="000A6E39" w:rsidP="003E0F66">
                  <w:pPr>
                    <w:jc w:val="center"/>
                    <w:rPr>
                      <w:b/>
                      <w:sz w:val="16"/>
                      <w:szCs w:val="16"/>
                    </w:rPr>
                  </w:pPr>
                </w:p>
                <w:p w:rsidR="000A6E39" w:rsidRPr="00EF0720" w:rsidRDefault="000A6E39" w:rsidP="00036FD9">
                  <w:pPr>
                    <w:pStyle w:val="ListParagraph"/>
                    <w:numPr>
                      <w:ilvl w:val="0"/>
                      <w:numId w:val="76"/>
                    </w:numPr>
                    <w:ind w:left="360"/>
                    <w:rPr>
                      <w:b/>
                      <w:sz w:val="22"/>
                      <w:szCs w:val="22"/>
                    </w:rPr>
                  </w:pPr>
                  <w:r>
                    <w:rPr>
                      <w:b/>
                      <w:sz w:val="22"/>
                      <w:szCs w:val="22"/>
                    </w:rPr>
                    <w:t>SURESH MOTHI</w:t>
                  </w:r>
                </w:p>
                <w:p w:rsidR="000A6E39" w:rsidRDefault="000A6E39" w:rsidP="00036FD9">
                  <w:pPr>
                    <w:pStyle w:val="ListParagraph"/>
                    <w:numPr>
                      <w:ilvl w:val="0"/>
                      <w:numId w:val="76"/>
                    </w:numPr>
                    <w:ind w:left="360"/>
                    <w:rPr>
                      <w:b/>
                      <w:sz w:val="22"/>
                      <w:szCs w:val="22"/>
                    </w:rPr>
                  </w:pPr>
                  <w:r>
                    <w:rPr>
                      <w:b/>
                      <w:sz w:val="22"/>
                      <w:szCs w:val="22"/>
                    </w:rPr>
                    <w:t>DEEPAK KALLESSAR</w:t>
                  </w:r>
                </w:p>
                <w:p w:rsidR="000A6E39" w:rsidRDefault="000A6E39" w:rsidP="00036FD9">
                  <w:pPr>
                    <w:pStyle w:val="ListParagraph"/>
                    <w:numPr>
                      <w:ilvl w:val="0"/>
                      <w:numId w:val="76"/>
                    </w:numPr>
                    <w:ind w:left="360"/>
                    <w:rPr>
                      <w:b/>
                      <w:sz w:val="22"/>
                      <w:szCs w:val="22"/>
                    </w:rPr>
                  </w:pPr>
                  <w:r>
                    <w:rPr>
                      <w:b/>
                      <w:sz w:val="22"/>
                      <w:szCs w:val="22"/>
                    </w:rPr>
                    <w:t>AVIN BUDHAN</w:t>
                  </w:r>
                </w:p>
                <w:p w:rsidR="000A6E39" w:rsidRDefault="000A6E39" w:rsidP="00036FD9">
                  <w:pPr>
                    <w:pStyle w:val="ListParagraph"/>
                    <w:numPr>
                      <w:ilvl w:val="0"/>
                      <w:numId w:val="76"/>
                    </w:numPr>
                    <w:ind w:left="360"/>
                    <w:rPr>
                      <w:b/>
                      <w:sz w:val="22"/>
                      <w:szCs w:val="22"/>
                    </w:rPr>
                  </w:pPr>
                  <w:r>
                    <w:rPr>
                      <w:b/>
                      <w:sz w:val="22"/>
                      <w:szCs w:val="22"/>
                    </w:rPr>
                    <w:t>BRYAN</w:t>
                  </w:r>
                </w:p>
                <w:p w:rsidR="000A6E39" w:rsidRPr="00EF0720" w:rsidRDefault="000A6E39" w:rsidP="00036FD9">
                  <w:pPr>
                    <w:pStyle w:val="ListParagraph"/>
                    <w:numPr>
                      <w:ilvl w:val="0"/>
                      <w:numId w:val="76"/>
                    </w:numPr>
                    <w:ind w:left="360"/>
                    <w:rPr>
                      <w:b/>
                      <w:sz w:val="22"/>
                      <w:szCs w:val="22"/>
                    </w:rPr>
                  </w:pPr>
                  <w:r>
                    <w:rPr>
                      <w:b/>
                      <w:sz w:val="22"/>
                      <w:szCs w:val="22"/>
                    </w:rPr>
                    <w:t>ARVIND MOTHI</w:t>
                  </w:r>
                </w:p>
                <w:p w:rsidR="000A6E39" w:rsidRDefault="000A6E39" w:rsidP="003E0F66">
                  <w:pPr>
                    <w:jc w:val="center"/>
                    <w:rPr>
                      <w:b/>
                    </w:rPr>
                  </w:pPr>
                  <w:r>
                    <w:rPr>
                      <w:b/>
                    </w:rPr>
                    <w:t xml:space="preserve"> </w:t>
                  </w:r>
                </w:p>
                <w:p w:rsidR="000A6E39" w:rsidRPr="007D0841" w:rsidRDefault="000A6E39" w:rsidP="003E0F66">
                  <w:pPr>
                    <w:jc w:val="center"/>
                    <w:rPr>
                      <w:b/>
                    </w:rPr>
                  </w:pPr>
                </w:p>
              </w:txbxContent>
            </v:textbox>
          </v:roundrect>
        </w:pict>
      </w: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60774A" w:rsidP="00AD341F">
      <w:pPr>
        <w:tabs>
          <w:tab w:val="left" w:pos="3900"/>
        </w:tabs>
        <w:rPr>
          <w:rFonts w:ascii="Arial" w:hAnsi="Arial" w:cs="Arial"/>
          <w:b/>
          <w:sz w:val="36"/>
          <w:szCs w:val="36"/>
          <w:u w:val="single"/>
          <w:lang w:val="en-US"/>
        </w:rPr>
      </w:pPr>
      <w:r w:rsidRPr="0060774A">
        <w:rPr>
          <w:noProof/>
        </w:rPr>
        <w:pict>
          <v:shape id="_x0000_s1072" type="#_x0000_t32" style="position:absolute;margin-left:169.5pt;margin-top:11.05pt;width:145.5pt;height:.75pt;z-index:251669504" o:connectortype="straight"/>
        </w:pict>
      </w: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60774A" w:rsidP="00AD341F">
      <w:pPr>
        <w:tabs>
          <w:tab w:val="left" w:pos="3900"/>
        </w:tabs>
        <w:rPr>
          <w:rFonts w:ascii="Arial" w:hAnsi="Arial" w:cs="Arial"/>
          <w:b/>
          <w:sz w:val="36"/>
          <w:szCs w:val="36"/>
          <w:u w:val="single"/>
          <w:lang w:val="en-US"/>
        </w:rPr>
      </w:pPr>
      <w:r w:rsidRPr="0060774A">
        <w:rPr>
          <w:noProof/>
        </w:rPr>
        <w:pict>
          <v:roundrect id="_x0000_s1068" style="position:absolute;margin-left:155.25pt;margin-top:9.6pt;width:155.25pt;height:100.4pt;z-index:251665408" arcsize="10923f" fillcolor="#c2d69b [1942]" strokecolor="#9bbb59 [3206]" strokeweight="1pt">
            <v:fill color2="#9bbb59 [3206]" focusposition=".5,.5" focussize="" focus="50%" type="gradient"/>
            <v:shadow on="t" type="perspective" color="#4e6128 [1606]" offset="1pt" offset2="-3pt"/>
            <v:textbox style="mso-next-textbox:#_x0000_s1068">
              <w:txbxContent>
                <w:p w:rsidR="000A6E39" w:rsidRPr="00A40E25" w:rsidRDefault="000A6E39" w:rsidP="003E0F66">
                  <w:pPr>
                    <w:jc w:val="center"/>
                    <w:rPr>
                      <w:b/>
                      <w:u w:val="single"/>
                    </w:rPr>
                  </w:pPr>
                  <w:r w:rsidRPr="00A40E25">
                    <w:rPr>
                      <w:b/>
                      <w:u w:val="single"/>
                    </w:rPr>
                    <w:t>FIELD TECHNICIAN</w:t>
                  </w:r>
                  <w:r>
                    <w:rPr>
                      <w:b/>
                      <w:u w:val="single"/>
                    </w:rPr>
                    <w:t>S</w:t>
                  </w:r>
                </w:p>
                <w:p w:rsidR="000A6E39" w:rsidRPr="00A40E25" w:rsidRDefault="000A6E39" w:rsidP="003E0F66">
                  <w:pPr>
                    <w:jc w:val="center"/>
                    <w:rPr>
                      <w:b/>
                      <w:sz w:val="16"/>
                      <w:szCs w:val="16"/>
                    </w:rPr>
                  </w:pPr>
                </w:p>
                <w:p w:rsidR="000A6E39" w:rsidRDefault="000A6E39" w:rsidP="00036FD9">
                  <w:pPr>
                    <w:pStyle w:val="ListParagraph"/>
                    <w:numPr>
                      <w:ilvl w:val="0"/>
                      <w:numId w:val="76"/>
                    </w:numPr>
                    <w:ind w:left="360"/>
                    <w:rPr>
                      <w:b/>
                    </w:rPr>
                  </w:pPr>
                  <w:r>
                    <w:rPr>
                      <w:b/>
                    </w:rPr>
                    <w:t>PRAVIN ARJOON</w:t>
                  </w:r>
                </w:p>
                <w:p w:rsidR="000A6E39" w:rsidRDefault="000A6E39" w:rsidP="00036FD9">
                  <w:pPr>
                    <w:pStyle w:val="ListParagraph"/>
                    <w:numPr>
                      <w:ilvl w:val="0"/>
                      <w:numId w:val="76"/>
                    </w:numPr>
                    <w:ind w:left="360"/>
                    <w:rPr>
                      <w:b/>
                    </w:rPr>
                  </w:pPr>
                  <w:r>
                    <w:rPr>
                      <w:b/>
                    </w:rPr>
                    <w:t>IVAN MOODLEY</w:t>
                  </w:r>
                </w:p>
                <w:p w:rsidR="000A6E39" w:rsidRPr="00A40E25" w:rsidRDefault="000A6E39" w:rsidP="00036FD9">
                  <w:pPr>
                    <w:pStyle w:val="ListParagraph"/>
                    <w:numPr>
                      <w:ilvl w:val="0"/>
                      <w:numId w:val="76"/>
                    </w:numPr>
                    <w:ind w:left="360"/>
                    <w:rPr>
                      <w:b/>
                    </w:rPr>
                  </w:pPr>
                  <w:r>
                    <w:rPr>
                      <w:b/>
                    </w:rPr>
                    <w:t>THOHIER</w:t>
                  </w:r>
                </w:p>
                <w:p w:rsidR="000A6E39" w:rsidRDefault="000A6E39" w:rsidP="003E0F66">
                  <w:pPr>
                    <w:jc w:val="center"/>
                    <w:rPr>
                      <w:b/>
                    </w:rPr>
                  </w:pPr>
                  <w:r>
                    <w:rPr>
                      <w:b/>
                    </w:rPr>
                    <w:t xml:space="preserve"> </w:t>
                  </w:r>
                </w:p>
                <w:p w:rsidR="000A6E39" w:rsidRPr="007D0841" w:rsidRDefault="000A6E39" w:rsidP="003E0F66">
                  <w:pPr>
                    <w:jc w:val="center"/>
                    <w:rPr>
                      <w:b/>
                    </w:rPr>
                  </w:pPr>
                </w:p>
              </w:txbxContent>
            </v:textbox>
          </v:roundrect>
        </w:pict>
      </w: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8331DD" w:rsidRDefault="008331DD"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3E0F66" w:rsidRPr="004042D8" w:rsidRDefault="003E0F66" w:rsidP="003E0F66">
      <w:pPr>
        <w:jc w:val="center"/>
        <w:rPr>
          <w:b/>
          <w:color w:val="FF0000"/>
          <w:sz w:val="40"/>
          <w:szCs w:val="40"/>
          <w:u w:val="single"/>
        </w:rPr>
      </w:pPr>
      <w:r w:rsidRPr="004042D8">
        <w:rPr>
          <w:b/>
          <w:color w:val="FF0000"/>
          <w:sz w:val="40"/>
          <w:szCs w:val="40"/>
          <w:u w:val="single"/>
        </w:rPr>
        <w:lastRenderedPageBreak/>
        <w:t>SEAVEST SAFETY ONGANOGRAM</w:t>
      </w:r>
    </w:p>
    <w:p w:rsidR="003E0F66" w:rsidRPr="00B55DBE" w:rsidRDefault="003E0F66" w:rsidP="003E0F66">
      <w:pPr>
        <w:jc w:val="center"/>
        <w:rPr>
          <w:b/>
          <w:color w:val="365F91" w:themeColor="accent1" w:themeShade="BF"/>
          <w:sz w:val="40"/>
          <w:szCs w:val="40"/>
          <w:u w:val="single"/>
        </w:rPr>
      </w:pPr>
    </w:p>
    <w:p w:rsidR="003E0F66" w:rsidRPr="009A7AD5" w:rsidRDefault="0060774A" w:rsidP="003E0F66">
      <w:pPr>
        <w:jc w:val="center"/>
        <w:rPr>
          <w:b/>
          <w:sz w:val="40"/>
          <w:szCs w:val="40"/>
        </w:rPr>
      </w:pPr>
      <w:r w:rsidRPr="0060774A">
        <w:rPr>
          <w:b/>
          <w:noProof/>
          <w:sz w:val="40"/>
          <w:szCs w:val="40"/>
        </w:rPr>
        <w:pict>
          <v:roundrect id="_x0000_s1075" style="position:absolute;left:0;text-align:left;margin-left:154.85pt;margin-top:7.6pt;width:164.65pt;height:48pt;z-index:251673600" arcsize="10923f" fillcolor="#c2d69b" strokecolor="#9bbb59" strokeweight="1pt">
            <v:fill color2="#9bbb59" focus="50%" type="gradient"/>
            <v:shadow on="t" type="perspective" color="#4e6128" offset="1pt" offset2="-3pt"/>
            <v:textbox style="mso-next-textbox:#_x0000_s1075">
              <w:txbxContent>
                <w:p w:rsidR="000A6E39" w:rsidRDefault="000A6E39" w:rsidP="003E0F66">
                  <w:pPr>
                    <w:jc w:val="center"/>
                  </w:pPr>
                  <w:r>
                    <w:t>N. JAMUN</w:t>
                  </w:r>
                </w:p>
                <w:p w:rsidR="000A6E39" w:rsidRPr="009A7AD5" w:rsidRDefault="000A6E39" w:rsidP="003E0F66">
                  <w:pPr>
                    <w:jc w:val="center"/>
                    <w:rPr>
                      <w:b/>
                    </w:rPr>
                  </w:pPr>
                  <w:r>
                    <w:rPr>
                      <w:b/>
                    </w:rPr>
                    <w:t>Senior Manager</w:t>
                  </w:r>
                </w:p>
                <w:p w:rsidR="000A6E39" w:rsidRDefault="000A6E39" w:rsidP="003E0F66">
                  <w:pPr>
                    <w:jc w:val="center"/>
                  </w:pPr>
                </w:p>
              </w:txbxContent>
            </v:textbox>
          </v:roundrect>
        </w:pict>
      </w:r>
    </w:p>
    <w:p w:rsidR="003E0F66" w:rsidRDefault="003E0F66" w:rsidP="003E0F66"/>
    <w:p w:rsidR="003E0F66" w:rsidRPr="00A570A2" w:rsidRDefault="003E0F66" w:rsidP="003E0F66"/>
    <w:p w:rsidR="003E0F66" w:rsidRDefault="0060774A" w:rsidP="00AD341F">
      <w:pPr>
        <w:tabs>
          <w:tab w:val="left" w:pos="3900"/>
        </w:tabs>
        <w:rPr>
          <w:rFonts w:ascii="Arial" w:hAnsi="Arial" w:cs="Arial"/>
          <w:b/>
          <w:sz w:val="36"/>
          <w:szCs w:val="36"/>
          <w:u w:val="single"/>
          <w:lang w:val="en-US"/>
        </w:rPr>
      </w:pPr>
      <w:r w:rsidRPr="0060774A">
        <w:rPr>
          <w:noProof/>
        </w:rPr>
        <w:pict>
          <v:shape id="_x0000_s1076" type="#_x0000_t32" style="position:absolute;margin-left:237.4pt;margin-top:5pt;width:.05pt;height:31.7pt;z-index:251674624" o:connectortype="straight"/>
        </w:pict>
      </w:r>
    </w:p>
    <w:p w:rsidR="003E0F66" w:rsidRDefault="0060774A" w:rsidP="00AD341F">
      <w:pPr>
        <w:tabs>
          <w:tab w:val="left" w:pos="3900"/>
        </w:tabs>
        <w:rPr>
          <w:rFonts w:ascii="Arial" w:hAnsi="Arial" w:cs="Arial"/>
          <w:b/>
          <w:sz w:val="36"/>
          <w:szCs w:val="36"/>
          <w:u w:val="single"/>
          <w:lang w:val="en-US"/>
        </w:rPr>
      </w:pPr>
      <w:r w:rsidRPr="0060774A">
        <w:rPr>
          <w:noProof/>
        </w:rPr>
        <w:pict>
          <v:roundrect id="_x0000_s1077" style="position:absolute;margin-left:165.85pt;margin-top:14.5pt;width:138.6pt;height:60.65pt;z-index:251675648" arcsize="10923f" fillcolor="#92cddc" strokecolor="#92cddc" strokeweight="1pt">
            <v:fill color2="#daeef3" angle="-45" focusposition=".5,.5" focussize="" focus="-50%" type="gradient"/>
            <v:shadow on="t" type="perspective" color="#205867" opacity=".5" offset="1pt" offset2="-3pt"/>
            <v:textbox style="mso-next-textbox:#_x0000_s1077">
              <w:txbxContent>
                <w:p w:rsidR="000A6E39" w:rsidRDefault="000A6E39" w:rsidP="003E0F66">
                  <w:pPr>
                    <w:jc w:val="center"/>
                  </w:pPr>
                  <w:r>
                    <w:t>M. GOVENDER</w:t>
                  </w:r>
                </w:p>
                <w:p w:rsidR="000A6E39" w:rsidRPr="00900265" w:rsidRDefault="000A6E39" w:rsidP="003E0F66">
                  <w:pPr>
                    <w:jc w:val="center"/>
                    <w:rPr>
                      <w:b/>
                    </w:rPr>
                  </w:pPr>
                  <w:r>
                    <w:rPr>
                      <w:b/>
                    </w:rPr>
                    <w:t>Assistant to Senior Manager</w:t>
                  </w:r>
                </w:p>
                <w:p w:rsidR="000A6E39" w:rsidRDefault="000A6E39" w:rsidP="003E0F66">
                  <w:pPr>
                    <w:jc w:val="center"/>
                  </w:pPr>
                </w:p>
              </w:txbxContent>
            </v:textbox>
          </v:roundrect>
        </w:pict>
      </w: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60774A" w:rsidP="00AD341F">
      <w:pPr>
        <w:tabs>
          <w:tab w:val="left" w:pos="3900"/>
        </w:tabs>
        <w:rPr>
          <w:rFonts w:ascii="Arial" w:hAnsi="Arial" w:cs="Arial"/>
          <w:b/>
          <w:sz w:val="36"/>
          <w:szCs w:val="36"/>
          <w:u w:val="single"/>
          <w:lang w:val="en-US"/>
        </w:rPr>
      </w:pPr>
      <w:r w:rsidRPr="0060774A">
        <w:rPr>
          <w:noProof/>
        </w:rPr>
        <w:pict>
          <v:shape id="_x0000_s1086" type="#_x0000_t32" style="position:absolute;margin-left:237.5pt;margin-top:9.8pt;width:0;height:16.45pt;z-index:251684864" o:connectortype="straight"/>
        </w:pict>
      </w:r>
    </w:p>
    <w:p w:rsidR="003E0F66" w:rsidRDefault="0060774A" w:rsidP="00AD341F">
      <w:pPr>
        <w:tabs>
          <w:tab w:val="left" w:pos="3900"/>
        </w:tabs>
        <w:rPr>
          <w:rFonts w:ascii="Arial" w:hAnsi="Arial" w:cs="Arial"/>
          <w:b/>
          <w:sz w:val="36"/>
          <w:szCs w:val="36"/>
          <w:u w:val="single"/>
          <w:lang w:val="en-US"/>
        </w:rPr>
      </w:pPr>
      <w:r w:rsidRPr="0060774A">
        <w:rPr>
          <w:noProof/>
        </w:rPr>
        <w:pict>
          <v:shape id="_x0000_s1089" type="#_x0000_t32" style="position:absolute;margin-left:32pt;margin-top:6.15pt;width:0;height:20.6pt;z-index:251687936" o:connectortype="straight"/>
        </w:pict>
      </w:r>
      <w:r w:rsidRPr="0060774A">
        <w:rPr>
          <w:noProof/>
        </w:rPr>
        <w:pict>
          <v:shape id="_x0000_s1090" type="#_x0000_t32" style="position:absolute;margin-left:165.85pt;margin-top:6.15pt;width:0;height:20.6pt;z-index:251688960" o:connectortype="straight"/>
        </w:pict>
      </w:r>
      <w:r w:rsidRPr="0060774A">
        <w:rPr>
          <w:noProof/>
        </w:rPr>
        <w:pict>
          <v:shape id="_x0000_s1091" type="#_x0000_t32" style="position:absolute;margin-left:292.5pt;margin-top:5.55pt;width:0;height:20.6pt;z-index:251689984" o:connectortype="straight"/>
        </w:pict>
      </w:r>
      <w:r w:rsidRPr="0060774A">
        <w:rPr>
          <w:noProof/>
        </w:rPr>
        <w:pict>
          <v:shape id="_x0000_s1092" type="#_x0000_t32" style="position:absolute;margin-left:420.95pt;margin-top:6.15pt;width:0;height:20.6pt;z-index:251691008" o:connectortype="straight"/>
        </w:pict>
      </w:r>
      <w:r w:rsidRPr="0060774A">
        <w:rPr>
          <w:noProof/>
        </w:rPr>
        <w:pict>
          <v:shape id="_x0000_s1087" type="#_x0000_t32" style="position:absolute;margin-left:237.4pt;margin-top:5.55pt;width:183.55pt;height:0;z-index:251685888" o:connectortype="straight"/>
        </w:pict>
      </w:r>
      <w:r w:rsidRPr="0060774A">
        <w:rPr>
          <w:noProof/>
        </w:rPr>
        <w:pict>
          <v:shape id="_x0000_s1088" type="#_x0000_t32" style="position:absolute;margin-left:32pt;margin-top:5.55pt;width:205.4pt;height:0;flip:x;z-index:251686912" o:connectortype="straight"/>
        </w:pict>
      </w:r>
    </w:p>
    <w:p w:rsidR="003E0F66" w:rsidRDefault="0060774A" w:rsidP="00AD341F">
      <w:pPr>
        <w:tabs>
          <w:tab w:val="left" w:pos="3900"/>
        </w:tabs>
        <w:rPr>
          <w:rFonts w:ascii="Arial" w:hAnsi="Arial" w:cs="Arial"/>
          <w:b/>
          <w:sz w:val="36"/>
          <w:szCs w:val="36"/>
          <w:u w:val="single"/>
          <w:lang w:val="en-US"/>
        </w:rPr>
      </w:pPr>
      <w:r w:rsidRPr="0060774A">
        <w:rPr>
          <w:noProof/>
        </w:rPr>
        <w:pict>
          <v:roundrect id="_x0000_s1081" style="position:absolute;margin-left:369.45pt;margin-top:6.05pt;width:99pt;height:70.15pt;z-index:251679744" arcsize="10923f" fillcolor="#fabf8f" strokecolor="#f79646" strokeweight="1pt">
            <v:fill color2="#f79646" focusposition="1" focussize="" focus="50%" type="gradient"/>
            <v:shadow on="t" type="perspective" color="#974706" offset="1pt" offset2="-3pt"/>
            <v:textbox style="mso-next-textbox:#_x0000_s1081">
              <w:txbxContent>
                <w:p w:rsidR="000A6E39" w:rsidRDefault="000A6E39" w:rsidP="003E0F66">
                  <w:pPr>
                    <w:jc w:val="center"/>
                  </w:pPr>
                  <w:r>
                    <w:t>P. Arjoon</w:t>
                  </w:r>
                </w:p>
                <w:p w:rsidR="000A6E39" w:rsidRPr="00900265" w:rsidRDefault="000A6E39" w:rsidP="003E0F66">
                  <w:pPr>
                    <w:jc w:val="center"/>
                    <w:rPr>
                      <w:b/>
                    </w:rPr>
                  </w:pPr>
                  <w:r w:rsidRPr="00900265">
                    <w:rPr>
                      <w:b/>
                    </w:rPr>
                    <w:t>Construction Supervisor</w:t>
                  </w:r>
                </w:p>
                <w:p w:rsidR="000A6E39" w:rsidRDefault="000A6E39" w:rsidP="001706C0">
                  <w:pPr>
                    <w:jc w:val="center"/>
                  </w:pPr>
                  <w:r>
                    <w:t>CPT Manager</w:t>
                  </w:r>
                </w:p>
              </w:txbxContent>
            </v:textbox>
          </v:roundrect>
        </w:pict>
      </w:r>
      <w:r w:rsidRPr="0060774A">
        <w:rPr>
          <w:noProof/>
        </w:rPr>
        <w:pict>
          <v:roundrect id="_x0000_s1078" style="position:absolute;margin-left:-10.95pt;margin-top:6.05pt;width:93.25pt;height:70.15pt;z-index:251676672" arcsize="10923f" fillcolor="#fabf8f" strokecolor="#f79646" strokeweight="1pt">
            <v:fill color2="#f79646" focusposition="1" focussize="" focus="50%" type="gradient"/>
            <v:shadow on="t" type="perspective" color="#974706" offset="1pt" offset2="-3pt"/>
            <v:textbox style="mso-next-textbox:#_x0000_s1078">
              <w:txbxContent>
                <w:p w:rsidR="000A6E39" w:rsidRDefault="000A6E39" w:rsidP="003E0F66">
                  <w:pPr>
                    <w:jc w:val="center"/>
                  </w:pPr>
                  <w:r>
                    <w:t>J. Pillay</w:t>
                  </w:r>
                </w:p>
                <w:p w:rsidR="000A6E39" w:rsidRPr="00900265" w:rsidRDefault="000A6E39" w:rsidP="003E0F66">
                  <w:pPr>
                    <w:jc w:val="center"/>
                    <w:rPr>
                      <w:b/>
                    </w:rPr>
                  </w:pPr>
                  <w:r w:rsidRPr="00900265">
                    <w:rPr>
                      <w:b/>
                    </w:rPr>
                    <w:t>Construction Supervisor</w:t>
                  </w:r>
                </w:p>
                <w:p w:rsidR="000A6E39" w:rsidRDefault="000A6E39" w:rsidP="003E0F66">
                  <w:pPr>
                    <w:jc w:val="center"/>
                  </w:pPr>
                  <w:r>
                    <w:t>JHB Manager</w:t>
                  </w:r>
                </w:p>
              </w:txbxContent>
            </v:textbox>
          </v:roundrect>
        </w:pict>
      </w:r>
      <w:r w:rsidRPr="0060774A">
        <w:rPr>
          <w:noProof/>
        </w:rPr>
        <w:pict>
          <v:roundrect id="_x0000_s1079" style="position:absolute;margin-left:117pt;margin-top:5.45pt;width:97.1pt;height:55.95pt;z-index:251677696" arcsize="10923f" fillcolor="#fabf8f" strokecolor="#f79646" strokeweight="1pt">
            <v:fill color2="#f79646" focusposition="1" focussize="" focus="50%" type="gradient"/>
            <v:shadow on="t" type="perspective" color="#974706" offset="1pt" offset2="-3pt"/>
            <v:textbox style="mso-next-textbox:#_x0000_s1079">
              <w:txbxContent>
                <w:p w:rsidR="000A6E39" w:rsidRDefault="000A6E39" w:rsidP="003E0F66">
                  <w:pPr>
                    <w:jc w:val="center"/>
                  </w:pPr>
                  <w:r>
                    <w:t>S. Mothi</w:t>
                  </w:r>
                </w:p>
                <w:p w:rsidR="000A6E39" w:rsidRPr="00900265" w:rsidRDefault="000A6E39" w:rsidP="003E0F66">
                  <w:pPr>
                    <w:jc w:val="center"/>
                    <w:rPr>
                      <w:b/>
                    </w:rPr>
                  </w:pPr>
                  <w:r w:rsidRPr="00900265">
                    <w:rPr>
                      <w:b/>
                    </w:rPr>
                    <w:t>Construction Supervisor</w:t>
                  </w:r>
                </w:p>
                <w:p w:rsidR="000A6E39" w:rsidRDefault="000A6E39" w:rsidP="003E0F66"/>
              </w:txbxContent>
            </v:textbox>
          </v:roundrect>
        </w:pict>
      </w:r>
      <w:r w:rsidRPr="0060774A">
        <w:rPr>
          <w:noProof/>
        </w:rPr>
        <w:pict>
          <v:roundrect id="_x0000_s1080" style="position:absolute;margin-left:245.55pt;margin-top:5.45pt;width:95.15pt;height:56.55pt;z-index:251678720" arcsize="10923f" fillcolor="#fabf8f" strokecolor="#f79646" strokeweight="1pt">
            <v:fill color2="#f79646" focusposition="1" focussize="" focus="50%" type="gradient"/>
            <v:shadow on="t" type="perspective" color="#974706" offset="1pt" offset2="-3pt"/>
            <v:textbox style="mso-next-textbox:#_x0000_s1080">
              <w:txbxContent>
                <w:p w:rsidR="000A6E39" w:rsidRDefault="000A6E39" w:rsidP="003E0F66">
                  <w:pPr>
                    <w:jc w:val="center"/>
                  </w:pPr>
                  <w:r>
                    <w:t>D. Kallessar</w:t>
                  </w:r>
                </w:p>
                <w:p w:rsidR="000A6E39" w:rsidRPr="00900265" w:rsidRDefault="000A6E39" w:rsidP="003E0F66">
                  <w:pPr>
                    <w:jc w:val="center"/>
                    <w:rPr>
                      <w:b/>
                    </w:rPr>
                  </w:pPr>
                  <w:r w:rsidRPr="00900265">
                    <w:rPr>
                      <w:b/>
                    </w:rPr>
                    <w:t>Construction Supervisor</w:t>
                  </w:r>
                </w:p>
                <w:p w:rsidR="000A6E39" w:rsidRDefault="000A6E39" w:rsidP="003E0F66"/>
              </w:txbxContent>
            </v:textbox>
          </v:roundrect>
        </w:pict>
      </w: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60774A" w:rsidP="00AD341F">
      <w:pPr>
        <w:tabs>
          <w:tab w:val="left" w:pos="3900"/>
        </w:tabs>
        <w:rPr>
          <w:rFonts w:ascii="Arial" w:hAnsi="Arial" w:cs="Arial"/>
          <w:b/>
          <w:sz w:val="36"/>
          <w:szCs w:val="36"/>
          <w:u w:val="single"/>
          <w:lang w:val="en-US"/>
        </w:rPr>
      </w:pPr>
      <w:r w:rsidRPr="0060774A">
        <w:rPr>
          <w:noProof/>
        </w:rPr>
        <w:pict>
          <v:shape id="_x0000_s1096" type="#_x0000_t32" style="position:absolute;margin-left:420.95pt;margin-top:14.1pt;width:.55pt;height:34pt;z-index:251695104" o:connectortype="straight"/>
        </w:pict>
      </w:r>
      <w:r w:rsidRPr="0060774A">
        <w:rPr>
          <w:noProof/>
        </w:rPr>
        <w:pict>
          <v:shape id="_x0000_s1093" type="#_x0000_t32" style="position:absolute;margin-left:35.35pt;margin-top:14.1pt;width:.05pt;height:32.8pt;z-index:251692032" o:connectortype="straight"/>
        </w:pict>
      </w:r>
      <w:r w:rsidRPr="0060774A">
        <w:rPr>
          <w:noProof/>
        </w:rPr>
        <w:pict>
          <v:shape id="_x0000_s1094" type="#_x0000_t32" style="position:absolute;margin-left:165.85pt;margin-top:.5pt;width:0;height:47.6pt;z-index:251693056" o:connectortype="straight"/>
        </w:pict>
      </w:r>
      <w:r w:rsidRPr="0060774A">
        <w:rPr>
          <w:noProof/>
        </w:rPr>
        <w:pict>
          <v:shape id="_x0000_s1095" type="#_x0000_t32" style="position:absolute;margin-left:297.45pt;margin-top:.5pt;width:.6pt;height:47.6pt;z-index:251694080" o:connectortype="straight"/>
        </w:pict>
      </w:r>
    </w:p>
    <w:p w:rsidR="003E0F66" w:rsidRDefault="003E0F66" w:rsidP="00AD341F">
      <w:pPr>
        <w:tabs>
          <w:tab w:val="left" w:pos="3900"/>
        </w:tabs>
        <w:rPr>
          <w:rFonts w:ascii="Arial" w:hAnsi="Arial" w:cs="Arial"/>
          <w:b/>
          <w:sz w:val="36"/>
          <w:szCs w:val="36"/>
          <w:u w:val="single"/>
          <w:lang w:val="en-US"/>
        </w:rPr>
      </w:pPr>
    </w:p>
    <w:p w:rsidR="003E0F66" w:rsidRDefault="0060774A" w:rsidP="00AD341F">
      <w:pPr>
        <w:tabs>
          <w:tab w:val="left" w:pos="3900"/>
        </w:tabs>
        <w:rPr>
          <w:rFonts w:ascii="Arial" w:hAnsi="Arial" w:cs="Arial"/>
          <w:b/>
          <w:sz w:val="36"/>
          <w:szCs w:val="36"/>
          <w:u w:val="single"/>
          <w:lang w:val="en-US"/>
        </w:rPr>
      </w:pPr>
      <w:r w:rsidRPr="0060774A">
        <w:rPr>
          <w:noProof/>
        </w:rPr>
        <w:pict>
          <v:roundrect id="_x0000_s1082" style="position:absolute;margin-left:-7.7pt;margin-top:6.75pt;width:90pt;height:57.85pt;z-index:251680768" arcsize="10923f" fillcolor="#fabf8f" strokecolor="#fabf8f" strokeweight="1pt">
            <v:fill color2="#fde9d9" angle="-45" focus="-50%" type="gradient"/>
            <v:shadow on="t" type="perspective" color="#974706" opacity=".5" offset="1pt" offset2="-3pt"/>
            <v:textbox style="mso-next-textbox:#_x0000_s1082">
              <w:txbxContent>
                <w:p w:rsidR="000A6E39" w:rsidRDefault="000A6E39" w:rsidP="003E0F66">
                  <w:pPr>
                    <w:jc w:val="center"/>
                  </w:pPr>
                  <w:r>
                    <w:t>Ben</w:t>
                  </w:r>
                </w:p>
                <w:p w:rsidR="000A6E39" w:rsidRPr="00B55DBE" w:rsidRDefault="000A6E39" w:rsidP="003E0F66">
                  <w:pPr>
                    <w:jc w:val="center"/>
                    <w:rPr>
                      <w:b/>
                    </w:rPr>
                  </w:pPr>
                  <w:r w:rsidRPr="00B55DBE">
                    <w:rPr>
                      <w:b/>
                    </w:rPr>
                    <w:t>Subordinate</w:t>
                  </w:r>
                </w:p>
                <w:p w:rsidR="000A6E39" w:rsidRPr="00B55DBE" w:rsidRDefault="000A6E39" w:rsidP="003E0F66">
                  <w:pPr>
                    <w:jc w:val="center"/>
                    <w:rPr>
                      <w:b/>
                    </w:rPr>
                  </w:pPr>
                  <w:r w:rsidRPr="00B55DBE">
                    <w:rPr>
                      <w:b/>
                    </w:rPr>
                    <w:t>Supervisor</w:t>
                  </w:r>
                </w:p>
                <w:p w:rsidR="000A6E39" w:rsidRDefault="000A6E39" w:rsidP="003E0F66"/>
              </w:txbxContent>
            </v:textbox>
          </v:roundrect>
        </w:pict>
      </w:r>
      <w:r w:rsidRPr="0060774A">
        <w:rPr>
          <w:noProof/>
        </w:rPr>
        <w:pict>
          <v:roundrect id="_x0000_s1083" style="position:absolute;margin-left:122.8pt;margin-top:6.75pt;width:91.3pt;height:57.85pt;z-index:251681792" arcsize="10923f" fillcolor="#fabf8f" strokecolor="#fabf8f" strokeweight="1pt">
            <v:fill color2="#fde9d9" angle="-45" focus="-50%" type="gradient"/>
            <v:shadow on="t" type="perspective" color="#974706" opacity=".5" offset="1pt" offset2="-3pt"/>
            <v:textbox style="mso-next-textbox:#_x0000_s1083">
              <w:txbxContent>
                <w:p w:rsidR="000A6E39" w:rsidRDefault="000A6E39" w:rsidP="003E0F66">
                  <w:pPr>
                    <w:jc w:val="center"/>
                  </w:pPr>
                  <w:r>
                    <w:t>Jim</w:t>
                  </w:r>
                </w:p>
                <w:p w:rsidR="000A6E39" w:rsidRPr="00B55DBE" w:rsidRDefault="000A6E39" w:rsidP="003E0F66">
                  <w:pPr>
                    <w:jc w:val="center"/>
                    <w:rPr>
                      <w:b/>
                    </w:rPr>
                  </w:pPr>
                  <w:r w:rsidRPr="00B55DBE">
                    <w:rPr>
                      <w:b/>
                    </w:rPr>
                    <w:t>Subordinate</w:t>
                  </w:r>
                </w:p>
                <w:p w:rsidR="000A6E39" w:rsidRPr="00B55DBE" w:rsidRDefault="000A6E39" w:rsidP="003E0F66">
                  <w:pPr>
                    <w:jc w:val="center"/>
                    <w:rPr>
                      <w:b/>
                    </w:rPr>
                  </w:pPr>
                  <w:r w:rsidRPr="00B55DBE">
                    <w:rPr>
                      <w:b/>
                    </w:rPr>
                    <w:t>Supervisor</w:t>
                  </w:r>
                </w:p>
                <w:p w:rsidR="000A6E39" w:rsidRDefault="000A6E39" w:rsidP="003E0F66"/>
              </w:txbxContent>
            </v:textbox>
          </v:roundrect>
        </w:pict>
      </w:r>
      <w:r w:rsidRPr="0060774A">
        <w:rPr>
          <w:noProof/>
        </w:rPr>
        <w:pict>
          <v:roundrect id="_x0000_s1084" style="position:absolute;margin-left:251.35pt;margin-top:6.75pt;width:95.15pt;height:57.85pt;z-index:251682816" arcsize="10923f" fillcolor="#fabf8f" strokecolor="#fabf8f" strokeweight="1pt">
            <v:fill color2="#fde9d9" angle="-45" focus="-50%" type="gradient"/>
            <v:shadow on="t" type="perspective" color="#974706" opacity=".5" offset="1pt" offset2="-3pt"/>
            <v:textbox style="mso-next-textbox:#_x0000_s1084">
              <w:txbxContent>
                <w:p w:rsidR="000A6E39" w:rsidRDefault="000A6E39" w:rsidP="003E0F66">
                  <w:pPr>
                    <w:jc w:val="center"/>
                  </w:pPr>
                  <w:r>
                    <w:t>George</w:t>
                  </w:r>
                </w:p>
                <w:p w:rsidR="000A6E39" w:rsidRPr="00B55DBE" w:rsidRDefault="000A6E39" w:rsidP="003E0F66">
                  <w:pPr>
                    <w:jc w:val="center"/>
                    <w:rPr>
                      <w:b/>
                    </w:rPr>
                  </w:pPr>
                  <w:r w:rsidRPr="00B55DBE">
                    <w:rPr>
                      <w:b/>
                    </w:rPr>
                    <w:t>Subordinate</w:t>
                  </w:r>
                </w:p>
                <w:p w:rsidR="000A6E39" w:rsidRPr="00B55DBE" w:rsidRDefault="000A6E39" w:rsidP="003E0F66">
                  <w:pPr>
                    <w:jc w:val="center"/>
                    <w:rPr>
                      <w:b/>
                    </w:rPr>
                  </w:pPr>
                  <w:r w:rsidRPr="00B55DBE">
                    <w:rPr>
                      <w:b/>
                    </w:rPr>
                    <w:t>Supervisor</w:t>
                  </w:r>
                </w:p>
                <w:p w:rsidR="000A6E39" w:rsidRDefault="000A6E39" w:rsidP="003E0F66"/>
              </w:txbxContent>
            </v:textbox>
          </v:roundrect>
        </w:pict>
      </w:r>
      <w:r w:rsidRPr="0060774A">
        <w:rPr>
          <w:noProof/>
        </w:rPr>
        <w:pict>
          <v:roundrect id="_x0000_s1085" style="position:absolute;margin-left:373.5pt;margin-top:6.75pt;width:98.4pt;height:57.85pt;z-index:251683840" arcsize="10923f" fillcolor="#fabf8f" strokecolor="#fabf8f" strokeweight="1pt">
            <v:fill color2="#fde9d9" angle="-45" focus="-50%" type="gradient"/>
            <v:shadow on="t" type="perspective" color="#974706" opacity=".5" offset="1pt" offset2="-3pt"/>
            <v:textbox style="mso-next-textbox:#_x0000_s1085">
              <w:txbxContent>
                <w:p w:rsidR="000A6E39" w:rsidRDefault="000A6E39" w:rsidP="003E0F66">
                  <w:pPr>
                    <w:jc w:val="center"/>
                  </w:pPr>
                  <w:r>
                    <w:t>Thomas</w:t>
                  </w:r>
                </w:p>
                <w:p w:rsidR="000A6E39" w:rsidRPr="00B55DBE" w:rsidRDefault="000A6E39" w:rsidP="003E0F66">
                  <w:pPr>
                    <w:jc w:val="center"/>
                    <w:rPr>
                      <w:b/>
                    </w:rPr>
                  </w:pPr>
                  <w:r w:rsidRPr="00B55DBE">
                    <w:rPr>
                      <w:b/>
                    </w:rPr>
                    <w:t>Subordinate</w:t>
                  </w:r>
                </w:p>
                <w:p w:rsidR="000A6E39" w:rsidRPr="00B55DBE" w:rsidRDefault="000A6E39" w:rsidP="003E0F66">
                  <w:pPr>
                    <w:jc w:val="center"/>
                    <w:rPr>
                      <w:b/>
                    </w:rPr>
                  </w:pPr>
                  <w:r w:rsidRPr="00B55DBE">
                    <w:rPr>
                      <w:b/>
                    </w:rPr>
                    <w:t>Supervisor</w:t>
                  </w:r>
                </w:p>
                <w:p w:rsidR="000A6E39" w:rsidRDefault="000A6E39" w:rsidP="003E0F66"/>
              </w:txbxContent>
            </v:textbox>
          </v:roundrect>
        </w:pict>
      </w: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60774A" w:rsidP="00AD341F">
      <w:pPr>
        <w:tabs>
          <w:tab w:val="left" w:pos="3900"/>
        </w:tabs>
        <w:rPr>
          <w:rFonts w:ascii="Arial" w:hAnsi="Arial" w:cs="Arial"/>
          <w:b/>
          <w:sz w:val="36"/>
          <w:szCs w:val="36"/>
          <w:u w:val="single"/>
          <w:lang w:val="en-US"/>
        </w:rPr>
      </w:pPr>
      <w:r w:rsidRPr="0060774A">
        <w:rPr>
          <w:noProof/>
        </w:rPr>
        <w:pict>
          <v:shape id="_x0000_s1101" type="#_x0000_t32" style="position:absolute;margin-left:427.3pt;margin-top:2.5pt;width:.55pt;height:25.95pt;z-index:251700224" o:connectortype="straight"/>
        </w:pict>
      </w:r>
      <w:r w:rsidRPr="0060774A">
        <w:rPr>
          <w:noProof/>
        </w:rPr>
        <w:pict>
          <v:shape id="_x0000_s1099" type="#_x0000_t32" style="position:absolute;margin-left:34.8pt;margin-top:2.5pt;width:.05pt;height:25.95pt;z-index:251698176" o:connectortype="straight"/>
        </w:pict>
      </w:r>
    </w:p>
    <w:p w:rsidR="00F054E8" w:rsidRDefault="0060774A" w:rsidP="00AD341F">
      <w:pPr>
        <w:tabs>
          <w:tab w:val="left" w:pos="3900"/>
        </w:tabs>
        <w:rPr>
          <w:rFonts w:ascii="Arial" w:hAnsi="Arial" w:cs="Arial"/>
          <w:b/>
          <w:sz w:val="36"/>
          <w:szCs w:val="36"/>
          <w:u w:val="single"/>
          <w:lang w:val="en-US"/>
        </w:rPr>
      </w:pPr>
      <w:r w:rsidRPr="0060774A">
        <w:rPr>
          <w:noProof/>
        </w:rPr>
        <w:pict>
          <v:shape id="_x0000_s1103" type="#_x0000_t32" style="position:absolute;margin-left:369.45pt;margin-top:7.75pt;width:.6pt;height:27.15pt;flip:x y;z-index:251702272" o:connectortype="straight"/>
        </w:pict>
      </w:r>
      <w:r w:rsidRPr="0060774A">
        <w:rPr>
          <w:noProof/>
        </w:rPr>
        <w:pict>
          <v:shape id="_x0000_s1102" type="#_x0000_t32" style="position:absolute;margin-left:103.75pt;margin-top:7.75pt;width:0;height:27.15pt;flip:y;z-index:251701248" o:connectortype="straight"/>
        </w:pict>
      </w:r>
      <w:r w:rsidRPr="0060774A">
        <w:rPr>
          <w:noProof/>
        </w:rPr>
        <w:pict>
          <v:shape id="_x0000_s1100" type="#_x0000_t32" style="position:absolute;margin-left:34.8pt;margin-top:7.75pt;width:392.5pt;height:0;z-index:251699200" o:connectortype="straight"/>
        </w:pict>
      </w:r>
    </w:p>
    <w:p w:rsidR="00F054E8" w:rsidRDefault="0060774A" w:rsidP="00AD341F">
      <w:pPr>
        <w:tabs>
          <w:tab w:val="left" w:pos="3900"/>
        </w:tabs>
        <w:rPr>
          <w:rFonts w:ascii="Arial" w:hAnsi="Arial" w:cs="Arial"/>
          <w:b/>
          <w:sz w:val="36"/>
          <w:szCs w:val="36"/>
          <w:u w:val="single"/>
          <w:lang w:val="en-US"/>
        </w:rPr>
      </w:pPr>
      <w:r w:rsidRPr="0060774A">
        <w:rPr>
          <w:noProof/>
        </w:rPr>
        <w:pict>
          <v:rect id="_x0000_s1097" style="position:absolute;margin-left:35.35pt;margin-top:14.2pt;width:135.2pt;height:81.45pt;z-index:251696128" fillcolor="#4bacc6" stroked="f" strokeweight="0">
            <v:fill color2="#308298" focusposition=".5,.5" focussize="" focus="100%" type="gradientRadial"/>
            <v:shadow on="t" type="perspective" color="#205867" offset="1pt" offset2="-3pt"/>
            <v:textbox style="mso-next-textbox:#_x0000_s1097">
              <w:txbxContent>
                <w:p w:rsidR="000A6E39" w:rsidRDefault="000A6E39" w:rsidP="003E0F66">
                  <w:pPr>
                    <w:rPr>
                      <w:b/>
                      <w:u w:val="single"/>
                    </w:rPr>
                  </w:pPr>
                </w:p>
                <w:p w:rsidR="000A6E39" w:rsidRDefault="000A6E39" w:rsidP="003E0F66">
                  <w:pPr>
                    <w:ind w:firstLine="360"/>
                    <w:rPr>
                      <w:b/>
                      <w:u w:val="single"/>
                    </w:rPr>
                  </w:pPr>
                  <w:r w:rsidRPr="00B55DBE">
                    <w:rPr>
                      <w:b/>
                    </w:rPr>
                    <w:t xml:space="preserve">   </w:t>
                  </w:r>
                  <w:r w:rsidRPr="00B55DBE">
                    <w:rPr>
                      <w:b/>
                      <w:u w:val="single"/>
                    </w:rPr>
                    <w:t>FIRE TEAM:</w:t>
                  </w:r>
                </w:p>
                <w:p w:rsidR="000A6E39" w:rsidRDefault="000A6E39" w:rsidP="00036FD9">
                  <w:pPr>
                    <w:pStyle w:val="ListParagraph"/>
                    <w:numPr>
                      <w:ilvl w:val="0"/>
                      <w:numId w:val="77"/>
                    </w:numPr>
                    <w:spacing w:after="200" w:line="276" w:lineRule="auto"/>
                  </w:pPr>
                  <w:r>
                    <w:t>D. Kallessar</w:t>
                  </w:r>
                </w:p>
                <w:p w:rsidR="000A6E39" w:rsidRPr="00B55DBE" w:rsidRDefault="000A6E39" w:rsidP="00036FD9">
                  <w:pPr>
                    <w:pStyle w:val="ListParagraph"/>
                    <w:numPr>
                      <w:ilvl w:val="0"/>
                      <w:numId w:val="77"/>
                    </w:numPr>
                    <w:spacing w:after="200" w:line="276" w:lineRule="auto"/>
                  </w:pPr>
                  <w:r>
                    <w:t>S. Mothi</w:t>
                  </w:r>
                </w:p>
              </w:txbxContent>
            </v:textbox>
          </v:rect>
        </w:pict>
      </w:r>
      <w:r w:rsidRPr="0060774A">
        <w:rPr>
          <w:noProof/>
        </w:rPr>
        <w:pict>
          <v:rect id="_x0000_s1098" style="position:absolute;margin-left:300.4pt;margin-top:14.2pt;width:138.1pt;height:81.45pt;z-index:251697152" fillcolor="#4bacc6" stroked="f" strokeweight="0">
            <v:fill color2="#308298" focusposition=".5,.5" focussize="" focus="100%" type="gradientRadial"/>
            <v:shadow on="t" type="perspective" color="#205867" offset="1pt" offset2="-3pt"/>
            <v:textbox style="mso-next-textbox:#_x0000_s1098">
              <w:txbxContent>
                <w:p w:rsidR="000A6E39" w:rsidRDefault="000A6E39" w:rsidP="003E0F66">
                  <w:pPr>
                    <w:ind w:firstLine="360"/>
                    <w:rPr>
                      <w:b/>
                      <w:u w:val="single"/>
                    </w:rPr>
                  </w:pPr>
                </w:p>
                <w:p w:rsidR="000A6E39" w:rsidRDefault="000A6E39" w:rsidP="00D24C35">
                  <w:pPr>
                    <w:ind w:firstLine="360"/>
                    <w:jc w:val="center"/>
                    <w:rPr>
                      <w:b/>
                      <w:u w:val="single"/>
                    </w:rPr>
                  </w:pPr>
                  <w:r>
                    <w:rPr>
                      <w:b/>
                      <w:u w:val="single"/>
                    </w:rPr>
                    <w:t>FIRST AID TEAM</w:t>
                  </w:r>
                  <w:r w:rsidRPr="00B55DBE">
                    <w:rPr>
                      <w:b/>
                      <w:u w:val="single"/>
                    </w:rPr>
                    <w:t>:</w:t>
                  </w:r>
                </w:p>
                <w:p w:rsidR="000A6E39" w:rsidRDefault="000A6E39" w:rsidP="00036FD9">
                  <w:pPr>
                    <w:pStyle w:val="ListParagraph"/>
                    <w:numPr>
                      <w:ilvl w:val="0"/>
                      <w:numId w:val="77"/>
                    </w:numPr>
                    <w:spacing w:after="200" w:line="276" w:lineRule="auto"/>
                  </w:pPr>
                  <w:r>
                    <w:t>D Kallessar</w:t>
                  </w:r>
                </w:p>
                <w:p w:rsidR="000A6E39" w:rsidRPr="00B55DBE" w:rsidRDefault="000A6E39" w:rsidP="00036FD9">
                  <w:pPr>
                    <w:pStyle w:val="ListParagraph"/>
                    <w:numPr>
                      <w:ilvl w:val="0"/>
                      <w:numId w:val="77"/>
                    </w:numPr>
                    <w:spacing w:after="200" w:line="276" w:lineRule="auto"/>
                  </w:pPr>
                  <w:r>
                    <w:t>S. Mothi</w:t>
                  </w:r>
                </w:p>
                <w:p w:rsidR="000A6E39" w:rsidRDefault="000A6E39" w:rsidP="003E0F66"/>
              </w:txbxContent>
            </v:textbox>
          </v:rect>
        </w:pict>
      </w: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3E0F66" w:rsidRPr="004042D8" w:rsidRDefault="003E0F66" w:rsidP="003E0F66">
      <w:pPr>
        <w:jc w:val="center"/>
        <w:rPr>
          <w:b/>
          <w:color w:val="FF0000"/>
          <w:sz w:val="40"/>
          <w:szCs w:val="40"/>
          <w:u w:val="single"/>
        </w:rPr>
      </w:pPr>
      <w:r w:rsidRPr="004042D8">
        <w:rPr>
          <w:b/>
          <w:color w:val="FF0000"/>
          <w:sz w:val="40"/>
          <w:szCs w:val="40"/>
          <w:u w:val="single"/>
        </w:rPr>
        <w:lastRenderedPageBreak/>
        <w:t>EMERGENCY RESPONSE ORGANOGRAM</w:t>
      </w:r>
    </w:p>
    <w:p w:rsidR="003E0F66" w:rsidRDefault="003E0F66" w:rsidP="003E0F66">
      <w:pPr>
        <w:jc w:val="center"/>
        <w:rPr>
          <w:b/>
          <w:sz w:val="40"/>
          <w:szCs w:val="40"/>
          <w:u w:val="single"/>
        </w:rPr>
      </w:pPr>
    </w:p>
    <w:p w:rsidR="003E0F66" w:rsidRDefault="0060774A" w:rsidP="003E0F66">
      <w:pPr>
        <w:jc w:val="center"/>
        <w:rPr>
          <w:b/>
          <w:sz w:val="40"/>
          <w:szCs w:val="40"/>
          <w:u w:val="single"/>
        </w:rPr>
      </w:pPr>
      <w:r w:rsidRPr="0060774A">
        <w:rPr>
          <w:b/>
          <w:noProof/>
          <w:sz w:val="40"/>
          <w:szCs w:val="40"/>
          <w:u w:val="single"/>
        </w:rPr>
        <w:pict>
          <v:rect id="_x0000_s1121" style="position:absolute;left:0;text-align:left;margin-left:95.25pt;margin-top:13.7pt;width:291pt;height:43.5pt;z-index:251704320" fillcolor="#666 [1936]" strokecolor="#666 [1936]" strokeweight="1pt">
            <v:fill color2="#ccc [656]" angle="-45" focus="-50%" type="gradient"/>
            <v:shadow on="t" type="perspective" color="#7f7f7f [1601]" opacity=".5" offset="1pt" offset2="-3pt"/>
            <v:textbox style="mso-next-textbox:#_x0000_s1121">
              <w:txbxContent>
                <w:p w:rsidR="000A6E39" w:rsidRPr="000E5E6B" w:rsidRDefault="000A6E39" w:rsidP="003E0F66">
                  <w:pPr>
                    <w:jc w:val="center"/>
                    <w:rPr>
                      <w:b/>
                      <w:sz w:val="36"/>
                      <w:szCs w:val="36"/>
                    </w:rPr>
                  </w:pPr>
                  <w:r w:rsidRPr="000E5E6B">
                    <w:rPr>
                      <w:b/>
                      <w:sz w:val="36"/>
                      <w:szCs w:val="36"/>
                    </w:rPr>
                    <w:t>Incident commander (N. Jamun)</w:t>
                  </w:r>
                </w:p>
              </w:txbxContent>
            </v:textbox>
          </v:rect>
        </w:pict>
      </w:r>
    </w:p>
    <w:p w:rsidR="003E0F66" w:rsidRPr="00ED6838" w:rsidRDefault="003E0F66" w:rsidP="003E0F66">
      <w:pPr>
        <w:rPr>
          <w:sz w:val="40"/>
          <w:szCs w:val="40"/>
        </w:rPr>
      </w:pPr>
    </w:p>
    <w:p w:rsidR="003E0F66" w:rsidRPr="00ED6838" w:rsidRDefault="0060774A" w:rsidP="003E0F66">
      <w:pPr>
        <w:rPr>
          <w:sz w:val="40"/>
          <w:szCs w:val="40"/>
        </w:rPr>
      </w:pPr>
      <w:r w:rsidRPr="0060774A">
        <w:rPr>
          <w:noProof/>
          <w:sz w:val="40"/>
          <w:szCs w:val="40"/>
        </w:rPr>
        <w:pict>
          <v:shape id="_x0000_s1129" type="#_x0000_t32" style="position:absolute;margin-left:241.5pt;margin-top:15.5pt;width:0;height:24pt;z-index:251712512" o:connectortype="straight">
            <v:stroke endarrow="block"/>
          </v:shape>
        </w:pict>
      </w:r>
    </w:p>
    <w:p w:rsidR="003E0F66" w:rsidRPr="00ED6838" w:rsidRDefault="0060774A" w:rsidP="003E0F66">
      <w:pPr>
        <w:rPr>
          <w:sz w:val="40"/>
          <w:szCs w:val="40"/>
        </w:rPr>
      </w:pPr>
      <w:r w:rsidRPr="0060774A">
        <w:rPr>
          <w:b/>
          <w:noProof/>
          <w:sz w:val="40"/>
          <w:szCs w:val="40"/>
          <w:u w:val="single"/>
        </w:rPr>
        <w:pict>
          <v:rect id="_x0000_s1122" style="position:absolute;margin-left:95.25pt;margin-top:16.5pt;width:291pt;height:42.75pt;z-index:251705344" fillcolor="#c2d69b [1942]" strokecolor="#9bbb59 [3206]" strokeweight="1pt">
            <v:fill color2="#9bbb59 [3206]" focus="50%" type="gradient"/>
            <v:shadow on="t" type="perspective" color="#4e6128 [1606]" offset="1pt" offset2="-3pt"/>
            <v:textbox style="mso-next-textbox:#_x0000_s1122">
              <w:txbxContent>
                <w:p w:rsidR="000A6E39" w:rsidRPr="000E5E6B" w:rsidRDefault="000A6E39" w:rsidP="003E0F66">
                  <w:pPr>
                    <w:jc w:val="center"/>
                    <w:rPr>
                      <w:b/>
                      <w:sz w:val="36"/>
                      <w:szCs w:val="36"/>
                    </w:rPr>
                  </w:pPr>
                  <w:r>
                    <w:rPr>
                      <w:b/>
                      <w:sz w:val="36"/>
                      <w:szCs w:val="36"/>
                    </w:rPr>
                    <w:t>Operations Chief (M. Govender</w:t>
                  </w:r>
                  <w:r w:rsidRPr="000E5E6B">
                    <w:rPr>
                      <w:b/>
                      <w:sz w:val="36"/>
                      <w:szCs w:val="36"/>
                    </w:rPr>
                    <w:t>)</w:t>
                  </w:r>
                </w:p>
              </w:txbxContent>
            </v:textbox>
          </v:rect>
        </w:pict>
      </w:r>
    </w:p>
    <w:p w:rsidR="003E0F66" w:rsidRPr="00ED6838" w:rsidRDefault="003E0F66" w:rsidP="003E0F66">
      <w:pPr>
        <w:rPr>
          <w:sz w:val="40"/>
          <w:szCs w:val="40"/>
        </w:rPr>
      </w:pPr>
    </w:p>
    <w:p w:rsidR="003E0F66" w:rsidRPr="00ED6838" w:rsidRDefault="0060774A" w:rsidP="003E0F66">
      <w:pPr>
        <w:rPr>
          <w:sz w:val="40"/>
          <w:szCs w:val="40"/>
        </w:rPr>
      </w:pPr>
      <w:r w:rsidRPr="0060774A">
        <w:rPr>
          <w:noProof/>
          <w:sz w:val="40"/>
          <w:szCs w:val="40"/>
        </w:rPr>
        <w:pict>
          <v:shape id="_x0000_s1130" type="#_x0000_t32" style="position:absolute;margin-left:241.5pt;margin-top:13.25pt;width:0;height:36pt;z-index:251713536" o:connectortype="straight"/>
        </w:pict>
      </w:r>
    </w:p>
    <w:p w:rsidR="003E0F66" w:rsidRPr="00ED6838" w:rsidRDefault="003E0F66" w:rsidP="003E0F66">
      <w:pPr>
        <w:rPr>
          <w:sz w:val="40"/>
          <w:szCs w:val="40"/>
        </w:rPr>
      </w:pPr>
    </w:p>
    <w:p w:rsidR="003E0F66" w:rsidRDefault="0060774A" w:rsidP="003E0F66">
      <w:pPr>
        <w:rPr>
          <w:sz w:val="40"/>
          <w:szCs w:val="40"/>
        </w:rPr>
      </w:pPr>
      <w:r w:rsidRPr="0060774A">
        <w:rPr>
          <w:noProof/>
          <w:sz w:val="40"/>
          <w:szCs w:val="40"/>
        </w:rPr>
        <w:pict>
          <v:shape id="_x0000_s1132" type="#_x0000_t32" style="position:absolute;margin-left:70.5pt;margin-top:3.25pt;width:174.75pt;height:0;flip:x;z-index:251715584" o:connectortype="straight"/>
        </w:pict>
      </w:r>
      <w:r w:rsidRPr="0060774A">
        <w:rPr>
          <w:noProof/>
          <w:sz w:val="40"/>
          <w:szCs w:val="40"/>
        </w:rPr>
        <w:pict>
          <v:shape id="_x0000_s1133" type="#_x0000_t32" style="position:absolute;margin-left:70.5pt;margin-top:3.25pt;width:0;height:39.75pt;z-index:251716608" o:connectortype="straight">
            <v:stroke endarrow="block"/>
          </v:shape>
        </w:pict>
      </w:r>
      <w:r w:rsidRPr="0060774A">
        <w:rPr>
          <w:noProof/>
          <w:sz w:val="40"/>
          <w:szCs w:val="40"/>
        </w:rPr>
        <w:pict>
          <v:shape id="_x0000_s1134" type="#_x0000_t32" style="position:absolute;margin-left:404.25pt;margin-top:3.25pt;width:0;height:39.75pt;z-index:251717632" o:connectortype="straight">
            <v:stroke endarrow="block"/>
          </v:shape>
        </w:pict>
      </w:r>
      <w:r w:rsidRPr="0060774A">
        <w:rPr>
          <w:noProof/>
          <w:sz w:val="40"/>
          <w:szCs w:val="40"/>
        </w:rPr>
        <w:pict>
          <v:shape id="_x0000_s1131" type="#_x0000_t32" style="position:absolute;margin-left:245.25pt;margin-top:3.25pt;width:159pt;height:0;z-index:251714560" o:connectortype="straight"/>
        </w:pict>
      </w:r>
    </w:p>
    <w:p w:rsidR="003E0F66" w:rsidRDefault="0060774A" w:rsidP="003E0F66">
      <w:pPr>
        <w:jc w:val="right"/>
        <w:rPr>
          <w:sz w:val="40"/>
          <w:szCs w:val="40"/>
        </w:rPr>
      </w:pPr>
      <w:r w:rsidRPr="0060774A">
        <w:rPr>
          <w:b/>
          <w:noProof/>
          <w:sz w:val="40"/>
          <w:szCs w:val="40"/>
          <w:u w:val="single"/>
        </w:rPr>
        <w:pict>
          <v:rect id="_x0000_s1123" style="position:absolute;left:0;text-align:left;margin-left:8.25pt;margin-top:20pt;width:124.5pt;height:48.75pt;z-index:251706368" fillcolor="#fabf8f [1945]" strokecolor="#f79646 [3209]" strokeweight="1pt">
            <v:fill color2="#f79646 [3209]" focus="50%" type="gradient"/>
            <v:shadow on="t" type="perspective" color="#974706 [1609]" offset="1pt" offset2="-3pt"/>
            <v:textbox style="mso-next-textbox:#_x0000_s1123">
              <w:txbxContent>
                <w:p w:rsidR="000A6E39" w:rsidRPr="000E5E6B" w:rsidRDefault="000A6E39" w:rsidP="003E0F66">
                  <w:pPr>
                    <w:jc w:val="center"/>
                    <w:rPr>
                      <w:b/>
                      <w:sz w:val="36"/>
                      <w:szCs w:val="36"/>
                    </w:rPr>
                  </w:pPr>
                  <w:r w:rsidRPr="000E5E6B">
                    <w:rPr>
                      <w:b/>
                      <w:sz w:val="36"/>
                      <w:szCs w:val="36"/>
                    </w:rPr>
                    <w:t>FIRE TEAM</w:t>
                  </w:r>
                </w:p>
              </w:txbxContent>
            </v:textbox>
          </v:rect>
        </w:pict>
      </w:r>
      <w:r w:rsidRPr="0060774A">
        <w:rPr>
          <w:b/>
          <w:noProof/>
          <w:sz w:val="40"/>
          <w:szCs w:val="40"/>
          <w:u w:val="single"/>
        </w:rPr>
        <w:pict>
          <v:rect id="_x0000_s1124" style="position:absolute;left:0;text-align:left;margin-left:342pt;margin-top:20pt;width:125.25pt;height:48.75pt;z-index:251707392" fillcolor="#fabf8f [1945]" strokecolor="#f79646 [3209]" strokeweight="1pt">
            <v:fill color2="#f79646 [3209]" focus="50%" type="gradient"/>
            <v:shadow on="t" type="perspective" color="#974706 [1609]" offset="1pt" offset2="-3pt"/>
            <v:textbox style="mso-next-textbox:#_x0000_s1124">
              <w:txbxContent>
                <w:p w:rsidR="000A6E39" w:rsidRPr="000E5E6B" w:rsidRDefault="000A6E39" w:rsidP="003E0F66">
                  <w:pPr>
                    <w:jc w:val="center"/>
                    <w:rPr>
                      <w:b/>
                      <w:sz w:val="36"/>
                      <w:szCs w:val="36"/>
                    </w:rPr>
                  </w:pPr>
                  <w:r w:rsidRPr="000E5E6B">
                    <w:rPr>
                      <w:b/>
                      <w:sz w:val="36"/>
                      <w:szCs w:val="36"/>
                    </w:rPr>
                    <w:t>FIRST AID TEAM</w:t>
                  </w:r>
                </w:p>
              </w:txbxContent>
            </v:textbox>
          </v:rect>
        </w:pict>
      </w:r>
    </w:p>
    <w:p w:rsidR="003E0F66" w:rsidRPr="0066654C" w:rsidRDefault="003E0F66" w:rsidP="003E0F66">
      <w:pPr>
        <w:jc w:val="right"/>
      </w:pPr>
    </w:p>
    <w:p w:rsidR="003E0F66" w:rsidRDefault="003E0F66" w:rsidP="003E0F66">
      <w:pPr>
        <w:rPr>
          <w:sz w:val="40"/>
          <w:szCs w:val="40"/>
        </w:rPr>
      </w:pPr>
    </w:p>
    <w:p w:rsidR="003E0F66" w:rsidRDefault="0060774A" w:rsidP="003E0F66">
      <w:pPr>
        <w:rPr>
          <w:sz w:val="40"/>
          <w:szCs w:val="40"/>
        </w:rPr>
      </w:pPr>
      <w:r w:rsidRPr="0060774A">
        <w:rPr>
          <w:noProof/>
          <w:sz w:val="40"/>
          <w:szCs w:val="40"/>
        </w:rPr>
        <w:pict>
          <v:shape id="_x0000_s1136" type="#_x0000_t32" style="position:absolute;margin-left:404.25pt;margin-top:10.4pt;width:0;height:38.25pt;z-index:251719680" o:connectortype="straight">
            <v:stroke endarrow="block"/>
          </v:shape>
        </w:pict>
      </w:r>
      <w:r w:rsidRPr="0060774A">
        <w:rPr>
          <w:noProof/>
          <w:sz w:val="40"/>
          <w:szCs w:val="40"/>
        </w:rPr>
        <w:pict>
          <v:shape id="_x0000_s1135" type="#_x0000_t32" style="position:absolute;margin-left:70.5pt;margin-top:10.4pt;width:0;height:33.75pt;z-index:251718656" o:connectortype="straight">
            <v:stroke endarrow="block"/>
          </v:shape>
        </w:pict>
      </w:r>
    </w:p>
    <w:p w:rsidR="003E0F66" w:rsidRDefault="0060774A" w:rsidP="003E0F66">
      <w:pPr>
        <w:rPr>
          <w:sz w:val="40"/>
          <w:szCs w:val="40"/>
        </w:rPr>
      </w:pPr>
      <w:r w:rsidRPr="0060774A">
        <w:rPr>
          <w:b/>
          <w:noProof/>
          <w:sz w:val="40"/>
          <w:szCs w:val="40"/>
          <w:u w:val="single"/>
        </w:rPr>
        <w:pict>
          <v:rect id="_x0000_s1125" style="position:absolute;margin-left:8.25pt;margin-top:21.15pt;width:124.5pt;height:60pt;z-index:251708416" fillcolor="#92cddc [1944]" strokecolor="#4bacc6 [3208]" strokeweight="1pt">
            <v:fill color2="#4bacc6 [3208]" focus="50%" type="gradient"/>
            <v:shadow on="t" type="perspective" color="#205867 [1608]" offset="1pt" offset2="-3pt"/>
            <v:textbox style="mso-next-textbox:#_x0000_s1125">
              <w:txbxContent>
                <w:p w:rsidR="000A6E39" w:rsidRPr="000E5E6B" w:rsidRDefault="000A6E39" w:rsidP="00036FD9">
                  <w:pPr>
                    <w:pStyle w:val="ListParagraph"/>
                    <w:numPr>
                      <w:ilvl w:val="0"/>
                      <w:numId w:val="78"/>
                    </w:numPr>
                    <w:spacing w:after="200" w:line="276" w:lineRule="auto"/>
                    <w:ind w:left="450"/>
                    <w:rPr>
                      <w:b/>
                      <w:sz w:val="28"/>
                      <w:szCs w:val="28"/>
                    </w:rPr>
                  </w:pPr>
                  <w:r w:rsidRPr="000E5E6B">
                    <w:rPr>
                      <w:b/>
                      <w:sz w:val="28"/>
                      <w:szCs w:val="28"/>
                    </w:rPr>
                    <w:t xml:space="preserve">M. Govender </w:t>
                  </w:r>
                </w:p>
                <w:p w:rsidR="000A6E39" w:rsidRDefault="000A6E39" w:rsidP="00036FD9">
                  <w:pPr>
                    <w:pStyle w:val="ListParagraph"/>
                    <w:numPr>
                      <w:ilvl w:val="0"/>
                      <w:numId w:val="78"/>
                    </w:numPr>
                    <w:spacing w:after="200" w:line="276" w:lineRule="auto"/>
                    <w:ind w:left="450"/>
                    <w:rPr>
                      <w:b/>
                      <w:sz w:val="28"/>
                      <w:szCs w:val="28"/>
                    </w:rPr>
                  </w:pPr>
                  <w:r w:rsidRPr="000E5E6B">
                    <w:rPr>
                      <w:b/>
                      <w:sz w:val="28"/>
                      <w:szCs w:val="28"/>
                    </w:rPr>
                    <w:t>J. Pillay</w:t>
                  </w:r>
                </w:p>
                <w:p w:rsidR="000A6E39" w:rsidRPr="000E5E6B" w:rsidRDefault="000A6E39" w:rsidP="00036FD9">
                  <w:pPr>
                    <w:pStyle w:val="ListParagraph"/>
                    <w:numPr>
                      <w:ilvl w:val="0"/>
                      <w:numId w:val="78"/>
                    </w:numPr>
                    <w:spacing w:after="200" w:line="276" w:lineRule="auto"/>
                    <w:ind w:left="450"/>
                    <w:rPr>
                      <w:b/>
                      <w:sz w:val="28"/>
                      <w:szCs w:val="28"/>
                    </w:rPr>
                  </w:pPr>
                  <w:r>
                    <w:rPr>
                      <w:b/>
                      <w:sz w:val="28"/>
                      <w:szCs w:val="28"/>
                    </w:rPr>
                    <w:t>I. Moodley</w:t>
                  </w:r>
                </w:p>
              </w:txbxContent>
            </v:textbox>
          </v:rect>
        </w:pict>
      </w:r>
    </w:p>
    <w:p w:rsidR="003E0F66" w:rsidRDefault="0060774A" w:rsidP="003E0F66">
      <w:pPr>
        <w:rPr>
          <w:sz w:val="40"/>
          <w:szCs w:val="40"/>
        </w:rPr>
      </w:pPr>
      <w:r w:rsidRPr="0060774A">
        <w:rPr>
          <w:b/>
          <w:noProof/>
          <w:sz w:val="40"/>
          <w:szCs w:val="40"/>
          <w:u w:val="single"/>
        </w:rPr>
        <w:pict>
          <v:rect id="_x0000_s1126" style="position:absolute;margin-left:342pt;margin-top:2.65pt;width:125.25pt;height:60pt;z-index:251709440" fillcolor="#92cddc [1944]" strokecolor="#4bacc6 [3208]" strokeweight="1pt">
            <v:fill color2="#4bacc6 [3208]" focus="50%" type="gradient"/>
            <v:shadow on="t" type="perspective" color="#205867 [1608]" offset="1pt" offset2="-3pt"/>
            <v:textbox style="mso-next-textbox:#_x0000_s1126">
              <w:txbxContent>
                <w:p w:rsidR="000A6E39" w:rsidRPr="000E5E6B" w:rsidRDefault="000A6E39" w:rsidP="00036FD9">
                  <w:pPr>
                    <w:pStyle w:val="ListParagraph"/>
                    <w:numPr>
                      <w:ilvl w:val="0"/>
                      <w:numId w:val="79"/>
                    </w:numPr>
                    <w:spacing w:after="200" w:line="276" w:lineRule="auto"/>
                    <w:ind w:left="450"/>
                    <w:rPr>
                      <w:b/>
                      <w:sz w:val="28"/>
                      <w:szCs w:val="28"/>
                    </w:rPr>
                  </w:pPr>
                  <w:r w:rsidRPr="000E5E6B">
                    <w:rPr>
                      <w:b/>
                      <w:sz w:val="28"/>
                      <w:szCs w:val="28"/>
                    </w:rPr>
                    <w:t>S. Mothi</w:t>
                  </w:r>
                </w:p>
                <w:p w:rsidR="000A6E39" w:rsidRPr="000E5E6B" w:rsidRDefault="000A6E39" w:rsidP="00036FD9">
                  <w:pPr>
                    <w:pStyle w:val="ListParagraph"/>
                    <w:numPr>
                      <w:ilvl w:val="0"/>
                      <w:numId w:val="79"/>
                    </w:numPr>
                    <w:spacing w:after="200" w:line="276" w:lineRule="auto"/>
                    <w:ind w:left="450"/>
                    <w:rPr>
                      <w:b/>
                      <w:sz w:val="28"/>
                      <w:szCs w:val="28"/>
                    </w:rPr>
                  </w:pPr>
                  <w:r w:rsidRPr="000E5E6B">
                    <w:rPr>
                      <w:b/>
                      <w:sz w:val="28"/>
                      <w:szCs w:val="28"/>
                    </w:rPr>
                    <w:t>D. Kallessar</w:t>
                  </w:r>
                </w:p>
              </w:txbxContent>
            </v:textbox>
          </v:rect>
        </w:pict>
      </w:r>
    </w:p>
    <w:p w:rsidR="003E0F66" w:rsidRDefault="003E0F66" w:rsidP="003E0F66">
      <w:pPr>
        <w:rPr>
          <w:sz w:val="40"/>
          <w:szCs w:val="40"/>
        </w:rPr>
      </w:pPr>
    </w:p>
    <w:p w:rsidR="003E0F66" w:rsidRDefault="003E0F66" w:rsidP="003E0F66">
      <w:pPr>
        <w:rPr>
          <w:sz w:val="40"/>
          <w:szCs w:val="40"/>
        </w:rPr>
      </w:pPr>
    </w:p>
    <w:p w:rsidR="003E0F66" w:rsidRDefault="003E0F66" w:rsidP="003E0F66">
      <w:pPr>
        <w:rPr>
          <w:sz w:val="40"/>
          <w:szCs w:val="40"/>
        </w:rPr>
      </w:pPr>
    </w:p>
    <w:p w:rsidR="003E0F66" w:rsidRPr="00562963" w:rsidRDefault="003E0F66" w:rsidP="003E0F66">
      <w:pPr>
        <w:rPr>
          <w:color w:val="FF0000"/>
          <w:sz w:val="40"/>
          <w:szCs w:val="40"/>
        </w:rPr>
      </w:pPr>
      <w:r w:rsidRPr="00562963">
        <w:rPr>
          <w:color w:val="FF0000"/>
          <w:sz w:val="40"/>
          <w:szCs w:val="40"/>
        </w:rPr>
        <w:t>Duties:</w:t>
      </w:r>
    </w:p>
    <w:p w:rsidR="003E0F66" w:rsidRDefault="0060774A" w:rsidP="00AD341F">
      <w:pPr>
        <w:tabs>
          <w:tab w:val="left" w:pos="3900"/>
        </w:tabs>
        <w:rPr>
          <w:rFonts w:ascii="Arial" w:hAnsi="Arial" w:cs="Arial"/>
          <w:b/>
          <w:sz w:val="36"/>
          <w:szCs w:val="36"/>
          <w:u w:val="single"/>
          <w:lang w:val="en-US"/>
        </w:rPr>
      </w:pPr>
      <w:r w:rsidRPr="0060774A">
        <w:rPr>
          <w:noProof/>
          <w:sz w:val="40"/>
          <w:szCs w:val="40"/>
        </w:rPr>
        <w:pict>
          <v:rect id="_x0000_s1127" style="position:absolute;margin-left:1.5pt;margin-top:.45pt;width:180pt;height:211.3pt;z-index:251710464">
            <v:textbox style="mso-next-textbox:#_x0000_s1127">
              <w:txbxContent>
                <w:p w:rsidR="000A6E39" w:rsidRPr="00562963" w:rsidRDefault="000A6E39" w:rsidP="003E0F66">
                  <w:pPr>
                    <w:jc w:val="center"/>
                    <w:rPr>
                      <w:b/>
                      <w:color w:val="FF0000"/>
                      <w:sz w:val="28"/>
                      <w:szCs w:val="28"/>
                      <w:u w:val="single"/>
                    </w:rPr>
                  </w:pPr>
                  <w:r w:rsidRPr="00562963">
                    <w:rPr>
                      <w:b/>
                      <w:color w:val="FF0000"/>
                      <w:sz w:val="28"/>
                      <w:szCs w:val="28"/>
                      <w:u w:val="single"/>
                    </w:rPr>
                    <w:t>Incident Commander</w:t>
                  </w:r>
                </w:p>
                <w:p w:rsidR="000A6E39" w:rsidRPr="00904A70" w:rsidRDefault="000A6E39" w:rsidP="003E0F66"/>
                <w:p w:rsidR="000A6E39" w:rsidRPr="00562963" w:rsidRDefault="000A6E39" w:rsidP="00036FD9">
                  <w:pPr>
                    <w:pStyle w:val="ListParagraph"/>
                    <w:numPr>
                      <w:ilvl w:val="0"/>
                      <w:numId w:val="80"/>
                    </w:numPr>
                    <w:spacing w:line="276" w:lineRule="auto"/>
                    <w:ind w:left="540" w:hanging="450"/>
                    <w:rPr>
                      <w:color w:val="002060"/>
                    </w:rPr>
                  </w:pPr>
                  <w:r w:rsidRPr="00562963">
                    <w:rPr>
                      <w:color w:val="002060"/>
                    </w:rPr>
                    <w:t>Calling Emergency Service</w:t>
                  </w:r>
                </w:p>
                <w:p w:rsidR="000A6E39" w:rsidRPr="00562963" w:rsidRDefault="000A6E39" w:rsidP="00036FD9">
                  <w:pPr>
                    <w:pStyle w:val="ListParagraph"/>
                    <w:numPr>
                      <w:ilvl w:val="0"/>
                      <w:numId w:val="80"/>
                    </w:numPr>
                    <w:spacing w:line="276" w:lineRule="auto"/>
                    <w:ind w:left="540" w:hanging="450"/>
                    <w:rPr>
                      <w:color w:val="002060"/>
                    </w:rPr>
                  </w:pPr>
                  <w:r w:rsidRPr="00562963">
                    <w:rPr>
                      <w:color w:val="002060"/>
                    </w:rPr>
                    <w:t xml:space="preserve">Tactical Response </w:t>
                  </w:r>
                </w:p>
                <w:p w:rsidR="000A6E39" w:rsidRPr="00562963" w:rsidRDefault="000A6E39" w:rsidP="00036FD9">
                  <w:pPr>
                    <w:pStyle w:val="ListParagraph"/>
                    <w:numPr>
                      <w:ilvl w:val="0"/>
                      <w:numId w:val="80"/>
                    </w:numPr>
                    <w:spacing w:line="276" w:lineRule="auto"/>
                    <w:ind w:left="540" w:hanging="450"/>
                    <w:rPr>
                      <w:color w:val="002060"/>
                    </w:rPr>
                  </w:pPr>
                  <w:r w:rsidRPr="00562963">
                    <w:rPr>
                      <w:color w:val="002060"/>
                    </w:rPr>
                    <w:t>Liaise with fire department</w:t>
                  </w:r>
                </w:p>
                <w:p w:rsidR="000A6E39" w:rsidRPr="00562963" w:rsidRDefault="000A6E39" w:rsidP="00036FD9">
                  <w:pPr>
                    <w:pStyle w:val="ListParagraph"/>
                    <w:numPr>
                      <w:ilvl w:val="0"/>
                      <w:numId w:val="80"/>
                    </w:numPr>
                    <w:spacing w:line="276" w:lineRule="auto"/>
                    <w:ind w:left="540" w:hanging="450"/>
                    <w:rPr>
                      <w:color w:val="002060"/>
                    </w:rPr>
                  </w:pPr>
                  <w:r w:rsidRPr="00562963">
                    <w:rPr>
                      <w:color w:val="002060"/>
                    </w:rPr>
                    <w:t>Radio control</w:t>
                  </w:r>
                </w:p>
                <w:p w:rsidR="000A6E39" w:rsidRPr="00562963" w:rsidRDefault="000A6E39" w:rsidP="00036FD9">
                  <w:pPr>
                    <w:pStyle w:val="ListParagraph"/>
                    <w:numPr>
                      <w:ilvl w:val="0"/>
                      <w:numId w:val="80"/>
                    </w:numPr>
                    <w:spacing w:line="276" w:lineRule="auto"/>
                    <w:ind w:left="540" w:hanging="450"/>
                    <w:rPr>
                      <w:color w:val="002060"/>
                    </w:rPr>
                  </w:pPr>
                  <w:r w:rsidRPr="00562963">
                    <w:rPr>
                      <w:color w:val="002060"/>
                    </w:rPr>
                    <w:t>Evacuation</w:t>
                  </w:r>
                </w:p>
              </w:txbxContent>
            </v:textbox>
          </v:rect>
        </w:pict>
      </w:r>
      <w:r w:rsidRPr="0060774A">
        <w:rPr>
          <w:noProof/>
          <w:sz w:val="40"/>
          <w:szCs w:val="40"/>
        </w:rPr>
        <w:pict>
          <v:rect id="_x0000_s1128" style="position:absolute;margin-left:237.75pt;margin-top:.45pt;width:229.5pt;height:211.3pt;z-index:251711488">
            <v:textbox style="mso-next-textbox:#_x0000_s1128">
              <w:txbxContent>
                <w:p w:rsidR="000A6E39" w:rsidRPr="00562963" w:rsidRDefault="000A6E39" w:rsidP="003E0F66">
                  <w:pPr>
                    <w:jc w:val="center"/>
                    <w:rPr>
                      <w:b/>
                      <w:color w:val="FF0000"/>
                      <w:sz w:val="28"/>
                      <w:szCs w:val="28"/>
                      <w:u w:val="single"/>
                    </w:rPr>
                  </w:pPr>
                  <w:r w:rsidRPr="00562963">
                    <w:rPr>
                      <w:b/>
                      <w:color w:val="FF0000"/>
                      <w:sz w:val="28"/>
                      <w:szCs w:val="28"/>
                      <w:u w:val="single"/>
                    </w:rPr>
                    <w:t>Operations Chief</w:t>
                  </w:r>
                </w:p>
                <w:p w:rsidR="000A6E39" w:rsidRPr="00562963" w:rsidRDefault="000A6E39" w:rsidP="00036FD9">
                  <w:pPr>
                    <w:pStyle w:val="ListParagraph"/>
                    <w:numPr>
                      <w:ilvl w:val="0"/>
                      <w:numId w:val="81"/>
                    </w:numPr>
                    <w:tabs>
                      <w:tab w:val="left" w:pos="630"/>
                    </w:tabs>
                    <w:spacing w:after="200" w:line="276" w:lineRule="auto"/>
                    <w:ind w:left="450"/>
                    <w:rPr>
                      <w:color w:val="002060"/>
                    </w:rPr>
                  </w:pPr>
                  <w:r w:rsidRPr="00562963">
                    <w:rPr>
                      <w:color w:val="002060"/>
                    </w:rPr>
                    <w:t>Take instructions from IC</w:t>
                  </w:r>
                </w:p>
                <w:p w:rsidR="000A6E39" w:rsidRPr="00562963" w:rsidRDefault="000A6E39" w:rsidP="00036FD9">
                  <w:pPr>
                    <w:pStyle w:val="ListParagraph"/>
                    <w:numPr>
                      <w:ilvl w:val="0"/>
                      <w:numId w:val="81"/>
                    </w:numPr>
                    <w:tabs>
                      <w:tab w:val="left" w:pos="630"/>
                    </w:tabs>
                    <w:spacing w:after="200" w:line="276" w:lineRule="auto"/>
                    <w:ind w:left="450"/>
                    <w:rPr>
                      <w:color w:val="002060"/>
                    </w:rPr>
                  </w:pPr>
                  <w:r w:rsidRPr="00562963">
                    <w:rPr>
                      <w:color w:val="002060"/>
                    </w:rPr>
                    <w:t>Calling Emergency Services</w:t>
                  </w:r>
                </w:p>
                <w:p w:rsidR="000A6E39" w:rsidRPr="00562963" w:rsidRDefault="000A6E39" w:rsidP="00036FD9">
                  <w:pPr>
                    <w:pStyle w:val="ListParagraph"/>
                    <w:numPr>
                      <w:ilvl w:val="0"/>
                      <w:numId w:val="81"/>
                    </w:numPr>
                    <w:tabs>
                      <w:tab w:val="left" w:pos="630"/>
                    </w:tabs>
                    <w:spacing w:after="200" w:line="276" w:lineRule="auto"/>
                    <w:ind w:left="450"/>
                    <w:rPr>
                      <w:color w:val="002060"/>
                    </w:rPr>
                  </w:pPr>
                  <w:r w:rsidRPr="00562963">
                    <w:rPr>
                      <w:color w:val="002060"/>
                    </w:rPr>
                    <w:t>Ensuring equipment is available for emergency.</w:t>
                  </w:r>
                </w:p>
                <w:p w:rsidR="000A6E39" w:rsidRPr="00562963" w:rsidRDefault="000A6E39" w:rsidP="00036FD9">
                  <w:pPr>
                    <w:pStyle w:val="ListParagraph"/>
                    <w:numPr>
                      <w:ilvl w:val="0"/>
                      <w:numId w:val="81"/>
                    </w:numPr>
                    <w:tabs>
                      <w:tab w:val="left" w:pos="630"/>
                    </w:tabs>
                    <w:spacing w:after="200" w:line="276" w:lineRule="auto"/>
                    <w:ind w:left="450"/>
                    <w:rPr>
                      <w:color w:val="002060"/>
                    </w:rPr>
                  </w:pPr>
                  <w:r w:rsidRPr="00562963">
                    <w:rPr>
                      <w:color w:val="002060"/>
                    </w:rPr>
                    <w:t xml:space="preserve">Taking roll call </w:t>
                  </w:r>
                </w:p>
                <w:p w:rsidR="000A6E39" w:rsidRPr="00562963" w:rsidRDefault="000A6E39" w:rsidP="00036FD9">
                  <w:pPr>
                    <w:pStyle w:val="ListParagraph"/>
                    <w:numPr>
                      <w:ilvl w:val="0"/>
                      <w:numId w:val="81"/>
                    </w:numPr>
                    <w:tabs>
                      <w:tab w:val="left" w:pos="630"/>
                    </w:tabs>
                    <w:spacing w:after="200" w:line="276" w:lineRule="auto"/>
                    <w:ind w:left="450"/>
                    <w:rPr>
                      <w:color w:val="002060"/>
                    </w:rPr>
                  </w:pPr>
                  <w:r w:rsidRPr="00562963">
                    <w:rPr>
                      <w:color w:val="002060"/>
                    </w:rPr>
                    <w:t>Liaise with emergency service with regards to incidents.</w:t>
                  </w:r>
                </w:p>
                <w:p w:rsidR="000A6E39" w:rsidRPr="00562963" w:rsidRDefault="000A6E39" w:rsidP="00036FD9">
                  <w:pPr>
                    <w:pStyle w:val="ListParagraph"/>
                    <w:numPr>
                      <w:ilvl w:val="0"/>
                      <w:numId w:val="81"/>
                    </w:numPr>
                    <w:tabs>
                      <w:tab w:val="left" w:pos="630"/>
                    </w:tabs>
                    <w:spacing w:after="200" w:line="276" w:lineRule="auto"/>
                    <w:ind w:left="450"/>
                    <w:rPr>
                      <w:color w:val="002060"/>
                    </w:rPr>
                  </w:pPr>
                  <w:r w:rsidRPr="00562963">
                    <w:rPr>
                      <w:color w:val="002060"/>
                    </w:rPr>
                    <w:t>Ensure notifications are done to authorize and other relevant people.</w:t>
                  </w:r>
                </w:p>
                <w:p w:rsidR="000A6E39" w:rsidRPr="00562963" w:rsidRDefault="000A6E39" w:rsidP="00036FD9">
                  <w:pPr>
                    <w:pStyle w:val="ListParagraph"/>
                    <w:numPr>
                      <w:ilvl w:val="0"/>
                      <w:numId w:val="81"/>
                    </w:numPr>
                    <w:tabs>
                      <w:tab w:val="left" w:pos="630"/>
                    </w:tabs>
                    <w:spacing w:after="200" w:line="276" w:lineRule="auto"/>
                    <w:ind w:left="450"/>
                    <w:rPr>
                      <w:color w:val="002060"/>
                    </w:rPr>
                  </w:pPr>
                  <w:r w:rsidRPr="00562963">
                    <w:rPr>
                      <w:color w:val="002060"/>
                    </w:rPr>
                    <w:t>Check safety of response team</w:t>
                  </w:r>
                </w:p>
                <w:p w:rsidR="000A6E39" w:rsidRPr="00562963" w:rsidRDefault="000A6E39" w:rsidP="00036FD9">
                  <w:pPr>
                    <w:pStyle w:val="ListParagraph"/>
                    <w:numPr>
                      <w:ilvl w:val="0"/>
                      <w:numId w:val="81"/>
                    </w:numPr>
                    <w:tabs>
                      <w:tab w:val="left" w:pos="630"/>
                    </w:tabs>
                    <w:spacing w:after="200" w:line="276" w:lineRule="auto"/>
                    <w:ind w:left="450"/>
                    <w:rPr>
                      <w:color w:val="002060"/>
                    </w:rPr>
                  </w:pPr>
                  <w:r w:rsidRPr="00562963">
                    <w:rPr>
                      <w:color w:val="002060"/>
                    </w:rPr>
                    <w:t>Inspect site before returning to normal service.</w:t>
                  </w:r>
                </w:p>
              </w:txbxContent>
            </v:textbox>
          </v:rect>
        </w:pict>
      </w: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A61D17" w:rsidRDefault="00A61D17" w:rsidP="00AD341F">
      <w:pPr>
        <w:tabs>
          <w:tab w:val="left" w:pos="3900"/>
        </w:tabs>
        <w:rPr>
          <w:rFonts w:ascii="Arial" w:hAnsi="Arial" w:cs="Arial"/>
          <w:b/>
          <w:sz w:val="36"/>
          <w:szCs w:val="36"/>
          <w:u w:val="single"/>
          <w:lang w:val="en-US"/>
        </w:rPr>
      </w:pPr>
    </w:p>
    <w:p w:rsidR="00843003" w:rsidRPr="004042D8" w:rsidRDefault="00843003" w:rsidP="00843003">
      <w:pPr>
        <w:jc w:val="center"/>
        <w:rPr>
          <w:b/>
          <w:color w:val="FF0000"/>
          <w:sz w:val="44"/>
          <w:szCs w:val="44"/>
          <w:u w:val="single"/>
        </w:rPr>
      </w:pPr>
      <w:r w:rsidRPr="004042D8">
        <w:rPr>
          <w:b/>
          <w:color w:val="FF0000"/>
          <w:sz w:val="44"/>
          <w:szCs w:val="44"/>
          <w:u w:val="single"/>
        </w:rPr>
        <w:lastRenderedPageBreak/>
        <w:t xml:space="preserve">Basic requirements to work for Seavest Africa </w:t>
      </w:r>
    </w:p>
    <w:p w:rsidR="00843003" w:rsidRPr="00B003B7" w:rsidRDefault="00843003" w:rsidP="00843003">
      <w:pPr>
        <w:jc w:val="center"/>
        <w:rPr>
          <w:b/>
          <w:color w:val="000000"/>
          <w:sz w:val="44"/>
          <w:szCs w:val="44"/>
          <w:u w:val="single"/>
        </w:rPr>
      </w:pPr>
    </w:p>
    <w:p w:rsidR="00843003" w:rsidRPr="00562963" w:rsidRDefault="00843003" w:rsidP="00843003">
      <w:pPr>
        <w:rPr>
          <w:rFonts w:ascii="Arial" w:hAnsi="Arial" w:cs="Arial"/>
          <w:color w:val="002060"/>
        </w:rPr>
      </w:pPr>
      <w:r w:rsidRPr="00562963">
        <w:rPr>
          <w:rFonts w:ascii="Arial" w:hAnsi="Arial" w:cs="Arial"/>
          <w:color w:val="002060"/>
          <w:u w:val="single"/>
        </w:rPr>
        <w:t>Skilled Laborer</w:t>
      </w:r>
      <w:r w:rsidRPr="00562963">
        <w:rPr>
          <w:rFonts w:ascii="Arial" w:hAnsi="Arial" w:cs="Arial"/>
          <w:color w:val="002060"/>
        </w:rPr>
        <w:t>:   Must know basic construction work, eg; excavation, mixing of cement, etc.  Work that requires practically no training or experience for its adequate or competent performance.</w:t>
      </w:r>
    </w:p>
    <w:p w:rsidR="00843003" w:rsidRPr="00562963" w:rsidRDefault="00843003" w:rsidP="00843003">
      <w:pPr>
        <w:rPr>
          <w:rFonts w:ascii="Arial" w:hAnsi="Arial" w:cs="Arial"/>
          <w:color w:val="002060"/>
        </w:rPr>
      </w:pPr>
    </w:p>
    <w:p w:rsidR="00843003" w:rsidRPr="00562963" w:rsidRDefault="00843003" w:rsidP="00843003">
      <w:pPr>
        <w:rPr>
          <w:rFonts w:ascii="Arial" w:hAnsi="Arial" w:cs="Arial"/>
          <w:color w:val="002060"/>
        </w:rPr>
      </w:pPr>
      <w:r w:rsidRPr="00562963">
        <w:rPr>
          <w:rFonts w:ascii="Arial" w:hAnsi="Arial" w:cs="Arial"/>
          <w:color w:val="002060"/>
          <w:u w:val="single"/>
        </w:rPr>
        <w:t>Technicians</w:t>
      </w:r>
      <w:r w:rsidRPr="00562963">
        <w:rPr>
          <w:rFonts w:ascii="Arial" w:hAnsi="Arial" w:cs="Arial"/>
          <w:color w:val="002060"/>
        </w:rPr>
        <w:t>: Our technicians must be trained or skilled in the technicalities of the projects on hand. They must perform basic quality techniques, possibly including analyzing, and reporting about the project. The individual qualified and authorized must provide specified care and maintenance to the area of work and perform inspection, repair, and testing beyond the level classified.</w:t>
      </w:r>
    </w:p>
    <w:p w:rsidR="00843003" w:rsidRPr="00562963" w:rsidRDefault="00843003" w:rsidP="00843003">
      <w:pPr>
        <w:rPr>
          <w:rFonts w:ascii="Arial" w:hAnsi="Arial" w:cs="Arial"/>
          <w:color w:val="002060"/>
        </w:rPr>
      </w:pPr>
    </w:p>
    <w:p w:rsidR="00843003" w:rsidRPr="00562963" w:rsidRDefault="00843003" w:rsidP="00843003">
      <w:pPr>
        <w:rPr>
          <w:rFonts w:ascii="Arial" w:hAnsi="Arial" w:cs="Arial"/>
          <w:color w:val="002060"/>
        </w:rPr>
      </w:pPr>
      <w:r w:rsidRPr="00562963">
        <w:rPr>
          <w:rFonts w:ascii="Arial" w:hAnsi="Arial" w:cs="Arial"/>
          <w:color w:val="002060"/>
          <w:u w:val="single"/>
        </w:rPr>
        <w:t>Administrative staff</w:t>
      </w:r>
      <w:r w:rsidRPr="00562963">
        <w:rPr>
          <w:rFonts w:ascii="Arial" w:hAnsi="Arial" w:cs="Arial"/>
          <w:color w:val="002060"/>
        </w:rPr>
        <w:t>: An administrative personal must have a metric and/or higher education and must meet established criteria for managerial responsibilities, professional and technical competence and leadership responsibilities. The individual must have basic knowledge of the computer and sum experience in clerical work.</w:t>
      </w:r>
    </w:p>
    <w:p w:rsidR="00843003" w:rsidRPr="00562963" w:rsidRDefault="00843003" w:rsidP="00843003">
      <w:pPr>
        <w:rPr>
          <w:rFonts w:ascii="Arial" w:hAnsi="Arial" w:cs="Arial"/>
          <w:color w:val="002060"/>
        </w:rPr>
      </w:pPr>
    </w:p>
    <w:p w:rsidR="00843003" w:rsidRPr="00562963" w:rsidRDefault="00843003" w:rsidP="00843003">
      <w:pPr>
        <w:rPr>
          <w:rFonts w:ascii="Arial" w:hAnsi="Arial" w:cs="Arial"/>
          <w:color w:val="002060"/>
        </w:rPr>
      </w:pPr>
      <w:r w:rsidRPr="00562963">
        <w:rPr>
          <w:rFonts w:ascii="Arial" w:hAnsi="Arial" w:cs="Arial"/>
          <w:color w:val="002060"/>
          <w:u w:val="single"/>
        </w:rPr>
        <w:t>Management</w:t>
      </w:r>
      <w:r w:rsidRPr="00562963">
        <w:rPr>
          <w:rFonts w:ascii="Arial" w:hAnsi="Arial" w:cs="Arial"/>
          <w:color w:val="002060"/>
        </w:rPr>
        <w:t xml:space="preserve">: </w:t>
      </w:r>
      <w:r w:rsidRPr="00562963">
        <w:rPr>
          <w:rFonts w:ascii="Arial" w:hAnsi="Arial" w:cs="Arial"/>
          <w:bCs/>
          <w:color w:val="002060"/>
        </w:rPr>
        <w:t>Management</w:t>
      </w:r>
      <w:r w:rsidRPr="00562963">
        <w:rPr>
          <w:rFonts w:ascii="Arial" w:hAnsi="Arial" w:cs="Arial"/>
          <w:color w:val="002060"/>
        </w:rPr>
        <w:t xml:space="preserve"> in all business and organizational activities is the act of getting people together to accomplish desired goals and </w:t>
      </w:r>
      <w:hyperlink r:id="rId10" w:tooltip="Objective (goal)" w:history="1">
        <w:r w:rsidRPr="00562963">
          <w:rPr>
            <w:rStyle w:val="Hyperlink"/>
            <w:rFonts w:ascii="Arial" w:hAnsi="Arial" w:cs="Arial"/>
            <w:color w:val="002060"/>
          </w:rPr>
          <w:t>objectives</w:t>
        </w:r>
      </w:hyperlink>
      <w:r w:rsidRPr="00562963">
        <w:rPr>
          <w:rFonts w:ascii="Arial" w:hAnsi="Arial" w:cs="Arial"/>
          <w:color w:val="002060"/>
        </w:rPr>
        <w:t xml:space="preserve"> using available resources efficiently and effectively. Management operates through various functions, which is often classified as planning, organizing, staffing, leading/directing, controlling/monitoring and motivating the staff. Management must have skills that:</w:t>
      </w:r>
    </w:p>
    <w:p w:rsidR="00843003" w:rsidRPr="00562963" w:rsidRDefault="00843003" w:rsidP="00036FD9">
      <w:pPr>
        <w:numPr>
          <w:ilvl w:val="0"/>
          <w:numId w:val="103"/>
        </w:numPr>
        <w:spacing w:before="100" w:beforeAutospacing="1" w:after="100" w:afterAutospacing="1"/>
        <w:rPr>
          <w:rFonts w:ascii="Arial" w:hAnsi="Arial" w:cs="Arial"/>
          <w:color w:val="002060"/>
        </w:rPr>
      </w:pPr>
      <w:r w:rsidRPr="00562963">
        <w:rPr>
          <w:rFonts w:ascii="Arial" w:hAnsi="Arial" w:cs="Arial"/>
          <w:bCs/>
          <w:color w:val="002060"/>
        </w:rPr>
        <w:t>Technical</w:t>
      </w:r>
      <w:r w:rsidRPr="00562963">
        <w:rPr>
          <w:rFonts w:ascii="Arial" w:hAnsi="Arial" w:cs="Arial"/>
          <w:color w:val="002060"/>
        </w:rPr>
        <w:t>: used for specialized knowledge required for work.</w:t>
      </w:r>
    </w:p>
    <w:p w:rsidR="00843003" w:rsidRPr="00562963" w:rsidRDefault="00843003" w:rsidP="00036FD9">
      <w:pPr>
        <w:numPr>
          <w:ilvl w:val="0"/>
          <w:numId w:val="103"/>
        </w:numPr>
        <w:spacing w:before="100" w:beforeAutospacing="1" w:after="100" w:afterAutospacing="1"/>
        <w:rPr>
          <w:rFonts w:ascii="Arial" w:hAnsi="Arial" w:cs="Arial"/>
          <w:color w:val="002060"/>
        </w:rPr>
      </w:pPr>
      <w:r w:rsidRPr="00562963">
        <w:rPr>
          <w:rFonts w:ascii="Arial" w:hAnsi="Arial" w:cs="Arial"/>
          <w:bCs/>
          <w:color w:val="002060"/>
        </w:rPr>
        <w:t>Political</w:t>
      </w:r>
      <w:r w:rsidRPr="00562963">
        <w:rPr>
          <w:rFonts w:ascii="Arial" w:hAnsi="Arial" w:cs="Arial"/>
          <w:color w:val="002060"/>
        </w:rPr>
        <w:t>: used to build a power base and establish connections.</w:t>
      </w:r>
    </w:p>
    <w:p w:rsidR="00843003" w:rsidRPr="00562963" w:rsidRDefault="00843003" w:rsidP="00036FD9">
      <w:pPr>
        <w:numPr>
          <w:ilvl w:val="0"/>
          <w:numId w:val="103"/>
        </w:numPr>
        <w:spacing w:before="100" w:beforeAutospacing="1" w:after="100" w:afterAutospacing="1"/>
        <w:rPr>
          <w:rFonts w:ascii="Arial" w:hAnsi="Arial" w:cs="Arial"/>
          <w:color w:val="002060"/>
        </w:rPr>
      </w:pPr>
      <w:r w:rsidRPr="00562963">
        <w:rPr>
          <w:rFonts w:ascii="Arial" w:hAnsi="Arial" w:cs="Arial"/>
          <w:bCs/>
          <w:color w:val="002060"/>
        </w:rPr>
        <w:t>Conceptual</w:t>
      </w:r>
      <w:r w:rsidRPr="00562963">
        <w:rPr>
          <w:rFonts w:ascii="Arial" w:hAnsi="Arial" w:cs="Arial"/>
          <w:color w:val="002060"/>
        </w:rPr>
        <w:t>: used to analyze complex situations.</w:t>
      </w:r>
    </w:p>
    <w:p w:rsidR="00843003" w:rsidRPr="00562963" w:rsidRDefault="00843003" w:rsidP="00036FD9">
      <w:pPr>
        <w:numPr>
          <w:ilvl w:val="0"/>
          <w:numId w:val="103"/>
        </w:numPr>
        <w:spacing w:before="100" w:beforeAutospacing="1" w:after="100" w:afterAutospacing="1"/>
        <w:rPr>
          <w:rFonts w:ascii="Arial" w:hAnsi="Arial" w:cs="Arial"/>
          <w:color w:val="002060"/>
        </w:rPr>
      </w:pPr>
      <w:r w:rsidRPr="00562963">
        <w:rPr>
          <w:rFonts w:ascii="Arial" w:hAnsi="Arial" w:cs="Arial"/>
          <w:bCs/>
          <w:color w:val="002060"/>
        </w:rPr>
        <w:t>Interpersonal</w:t>
      </w:r>
      <w:r w:rsidRPr="00562963">
        <w:rPr>
          <w:rFonts w:ascii="Arial" w:hAnsi="Arial" w:cs="Arial"/>
          <w:color w:val="002060"/>
        </w:rPr>
        <w:t>: used to communicate, motivate, mentor and delegate.</w:t>
      </w:r>
    </w:p>
    <w:p w:rsidR="00843003" w:rsidRPr="00F631F5" w:rsidRDefault="00843003" w:rsidP="00036FD9">
      <w:pPr>
        <w:numPr>
          <w:ilvl w:val="0"/>
          <w:numId w:val="103"/>
        </w:numPr>
        <w:spacing w:before="100" w:beforeAutospacing="1" w:after="100" w:afterAutospacing="1"/>
        <w:rPr>
          <w:rFonts w:ascii="Arial" w:hAnsi="Arial" w:cs="Arial"/>
        </w:rPr>
      </w:pPr>
      <w:r w:rsidRPr="00562963">
        <w:rPr>
          <w:rFonts w:ascii="Arial" w:hAnsi="Arial" w:cs="Arial"/>
          <w:bCs/>
          <w:color w:val="002060"/>
        </w:rPr>
        <w:t>Diagnostic</w:t>
      </w:r>
      <w:r w:rsidRPr="00562963">
        <w:rPr>
          <w:rFonts w:ascii="Arial" w:hAnsi="Arial" w:cs="Arial"/>
          <w:color w:val="002060"/>
        </w:rPr>
        <w:t>: ability to visualize most appropriate response to a situation</w:t>
      </w:r>
      <w:r w:rsidRPr="00F631F5">
        <w:rPr>
          <w:rFonts w:ascii="Arial" w:hAnsi="Arial" w:cs="Arial"/>
        </w:rPr>
        <w:t>.</w:t>
      </w:r>
    </w:p>
    <w:p w:rsidR="003E0F66" w:rsidRDefault="003E0F66" w:rsidP="00AD341F">
      <w:pPr>
        <w:tabs>
          <w:tab w:val="left" w:pos="3900"/>
        </w:tabs>
        <w:rPr>
          <w:rFonts w:ascii="Arial" w:hAnsi="Arial" w:cs="Arial"/>
          <w:b/>
          <w:sz w:val="36"/>
          <w:szCs w:val="36"/>
          <w:u w:val="single"/>
          <w:lang w:val="en-US"/>
        </w:rPr>
      </w:pPr>
    </w:p>
    <w:p w:rsidR="00843003" w:rsidRDefault="00843003" w:rsidP="00AD341F">
      <w:pPr>
        <w:tabs>
          <w:tab w:val="left" w:pos="3900"/>
        </w:tabs>
        <w:rPr>
          <w:rFonts w:ascii="Arial" w:hAnsi="Arial" w:cs="Arial"/>
          <w:b/>
          <w:sz w:val="36"/>
          <w:szCs w:val="36"/>
          <w:u w:val="single"/>
          <w:lang w:val="en-US"/>
        </w:rPr>
      </w:pPr>
    </w:p>
    <w:p w:rsidR="00843003" w:rsidRDefault="00843003" w:rsidP="00AD341F">
      <w:pPr>
        <w:tabs>
          <w:tab w:val="left" w:pos="3900"/>
        </w:tabs>
        <w:rPr>
          <w:rFonts w:ascii="Arial" w:hAnsi="Arial" w:cs="Arial"/>
          <w:b/>
          <w:sz w:val="36"/>
          <w:szCs w:val="36"/>
          <w:u w:val="single"/>
          <w:lang w:val="en-US"/>
        </w:rPr>
      </w:pPr>
    </w:p>
    <w:p w:rsidR="00843003" w:rsidRDefault="00843003" w:rsidP="00AD341F">
      <w:pPr>
        <w:tabs>
          <w:tab w:val="left" w:pos="3900"/>
        </w:tabs>
        <w:rPr>
          <w:rFonts w:ascii="Arial" w:hAnsi="Arial" w:cs="Arial"/>
          <w:b/>
          <w:sz w:val="36"/>
          <w:szCs w:val="36"/>
          <w:u w:val="single"/>
          <w:lang w:val="en-US"/>
        </w:rPr>
      </w:pPr>
    </w:p>
    <w:p w:rsidR="00843003" w:rsidRDefault="00843003" w:rsidP="00AD341F">
      <w:pPr>
        <w:tabs>
          <w:tab w:val="left" w:pos="3900"/>
        </w:tabs>
        <w:rPr>
          <w:rFonts w:ascii="Arial" w:hAnsi="Arial" w:cs="Arial"/>
          <w:b/>
          <w:sz w:val="36"/>
          <w:szCs w:val="36"/>
          <w:u w:val="single"/>
          <w:lang w:val="en-US"/>
        </w:rPr>
      </w:pPr>
    </w:p>
    <w:p w:rsidR="00843003" w:rsidRDefault="00843003" w:rsidP="00AD341F">
      <w:pPr>
        <w:tabs>
          <w:tab w:val="left" w:pos="3900"/>
        </w:tabs>
        <w:rPr>
          <w:rFonts w:ascii="Arial" w:hAnsi="Arial" w:cs="Arial"/>
          <w:b/>
          <w:sz w:val="36"/>
          <w:szCs w:val="36"/>
          <w:u w:val="single"/>
          <w:lang w:val="en-US"/>
        </w:rPr>
      </w:pPr>
    </w:p>
    <w:p w:rsidR="00843003" w:rsidRDefault="00843003" w:rsidP="00AD341F">
      <w:pPr>
        <w:tabs>
          <w:tab w:val="left" w:pos="3900"/>
        </w:tabs>
        <w:rPr>
          <w:rFonts w:ascii="Arial" w:hAnsi="Arial" w:cs="Arial"/>
          <w:b/>
          <w:sz w:val="36"/>
          <w:szCs w:val="36"/>
          <w:u w:val="single"/>
          <w:lang w:val="en-US"/>
        </w:rPr>
      </w:pPr>
    </w:p>
    <w:p w:rsidR="00843003" w:rsidRDefault="00843003" w:rsidP="00AD341F">
      <w:pPr>
        <w:tabs>
          <w:tab w:val="left" w:pos="3900"/>
        </w:tabs>
        <w:rPr>
          <w:rFonts w:ascii="Arial" w:hAnsi="Arial" w:cs="Arial"/>
          <w:b/>
          <w:sz w:val="36"/>
          <w:szCs w:val="36"/>
          <w:u w:val="single"/>
          <w:lang w:val="en-US"/>
        </w:rPr>
      </w:pPr>
    </w:p>
    <w:p w:rsidR="00843003" w:rsidRDefault="00843003" w:rsidP="00AD341F">
      <w:pPr>
        <w:tabs>
          <w:tab w:val="left" w:pos="3900"/>
        </w:tabs>
        <w:rPr>
          <w:rFonts w:ascii="Arial" w:hAnsi="Arial" w:cs="Arial"/>
          <w:b/>
          <w:sz w:val="36"/>
          <w:szCs w:val="36"/>
          <w:u w:val="single"/>
          <w:lang w:val="en-US"/>
        </w:rPr>
      </w:pPr>
    </w:p>
    <w:p w:rsidR="00843003" w:rsidRDefault="00843003" w:rsidP="00AD341F">
      <w:pPr>
        <w:tabs>
          <w:tab w:val="left" w:pos="3900"/>
        </w:tabs>
        <w:rPr>
          <w:rFonts w:ascii="Arial" w:hAnsi="Arial" w:cs="Arial"/>
          <w:b/>
          <w:sz w:val="36"/>
          <w:szCs w:val="36"/>
          <w:u w:val="single"/>
          <w:lang w:val="en-US"/>
        </w:rPr>
      </w:pPr>
    </w:p>
    <w:p w:rsidR="00CE4F5C" w:rsidRPr="004042D8" w:rsidRDefault="00CE4F5C" w:rsidP="00CE4F5C">
      <w:pPr>
        <w:jc w:val="center"/>
        <w:rPr>
          <w:rFonts w:ascii="Arial" w:hAnsi="Arial" w:cs="Arial"/>
          <w:b/>
          <w:color w:val="FF0000"/>
          <w:sz w:val="36"/>
          <w:szCs w:val="36"/>
          <w:u w:val="single"/>
        </w:rPr>
      </w:pPr>
      <w:r w:rsidRPr="004042D8">
        <w:rPr>
          <w:rFonts w:ascii="Arial" w:hAnsi="Arial" w:cs="Arial"/>
          <w:b/>
          <w:color w:val="FF0000"/>
          <w:sz w:val="36"/>
          <w:szCs w:val="36"/>
          <w:u w:val="single"/>
        </w:rPr>
        <w:lastRenderedPageBreak/>
        <w:t>Hazards Associated with Seavest Africa</w:t>
      </w:r>
    </w:p>
    <w:p w:rsidR="00CE4F5C" w:rsidRPr="00CE4F5C" w:rsidRDefault="00CE4F5C" w:rsidP="00CE4F5C">
      <w:pPr>
        <w:jc w:val="center"/>
        <w:rPr>
          <w:rFonts w:ascii="Arial" w:hAnsi="Arial" w:cs="Arial"/>
          <w:b/>
          <w:sz w:val="36"/>
          <w:szCs w:val="36"/>
          <w:u w:val="single"/>
        </w:rPr>
      </w:pPr>
    </w:p>
    <w:tbl>
      <w:tblPr>
        <w:tblStyle w:val="TableGrid"/>
        <w:tblW w:w="0" w:type="auto"/>
        <w:tblInd w:w="-162" w:type="dxa"/>
        <w:tblLayout w:type="fixed"/>
        <w:tblLook w:val="04A0"/>
      </w:tblPr>
      <w:tblGrid>
        <w:gridCol w:w="2970"/>
        <w:gridCol w:w="1980"/>
        <w:gridCol w:w="2340"/>
        <w:gridCol w:w="2448"/>
      </w:tblGrid>
      <w:tr w:rsidR="00CE4F5C" w:rsidRPr="00CE4F5C" w:rsidTr="00AF2651">
        <w:trPr>
          <w:trHeight w:val="1133"/>
        </w:trPr>
        <w:tc>
          <w:tcPr>
            <w:tcW w:w="2970" w:type="dxa"/>
          </w:tcPr>
          <w:p w:rsidR="00CE4F5C" w:rsidRPr="00562963" w:rsidRDefault="00CE4F5C" w:rsidP="00AF2651">
            <w:pPr>
              <w:jc w:val="center"/>
              <w:rPr>
                <w:rFonts w:ascii="Arial" w:hAnsi="Arial" w:cs="Arial"/>
                <w:b/>
                <w:color w:val="002060"/>
                <w:sz w:val="28"/>
                <w:szCs w:val="28"/>
              </w:rPr>
            </w:pPr>
          </w:p>
          <w:p w:rsidR="00CE4F5C" w:rsidRPr="00562963" w:rsidRDefault="00CE4F5C" w:rsidP="00AF2651">
            <w:pPr>
              <w:jc w:val="center"/>
              <w:rPr>
                <w:rFonts w:ascii="Arial" w:hAnsi="Arial" w:cs="Arial"/>
                <w:b/>
                <w:color w:val="002060"/>
                <w:sz w:val="28"/>
                <w:szCs w:val="28"/>
              </w:rPr>
            </w:pPr>
            <w:r w:rsidRPr="00562963">
              <w:rPr>
                <w:rFonts w:ascii="Arial" w:hAnsi="Arial" w:cs="Arial"/>
                <w:b/>
                <w:color w:val="002060"/>
                <w:sz w:val="28"/>
                <w:szCs w:val="28"/>
              </w:rPr>
              <w:t>Type Of Hazards</w:t>
            </w:r>
          </w:p>
        </w:tc>
        <w:tc>
          <w:tcPr>
            <w:tcW w:w="1980" w:type="dxa"/>
          </w:tcPr>
          <w:p w:rsidR="00CE4F5C" w:rsidRPr="00562963" w:rsidRDefault="00CE4F5C" w:rsidP="00AF2651">
            <w:pPr>
              <w:jc w:val="center"/>
              <w:rPr>
                <w:rFonts w:ascii="Arial" w:hAnsi="Arial" w:cs="Arial"/>
                <w:b/>
                <w:color w:val="002060"/>
                <w:sz w:val="24"/>
                <w:szCs w:val="24"/>
              </w:rPr>
            </w:pPr>
            <w:r w:rsidRPr="00562963">
              <w:rPr>
                <w:rFonts w:ascii="Arial" w:hAnsi="Arial" w:cs="Arial"/>
                <w:b/>
                <w:color w:val="002060"/>
                <w:sz w:val="24"/>
                <w:szCs w:val="24"/>
              </w:rPr>
              <w:t>Exposure</w:t>
            </w:r>
          </w:p>
          <w:p w:rsidR="00CE4F5C" w:rsidRPr="00562963" w:rsidRDefault="00CE4F5C" w:rsidP="00AF2651">
            <w:pPr>
              <w:jc w:val="center"/>
              <w:rPr>
                <w:rFonts w:ascii="Arial" w:hAnsi="Arial" w:cs="Arial"/>
                <w:b/>
                <w:color w:val="002060"/>
                <w:sz w:val="24"/>
                <w:szCs w:val="24"/>
              </w:rPr>
            </w:pPr>
            <w:r w:rsidRPr="00562963">
              <w:rPr>
                <w:rFonts w:ascii="Arial" w:hAnsi="Arial" w:cs="Arial"/>
                <w:b/>
                <w:color w:val="002060"/>
                <w:sz w:val="24"/>
                <w:szCs w:val="24"/>
              </w:rPr>
              <w:t>(Low, Medium, High)</w:t>
            </w:r>
          </w:p>
          <w:p w:rsidR="00CE4F5C" w:rsidRPr="00562963" w:rsidRDefault="00CE4F5C" w:rsidP="00AF2651">
            <w:pPr>
              <w:jc w:val="center"/>
              <w:rPr>
                <w:rFonts w:ascii="Arial" w:hAnsi="Arial" w:cs="Arial"/>
                <w:b/>
                <w:color w:val="002060"/>
              </w:rPr>
            </w:pPr>
          </w:p>
        </w:tc>
        <w:tc>
          <w:tcPr>
            <w:tcW w:w="2340" w:type="dxa"/>
          </w:tcPr>
          <w:p w:rsidR="00CE4F5C" w:rsidRPr="00562963" w:rsidRDefault="00CE4F5C" w:rsidP="00AF2651">
            <w:pPr>
              <w:jc w:val="center"/>
              <w:rPr>
                <w:rFonts w:ascii="Arial" w:hAnsi="Arial" w:cs="Arial"/>
                <w:b/>
                <w:color w:val="002060"/>
                <w:sz w:val="28"/>
                <w:szCs w:val="28"/>
              </w:rPr>
            </w:pPr>
          </w:p>
          <w:p w:rsidR="00CE4F5C" w:rsidRPr="00562963" w:rsidRDefault="00CE4F5C" w:rsidP="00AF2651">
            <w:pPr>
              <w:jc w:val="center"/>
              <w:rPr>
                <w:rFonts w:ascii="Arial" w:hAnsi="Arial" w:cs="Arial"/>
                <w:b/>
                <w:color w:val="002060"/>
                <w:sz w:val="28"/>
                <w:szCs w:val="28"/>
              </w:rPr>
            </w:pPr>
            <w:r w:rsidRPr="00562963">
              <w:rPr>
                <w:rFonts w:ascii="Arial" w:hAnsi="Arial" w:cs="Arial"/>
                <w:b/>
                <w:color w:val="002060"/>
                <w:sz w:val="28"/>
                <w:szCs w:val="28"/>
              </w:rPr>
              <w:t>Control Step</w:t>
            </w:r>
          </w:p>
        </w:tc>
        <w:tc>
          <w:tcPr>
            <w:tcW w:w="2448" w:type="dxa"/>
          </w:tcPr>
          <w:p w:rsidR="00CE4F5C" w:rsidRPr="00562963" w:rsidRDefault="00CE4F5C" w:rsidP="00AF2651">
            <w:pPr>
              <w:rPr>
                <w:rFonts w:ascii="Arial" w:hAnsi="Arial" w:cs="Arial"/>
                <w:b/>
                <w:color w:val="002060"/>
                <w:sz w:val="24"/>
                <w:szCs w:val="24"/>
              </w:rPr>
            </w:pPr>
          </w:p>
          <w:p w:rsidR="00CE4F5C" w:rsidRPr="00562963" w:rsidRDefault="00CE4F5C" w:rsidP="00AF2651">
            <w:pPr>
              <w:rPr>
                <w:rFonts w:ascii="Arial" w:hAnsi="Arial" w:cs="Arial"/>
                <w:b/>
                <w:color w:val="002060"/>
                <w:sz w:val="24"/>
                <w:szCs w:val="24"/>
              </w:rPr>
            </w:pPr>
            <w:r w:rsidRPr="00562963">
              <w:rPr>
                <w:rFonts w:ascii="Arial" w:hAnsi="Arial" w:cs="Arial"/>
                <w:b/>
                <w:color w:val="002060"/>
                <w:sz w:val="24"/>
                <w:szCs w:val="24"/>
              </w:rPr>
              <w:t>Who will perform control step</w:t>
            </w:r>
          </w:p>
          <w:p w:rsidR="00CE4F5C" w:rsidRPr="00562963" w:rsidRDefault="00CE4F5C" w:rsidP="00CE4F5C">
            <w:pPr>
              <w:rPr>
                <w:rFonts w:ascii="Arial" w:hAnsi="Arial" w:cs="Arial"/>
                <w:color w:val="002060"/>
                <w:sz w:val="24"/>
                <w:szCs w:val="24"/>
              </w:rPr>
            </w:pPr>
          </w:p>
        </w:tc>
      </w:tr>
      <w:tr w:rsidR="00CE4F5C" w:rsidRPr="00CE4F5C" w:rsidTr="00AF2651">
        <w:trPr>
          <w:trHeight w:val="548"/>
        </w:trPr>
        <w:tc>
          <w:tcPr>
            <w:tcW w:w="2970" w:type="dxa"/>
          </w:tcPr>
          <w:p w:rsidR="00CE4F5C" w:rsidRPr="00562963" w:rsidRDefault="00CE4F5C" w:rsidP="00AF2651">
            <w:pPr>
              <w:ind w:left="360"/>
              <w:jc w:val="center"/>
              <w:rPr>
                <w:rFonts w:ascii="Arial" w:hAnsi="Arial" w:cs="Arial"/>
                <w:b/>
                <w:color w:val="002060"/>
              </w:rPr>
            </w:pPr>
            <w:r w:rsidRPr="00562963">
              <w:rPr>
                <w:rFonts w:ascii="Arial" w:hAnsi="Arial" w:cs="Arial"/>
                <w:b/>
                <w:color w:val="002060"/>
              </w:rPr>
              <w:t>Fall from height</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High</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Secure ladder, wear safety harness</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620"/>
        </w:trPr>
        <w:tc>
          <w:tcPr>
            <w:tcW w:w="2970" w:type="dxa"/>
          </w:tcPr>
          <w:p w:rsidR="00CE4F5C" w:rsidRPr="00562963" w:rsidRDefault="00CE4F5C" w:rsidP="00AF2651">
            <w:pPr>
              <w:ind w:left="360"/>
              <w:jc w:val="center"/>
              <w:rPr>
                <w:rFonts w:ascii="Arial" w:hAnsi="Arial" w:cs="Arial"/>
                <w:b/>
                <w:color w:val="002060"/>
              </w:rPr>
            </w:pPr>
            <w:r w:rsidRPr="00562963">
              <w:rPr>
                <w:rFonts w:ascii="Arial" w:hAnsi="Arial" w:cs="Arial"/>
                <w:b/>
                <w:color w:val="002060"/>
              </w:rPr>
              <w:t>Inhalation of dust &amp; fumes</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High</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Dust mask, correct PPE</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620"/>
        </w:trPr>
        <w:tc>
          <w:tcPr>
            <w:tcW w:w="2970" w:type="dxa"/>
          </w:tcPr>
          <w:p w:rsidR="00CE4F5C" w:rsidRPr="00562963" w:rsidRDefault="00CE4F5C" w:rsidP="00AF2651">
            <w:pPr>
              <w:ind w:left="360"/>
              <w:jc w:val="center"/>
              <w:rPr>
                <w:rFonts w:ascii="Arial" w:hAnsi="Arial" w:cs="Arial"/>
                <w:b/>
                <w:color w:val="002060"/>
              </w:rPr>
            </w:pPr>
            <w:r w:rsidRPr="00562963">
              <w:rPr>
                <w:rFonts w:ascii="Arial" w:hAnsi="Arial" w:cs="Arial"/>
                <w:b/>
                <w:color w:val="002060"/>
              </w:rPr>
              <w:t>Slipping on liquids</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Low</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Barricade, safety shoes &amp; warning signs</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620"/>
        </w:trPr>
        <w:tc>
          <w:tcPr>
            <w:tcW w:w="2970" w:type="dxa"/>
          </w:tcPr>
          <w:p w:rsidR="00CE4F5C" w:rsidRPr="00562963" w:rsidRDefault="00CE4F5C" w:rsidP="00AF2651">
            <w:pPr>
              <w:ind w:left="360"/>
              <w:jc w:val="center"/>
              <w:rPr>
                <w:rFonts w:ascii="Arial" w:hAnsi="Arial" w:cs="Arial"/>
                <w:b/>
                <w:color w:val="002060"/>
              </w:rPr>
            </w:pPr>
            <w:r w:rsidRPr="00562963">
              <w:rPr>
                <w:rFonts w:ascii="Arial" w:hAnsi="Arial" w:cs="Arial"/>
                <w:b/>
                <w:color w:val="002060"/>
              </w:rPr>
              <w:t>Objects falling on you</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Low</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Wear hat</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620"/>
        </w:trPr>
        <w:tc>
          <w:tcPr>
            <w:tcW w:w="2970" w:type="dxa"/>
          </w:tcPr>
          <w:p w:rsidR="00CE4F5C" w:rsidRPr="00562963" w:rsidRDefault="00CE4F5C" w:rsidP="00AF2651">
            <w:pPr>
              <w:ind w:left="360"/>
              <w:jc w:val="center"/>
              <w:rPr>
                <w:rFonts w:ascii="Arial" w:hAnsi="Arial" w:cs="Arial"/>
                <w:b/>
                <w:color w:val="002060"/>
              </w:rPr>
            </w:pPr>
            <w:r w:rsidRPr="00562963">
              <w:rPr>
                <w:rFonts w:ascii="Arial" w:hAnsi="Arial" w:cs="Arial"/>
                <w:b/>
                <w:color w:val="002060"/>
              </w:rPr>
              <w:t>Getting hurt while excavation</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Low</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Correct PPE</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728"/>
        </w:trPr>
        <w:tc>
          <w:tcPr>
            <w:tcW w:w="2970" w:type="dxa"/>
          </w:tcPr>
          <w:p w:rsidR="00CE4F5C" w:rsidRPr="00562963" w:rsidRDefault="00CE4F5C" w:rsidP="00AF2651">
            <w:pPr>
              <w:ind w:left="360"/>
              <w:jc w:val="center"/>
              <w:rPr>
                <w:rFonts w:ascii="Arial" w:hAnsi="Arial" w:cs="Arial"/>
                <w:b/>
                <w:color w:val="002060"/>
              </w:rPr>
            </w:pPr>
            <w:r w:rsidRPr="00562963">
              <w:rPr>
                <w:rFonts w:ascii="Arial" w:hAnsi="Arial" w:cs="Arial"/>
                <w:b/>
                <w:color w:val="002060"/>
              </w:rPr>
              <w:t>Getting hurt while using tools</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Medium</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Correct PPE, check tools before use</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1142"/>
        </w:trPr>
        <w:tc>
          <w:tcPr>
            <w:tcW w:w="2970" w:type="dxa"/>
          </w:tcPr>
          <w:p w:rsidR="00CE4F5C" w:rsidRPr="00562963" w:rsidRDefault="00CE4F5C" w:rsidP="00AF2651">
            <w:pPr>
              <w:pStyle w:val="Heading2"/>
              <w:ind w:left="360"/>
              <w:jc w:val="center"/>
              <w:outlineLvl w:val="1"/>
              <w:rPr>
                <w:rFonts w:ascii="Arial" w:hAnsi="Arial" w:cs="Arial"/>
                <w:color w:val="002060"/>
                <w:sz w:val="22"/>
                <w:szCs w:val="22"/>
              </w:rPr>
            </w:pPr>
            <w:r w:rsidRPr="00562963">
              <w:rPr>
                <w:rFonts w:ascii="Arial" w:hAnsi="Arial" w:cs="Arial"/>
                <w:color w:val="002060"/>
                <w:sz w:val="22"/>
                <w:szCs w:val="22"/>
              </w:rPr>
              <w:t>Trench Collapses</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Low</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Two exit ladder, waste kept same distant as excavation away from trench.</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800"/>
        </w:trPr>
        <w:tc>
          <w:tcPr>
            <w:tcW w:w="2970" w:type="dxa"/>
          </w:tcPr>
          <w:p w:rsidR="00CE4F5C" w:rsidRPr="00562963" w:rsidRDefault="00CE4F5C" w:rsidP="00AF2651">
            <w:pPr>
              <w:pStyle w:val="Heading2"/>
              <w:ind w:left="360"/>
              <w:jc w:val="center"/>
              <w:outlineLvl w:val="1"/>
              <w:rPr>
                <w:rFonts w:ascii="Arial" w:hAnsi="Arial" w:cs="Arial"/>
                <w:color w:val="002060"/>
                <w:sz w:val="22"/>
                <w:szCs w:val="22"/>
              </w:rPr>
            </w:pPr>
            <w:r w:rsidRPr="00562963">
              <w:rPr>
                <w:rFonts w:ascii="Arial" w:hAnsi="Arial" w:cs="Arial"/>
                <w:color w:val="002060"/>
                <w:sz w:val="22"/>
                <w:szCs w:val="22"/>
              </w:rPr>
              <w:t>Compressed-Gas Explosion</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N/A</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Not exposed to compressed gasses.</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890"/>
        </w:trPr>
        <w:tc>
          <w:tcPr>
            <w:tcW w:w="2970" w:type="dxa"/>
          </w:tcPr>
          <w:p w:rsidR="00CE4F5C" w:rsidRPr="00562963" w:rsidRDefault="00CE4F5C" w:rsidP="00AF2651">
            <w:pPr>
              <w:pStyle w:val="Heading2"/>
              <w:ind w:left="360"/>
              <w:jc w:val="center"/>
              <w:outlineLvl w:val="1"/>
              <w:rPr>
                <w:rFonts w:ascii="Arial" w:hAnsi="Arial" w:cs="Arial"/>
                <w:color w:val="002060"/>
                <w:sz w:val="22"/>
                <w:szCs w:val="22"/>
              </w:rPr>
            </w:pPr>
            <w:r w:rsidRPr="00562963">
              <w:rPr>
                <w:rFonts w:ascii="Arial" w:hAnsi="Arial" w:cs="Arial"/>
                <w:color w:val="002060"/>
                <w:sz w:val="22"/>
                <w:szCs w:val="22"/>
              </w:rPr>
              <w:t>Faulty ladders</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Low</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Ladder check &amp; at 75* angle away from structure</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692"/>
        </w:trPr>
        <w:tc>
          <w:tcPr>
            <w:tcW w:w="2970" w:type="dxa"/>
          </w:tcPr>
          <w:p w:rsidR="00CE4F5C" w:rsidRPr="00562963" w:rsidRDefault="00CE4F5C" w:rsidP="00AF2651">
            <w:pPr>
              <w:pStyle w:val="Heading2"/>
              <w:ind w:left="360"/>
              <w:jc w:val="center"/>
              <w:outlineLvl w:val="1"/>
              <w:rPr>
                <w:rFonts w:ascii="Arial" w:hAnsi="Arial" w:cs="Arial"/>
                <w:color w:val="002060"/>
                <w:sz w:val="22"/>
                <w:szCs w:val="22"/>
              </w:rPr>
            </w:pPr>
            <w:r w:rsidRPr="00562963">
              <w:rPr>
                <w:rFonts w:ascii="Arial" w:hAnsi="Arial" w:cs="Arial"/>
                <w:color w:val="002060"/>
                <w:sz w:val="22"/>
                <w:szCs w:val="22"/>
              </w:rPr>
              <w:t>Stored pressure</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Medium</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Shut of water main &amp; release all pressure</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782"/>
        </w:trPr>
        <w:tc>
          <w:tcPr>
            <w:tcW w:w="2970" w:type="dxa"/>
          </w:tcPr>
          <w:p w:rsidR="00CE4F5C" w:rsidRPr="00562963" w:rsidRDefault="00CE4F5C" w:rsidP="00AF2651">
            <w:pPr>
              <w:pStyle w:val="Heading2"/>
              <w:ind w:left="360"/>
              <w:jc w:val="center"/>
              <w:outlineLvl w:val="1"/>
              <w:rPr>
                <w:rFonts w:ascii="Arial" w:hAnsi="Arial" w:cs="Arial"/>
                <w:color w:val="002060"/>
                <w:sz w:val="22"/>
                <w:szCs w:val="22"/>
              </w:rPr>
            </w:pPr>
            <w:r w:rsidRPr="00562963">
              <w:rPr>
                <w:rFonts w:ascii="Arial" w:hAnsi="Arial" w:cs="Arial"/>
                <w:color w:val="002060"/>
                <w:sz w:val="22"/>
                <w:szCs w:val="22"/>
              </w:rPr>
              <w:t>Electrocuted</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N/A</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We do not do electrical work</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638"/>
        </w:trPr>
        <w:tc>
          <w:tcPr>
            <w:tcW w:w="2970" w:type="dxa"/>
          </w:tcPr>
          <w:p w:rsidR="00CE4F5C" w:rsidRPr="00562963" w:rsidRDefault="00CE4F5C" w:rsidP="00AF2651">
            <w:pPr>
              <w:pStyle w:val="Heading2"/>
              <w:ind w:left="360"/>
              <w:jc w:val="center"/>
              <w:outlineLvl w:val="1"/>
              <w:rPr>
                <w:rFonts w:ascii="Arial" w:hAnsi="Arial" w:cs="Arial"/>
                <w:color w:val="002060"/>
                <w:sz w:val="22"/>
                <w:szCs w:val="22"/>
              </w:rPr>
            </w:pPr>
            <w:r w:rsidRPr="00562963">
              <w:rPr>
                <w:rFonts w:ascii="Arial" w:hAnsi="Arial" w:cs="Arial"/>
                <w:color w:val="002060"/>
                <w:sz w:val="22"/>
                <w:szCs w:val="22"/>
              </w:rPr>
              <w:t>Noise</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Low</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Very low noise level, use earplugs.</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bl>
    <w:p w:rsidR="00CE4F5C" w:rsidRDefault="00CE4F5C"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Pr="00CC2D83" w:rsidRDefault="00CC2D83" w:rsidP="00CC2D83">
      <w:pPr>
        <w:shd w:val="clear" w:color="auto" w:fill="FFFFFF"/>
        <w:spacing w:before="100" w:beforeAutospacing="1" w:after="100" w:afterAutospacing="1" w:line="348" w:lineRule="atLeast"/>
        <w:jc w:val="center"/>
        <w:outlineLvl w:val="2"/>
        <w:rPr>
          <w:rFonts w:ascii="Arial" w:hAnsi="Arial" w:cs="Arial"/>
          <w:b/>
          <w:bCs/>
          <w:color w:val="FF0000"/>
          <w:sz w:val="44"/>
          <w:szCs w:val="44"/>
          <w:lang w:eastAsia="en-ZA"/>
        </w:rPr>
      </w:pPr>
      <w:r w:rsidRPr="00CC2D83">
        <w:rPr>
          <w:rFonts w:ascii="Arial" w:hAnsi="Arial" w:cs="Arial"/>
          <w:b/>
          <w:bCs/>
          <w:color w:val="FF0000"/>
          <w:sz w:val="44"/>
          <w:szCs w:val="44"/>
          <w:lang w:eastAsia="en-ZA"/>
        </w:rPr>
        <w:lastRenderedPageBreak/>
        <w:t>Health Effects of Toxic Chemicals</w:t>
      </w:r>
    </w:p>
    <w:p w:rsidR="00CC2D83" w:rsidRPr="00CC2D83" w:rsidRDefault="00CC2D83" w:rsidP="00CC2D83">
      <w:pPr>
        <w:rPr>
          <w:rFonts w:ascii="Arial" w:hAnsi="Arial" w:cs="Arial"/>
          <w:color w:val="17365D" w:themeColor="text2" w:themeShade="BF"/>
          <w:lang w:eastAsia="en-ZA"/>
        </w:rPr>
      </w:pPr>
      <w:r w:rsidRPr="00CC2D83">
        <w:rPr>
          <w:rFonts w:ascii="Arial" w:hAnsi="Arial" w:cs="Arial"/>
          <w:color w:val="17365D" w:themeColor="text2" w:themeShade="BF"/>
          <w:shd w:val="clear" w:color="auto" w:fill="FFFFFF"/>
          <w:lang w:eastAsia="en-ZA"/>
        </w:rPr>
        <w:t>There are many materials used in the workplace that can be hazardous. However, in order for them to affect your health, they must contact the body or be absorbed into the body. When assessing the potential health effects from working with a particular material it is necessary to understand difference between "toxicity" and "hazard".</w:t>
      </w:r>
    </w:p>
    <w:p w:rsidR="00CC2D83" w:rsidRPr="00CC2D83" w:rsidRDefault="00CC2D83" w:rsidP="00036FD9">
      <w:pPr>
        <w:numPr>
          <w:ilvl w:val="0"/>
          <w:numId w:val="108"/>
        </w:num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TOXICITY</w:t>
      </w:r>
      <w:r w:rsidRPr="00CC2D83">
        <w:rPr>
          <w:rFonts w:ascii="Arial" w:hAnsi="Arial" w:cs="Arial"/>
          <w:color w:val="17365D" w:themeColor="text2" w:themeShade="BF"/>
          <w:lang w:eastAsia="en-ZA"/>
        </w:rPr>
        <w:t> is the ability of a substance to produce an unwanted effect when the chemical has reached a sufficient concentration at a certain site in the body.</w:t>
      </w:r>
    </w:p>
    <w:p w:rsidR="00CC2D83" w:rsidRPr="00CC2D83" w:rsidRDefault="00CC2D83" w:rsidP="00CC2D83">
      <w:pPr>
        <w:shd w:val="clear" w:color="auto" w:fill="FFFFFF"/>
        <w:spacing w:before="100" w:beforeAutospacing="1" w:after="100" w:afterAutospacing="1" w:line="348" w:lineRule="atLeast"/>
        <w:ind w:left="720"/>
        <w:rPr>
          <w:rFonts w:ascii="Arial" w:hAnsi="Arial" w:cs="Arial"/>
          <w:color w:val="17365D" w:themeColor="text2" w:themeShade="BF"/>
          <w:lang w:eastAsia="en-ZA"/>
        </w:rPr>
      </w:pPr>
      <w:r w:rsidRPr="00CC2D83">
        <w:rPr>
          <w:rFonts w:ascii="Arial" w:hAnsi="Arial" w:cs="Arial"/>
          <w:color w:val="17365D" w:themeColor="text2" w:themeShade="BF"/>
          <w:lang w:eastAsia="en-ZA"/>
        </w:rPr>
        <w:t>The more toxic a material is, the smaller the amount of it necessary to be absorbed before harmful effects are caused. The lower the toxicity, the greater the quantity of it necessary to be absorbed. The toxicity of a chemical is generally measured by experiments on animals (</w:t>
      </w:r>
      <w:r w:rsidRPr="00CC2D83">
        <w:rPr>
          <w:rFonts w:ascii="Arial" w:hAnsi="Arial" w:cs="Arial"/>
          <w:i/>
          <w:iCs/>
          <w:color w:val="17365D" w:themeColor="text2" w:themeShade="BF"/>
          <w:lang w:eastAsia="en-ZA"/>
        </w:rPr>
        <w:t>quite often rats</w:t>
      </w:r>
      <w:r w:rsidRPr="00CC2D83">
        <w:rPr>
          <w:rFonts w:ascii="Arial" w:hAnsi="Arial" w:cs="Arial"/>
          <w:color w:val="17365D" w:themeColor="text2" w:themeShade="BF"/>
          <w:lang w:eastAsia="en-ZA"/>
        </w:rPr>
        <w:t>). If it is measured in terms of the amounts of material necessary to cause death in 50% of the test animals. These values are called LD50 (</w:t>
      </w:r>
      <w:r w:rsidRPr="00CC2D83">
        <w:rPr>
          <w:rFonts w:ascii="Arial" w:hAnsi="Arial" w:cs="Arial"/>
          <w:i/>
          <w:iCs/>
          <w:color w:val="17365D" w:themeColor="text2" w:themeShade="BF"/>
          <w:lang w:eastAsia="en-ZA"/>
        </w:rPr>
        <w:t>lethal dose</w:t>
      </w:r>
      <w:r w:rsidRPr="00CC2D83">
        <w:rPr>
          <w:rFonts w:ascii="Arial" w:hAnsi="Arial" w:cs="Arial"/>
          <w:color w:val="17365D" w:themeColor="text2" w:themeShade="BF"/>
          <w:lang w:eastAsia="en-ZA"/>
        </w:rPr>
        <w:t>) or LC50 (</w:t>
      </w:r>
      <w:r w:rsidRPr="00CC2D83">
        <w:rPr>
          <w:rFonts w:ascii="Arial" w:hAnsi="Arial" w:cs="Arial"/>
          <w:i/>
          <w:iCs/>
          <w:color w:val="17365D" w:themeColor="text2" w:themeShade="BF"/>
          <w:lang w:eastAsia="en-ZA"/>
        </w:rPr>
        <w:t>lethal concentration</w:t>
      </w:r>
      <w:r w:rsidRPr="00CC2D83">
        <w:rPr>
          <w:rFonts w:ascii="Arial" w:hAnsi="Arial" w:cs="Arial"/>
          <w:color w:val="17365D" w:themeColor="text2" w:themeShade="BF"/>
          <w:lang w:eastAsia="en-ZA"/>
        </w:rPr>
        <w:t>), and are usually given in weight of material per kg of body weight or airborne concentration of material per set time period respectively.</w:t>
      </w:r>
    </w:p>
    <w:p w:rsidR="00CC2D83" w:rsidRPr="00CC2D83" w:rsidRDefault="00CC2D83" w:rsidP="00036FD9">
      <w:pPr>
        <w:numPr>
          <w:ilvl w:val="0"/>
          <w:numId w:val="108"/>
        </w:num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HAZARD</w:t>
      </w:r>
      <w:r w:rsidRPr="00CC2D83">
        <w:rPr>
          <w:rFonts w:ascii="Arial" w:hAnsi="Arial" w:cs="Arial"/>
          <w:color w:val="17365D" w:themeColor="text2" w:themeShade="BF"/>
          <w:lang w:eastAsia="en-ZA"/>
        </w:rPr>
        <w:t> is the probability that this concentration in the body will occur.</w:t>
      </w:r>
    </w:p>
    <w:p w:rsidR="00CC2D83" w:rsidRPr="00CC2D83" w:rsidRDefault="00CC2D83" w:rsidP="00CC2D83">
      <w:pPr>
        <w:shd w:val="clear" w:color="auto" w:fill="FFFFFF"/>
        <w:spacing w:before="100" w:beforeAutospacing="1" w:after="100" w:afterAutospacing="1" w:line="348" w:lineRule="atLeast"/>
        <w:ind w:left="720"/>
        <w:rPr>
          <w:rFonts w:ascii="Arial" w:hAnsi="Arial" w:cs="Arial"/>
          <w:color w:val="17365D" w:themeColor="text2" w:themeShade="BF"/>
          <w:lang w:eastAsia="en-ZA"/>
        </w:rPr>
      </w:pPr>
      <w:r w:rsidRPr="00CC2D83">
        <w:rPr>
          <w:rFonts w:ascii="Arial" w:hAnsi="Arial" w:cs="Arial"/>
          <w:color w:val="17365D" w:themeColor="text2" w:themeShade="BF"/>
          <w:lang w:eastAsia="en-ZA"/>
        </w:rPr>
        <w:t>Toxicity is an inherent property of the material. A material may be very toxic, but not hazardous, if it is handled properly and is not absorbed into the body. On the other hand, a material may have a very low toxicity, but be very hazardous.</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i/>
          <w:iCs/>
          <w:color w:val="17365D" w:themeColor="text2" w:themeShade="BF"/>
          <w:lang w:eastAsia="en-ZA"/>
        </w:rPr>
        <w:t>Example</w:t>
      </w:r>
      <w:r w:rsidRPr="00CC2D83">
        <w:rPr>
          <w:rFonts w:ascii="Arial" w:hAnsi="Arial" w:cs="Arial"/>
          <w:color w:val="17365D" w:themeColor="text2" w:themeShade="BF"/>
          <w:lang w:eastAsia="en-ZA"/>
        </w:rPr>
        <w:t>:</w:t>
      </w:r>
    </w:p>
    <w:p w:rsidR="00CC2D83" w:rsidRPr="00CC2D83" w:rsidRDefault="00CC2D83" w:rsidP="00036FD9">
      <w:pPr>
        <w:numPr>
          <w:ilvl w:val="0"/>
          <w:numId w:val="109"/>
        </w:num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color w:val="17365D" w:themeColor="text2" w:themeShade="BF"/>
          <w:lang w:eastAsia="en-ZA"/>
        </w:rPr>
        <w:t>An open container of an acid is much more hazardous than a closed container of the same material.</w:t>
      </w:r>
    </w:p>
    <w:p w:rsidR="00CC2D83" w:rsidRPr="00CC2D83" w:rsidRDefault="00CC2D83" w:rsidP="00036FD9">
      <w:pPr>
        <w:numPr>
          <w:ilvl w:val="0"/>
          <w:numId w:val="109"/>
        </w:num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color w:val="17365D" w:themeColor="text2" w:themeShade="BF"/>
          <w:lang w:eastAsia="en-ZA"/>
        </w:rPr>
        <w:t>Two liquids may possess the same degree of toxicity but present different degrees of hazard:-</w:t>
      </w:r>
    </w:p>
    <w:p w:rsidR="00CC2D83" w:rsidRPr="00CC2D83" w:rsidRDefault="00CC2D83" w:rsidP="00CC2D83">
      <w:pPr>
        <w:shd w:val="clear" w:color="auto" w:fill="FFFFFF"/>
        <w:spacing w:before="100" w:beforeAutospacing="1" w:after="100" w:afterAutospacing="1" w:line="348" w:lineRule="atLeast"/>
        <w:ind w:left="720"/>
        <w:rPr>
          <w:rFonts w:ascii="Arial" w:hAnsi="Arial" w:cs="Arial"/>
          <w:color w:val="17365D" w:themeColor="text2" w:themeShade="BF"/>
          <w:lang w:eastAsia="en-ZA"/>
        </w:rPr>
      </w:pPr>
      <w:r w:rsidRPr="00CC2D83">
        <w:rPr>
          <w:rFonts w:ascii="Arial" w:hAnsi="Arial" w:cs="Arial"/>
          <w:color w:val="17365D" w:themeColor="text2" w:themeShade="BF"/>
          <w:lang w:eastAsia="en-ZA"/>
        </w:rPr>
        <w:t>One material may be non-irritating to the eyes and nose and odourless. The other may be irritating to the eyes or respiratory system and possess a pungent odour.</w:t>
      </w:r>
    </w:p>
    <w:p w:rsidR="00CC2D83" w:rsidRPr="00CC2D83" w:rsidRDefault="00CC2D83" w:rsidP="00CC2D83">
      <w:pPr>
        <w:shd w:val="clear" w:color="auto" w:fill="FFFFFF"/>
        <w:spacing w:before="100" w:beforeAutospacing="1" w:after="100" w:afterAutospacing="1" w:line="348" w:lineRule="atLeast"/>
        <w:ind w:left="720"/>
        <w:rPr>
          <w:rFonts w:ascii="Arial" w:hAnsi="Arial" w:cs="Arial"/>
          <w:color w:val="17365D" w:themeColor="text2" w:themeShade="BF"/>
          <w:lang w:eastAsia="en-ZA"/>
        </w:rPr>
      </w:pPr>
      <w:r w:rsidRPr="00CC2D83">
        <w:rPr>
          <w:rFonts w:ascii="Arial" w:hAnsi="Arial" w:cs="Arial"/>
          <w:color w:val="17365D" w:themeColor="text2" w:themeShade="BF"/>
          <w:lang w:eastAsia="en-ZA"/>
        </w:rPr>
        <w:lastRenderedPageBreak/>
        <w:t>The latter material, because of its warning properties presents a lesser degree of hazard.</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color w:val="17365D" w:themeColor="text2" w:themeShade="BF"/>
          <w:lang w:eastAsia="en-ZA"/>
        </w:rPr>
        <w:t>In order for toxicants to affect the human system either they must cause damage to external tissues, such as the skin or eyes, or they must be able to enter the body by some mechanism.</w:t>
      </w:r>
    </w:p>
    <w:p w:rsidR="00CC2D83" w:rsidRPr="00CC2D83" w:rsidRDefault="00CC2D83" w:rsidP="00CC2D83">
      <w:pPr>
        <w:shd w:val="clear" w:color="auto" w:fill="FFFFFF"/>
        <w:spacing w:before="100" w:beforeAutospacing="1" w:after="100" w:afterAutospacing="1" w:line="348" w:lineRule="atLeast"/>
        <w:outlineLvl w:val="3"/>
        <w:rPr>
          <w:rFonts w:ascii="Arial" w:hAnsi="Arial" w:cs="Arial"/>
          <w:b/>
          <w:bCs/>
          <w:color w:val="17365D" w:themeColor="text2" w:themeShade="BF"/>
          <w:lang w:eastAsia="en-ZA"/>
        </w:rPr>
      </w:pPr>
    </w:p>
    <w:p w:rsidR="00CC2D83" w:rsidRPr="00CC2D83" w:rsidRDefault="00CC2D83" w:rsidP="00CC2D83">
      <w:pPr>
        <w:shd w:val="clear" w:color="auto" w:fill="FFFFFF"/>
        <w:spacing w:before="100" w:beforeAutospacing="1" w:after="100" w:afterAutospacing="1" w:line="348" w:lineRule="atLeast"/>
        <w:outlineLvl w:val="3"/>
        <w:rPr>
          <w:rFonts w:ascii="Arial" w:hAnsi="Arial" w:cs="Arial"/>
          <w:b/>
          <w:bCs/>
          <w:color w:val="17365D" w:themeColor="text2" w:themeShade="BF"/>
          <w:sz w:val="32"/>
          <w:szCs w:val="32"/>
          <w:lang w:eastAsia="en-ZA"/>
        </w:rPr>
      </w:pPr>
      <w:r w:rsidRPr="00CC2D83">
        <w:rPr>
          <w:rFonts w:ascii="Arial" w:hAnsi="Arial" w:cs="Arial"/>
          <w:b/>
          <w:bCs/>
          <w:color w:val="17365D" w:themeColor="text2" w:themeShade="BF"/>
          <w:sz w:val="32"/>
          <w:szCs w:val="32"/>
          <w:lang w:eastAsia="en-ZA"/>
        </w:rPr>
        <w:t>Routes of Entry</w:t>
      </w:r>
    </w:p>
    <w:p w:rsidR="00CC2D83" w:rsidRPr="00CC2D83" w:rsidRDefault="00CC2D83" w:rsidP="00CC2D83">
      <w:pPr>
        <w:rPr>
          <w:rFonts w:ascii="Arial" w:hAnsi="Arial" w:cs="Arial"/>
          <w:color w:val="17365D" w:themeColor="text2" w:themeShade="BF"/>
          <w:lang w:eastAsia="en-ZA"/>
        </w:rPr>
      </w:pPr>
      <w:r w:rsidRPr="00CC2D83">
        <w:rPr>
          <w:rFonts w:ascii="Arial" w:hAnsi="Arial" w:cs="Arial"/>
          <w:color w:val="17365D" w:themeColor="text2" w:themeShade="BF"/>
          <w:shd w:val="clear" w:color="auto" w:fill="FFFFFF"/>
          <w:lang w:eastAsia="en-ZA"/>
        </w:rPr>
        <w:t>There are three primary routes of entry into the body: ingestion, skin or eye absorption, and inhalation.</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Ingestion</w:t>
      </w:r>
      <w:r w:rsidRPr="00CC2D83">
        <w:rPr>
          <w:rFonts w:ascii="Arial" w:hAnsi="Arial" w:cs="Arial"/>
          <w:color w:val="17365D" w:themeColor="text2" w:themeShade="BF"/>
          <w:lang w:eastAsia="en-ZA"/>
        </w:rPr>
        <w:t>:- This means taking a material into the body by mouth (swallowing). Ingestion of toxic materials may occur as a result of eating in a contaminated work area.</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Absorption</w:t>
      </w:r>
      <w:r w:rsidRPr="00CC2D83">
        <w:rPr>
          <w:rFonts w:ascii="Arial" w:hAnsi="Arial" w:cs="Arial"/>
          <w:color w:val="17365D" w:themeColor="text2" w:themeShade="BF"/>
          <w:lang w:eastAsia="en-ZA"/>
        </w:rPr>
        <w:t>- Substances that contact the eye and the skin may be either absorbed into the body or cause local effects. For the majority of organic compounds, the contribution from skin absorption to the total exposure should </w:t>
      </w:r>
      <w:r w:rsidRPr="00CC2D83">
        <w:rPr>
          <w:rFonts w:ascii="Arial" w:hAnsi="Arial" w:cs="Arial"/>
          <w:b/>
          <w:bCs/>
          <w:color w:val="17365D" w:themeColor="text2" w:themeShade="BF"/>
          <w:lang w:eastAsia="en-ZA"/>
        </w:rPr>
        <w:t>not</w:t>
      </w:r>
      <w:r w:rsidRPr="00CC2D83">
        <w:rPr>
          <w:rFonts w:ascii="Arial" w:hAnsi="Arial" w:cs="Arial"/>
          <w:color w:val="17365D" w:themeColor="text2" w:themeShade="BF"/>
          <w:lang w:eastAsia="en-ZA"/>
        </w:rPr>
        <w:t> be neglected.</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Inhalation</w:t>
      </w:r>
      <w:r w:rsidRPr="00CC2D83">
        <w:rPr>
          <w:rFonts w:ascii="Arial" w:hAnsi="Arial" w:cs="Arial"/>
          <w:color w:val="17365D" w:themeColor="text2" w:themeShade="BF"/>
          <w:lang w:eastAsia="en-ZA"/>
        </w:rPr>
        <w:t>- This means taking a material into the body by breathing it in. In the lungs, very tiny blood vessels are in constant contact with the air we breath in. As a result, airborne contaminants can be easily absorbed through this tissue. In the occupational environment, this is generally the most important route of entry.</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p>
    <w:p w:rsidR="00CC2D83" w:rsidRPr="00CC2D83" w:rsidRDefault="00CC2D83" w:rsidP="00CC2D83">
      <w:pPr>
        <w:shd w:val="clear" w:color="auto" w:fill="FFFFFF"/>
        <w:spacing w:before="100" w:beforeAutospacing="1" w:after="100" w:afterAutospacing="1" w:line="348" w:lineRule="atLeast"/>
        <w:outlineLvl w:val="3"/>
        <w:rPr>
          <w:rFonts w:ascii="Arial" w:hAnsi="Arial" w:cs="Arial"/>
          <w:b/>
          <w:bCs/>
          <w:color w:val="17365D" w:themeColor="text2" w:themeShade="BF"/>
          <w:sz w:val="32"/>
          <w:szCs w:val="32"/>
          <w:lang w:eastAsia="en-ZA"/>
        </w:rPr>
      </w:pPr>
      <w:r w:rsidRPr="00CC2D83">
        <w:rPr>
          <w:rFonts w:ascii="Arial" w:hAnsi="Arial" w:cs="Arial"/>
          <w:b/>
          <w:bCs/>
          <w:color w:val="17365D" w:themeColor="text2" w:themeShade="BF"/>
          <w:sz w:val="32"/>
          <w:szCs w:val="32"/>
          <w:lang w:eastAsia="en-ZA"/>
        </w:rPr>
        <w:t>Health Effects - Chronic vs Acute</w:t>
      </w:r>
    </w:p>
    <w:p w:rsidR="00CC2D83" w:rsidRPr="00CC2D83" w:rsidRDefault="00CC2D83" w:rsidP="00CC2D83">
      <w:pPr>
        <w:rPr>
          <w:rFonts w:ascii="Arial" w:hAnsi="Arial" w:cs="Arial"/>
          <w:color w:val="17365D" w:themeColor="text2" w:themeShade="BF"/>
          <w:lang w:eastAsia="en-ZA"/>
        </w:rPr>
      </w:pPr>
      <w:r w:rsidRPr="00CC2D83">
        <w:rPr>
          <w:rFonts w:ascii="Arial" w:hAnsi="Arial" w:cs="Arial"/>
          <w:color w:val="17365D" w:themeColor="text2" w:themeShade="BF"/>
          <w:shd w:val="clear" w:color="auto" w:fill="FFFFFF"/>
          <w:lang w:eastAsia="en-ZA"/>
        </w:rPr>
        <w:t>Once a toxic substance has contacted the body it may have either acute (</w:t>
      </w:r>
      <w:r w:rsidRPr="00CC2D83">
        <w:rPr>
          <w:rFonts w:ascii="Arial" w:hAnsi="Arial" w:cs="Arial"/>
          <w:i/>
          <w:iCs/>
          <w:color w:val="17365D" w:themeColor="text2" w:themeShade="BF"/>
          <w:shd w:val="clear" w:color="auto" w:fill="FFFFFF"/>
          <w:lang w:eastAsia="en-ZA"/>
        </w:rPr>
        <w:t>immediate</w:t>
      </w:r>
      <w:r w:rsidRPr="00CC2D83">
        <w:rPr>
          <w:rFonts w:ascii="Arial" w:hAnsi="Arial" w:cs="Arial"/>
          <w:color w:val="17365D" w:themeColor="text2" w:themeShade="BF"/>
          <w:shd w:val="clear" w:color="auto" w:fill="FFFFFF"/>
          <w:lang w:eastAsia="en-ZA"/>
        </w:rPr>
        <w:t>) or chronic (</w:t>
      </w:r>
      <w:r w:rsidRPr="00CC2D83">
        <w:rPr>
          <w:rFonts w:ascii="Arial" w:hAnsi="Arial" w:cs="Arial"/>
          <w:i/>
          <w:iCs/>
          <w:color w:val="17365D" w:themeColor="text2" w:themeShade="BF"/>
          <w:shd w:val="clear" w:color="auto" w:fill="FFFFFF"/>
          <w:lang w:eastAsia="en-ZA"/>
        </w:rPr>
        <w:t>long term</w:t>
      </w:r>
      <w:r w:rsidRPr="00CC2D83">
        <w:rPr>
          <w:rFonts w:ascii="Arial" w:hAnsi="Arial" w:cs="Arial"/>
          <w:color w:val="17365D" w:themeColor="text2" w:themeShade="BF"/>
          <w:shd w:val="clear" w:color="auto" w:fill="FFFFFF"/>
          <w:lang w:eastAsia="en-ZA"/>
        </w:rPr>
        <w:t>) effects.</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i/>
          <w:iCs/>
          <w:color w:val="17365D" w:themeColor="text2" w:themeShade="BF"/>
          <w:lang w:eastAsia="en-ZA"/>
        </w:rPr>
        <w:t>Example</w:t>
      </w:r>
      <w:r w:rsidRPr="00CC2D83">
        <w:rPr>
          <w:rFonts w:ascii="Arial" w:hAnsi="Arial" w:cs="Arial"/>
          <w:color w:val="17365D" w:themeColor="text2" w:themeShade="BF"/>
          <w:lang w:eastAsia="en-ZA"/>
        </w:rPr>
        <w:t>: Spilling acid on your hand will cause </w:t>
      </w:r>
      <w:r w:rsidRPr="00CC2D83">
        <w:rPr>
          <w:rFonts w:ascii="Arial" w:hAnsi="Arial" w:cs="Arial"/>
          <w:b/>
          <w:bCs/>
          <w:i/>
          <w:iCs/>
          <w:color w:val="17365D" w:themeColor="text2" w:themeShade="BF"/>
          <w:lang w:eastAsia="en-ZA"/>
        </w:rPr>
        <w:t>immediate harm</w:t>
      </w:r>
      <w:r w:rsidRPr="00CC2D83">
        <w:rPr>
          <w:rFonts w:ascii="Arial" w:hAnsi="Arial" w:cs="Arial"/>
          <w:color w:val="17365D" w:themeColor="text2" w:themeShade="BF"/>
          <w:lang w:eastAsia="en-ZA"/>
        </w:rPr>
        <w:t>, i.e. a burn to the skin.</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color w:val="17365D" w:themeColor="text2" w:themeShade="BF"/>
          <w:lang w:eastAsia="en-ZA"/>
        </w:rPr>
        <w:t>Exposure to asbestos or tobacco smoke may result in lung cancer after as much as twenty years (</w:t>
      </w:r>
      <w:r w:rsidRPr="00CC2D83">
        <w:rPr>
          <w:rFonts w:ascii="Arial" w:hAnsi="Arial" w:cs="Arial"/>
          <w:i/>
          <w:iCs/>
          <w:color w:val="17365D" w:themeColor="text2" w:themeShade="BF"/>
          <w:lang w:eastAsia="en-ZA"/>
        </w:rPr>
        <w:t>this is a long term effect</w:t>
      </w:r>
      <w:r w:rsidRPr="00CC2D83">
        <w:rPr>
          <w:rFonts w:ascii="Arial" w:hAnsi="Arial" w:cs="Arial"/>
          <w:color w:val="17365D" w:themeColor="text2" w:themeShade="BF"/>
          <w:lang w:eastAsia="en-ZA"/>
        </w:rPr>
        <w:t>).</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p>
    <w:p w:rsidR="00CC2D83" w:rsidRPr="00CC2D83" w:rsidRDefault="00CC2D83" w:rsidP="00CC2D83">
      <w:pPr>
        <w:shd w:val="clear" w:color="auto" w:fill="FFFFFF"/>
        <w:spacing w:before="100" w:beforeAutospacing="1" w:after="100" w:afterAutospacing="1" w:line="348" w:lineRule="atLeast"/>
        <w:outlineLvl w:val="3"/>
        <w:rPr>
          <w:rFonts w:ascii="Arial" w:hAnsi="Arial" w:cs="Arial"/>
          <w:b/>
          <w:bCs/>
          <w:color w:val="17365D" w:themeColor="text2" w:themeShade="BF"/>
          <w:sz w:val="32"/>
          <w:szCs w:val="32"/>
          <w:lang w:eastAsia="en-ZA"/>
        </w:rPr>
      </w:pPr>
      <w:r w:rsidRPr="00CC2D83">
        <w:rPr>
          <w:rFonts w:ascii="Arial" w:hAnsi="Arial" w:cs="Arial"/>
          <w:b/>
          <w:bCs/>
          <w:color w:val="17365D" w:themeColor="text2" w:themeShade="BF"/>
          <w:sz w:val="32"/>
          <w:szCs w:val="32"/>
          <w:lang w:eastAsia="en-ZA"/>
        </w:rPr>
        <w:t>Exposure - Chronic vs Acute</w:t>
      </w:r>
    </w:p>
    <w:p w:rsidR="00CC2D83" w:rsidRPr="00CC2D83" w:rsidRDefault="00CC2D83" w:rsidP="00CC2D83">
      <w:pPr>
        <w:rPr>
          <w:rFonts w:ascii="Arial" w:hAnsi="Arial" w:cs="Arial"/>
          <w:color w:val="17365D" w:themeColor="text2" w:themeShade="BF"/>
          <w:lang w:eastAsia="en-ZA"/>
        </w:rPr>
      </w:pPr>
      <w:r w:rsidRPr="00CC2D83">
        <w:rPr>
          <w:rFonts w:ascii="Arial" w:hAnsi="Arial" w:cs="Arial"/>
          <w:color w:val="17365D" w:themeColor="text2" w:themeShade="BF"/>
          <w:shd w:val="clear" w:color="auto" w:fill="FFFFFF"/>
          <w:lang w:eastAsia="en-ZA"/>
        </w:rPr>
        <w:t>Exposure can be classified as chronic or acute. In chronic exposures, the dose is delivered at some frequency (</w:t>
      </w:r>
      <w:r w:rsidRPr="00CC2D83">
        <w:rPr>
          <w:rFonts w:ascii="Arial" w:hAnsi="Arial" w:cs="Arial"/>
          <w:i/>
          <w:iCs/>
          <w:color w:val="17365D" w:themeColor="text2" w:themeShade="BF"/>
          <w:shd w:val="clear" w:color="auto" w:fill="FFFFFF"/>
          <w:lang w:eastAsia="en-ZA"/>
        </w:rPr>
        <w:t>daily or weekly usually</w:t>
      </w:r>
      <w:r w:rsidRPr="00CC2D83">
        <w:rPr>
          <w:rFonts w:ascii="Arial" w:hAnsi="Arial" w:cs="Arial"/>
          <w:color w:val="17365D" w:themeColor="text2" w:themeShade="BF"/>
          <w:shd w:val="clear" w:color="auto" w:fill="FFFFFF"/>
          <w:lang w:eastAsia="en-ZA"/>
        </w:rPr>
        <w:t>) over a period of time. In acute exposures, the dose is delivered in a single event and absorption is rapid. Usually, a chronic exposure occurs at low concentration and acute exposure at high concentration.</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color w:val="17365D" w:themeColor="text2" w:themeShade="BF"/>
          <w:lang w:eastAsia="en-ZA"/>
        </w:rPr>
        <w:t>Some materials may only cause harm if given acutely, not having any effect in the long term. Other materials may not exhibit an effect in the short term, but may cause problems after prolonged exposure.</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p>
    <w:p w:rsidR="00CC2D83" w:rsidRPr="00CC2D83" w:rsidRDefault="00CC2D83" w:rsidP="00CC2D83">
      <w:pPr>
        <w:shd w:val="clear" w:color="auto" w:fill="FFFFFF"/>
        <w:spacing w:before="100" w:beforeAutospacing="1" w:after="100" w:afterAutospacing="1" w:line="348" w:lineRule="atLeast"/>
        <w:outlineLvl w:val="3"/>
        <w:rPr>
          <w:rFonts w:ascii="Arial" w:hAnsi="Arial" w:cs="Arial"/>
          <w:b/>
          <w:bCs/>
          <w:color w:val="17365D" w:themeColor="text2" w:themeShade="BF"/>
          <w:sz w:val="32"/>
          <w:szCs w:val="32"/>
          <w:lang w:eastAsia="en-ZA"/>
        </w:rPr>
      </w:pPr>
      <w:r w:rsidRPr="00CC2D83">
        <w:rPr>
          <w:rFonts w:ascii="Arial" w:hAnsi="Arial" w:cs="Arial"/>
          <w:b/>
          <w:bCs/>
          <w:color w:val="17365D" w:themeColor="text2" w:themeShade="BF"/>
          <w:sz w:val="32"/>
          <w:szCs w:val="32"/>
          <w:lang w:eastAsia="en-ZA"/>
        </w:rPr>
        <w:t>Physiological Classification of Materials</w:t>
      </w:r>
    </w:p>
    <w:p w:rsidR="00CC2D83" w:rsidRPr="00CC2D83" w:rsidRDefault="00CC2D83" w:rsidP="00CC2D83">
      <w:pPr>
        <w:rPr>
          <w:rFonts w:ascii="Arial" w:hAnsi="Arial" w:cs="Arial"/>
          <w:color w:val="17365D" w:themeColor="text2" w:themeShade="BF"/>
          <w:lang w:eastAsia="en-ZA"/>
        </w:rPr>
      </w:pPr>
      <w:r w:rsidRPr="00CC2D83">
        <w:rPr>
          <w:rFonts w:ascii="Arial" w:hAnsi="Arial" w:cs="Arial"/>
          <w:color w:val="17365D" w:themeColor="text2" w:themeShade="BF"/>
          <w:shd w:val="clear" w:color="auto" w:fill="FFFFFF"/>
          <w:lang w:eastAsia="en-ZA"/>
        </w:rPr>
        <w:t>This classification identifies toxic materials on the basis of biologic action.</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Irritants</w:t>
      </w:r>
      <w:r w:rsidRPr="00CC2D83">
        <w:rPr>
          <w:rFonts w:ascii="Arial" w:hAnsi="Arial" w:cs="Arial"/>
          <w:color w:val="17365D" w:themeColor="text2" w:themeShade="BF"/>
          <w:lang w:eastAsia="en-ZA"/>
        </w:rPr>
        <w:t> - refers to some sort of aggravation of whatever tissue the material comes in contact with. </w:t>
      </w:r>
      <w:r w:rsidRPr="00CC2D83">
        <w:rPr>
          <w:rFonts w:ascii="Arial" w:hAnsi="Arial" w:cs="Arial"/>
          <w:color w:val="17365D" w:themeColor="text2" w:themeShade="BF"/>
          <w:lang w:eastAsia="en-ZA"/>
        </w:rPr>
        <w:br/>
      </w:r>
      <w:r w:rsidRPr="00CC2D83">
        <w:rPr>
          <w:rFonts w:ascii="Arial" w:hAnsi="Arial" w:cs="Arial"/>
          <w:i/>
          <w:iCs/>
          <w:color w:val="17365D" w:themeColor="text2" w:themeShade="BF"/>
          <w:lang w:eastAsia="en-ZA"/>
        </w:rPr>
        <w:t>e.g. ammonia, nitrogen dioxide.</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Asphyxiants</w:t>
      </w:r>
      <w:r w:rsidRPr="00CC2D83">
        <w:rPr>
          <w:rFonts w:ascii="Arial" w:hAnsi="Arial" w:cs="Arial"/>
          <w:color w:val="17365D" w:themeColor="text2" w:themeShade="BF"/>
          <w:lang w:eastAsia="en-ZA"/>
        </w:rPr>
        <w:t> - exert their effects through a depletion of oxygen to the tissues </w:t>
      </w:r>
      <w:r w:rsidRPr="00CC2D83">
        <w:rPr>
          <w:rFonts w:ascii="Arial" w:hAnsi="Arial" w:cs="Arial"/>
          <w:color w:val="17365D" w:themeColor="text2" w:themeShade="BF"/>
          <w:lang w:eastAsia="en-ZA"/>
        </w:rPr>
        <w:br/>
      </w:r>
      <w:r w:rsidRPr="00CC2D83">
        <w:rPr>
          <w:rFonts w:ascii="Arial" w:hAnsi="Arial" w:cs="Arial"/>
          <w:i/>
          <w:iCs/>
          <w:color w:val="17365D" w:themeColor="text2" w:themeShade="BF"/>
          <w:lang w:eastAsia="en-ZA"/>
        </w:rPr>
        <w:t>e.g. - simple asphyxiants - carbon dioxide, nitrogen, methane, hydrogen </w:t>
      </w:r>
      <w:r w:rsidRPr="00CC2D83">
        <w:rPr>
          <w:rFonts w:ascii="Arial" w:hAnsi="Arial" w:cs="Arial"/>
          <w:i/>
          <w:iCs/>
          <w:color w:val="17365D" w:themeColor="text2" w:themeShade="BF"/>
          <w:lang w:eastAsia="en-ZA"/>
        </w:rPr>
        <w:br/>
        <w:t>chemical asphyxiants - carbon monoxide, hydrogen cyanide, hydrogen sulphide.</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Narcotics or Anaesthetics</w:t>
      </w:r>
      <w:r w:rsidRPr="00CC2D83">
        <w:rPr>
          <w:rFonts w:ascii="Arial" w:hAnsi="Arial" w:cs="Arial"/>
          <w:color w:val="17365D" w:themeColor="text2" w:themeShade="BF"/>
          <w:lang w:eastAsia="en-ZA"/>
        </w:rPr>
        <w:t> - the main toxic action is the depressant effect upon the Central Nervous System. </w:t>
      </w:r>
      <w:r w:rsidRPr="00CC2D83">
        <w:rPr>
          <w:rFonts w:ascii="Arial" w:hAnsi="Arial" w:cs="Arial"/>
          <w:color w:val="17365D" w:themeColor="text2" w:themeShade="BF"/>
          <w:lang w:eastAsia="en-ZA"/>
        </w:rPr>
        <w:br/>
      </w:r>
      <w:r w:rsidRPr="00CC2D83">
        <w:rPr>
          <w:rFonts w:ascii="Arial" w:hAnsi="Arial" w:cs="Arial"/>
          <w:i/>
          <w:iCs/>
          <w:color w:val="17365D" w:themeColor="text2" w:themeShade="BF"/>
          <w:lang w:eastAsia="en-ZA"/>
        </w:rPr>
        <w:t>e.g. - many organics, chloroform, xylene.</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Systemic Poisons</w:t>
      </w:r>
      <w:r w:rsidRPr="00CC2D83">
        <w:rPr>
          <w:rFonts w:ascii="Arial" w:hAnsi="Arial" w:cs="Arial"/>
          <w:color w:val="17365D" w:themeColor="text2" w:themeShade="BF"/>
          <w:lang w:eastAsia="en-ZA"/>
        </w:rPr>
        <w:t> - the main toxic action includes the production of internal damage </w:t>
      </w:r>
      <w:r w:rsidRPr="00CC2D83">
        <w:rPr>
          <w:rFonts w:ascii="Arial" w:hAnsi="Arial" w:cs="Arial"/>
          <w:color w:val="17365D" w:themeColor="text2" w:themeShade="BF"/>
          <w:lang w:eastAsia="en-ZA"/>
        </w:rPr>
        <w:br/>
      </w:r>
      <w:r w:rsidRPr="00CC2D83">
        <w:rPr>
          <w:rFonts w:ascii="Arial" w:hAnsi="Arial" w:cs="Arial"/>
          <w:b/>
          <w:bCs/>
          <w:color w:val="17365D" w:themeColor="text2" w:themeShade="BF"/>
          <w:lang w:eastAsia="en-ZA"/>
        </w:rPr>
        <w:t>e.g. Hepatotoxic agents</w:t>
      </w:r>
      <w:r w:rsidRPr="00CC2D83">
        <w:rPr>
          <w:rFonts w:ascii="Arial" w:hAnsi="Arial" w:cs="Arial"/>
          <w:color w:val="17365D" w:themeColor="text2" w:themeShade="BF"/>
          <w:lang w:eastAsia="en-ZA"/>
        </w:rPr>
        <w:t> - </w:t>
      </w:r>
      <w:r w:rsidRPr="00CC2D83">
        <w:rPr>
          <w:rFonts w:ascii="Arial" w:hAnsi="Arial" w:cs="Arial"/>
          <w:i/>
          <w:iCs/>
          <w:color w:val="17365D" w:themeColor="text2" w:themeShade="BF"/>
          <w:lang w:eastAsia="en-ZA"/>
        </w:rPr>
        <w:t>toxic effects produce liver damage. eg. carbon tetrachloride.</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e.g. Nephrotoxic agents</w:t>
      </w:r>
      <w:r w:rsidRPr="00CC2D83">
        <w:rPr>
          <w:rFonts w:ascii="Arial" w:hAnsi="Arial" w:cs="Arial"/>
          <w:color w:val="17365D" w:themeColor="text2" w:themeShade="BF"/>
          <w:lang w:eastAsia="en-ZA"/>
        </w:rPr>
        <w:t> - </w:t>
      </w:r>
      <w:r w:rsidRPr="00CC2D83">
        <w:rPr>
          <w:rFonts w:ascii="Arial" w:hAnsi="Arial" w:cs="Arial"/>
          <w:i/>
          <w:iCs/>
          <w:color w:val="17365D" w:themeColor="text2" w:themeShade="BF"/>
          <w:lang w:eastAsia="en-ZA"/>
        </w:rPr>
        <w:t>toxic effects produce kidney damage eg. some halogenated hydrocarbons</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lastRenderedPageBreak/>
        <w:t>Carcinogens</w:t>
      </w:r>
      <w:r w:rsidRPr="00CC2D83">
        <w:rPr>
          <w:rFonts w:ascii="Arial" w:hAnsi="Arial" w:cs="Arial"/>
          <w:color w:val="17365D" w:themeColor="text2" w:themeShade="BF"/>
          <w:lang w:eastAsia="en-ZA"/>
        </w:rPr>
        <w:t> - agents/compounds that will induce cancer in humans. </w:t>
      </w:r>
      <w:r w:rsidRPr="00CC2D83">
        <w:rPr>
          <w:rFonts w:ascii="Arial" w:hAnsi="Arial" w:cs="Arial"/>
          <w:color w:val="17365D" w:themeColor="text2" w:themeShade="BF"/>
          <w:lang w:eastAsia="en-ZA"/>
        </w:rPr>
        <w:br/>
      </w:r>
      <w:r w:rsidRPr="00CC2D83">
        <w:rPr>
          <w:rFonts w:ascii="Arial" w:hAnsi="Arial" w:cs="Arial"/>
          <w:i/>
          <w:iCs/>
          <w:color w:val="17365D" w:themeColor="text2" w:themeShade="BF"/>
          <w:lang w:eastAsia="en-ZA"/>
        </w:rPr>
        <w:t>e.g. benzene, arsenic, inorganic salts of chromium, nickel, beryllium.</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Mutagens</w:t>
      </w:r>
      <w:r w:rsidRPr="00CC2D83">
        <w:rPr>
          <w:rFonts w:ascii="Arial" w:hAnsi="Arial" w:cs="Arial"/>
          <w:color w:val="17365D" w:themeColor="text2" w:themeShade="BF"/>
          <w:lang w:eastAsia="en-ZA"/>
        </w:rPr>
        <w:t> - agents that affect the cells of the exposed people in such a way that it may cause cancer in the exposed individiual or an undesirable mutation to occur in some later generation. </w:t>
      </w:r>
      <w:r w:rsidRPr="00CC2D83">
        <w:rPr>
          <w:rFonts w:ascii="Arial" w:hAnsi="Arial" w:cs="Arial"/>
          <w:color w:val="17365D" w:themeColor="text2" w:themeShade="BF"/>
          <w:lang w:eastAsia="en-ZA"/>
        </w:rPr>
        <w:br/>
      </w:r>
      <w:r w:rsidRPr="00CC2D83">
        <w:rPr>
          <w:rFonts w:ascii="Arial" w:hAnsi="Arial" w:cs="Arial"/>
          <w:i/>
          <w:iCs/>
          <w:color w:val="17365D" w:themeColor="text2" w:themeShade="BF"/>
          <w:lang w:eastAsia="en-ZA"/>
        </w:rPr>
        <w:t>e.g. radiation, variety of chemical agents that alter the genetic message.</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Teratogens</w:t>
      </w:r>
      <w:r w:rsidRPr="00CC2D83">
        <w:rPr>
          <w:rFonts w:ascii="Arial" w:hAnsi="Arial" w:cs="Arial"/>
          <w:color w:val="17365D" w:themeColor="text2" w:themeShade="BF"/>
          <w:lang w:eastAsia="en-ZA"/>
        </w:rPr>
        <w:t> - Agents or compounds that a pregnant woman takes into her body that generate defects in the fetus </w:t>
      </w:r>
      <w:r w:rsidRPr="00CC2D83">
        <w:rPr>
          <w:rFonts w:ascii="Arial" w:hAnsi="Arial" w:cs="Arial"/>
          <w:color w:val="17365D" w:themeColor="text2" w:themeShade="BF"/>
          <w:lang w:eastAsia="en-ZA"/>
        </w:rPr>
        <w:br/>
      </w:r>
      <w:r w:rsidRPr="00CC2D83">
        <w:rPr>
          <w:rFonts w:ascii="Arial" w:hAnsi="Arial" w:cs="Arial"/>
          <w:i/>
          <w:iCs/>
          <w:color w:val="17365D" w:themeColor="text2" w:themeShade="BF"/>
          <w:lang w:eastAsia="en-ZA"/>
        </w:rPr>
        <w:t>e.g. Thalidomide, possibly steroids</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Sensitizers</w:t>
      </w:r>
      <w:r w:rsidRPr="00CC2D83">
        <w:rPr>
          <w:rFonts w:ascii="Arial" w:hAnsi="Arial" w:cs="Arial"/>
          <w:color w:val="17365D" w:themeColor="text2" w:themeShade="BF"/>
          <w:lang w:eastAsia="en-ZA"/>
        </w:rPr>
        <w:t>-Agents that may cause allergic or allergic-like responses to occur. After an initial exposure to a substance an individual may become sensitized to that substance. Subsequent exposures to the same substance, often at a much lower concentration than before, produce an allergic response. This response may be a skin rash (</w:t>
      </w:r>
      <w:r w:rsidRPr="00CC2D83">
        <w:rPr>
          <w:rFonts w:ascii="Arial" w:hAnsi="Arial" w:cs="Arial"/>
          <w:i/>
          <w:iCs/>
          <w:color w:val="17365D" w:themeColor="text2" w:themeShade="BF"/>
          <w:lang w:eastAsia="en-ZA"/>
        </w:rPr>
        <w:t>dermatitis</w:t>
      </w:r>
      <w:r w:rsidRPr="00CC2D83">
        <w:rPr>
          <w:rFonts w:ascii="Arial" w:hAnsi="Arial" w:cs="Arial"/>
          <w:color w:val="17365D" w:themeColor="text2" w:themeShade="BF"/>
          <w:lang w:eastAsia="en-ZA"/>
        </w:rPr>
        <w:t>) or an asthmatic-like attack, depending on the route of exposure. </w:t>
      </w:r>
      <w:r w:rsidRPr="00CC2D83">
        <w:rPr>
          <w:rFonts w:ascii="Arial" w:hAnsi="Arial" w:cs="Arial"/>
          <w:color w:val="17365D" w:themeColor="text2" w:themeShade="BF"/>
          <w:lang w:eastAsia="en-ZA"/>
        </w:rPr>
        <w:br/>
      </w:r>
      <w:r w:rsidRPr="00CC2D83">
        <w:rPr>
          <w:rFonts w:ascii="Arial" w:hAnsi="Arial" w:cs="Arial"/>
          <w:i/>
          <w:iCs/>
          <w:color w:val="17365D" w:themeColor="text2" w:themeShade="BF"/>
          <w:lang w:eastAsia="en-ZA"/>
        </w:rPr>
        <w:t>e.g. cutting oils, isocyanates in polyurethane foam operations and paint spraying operations, some laboratory solvents.</w:t>
      </w: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E4F5C" w:rsidRDefault="00CE4F5C" w:rsidP="00AD341F">
      <w:pPr>
        <w:tabs>
          <w:tab w:val="left" w:pos="3900"/>
        </w:tabs>
        <w:rPr>
          <w:rFonts w:ascii="Arial" w:hAnsi="Arial" w:cs="Arial"/>
          <w:b/>
          <w:sz w:val="36"/>
          <w:szCs w:val="36"/>
          <w:u w:val="single"/>
          <w:lang w:val="en-US"/>
        </w:rPr>
      </w:pPr>
    </w:p>
    <w:p w:rsidR="00CE4F5C" w:rsidRDefault="00CE4F5C" w:rsidP="00AD341F">
      <w:pPr>
        <w:tabs>
          <w:tab w:val="left" w:pos="3900"/>
        </w:tabs>
        <w:rPr>
          <w:rFonts w:ascii="Arial" w:hAnsi="Arial" w:cs="Arial"/>
          <w:b/>
          <w:sz w:val="36"/>
          <w:szCs w:val="36"/>
          <w:u w:val="single"/>
          <w:lang w:val="en-US"/>
        </w:rPr>
      </w:pPr>
    </w:p>
    <w:p w:rsidR="00CE4F5C" w:rsidRDefault="00CE4F5C" w:rsidP="00AD341F">
      <w:pPr>
        <w:tabs>
          <w:tab w:val="left" w:pos="3900"/>
        </w:tabs>
        <w:rPr>
          <w:rFonts w:ascii="Arial" w:hAnsi="Arial" w:cs="Arial"/>
          <w:b/>
          <w:sz w:val="36"/>
          <w:szCs w:val="36"/>
          <w:u w:val="single"/>
          <w:lang w:val="en-US"/>
        </w:rPr>
      </w:pPr>
    </w:p>
    <w:p w:rsidR="006419D1" w:rsidRPr="004042D8" w:rsidRDefault="006419D1" w:rsidP="006419D1">
      <w:pPr>
        <w:tabs>
          <w:tab w:val="left" w:pos="3900"/>
        </w:tabs>
        <w:jc w:val="center"/>
        <w:rPr>
          <w:rFonts w:ascii="Arial" w:hAnsi="Arial" w:cs="Arial"/>
          <w:b/>
          <w:color w:val="FF0000"/>
          <w:sz w:val="36"/>
          <w:szCs w:val="36"/>
          <w:u w:val="single"/>
          <w:lang w:val="en-US"/>
        </w:rPr>
      </w:pPr>
      <w:r w:rsidRPr="004042D8">
        <w:rPr>
          <w:rFonts w:ascii="Arial" w:hAnsi="Arial" w:cs="Arial"/>
          <w:b/>
          <w:color w:val="FF0000"/>
          <w:sz w:val="36"/>
          <w:szCs w:val="36"/>
          <w:u w:val="single"/>
          <w:lang w:val="en-US"/>
        </w:rPr>
        <w:lastRenderedPageBreak/>
        <w:t>HEALTH AND SAFETY</w:t>
      </w:r>
      <w:r w:rsidR="006635EB" w:rsidRPr="004042D8">
        <w:rPr>
          <w:rFonts w:ascii="Arial" w:hAnsi="Arial" w:cs="Arial"/>
          <w:b/>
          <w:color w:val="FF0000"/>
          <w:sz w:val="36"/>
          <w:szCs w:val="36"/>
          <w:u w:val="single"/>
          <w:lang w:val="en-US"/>
        </w:rPr>
        <w:t xml:space="preserve"> POLICY</w:t>
      </w:r>
    </w:p>
    <w:p w:rsidR="006419D1" w:rsidRPr="00BA5006" w:rsidRDefault="006419D1" w:rsidP="006635EB">
      <w:pPr>
        <w:tabs>
          <w:tab w:val="left" w:pos="3900"/>
        </w:tabs>
        <w:rPr>
          <w:rFonts w:ascii="Arial" w:hAnsi="Arial" w:cs="Arial"/>
          <w:b/>
          <w:sz w:val="32"/>
          <w:szCs w:val="32"/>
          <w:lang w:val="en-US"/>
        </w:rPr>
      </w:pPr>
    </w:p>
    <w:p w:rsidR="006419D1" w:rsidRPr="00562963" w:rsidRDefault="006419D1" w:rsidP="006635EB">
      <w:pPr>
        <w:tabs>
          <w:tab w:val="left" w:pos="3900"/>
        </w:tabs>
        <w:rPr>
          <w:rFonts w:ascii="Arial" w:hAnsi="Arial" w:cs="Arial"/>
          <w:b/>
          <w:color w:val="002060"/>
          <w:sz w:val="22"/>
          <w:szCs w:val="22"/>
          <w:lang w:val="en-US"/>
        </w:rPr>
      </w:pPr>
      <w:r w:rsidRPr="00562963">
        <w:rPr>
          <w:rFonts w:ascii="Arial" w:hAnsi="Arial" w:cs="Arial"/>
          <w:b/>
          <w:color w:val="002060"/>
          <w:sz w:val="22"/>
          <w:szCs w:val="22"/>
          <w:lang w:val="en-US"/>
        </w:rPr>
        <w:t>Seavest Africa Trading is committed to providing a safe and healthy environment for all personnel and visitors’ to our site.  We will strive to continually improve the effectiveness of the health and safety system through the setting and measurement of health and safety objectives and by conforming to current, applicable occupational health and safety legislation.</w:t>
      </w:r>
    </w:p>
    <w:p w:rsidR="006419D1" w:rsidRPr="00562963" w:rsidRDefault="006419D1" w:rsidP="006419D1">
      <w:pPr>
        <w:pStyle w:val="NormalWeb"/>
        <w:spacing w:line="312" w:lineRule="atLeast"/>
        <w:jc w:val="both"/>
        <w:rPr>
          <w:rFonts w:ascii="Arial" w:hAnsi="Arial" w:cs="Arial"/>
          <w:color w:val="002060"/>
        </w:rPr>
      </w:pPr>
      <w:r w:rsidRPr="00562963">
        <w:rPr>
          <w:rFonts w:ascii="Arial" w:hAnsi="Arial" w:cs="Arial"/>
          <w:color w:val="002060"/>
        </w:rPr>
        <w:t>Our main aim is to implement and maintain, as far as is reasonably practicable, the activities of the company in such a manner, as to prevent harm or damage to persons and property respectfully.</w:t>
      </w:r>
    </w:p>
    <w:p w:rsidR="006419D1" w:rsidRPr="00562963" w:rsidRDefault="006419D1" w:rsidP="006419D1">
      <w:pPr>
        <w:pStyle w:val="NormalWeb"/>
        <w:spacing w:line="312" w:lineRule="atLeast"/>
        <w:jc w:val="both"/>
        <w:rPr>
          <w:rFonts w:ascii="Arial" w:hAnsi="Arial" w:cs="Arial"/>
          <w:color w:val="002060"/>
        </w:rPr>
      </w:pPr>
      <w:r w:rsidRPr="00562963">
        <w:rPr>
          <w:rFonts w:ascii="Arial" w:hAnsi="Arial" w:cs="Arial"/>
          <w:color w:val="002060"/>
        </w:rPr>
        <w:t>Safety, health and protection of the environment will form an integral part of our planning and decision making. We will manage our company, wherever we do business, in an ethical way that strikes an appropriate and well reasoned balance between economic, social and environmental needs.</w:t>
      </w:r>
    </w:p>
    <w:p w:rsidR="006419D1" w:rsidRPr="00562963" w:rsidRDefault="006419D1" w:rsidP="006635EB">
      <w:pPr>
        <w:pStyle w:val="NormalWeb"/>
        <w:spacing w:after="0" w:afterAutospacing="0"/>
        <w:jc w:val="both"/>
        <w:rPr>
          <w:rFonts w:ascii="Arial" w:hAnsi="Arial" w:cs="Arial"/>
          <w:color w:val="002060"/>
        </w:rPr>
      </w:pPr>
      <w:r w:rsidRPr="00562963">
        <w:rPr>
          <w:rFonts w:ascii="Arial" w:hAnsi="Arial" w:cs="Arial"/>
          <w:color w:val="002060"/>
        </w:rPr>
        <w:t>We are committed to:</w:t>
      </w:r>
    </w:p>
    <w:p w:rsidR="006419D1" w:rsidRPr="00562963" w:rsidRDefault="006419D1" w:rsidP="00773680">
      <w:pPr>
        <w:numPr>
          <w:ilvl w:val="1"/>
          <w:numId w:val="17"/>
        </w:numPr>
        <w:spacing w:line="312" w:lineRule="atLeast"/>
        <w:jc w:val="both"/>
        <w:rPr>
          <w:rFonts w:ascii="Arial" w:hAnsi="Arial" w:cs="Arial"/>
          <w:color w:val="002060"/>
        </w:rPr>
      </w:pPr>
      <w:r w:rsidRPr="00562963">
        <w:rPr>
          <w:rFonts w:ascii="Arial" w:hAnsi="Arial" w:cs="Arial"/>
          <w:color w:val="002060"/>
        </w:rPr>
        <w:t xml:space="preserve">Conducting our business with respect and care for people and the environment </w:t>
      </w:r>
    </w:p>
    <w:p w:rsidR="006419D1" w:rsidRPr="00562963" w:rsidRDefault="006419D1" w:rsidP="00773680">
      <w:pPr>
        <w:numPr>
          <w:ilvl w:val="1"/>
          <w:numId w:val="17"/>
        </w:numPr>
        <w:spacing w:before="100" w:beforeAutospacing="1" w:after="75" w:line="312" w:lineRule="atLeast"/>
        <w:jc w:val="both"/>
        <w:rPr>
          <w:rFonts w:ascii="Arial" w:hAnsi="Arial" w:cs="Arial"/>
          <w:color w:val="002060"/>
        </w:rPr>
      </w:pPr>
      <w:r w:rsidRPr="00562963">
        <w:rPr>
          <w:rFonts w:ascii="Arial" w:hAnsi="Arial" w:cs="Arial"/>
          <w:color w:val="002060"/>
        </w:rPr>
        <w:t xml:space="preserve">Responsible utilisation of natural resources </w:t>
      </w:r>
    </w:p>
    <w:p w:rsidR="006419D1" w:rsidRPr="00562963" w:rsidRDefault="006419D1" w:rsidP="00773680">
      <w:pPr>
        <w:numPr>
          <w:ilvl w:val="1"/>
          <w:numId w:val="17"/>
        </w:numPr>
        <w:spacing w:before="100" w:beforeAutospacing="1" w:after="75" w:line="312" w:lineRule="atLeast"/>
        <w:jc w:val="both"/>
        <w:rPr>
          <w:rFonts w:ascii="Arial" w:hAnsi="Arial" w:cs="Arial"/>
          <w:color w:val="002060"/>
        </w:rPr>
      </w:pPr>
      <w:r w:rsidRPr="00562963">
        <w:rPr>
          <w:rFonts w:ascii="Arial" w:hAnsi="Arial" w:cs="Arial"/>
          <w:color w:val="002060"/>
        </w:rPr>
        <w:t xml:space="preserve">Continually improving our safety, health and environmental performance </w:t>
      </w:r>
    </w:p>
    <w:p w:rsidR="006419D1" w:rsidRPr="00562963" w:rsidRDefault="006419D1" w:rsidP="00773680">
      <w:pPr>
        <w:numPr>
          <w:ilvl w:val="1"/>
          <w:numId w:val="17"/>
        </w:numPr>
        <w:spacing w:before="100" w:beforeAutospacing="1" w:after="75" w:line="312" w:lineRule="atLeast"/>
        <w:jc w:val="both"/>
        <w:rPr>
          <w:rFonts w:ascii="Arial" w:hAnsi="Arial" w:cs="Arial"/>
          <w:color w:val="002060"/>
        </w:rPr>
      </w:pPr>
      <w:r w:rsidRPr="00562963">
        <w:rPr>
          <w:rFonts w:ascii="Arial" w:hAnsi="Arial" w:cs="Arial"/>
          <w:color w:val="002060"/>
        </w:rPr>
        <w:t xml:space="preserve">Complying, as a minimum, with all applicable legal and other agreed requirements </w:t>
      </w:r>
    </w:p>
    <w:p w:rsidR="006419D1" w:rsidRPr="00562963" w:rsidRDefault="006419D1" w:rsidP="00773680">
      <w:pPr>
        <w:numPr>
          <w:ilvl w:val="1"/>
          <w:numId w:val="17"/>
        </w:numPr>
        <w:spacing w:before="100" w:beforeAutospacing="1" w:after="75" w:line="312" w:lineRule="atLeast"/>
        <w:jc w:val="both"/>
        <w:rPr>
          <w:rFonts w:ascii="Arial" w:hAnsi="Arial" w:cs="Arial"/>
          <w:color w:val="002060"/>
        </w:rPr>
      </w:pPr>
      <w:r w:rsidRPr="00562963">
        <w:rPr>
          <w:rFonts w:ascii="Arial" w:hAnsi="Arial" w:cs="Arial"/>
          <w:color w:val="002060"/>
        </w:rPr>
        <w:t xml:space="preserve">Promoting dialogue with stakeholders about safety, health and environmental performance </w:t>
      </w:r>
    </w:p>
    <w:p w:rsidR="006419D1" w:rsidRPr="00562963" w:rsidRDefault="006419D1" w:rsidP="006419D1">
      <w:pPr>
        <w:pStyle w:val="NormalWeb"/>
        <w:spacing w:line="312" w:lineRule="atLeast"/>
        <w:jc w:val="both"/>
        <w:rPr>
          <w:rFonts w:ascii="Arial" w:hAnsi="Arial" w:cs="Arial"/>
          <w:color w:val="002060"/>
        </w:rPr>
      </w:pPr>
      <w:r w:rsidRPr="00562963">
        <w:rPr>
          <w:rFonts w:ascii="Arial" w:hAnsi="Arial" w:cs="Arial"/>
          <w:color w:val="002060"/>
        </w:rPr>
        <w:t>We will achieve these by:</w:t>
      </w:r>
    </w:p>
    <w:p w:rsidR="006419D1" w:rsidRPr="00562963" w:rsidRDefault="006419D1" w:rsidP="00773680">
      <w:pPr>
        <w:numPr>
          <w:ilvl w:val="1"/>
          <w:numId w:val="26"/>
        </w:numPr>
        <w:spacing w:before="100" w:beforeAutospacing="1" w:after="75" w:line="312" w:lineRule="atLeast"/>
        <w:jc w:val="both"/>
        <w:rPr>
          <w:rFonts w:ascii="Arial" w:hAnsi="Arial" w:cs="Arial"/>
          <w:color w:val="002060"/>
        </w:rPr>
      </w:pPr>
      <w:r w:rsidRPr="00562963">
        <w:rPr>
          <w:rFonts w:ascii="Arial" w:hAnsi="Arial" w:cs="Arial"/>
          <w:color w:val="002060"/>
        </w:rPr>
        <w:t xml:space="preserve">Implementing safety, health, environmental management system </w:t>
      </w:r>
    </w:p>
    <w:p w:rsidR="006419D1" w:rsidRPr="00562963" w:rsidRDefault="006419D1" w:rsidP="00773680">
      <w:pPr>
        <w:numPr>
          <w:ilvl w:val="1"/>
          <w:numId w:val="26"/>
        </w:numPr>
        <w:spacing w:before="100" w:beforeAutospacing="1" w:after="75" w:line="312" w:lineRule="atLeast"/>
        <w:jc w:val="both"/>
        <w:rPr>
          <w:rFonts w:ascii="Arial" w:hAnsi="Arial" w:cs="Arial"/>
          <w:color w:val="002060"/>
        </w:rPr>
      </w:pPr>
      <w:r w:rsidRPr="00562963">
        <w:rPr>
          <w:rFonts w:ascii="Arial" w:hAnsi="Arial" w:cs="Arial"/>
          <w:color w:val="002060"/>
        </w:rPr>
        <w:t xml:space="preserve">Informing and appropriately training all employees and contractors on safety, health and environmental matters </w:t>
      </w:r>
    </w:p>
    <w:p w:rsidR="006419D1" w:rsidRPr="00562963" w:rsidRDefault="006419D1" w:rsidP="00773680">
      <w:pPr>
        <w:numPr>
          <w:ilvl w:val="1"/>
          <w:numId w:val="26"/>
        </w:numPr>
        <w:spacing w:before="100" w:beforeAutospacing="1" w:after="75" w:line="312" w:lineRule="atLeast"/>
        <w:jc w:val="both"/>
        <w:rPr>
          <w:rFonts w:ascii="Arial" w:hAnsi="Arial" w:cs="Arial"/>
          <w:color w:val="002060"/>
        </w:rPr>
      </w:pPr>
      <w:r w:rsidRPr="00562963">
        <w:rPr>
          <w:rFonts w:ascii="Arial" w:hAnsi="Arial" w:cs="Arial"/>
          <w:color w:val="002060"/>
        </w:rPr>
        <w:t xml:space="preserve">Responding effectively to safety, health and environmental emergencies involving our actives and products </w:t>
      </w:r>
    </w:p>
    <w:p w:rsidR="006419D1" w:rsidRPr="00562963" w:rsidRDefault="006419D1" w:rsidP="00773680">
      <w:pPr>
        <w:numPr>
          <w:ilvl w:val="1"/>
          <w:numId w:val="26"/>
        </w:numPr>
        <w:spacing w:before="100" w:beforeAutospacing="1" w:after="75" w:line="312" w:lineRule="atLeast"/>
        <w:jc w:val="both"/>
        <w:rPr>
          <w:rFonts w:ascii="Arial" w:hAnsi="Arial" w:cs="Arial"/>
          <w:color w:val="002060"/>
        </w:rPr>
      </w:pPr>
      <w:r w:rsidRPr="00562963">
        <w:rPr>
          <w:rFonts w:ascii="Arial" w:hAnsi="Arial" w:cs="Arial"/>
          <w:color w:val="002060"/>
        </w:rPr>
        <w:t xml:space="preserve">As far as reasonably practicable, providing appropriate resources required to implement the above </w:t>
      </w:r>
    </w:p>
    <w:p w:rsidR="006419D1" w:rsidRPr="00562963" w:rsidRDefault="006419D1" w:rsidP="00773680">
      <w:pPr>
        <w:numPr>
          <w:ilvl w:val="1"/>
          <w:numId w:val="26"/>
        </w:numPr>
        <w:spacing w:before="100" w:beforeAutospacing="1" w:after="75" w:line="312" w:lineRule="atLeast"/>
        <w:jc w:val="both"/>
        <w:rPr>
          <w:rFonts w:ascii="Arial" w:hAnsi="Arial" w:cs="Arial"/>
          <w:color w:val="002060"/>
        </w:rPr>
      </w:pPr>
      <w:r w:rsidRPr="00562963">
        <w:rPr>
          <w:rFonts w:ascii="Arial" w:hAnsi="Arial" w:cs="Arial"/>
          <w:color w:val="002060"/>
        </w:rPr>
        <w:t xml:space="preserve">Ensure that the health, safety and environmental policy is reviewed at periods not exceeding three years from the effective date or by a date set by the Chief Executive Officer. </w:t>
      </w:r>
    </w:p>
    <w:p w:rsidR="007F0D2F" w:rsidRPr="00BA5006" w:rsidRDefault="007F0D2F" w:rsidP="00AD2140">
      <w:pPr>
        <w:tabs>
          <w:tab w:val="left" w:pos="3900"/>
        </w:tabs>
        <w:rPr>
          <w:rFonts w:ascii="Arial" w:hAnsi="Arial" w:cs="Arial"/>
          <w:bCs/>
        </w:rPr>
      </w:pPr>
    </w:p>
    <w:p w:rsidR="007F0D2F" w:rsidRPr="00BA5006" w:rsidRDefault="007F0D2F" w:rsidP="007F0D2F">
      <w:pPr>
        <w:tabs>
          <w:tab w:val="left" w:pos="3900"/>
        </w:tabs>
        <w:ind w:left="720"/>
        <w:rPr>
          <w:rFonts w:ascii="Arial" w:hAnsi="Arial" w:cs="Arial"/>
          <w:b/>
          <w:bCs/>
          <w:sz w:val="32"/>
          <w:szCs w:val="32"/>
        </w:rPr>
      </w:pPr>
    </w:p>
    <w:p w:rsidR="007F0D2F" w:rsidRPr="004042D8" w:rsidRDefault="007F0D2F" w:rsidP="00AD2140">
      <w:pPr>
        <w:tabs>
          <w:tab w:val="left" w:pos="3900"/>
        </w:tabs>
        <w:ind w:left="360"/>
        <w:jc w:val="center"/>
        <w:rPr>
          <w:rFonts w:ascii="Arial" w:hAnsi="Arial" w:cs="Arial"/>
          <w:b/>
          <w:bCs/>
          <w:color w:val="FF0000"/>
          <w:sz w:val="40"/>
          <w:szCs w:val="40"/>
        </w:rPr>
      </w:pPr>
      <w:r w:rsidRPr="004042D8">
        <w:rPr>
          <w:rFonts w:ascii="Arial" w:hAnsi="Arial" w:cs="Arial"/>
          <w:b/>
          <w:bCs/>
          <w:color w:val="FF0000"/>
          <w:sz w:val="40"/>
          <w:szCs w:val="40"/>
        </w:rPr>
        <w:lastRenderedPageBreak/>
        <w:t>Drug and Alcohol Policy</w:t>
      </w:r>
    </w:p>
    <w:p w:rsidR="00AD2140" w:rsidRPr="00AD2140" w:rsidRDefault="00AD2140" w:rsidP="00AD2140">
      <w:pPr>
        <w:tabs>
          <w:tab w:val="left" w:pos="3900"/>
        </w:tabs>
        <w:ind w:left="360"/>
        <w:jc w:val="center"/>
        <w:rPr>
          <w:rFonts w:ascii="Arial" w:hAnsi="Arial" w:cs="Arial"/>
          <w:b/>
          <w:bCs/>
          <w:sz w:val="40"/>
          <w:szCs w:val="40"/>
        </w:rPr>
      </w:pPr>
    </w:p>
    <w:p w:rsidR="007F0D2F" w:rsidRPr="008331DD" w:rsidRDefault="007F0D2F" w:rsidP="007F0D2F">
      <w:pPr>
        <w:tabs>
          <w:tab w:val="left" w:pos="3900"/>
        </w:tabs>
        <w:ind w:left="360"/>
        <w:rPr>
          <w:rFonts w:ascii="Arial" w:hAnsi="Arial" w:cs="Arial"/>
          <w:b/>
          <w:bCs/>
          <w:sz w:val="16"/>
          <w:szCs w:val="16"/>
        </w:rPr>
      </w:pP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The consumption of drugs and alcohol while on duty is strictly forbidden.  This is a general and long established regulation.  No workplace is exception to this rules and nor is any employee.</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 xml:space="preserve">Consumption of alcohol and drugs cause impaired judgement.  While executing work tasks this may lead or cause accidents.  Any fatalities or loss of life resulting </w:t>
      </w:r>
      <w:r w:rsidR="00BF4E41" w:rsidRPr="00562963">
        <w:rPr>
          <w:rFonts w:ascii="Arial" w:hAnsi="Arial" w:cs="Arial"/>
          <w:bCs/>
          <w:color w:val="002060"/>
        </w:rPr>
        <w:t>from</w:t>
      </w:r>
      <w:r w:rsidRPr="00562963">
        <w:rPr>
          <w:rFonts w:ascii="Arial" w:hAnsi="Arial" w:cs="Arial"/>
          <w:bCs/>
          <w:color w:val="002060"/>
        </w:rPr>
        <w:t xml:space="preserve"> this situation will hold you responsible.  This means criminal charges like culpable homicide and manslaughter.</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Excessive consumption of alcohol on a off day preceding a work day results in a hangover.  The alcohol level in your system will be tested at the beginning of the work day irrespective of when the consumption occurred.</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 xml:space="preserve">Any employee found in possession of forbidden substances or alcohol will be prosecuted.  Any employee that finds forbidden substances or alcohol in the workplace needs to report </w:t>
      </w:r>
      <w:r w:rsidR="00BF4E41" w:rsidRPr="00562963">
        <w:rPr>
          <w:rFonts w:ascii="Arial" w:hAnsi="Arial" w:cs="Arial"/>
          <w:bCs/>
          <w:color w:val="002060"/>
        </w:rPr>
        <w:t>their</w:t>
      </w:r>
      <w:r w:rsidRPr="00562963">
        <w:rPr>
          <w:rFonts w:ascii="Arial" w:hAnsi="Arial" w:cs="Arial"/>
          <w:bCs/>
          <w:color w:val="002060"/>
        </w:rPr>
        <w:t xml:space="preserve"> findings.</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Consumption of alcohol or drugs in tea or lunch breaks is forbidden.  Staff ablutions and change rooms will be randomly monitored.</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Alcohol testing will be conducted randomly or when deemed necessary.</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Any employee refusing to take the test will not be allowed into the work premises.</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Any employee who suspects or becomes aware or a co worker engaging in forbidden consumption of drugs or alcohol needs to report this.  Failure may lead to charge.</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Employees who think that they are addicted to a substance may approach the employer for help and rehabilitation.  The employer will assist and help you to rehabilitate for your addition.</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 xml:space="preserve">Drivers of the company vehicles stand the risk of </w:t>
      </w:r>
      <w:r w:rsidR="00BF4E41" w:rsidRPr="00562963">
        <w:rPr>
          <w:rFonts w:ascii="Arial" w:hAnsi="Arial" w:cs="Arial"/>
          <w:bCs/>
          <w:color w:val="002060"/>
        </w:rPr>
        <w:t>losing</w:t>
      </w:r>
      <w:r w:rsidRPr="00562963">
        <w:rPr>
          <w:rFonts w:ascii="Arial" w:hAnsi="Arial" w:cs="Arial"/>
          <w:bCs/>
          <w:color w:val="002060"/>
        </w:rPr>
        <w:t xml:space="preserve"> their licence while driving under the influence.  This will also then result in the termination of their employment.  This is a dismissible offence.</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You may be subjected to a drug test by a physician if it is found that your behaviour at the workplace is irrational.</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Your work is sometimes conducted in a toxic vapour area.  If you feel that your vapours are impairing your judgement, stop and get help immediately.</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 xml:space="preserve">  Let’s work soberly and have zero incidents</w:t>
      </w:r>
    </w:p>
    <w:p w:rsidR="008331DD" w:rsidRPr="00562963" w:rsidRDefault="008331DD" w:rsidP="008331DD">
      <w:pPr>
        <w:tabs>
          <w:tab w:val="left" w:pos="3900"/>
        </w:tabs>
        <w:ind w:left="720"/>
        <w:rPr>
          <w:rFonts w:ascii="Arial" w:hAnsi="Arial" w:cs="Arial"/>
          <w:bCs/>
          <w:color w:val="002060"/>
        </w:rPr>
      </w:pPr>
    </w:p>
    <w:p w:rsidR="007F0D2F" w:rsidRDefault="007F0D2F" w:rsidP="007F0D2F">
      <w:pPr>
        <w:tabs>
          <w:tab w:val="left" w:pos="3900"/>
        </w:tabs>
        <w:rPr>
          <w:rFonts w:ascii="Arial" w:hAnsi="Arial" w:cs="Arial"/>
          <w:bCs/>
        </w:rPr>
      </w:pPr>
    </w:p>
    <w:p w:rsidR="00AD2140" w:rsidRDefault="00AD2140" w:rsidP="007F0D2F">
      <w:pPr>
        <w:tabs>
          <w:tab w:val="left" w:pos="3900"/>
        </w:tabs>
        <w:rPr>
          <w:rFonts w:ascii="Arial" w:hAnsi="Arial" w:cs="Arial"/>
          <w:bCs/>
        </w:rPr>
      </w:pPr>
    </w:p>
    <w:p w:rsidR="00AD2140" w:rsidRDefault="00AD2140" w:rsidP="007F0D2F">
      <w:pPr>
        <w:tabs>
          <w:tab w:val="left" w:pos="3900"/>
        </w:tabs>
        <w:rPr>
          <w:rFonts w:ascii="Arial" w:hAnsi="Arial" w:cs="Arial"/>
          <w:bCs/>
        </w:rPr>
      </w:pPr>
    </w:p>
    <w:p w:rsidR="00AD2140" w:rsidRDefault="00AD2140" w:rsidP="007F0D2F">
      <w:pPr>
        <w:tabs>
          <w:tab w:val="left" w:pos="3900"/>
        </w:tabs>
        <w:rPr>
          <w:rFonts w:ascii="Arial" w:hAnsi="Arial" w:cs="Arial"/>
          <w:bCs/>
        </w:rPr>
      </w:pPr>
    </w:p>
    <w:p w:rsidR="00AD2140" w:rsidRDefault="00AD2140" w:rsidP="007F0D2F">
      <w:pPr>
        <w:tabs>
          <w:tab w:val="left" w:pos="3900"/>
        </w:tabs>
        <w:rPr>
          <w:rFonts w:ascii="Arial" w:hAnsi="Arial" w:cs="Arial"/>
          <w:bCs/>
        </w:rPr>
      </w:pPr>
    </w:p>
    <w:p w:rsidR="00AD2140" w:rsidRDefault="00AD2140" w:rsidP="007F0D2F">
      <w:pPr>
        <w:tabs>
          <w:tab w:val="left" w:pos="3900"/>
        </w:tabs>
        <w:rPr>
          <w:rFonts w:ascii="Arial" w:hAnsi="Arial" w:cs="Arial"/>
          <w:bCs/>
        </w:rPr>
      </w:pPr>
    </w:p>
    <w:p w:rsidR="00AD2140" w:rsidRDefault="00AD2140" w:rsidP="007F0D2F">
      <w:pPr>
        <w:tabs>
          <w:tab w:val="left" w:pos="3900"/>
        </w:tabs>
        <w:rPr>
          <w:rFonts w:ascii="Arial" w:hAnsi="Arial" w:cs="Arial"/>
          <w:bCs/>
        </w:rPr>
      </w:pPr>
    </w:p>
    <w:p w:rsidR="00AD2140" w:rsidRDefault="00AD2140" w:rsidP="007F0D2F">
      <w:pPr>
        <w:tabs>
          <w:tab w:val="left" w:pos="3900"/>
        </w:tabs>
        <w:rPr>
          <w:rFonts w:ascii="Arial" w:hAnsi="Arial" w:cs="Arial"/>
          <w:bCs/>
        </w:rPr>
      </w:pPr>
    </w:p>
    <w:p w:rsidR="00AD2140" w:rsidRPr="00BA5006" w:rsidRDefault="00AD2140" w:rsidP="007F0D2F">
      <w:pPr>
        <w:tabs>
          <w:tab w:val="left" w:pos="3900"/>
        </w:tabs>
        <w:rPr>
          <w:rFonts w:ascii="Arial" w:hAnsi="Arial" w:cs="Arial"/>
          <w:bCs/>
        </w:rPr>
      </w:pPr>
    </w:p>
    <w:p w:rsidR="007F0D2F" w:rsidRPr="004042D8" w:rsidRDefault="007F0D2F" w:rsidP="007477E1">
      <w:pPr>
        <w:tabs>
          <w:tab w:val="left" w:pos="3900"/>
        </w:tabs>
        <w:spacing w:line="360" w:lineRule="auto"/>
        <w:jc w:val="center"/>
        <w:rPr>
          <w:rFonts w:ascii="Arial" w:hAnsi="Arial" w:cs="Arial"/>
          <w:b/>
          <w:bCs/>
          <w:color w:val="FF0000"/>
          <w:sz w:val="40"/>
          <w:szCs w:val="40"/>
          <w:u w:val="single"/>
        </w:rPr>
      </w:pPr>
      <w:r w:rsidRPr="004042D8">
        <w:rPr>
          <w:rFonts w:ascii="Arial" w:hAnsi="Arial" w:cs="Arial"/>
          <w:b/>
          <w:bCs/>
          <w:color w:val="FF0000"/>
          <w:sz w:val="40"/>
          <w:szCs w:val="40"/>
          <w:u w:val="single"/>
        </w:rPr>
        <w:lastRenderedPageBreak/>
        <w:t>Environmental and waste management policy:</w:t>
      </w:r>
    </w:p>
    <w:p w:rsidR="007F0D2F" w:rsidRPr="00562963" w:rsidRDefault="007F0D2F" w:rsidP="008331DD">
      <w:pPr>
        <w:tabs>
          <w:tab w:val="left" w:pos="3900"/>
        </w:tabs>
        <w:spacing w:line="360" w:lineRule="auto"/>
        <w:rPr>
          <w:rFonts w:ascii="Arial" w:hAnsi="Arial" w:cs="Arial"/>
          <w:b/>
          <w:bCs/>
          <w:color w:val="002060"/>
          <w:u w:val="single"/>
        </w:rPr>
      </w:pPr>
      <w:r w:rsidRPr="00562963">
        <w:rPr>
          <w:rFonts w:ascii="Arial" w:hAnsi="Arial" w:cs="Arial"/>
          <w:color w:val="002060"/>
        </w:rPr>
        <w:t xml:space="preserve">OUR Company will always strive to conduct its operations in accordance with the relevant local By-Laws and National Legislation. Furthermore, we will continuously strive to become responsible corporate citizens who place the safety of our employees and of our communities before our profit objectives. We pledge to treat our clients, their properties and backyards with all due care and decency. Incorporation of environmental considerations into our decision-making process. </w:t>
      </w:r>
    </w:p>
    <w:p w:rsidR="007F0D2F" w:rsidRPr="00562963" w:rsidRDefault="007F0D2F" w:rsidP="007F0D2F">
      <w:pPr>
        <w:rPr>
          <w:rFonts w:ascii="Arial" w:hAnsi="Arial" w:cs="Arial"/>
          <w:color w:val="002060"/>
        </w:rPr>
      </w:pPr>
      <w:r w:rsidRPr="00562963">
        <w:rPr>
          <w:rFonts w:ascii="Arial" w:hAnsi="Arial" w:cs="Arial"/>
          <w:color w:val="002060"/>
        </w:rPr>
        <w:t>The company is committed to promoting and implementing the following core principles of its environmental policy at all levels in the organisation.</w:t>
      </w:r>
    </w:p>
    <w:p w:rsidR="007F0D2F" w:rsidRPr="00562963" w:rsidRDefault="007F0D2F" w:rsidP="007F0D2F">
      <w:pPr>
        <w:rPr>
          <w:rFonts w:ascii="Arial" w:hAnsi="Arial" w:cs="Arial"/>
          <w:color w:val="002060"/>
        </w:rPr>
      </w:pPr>
      <w:r w:rsidRPr="00562963">
        <w:rPr>
          <w:rFonts w:ascii="Arial" w:hAnsi="Arial" w:cs="Arial"/>
          <w:color w:val="002060"/>
        </w:rPr>
        <w:t>The core principals are:</w:t>
      </w:r>
    </w:p>
    <w:p w:rsidR="007F0D2F" w:rsidRPr="00562963" w:rsidRDefault="007F0D2F" w:rsidP="00773680">
      <w:pPr>
        <w:numPr>
          <w:ilvl w:val="0"/>
          <w:numId w:val="27"/>
        </w:numPr>
        <w:rPr>
          <w:rFonts w:ascii="Arial" w:hAnsi="Arial" w:cs="Arial"/>
          <w:color w:val="002060"/>
        </w:rPr>
      </w:pPr>
      <w:r w:rsidRPr="00562963">
        <w:rPr>
          <w:rFonts w:ascii="Arial" w:hAnsi="Arial" w:cs="Arial"/>
          <w:color w:val="002060"/>
        </w:rPr>
        <w:t xml:space="preserve">Conservation of natural resources </w:t>
      </w:r>
    </w:p>
    <w:p w:rsidR="007F0D2F" w:rsidRPr="00562963" w:rsidRDefault="007F0D2F" w:rsidP="00773680">
      <w:pPr>
        <w:numPr>
          <w:ilvl w:val="0"/>
          <w:numId w:val="27"/>
        </w:numPr>
        <w:rPr>
          <w:rFonts w:ascii="Arial" w:hAnsi="Arial" w:cs="Arial"/>
          <w:color w:val="002060"/>
        </w:rPr>
      </w:pPr>
      <w:r w:rsidRPr="00562963">
        <w:rPr>
          <w:rFonts w:ascii="Arial" w:hAnsi="Arial" w:cs="Arial"/>
          <w:color w:val="002060"/>
        </w:rPr>
        <w:t xml:space="preserve">Continuous reduction, including the prevention of pollution, of any adverse impacts of the company’s activities, products and services on air, water and land </w:t>
      </w:r>
    </w:p>
    <w:p w:rsidR="007F0D2F" w:rsidRPr="00562963" w:rsidRDefault="007F0D2F" w:rsidP="00773680">
      <w:pPr>
        <w:numPr>
          <w:ilvl w:val="0"/>
          <w:numId w:val="27"/>
        </w:numPr>
        <w:rPr>
          <w:rFonts w:ascii="Arial" w:hAnsi="Arial" w:cs="Arial"/>
          <w:color w:val="002060"/>
        </w:rPr>
      </w:pPr>
      <w:r w:rsidRPr="00562963">
        <w:rPr>
          <w:rFonts w:ascii="Arial" w:hAnsi="Arial" w:cs="Arial"/>
          <w:color w:val="002060"/>
        </w:rPr>
        <w:t xml:space="preserve">Compliance with all applicable legal and other requirements </w:t>
      </w:r>
    </w:p>
    <w:p w:rsidR="007F0D2F" w:rsidRPr="00562963" w:rsidRDefault="007F0D2F" w:rsidP="00773680">
      <w:pPr>
        <w:numPr>
          <w:ilvl w:val="0"/>
          <w:numId w:val="27"/>
        </w:numPr>
        <w:rPr>
          <w:rFonts w:ascii="Arial" w:hAnsi="Arial" w:cs="Arial"/>
          <w:color w:val="002060"/>
        </w:rPr>
      </w:pPr>
      <w:r w:rsidRPr="00562963">
        <w:rPr>
          <w:rFonts w:ascii="Arial" w:hAnsi="Arial" w:cs="Arial"/>
          <w:color w:val="002060"/>
        </w:rPr>
        <w:t xml:space="preserve">Prevention of environmental incidents </w:t>
      </w:r>
    </w:p>
    <w:p w:rsidR="007F0D2F" w:rsidRPr="00562963" w:rsidRDefault="007F0D2F" w:rsidP="00773680">
      <w:pPr>
        <w:numPr>
          <w:ilvl w:val="0"/>
          <w:numId w:val="27"/>
        </w:numPr>
        <w:rPr>
          <w:rFonts w:ascii="Arial" w:hAnsi="Arial" w:cs="Arial"/>
          <w:color w:val="002060"/>
        </w:rPr>
      </w:pPr>
      <w:r w:rsidRPr="00562963">
        <w:rPr>
          <w:rFonts w:ascii="Arial" w:hAnsi="Arial" w:cs="Arial"/>
          <w:color w:val="002060"/>
        </w:rPr>
        <w:t>Framework for setting and reviewing environmental objectives and targets</w:t>
      </w:r>
    </w:p>
    <w:p w:rsidR="007F0D2F" w:rsidRPr="00562963" w:rsidRDefault="007F0D2F" w:rsidP="007F0D2F">
      <w:pPr>
        <w:rPr>
          <w:rFonts w:ascii="Arial" w:hAnsi="Arial" w:cs="Arial"/>
          <w:color w:val="002060"/>
        </w:rPr>
      </w:pPr>
    </w:p>
    <w:p w:rsidR="007F0D2F" w:rsidRPr="00562963" w:rsidRDefault="007F0D2F" w:rsidP="007F0D2F">
      <w:pPr>
        <w:rPr>
          <w:rFonts w:ascii="Arial" w:hAnsi="Arial" w:cs="Arial"/>
          <w:color w:val="002060"/>
        </w:rPr>
      </w:pPr>
      <w:r w:rsidRPr="00562963">
        <w:rPr>
          <w:rFonts w:ascii="Arial" w:hAnsi="Arial" w:cs="Arial"/>
          <w:color w:val="002060"/>
        </w:rPr>
        <w:t>Waste management is also a very important issue when it coincides with the environment, therefore we need to introduce procedures to ensure waste is managed and utilised properly, these are some pointers on waste management:</w:t>
      </w:r>
    </w:p>
    <w:p w:rsidR="007F0D2F" w:rsidRPr="00562963" w:rsidRDefault="007F0D2F" w:rsidP="007F0D2F">
      <w:pPr>
        <w:rPr>
          <w:rFonts w:ascii="Arial" w:hAnsi="Arial" w:cs="Arial"/>
          <w:color w:val="002060"/>
        </w:rPr>
      </w:pPr>
    </w:p>
    <w:p w:rsidR="007F0D2F" w:rsidRPr="00562963" w:rsidRDefault="007F0D2F" w:rsidP="00773680">
      <w:pPr>
        <w:numPr>
          <w:ilvl w:val="1"/>
          <w:numId w:val="28"/>
        </w:numPr>
        <w:rPr>
          <w:rFonts w:ascii="Arial" w:hAnsi="Arial" w:cs="Arial"/>
          <w:color w:val="002060"/>
        </w:rPr>
      </w:pPr>
      <w:r w:rsidRPr="00562963">
        <w:rPr>
          <w:rStyle w:val="Strong"/>
          <w:rFonts w:ascii="Arial" w:hAnsi="Arial" w:cs="Arial"/>
          <w:color w:val="002060"/>
        </w:rPr>
        <w:t>Waste avoidance:</w:t>
      </w:r>
      <w:r w:rsidRPr="00562963">
        <w:rPr>
          <w:rFonts w:ascii="Arial" w:hAnsi="Arial" w:cs="Arial"/>
          <w:color w:val="002060"/>
        </w:rPr>
        <w:t xml:space="preserve"> The reduction of waste at source. Through a deliberate policy of minimising the creation of waste within an industrial process, many ‘waste-exchange’ opportunities (whereby one company’s waste becomes another’s raw material) can significantly reduce costs and increase the profitability of companies. </w:t>
      </w:r>
    </w:p>
    <w:p w:rsidR="007F0D2F" w:rsidRPr="00562963" w:rsidRDefault="007F0D2F" w:rsidP="00773680">
      <w:pPr>
        <w:numPr>
          <w:ilvl w:val="1"/>
          <w:numId w:val="28"/>
        </w:numPr>
        <w:spacing w:before="100" w:beforeAutospacing="1" w:after="100" w:afterAutospacing="1"/>
        <w:rPr>
          <w:rFonts w:ascii="Arial" w:hAnsi="Arial" w:cs="Arial"/>
          <w:color w:val="002060"/>
        </w:rPr>
      </w:pPr>
      <w:r w:rsidRPr="00562963">
        <w:rPr>
          <w:rStyle w:val="Strong"/>
          <w:rFonts w:ascii="Arial" w:hAnsi="Arial" w:cs="Arial"/>
          <w:color w:val="002060"/>
        </w:rPr>
        <w:t>Re-use:</w:t>
      </w:r>
      <w:r w:rsidRPr="00562963">
        <w:rPr>
          <w:rFonts w:ascii="Arial" w:hAnsi="Arial" w:cs="Arial"/>
          <w:color w:val="002060"/>
        </w:rPr>
        <w:t xml:space="preserve"> The utilisation of a waste product without further transformation.</w:t>
      </w:r>
    </w:p>
    <w:p w:rsidR="007F0D2F" w:rsidRPr="00562963" w:rsidRDefault="007F0D2F" w:rsidP="00773680">
      <w:pPr>
        <w:numPr>
          <w:ilvl w:val="1"/>
          <w:numId w:val="28"/>
        </w:numPr>
        <w:spacing w:after="100" w:afterAutospacing="1"/>
        <w:rPr>
          <w:rFonts w:ascii="Arial" w:hAnsi="Arial" w:cs="Arial"/>
          <w:color w:val="002060"/>
        </w:rPr>
      </w:pPr>
      <w:r w:rsidRPr="00562963">
        <w:rPr>
          <w:rFonts w:ascii="Arial" w:hAnsi="Arial" w:cs="Arial"/>
          <w:b/>
          <w:bCs/>
          <w:color w:val="002060"/>
        </w:rPr>
        <w:t xml:space="preserve">Recycling: </w:t>
      </w:r>
      <w:r w:rsidRPr="00562963">
        <w:rPr>
          <w:rFonts w:ascii="Arial" w:hAnsi="Arial" w:cs="Arial"/>
          <w:color w:val="002060"/>
        </w:rPr>
        <w:t>The manufacturing of a product that is made from waste materials. This can only be done by a business that is technically equipped to change the properties of a former waste material into a new product (e.g. making plastic pellets out of plastic waste, melting waste glass to make new bottles, melting beverage cans for new steel appliances, etc.). There is a distinction between closed-loop and open loop recycling. Closed-loop recycling is a process within the same company that generated the waste, whereby the waste materials from one process is ‘internally recycled’ to be used for another process step or to make another product. Open-loop recycling means that the waste material leaves the location where it was generated and is sent elsewhere for recycling.</w:t>
      </w:r>
    </w:p>
    <w:p w:rsidR="006A1746" w:rsidRPr="00562963" w:rsidRDefault="008C6FF4" w:rsidP="006A1746">
      <w:pPr>
        <w:pStyle w:val="NormalWeb"/>
        <w:shd w:val="clear" w:color="auto" w:fill="FFFFFF"/>
        <w:rPr>
          <w:rFonts w:ascii="Arial" w:hAnsi="Arial" w:cs="Arial"/>
          <w:b/>
          <w:bCs/>
          <w:color w:val="002060"/>
        </w:rPr>
      </w:pPr>
      <w:r w:rsidRPr="00562963">
        <w:rPr>
          <w:rFonts w:ascii="Arial" w:hAnsi="Arial" w:cs="Arial"/>
          <w:b/>
          <w:bCs/>
          <w:color w:val="002060"/>
        </w:rPr>
        <w:t>P</w:t>
      </w:r>
      <w:r w:rsidR="00A41758" w:rsidRPr="00562963">
        <w:rPr>
          <w:rFonts w:ascii="Arial" w:hAnsi="Arial" w:cs="Arial"/>
          <w:b/>
          <w:bCs/>
          <w:color w:val="002060"/>
        </w:rPr>
        <w:t>lease refer to disposal of waste material records</w:t>
      </w:r>
      <w:r w:rsidRPr="00562963">
        <w:rPr>
          <w:rFonts w:ascii="Arial" w:hAnsi="Arial" w:cs="Arial"/>
          <w:b/>
          <w:bCs/>
          <w:color w:val="002060"/>
        </w:rPr>
        <w:t xml:space="preserve"> – R</w:t>
      </w:r>
      <w:r w:rsidR="00A41758" w:rsidRPr="00562963">
        <w:rPr>
          <w:rFonts w:ascii="Arial" w:hAnsi="Arial" w:cs="Arial"/>
          <w:b/>
          <w:bCs/>
          <w:color w:val="002060"/>
        </w:rPr>
        <w:t>ef No.:</w:t>
      </w:r>
      <w:r w:rsidRPr="00562963">
        <w:rPr>
          <w:rFonts w:ascii="Arial" w:hAnsi="Arial" w:cs="Arial"/>
          <w:b/>
          <w:bCs/>
          <w:color w:val="002060"/>
        </w:rPr>
        <w:t xml:space="preserve"> SEA022DWM</w:t>
      </w:r>
    </w:p>
    <w:p w:rsidR="008331DD" w:rsidRDefault="008331DD" w:rsidP="006A1746">
      <w:pPr>
        <w:pStyle w:val="NormalWeb"/>
        <w:shd w:val="clear" w:color="auto" w:fill="FFFFFF"/>
        <w:rPr>
          <w:rFonts w:ascii="Arial" w:hAnsi="Arial" w:cs="Arial"/>
          <w:b/>
          <w:bCs/>
        </w:rPr>
      </w:pPr>
    </w:p>
    <w:p w:rsidR="007F0D2F" w:rsidRPr="004042D8" w:rsidRDefault="007F0D2F" w:rsidP="004D1BCD">
      <w:pPr>
        <w:pStyle w:val="NormalWeb"/>
        <w:shd w:val="clear" w:color="auto" w:fill="FFFFFF"/>
        <w:jc w:val="center"/>
        <w:rPr>
          <w:rFonts w:ascii="Arial" w:hAnsi="Arial" w:cs="Arial"/>
          <w:b/>
          <w:bCs/>
          <w:color w:val="FF0000"/>
          <w:sz w:val="40"/>
          <w:szCs w:val="40"/>
          <w:u w:val="single"/>
        </w:rPr>
      </w:pPr>
      <w:r w:rsidRPr="004042D8">
        <w:rPr>
          <w:rFonts w:ascii="Arial" w:hAnsi="Arial" w:cs="Arial"/>
          <w:b/>
          <w:bCs/>
          <w:color w:val="FF0000"/>
          <w:sz w:val="40"/>
          <w:szCs w:val="40"/>
          <w:u w:val="single"/>
        </w:rPr>
        <w:lastRenderedPageBreak/>
        <w:t>Driving</w:t>
      </w:r>
      <w:r w:rsidR="003C4CD1">
        <w:rPr>
          <w:rFonts w:ascii="Arial" w:hAnsi="Arial" w:cs="Arial"/>
          <w:b/>
          <w:bCs/>
          <w:color w:val="FF0000"/>
          <w:sz w:val="40"/>
          <w:szCs w:val="40"/>
          <w:u w:val="single"/>
        </w:rPr>
        <w:t xml:space="preserve"> Policy</w:t>
      </w:r>
    </w:p>
    <w:p w:rsidR="00042914" w:rsidRPr="006A1746" w:rsidRDefault="00042914" w:rsidP="006A1746">
      <w:pPr>
        <w:pStyle w:val="NormalWeb"/>
        <w:shd w:val="clear" w:color="auto" w:fill="FFFFFF"/>
        <w:rPr>
          <w:rFonts w:ascii="Arial" w:hAnsi="Arial" w:cs="Arial"/>
        </w:rPr>
      </w:pPr>
    </w:p>
    <w:p w:rsidR="007F0D2F" w:rsidRPr="00562963" w:rsidRDefault="007F0D2F" w:rsidP="007F0D2F">
      <w:pPr>
        <w:jc w:val="both"/>
        <w:rPr>
          <w:rFonts w:ascii="Arial" w:hAnsi="Arial" w:cs="Arial"/>
          <w:color w:val="002060"/>
        </w:rPr>
      </w:pPr>
      <w:r w:rsidRPr="00562963">
        <w:rPr>
          <w:rFonts w:ascii="Arial" w:hAnsi="Arial" w:cs="Arial"/>
          <w:color w:val="002060"/>
        </w:rPr>
        <w:t>Seavest Africa Trading is committed to the delivery of its obligations under Health and Safety legislation with regard to driving at work, and recognizes that there are specific risks to employees who are driving on behalf of the company.</w:t>
      </w:r>
    </w:p>
    <w:p w:rsidR="007F0D2F" w:rsidRPr="00562963" w:rsidRDefault="007F0D2F" w:rsidP="007F0D2F">
      <w:pPr>
        <w:jc w:val="both"/>
        <w:rPr>
          <w:rFonts w:ascii="Arial" w:hAnsi="Arial" w:cs="Arial"/>
          <w:color w:val="002060"/>
        </w:rPr>
      </w:pPr>
    </w:p>
    <w:p w:rsidR="007F0D2F" w:rsidRPr="00562963" w:rsidRDefault="007F0D2F" w:rsidP="007F0D2F">
      <w:pPr>
        <w:jc w:val="both"/>
        <w:rPr>
          <w:rFonts w:ascii="Arial" w:hAnsi="Arial" w:cs="Arial"/>
          <w:color w:val="002060"/>
        </w:rPr>
      </w:pPr>
      <w:r w:rsidRPr="00562963">
        <w:rPr>
          <w:rFonts w:ascii="Arial" w:hAnsi="Arial" w:cs="Arial"/>
          <w:color w:val="002060"/>
        </w:rPr>
        <w:t>Seavest Africa has introduced this policy with the objective of identifying and minimising those risks and encouraging safe driving in order to reduce the number of accidents and comply with its legal obligations.</w:t>
      </w:r>
    </w:p>
    <w:p w:rsidR="007F0D2F" w:rsidRPr="00562963" w:rsidRDefault="007F0D2F" w:rsidP="007F0D2F">
      <w:pPr>
        <w:jc w:val="both"/>
        <w:rPr>
          <w:rFonts w:ascii="Arial" w:hAnsi="Arial" w:cs="Arial"/>
          <w:color w:val="002060"/>
        </w:rPr>
      </w:pPr>
    </w:p>
    <w:p w:rsidR="007F0D2F" w:rsidRPr="00562963" w:rsidRDefault="007F0D2F" w:rsidP="007F0D2F">
      <w:pPr>
        <w:jc w:val="both"/>
        <w:rPr>
          <w:rFonts w:ascii="Arial" w:hAnsi="Arial" w:cs="Arial"/>
          <w:color w:val="002060"/>
        </w:rPr>
      </w:pPr>
      <w:r w:rsidRPr="00562963">
        <w:rPr>
          <w:rFonts w:ascii="Arial" w:hAnsi="Arial" w:cs="Arial"/>
          <w:color w:val="002060"/>
        </w:rPr>
        <w:t>Seavest places great importance on the health and safety of employees, as well as members of the public and must rely on every employee to maintain a responsible attitude to the welfare of others.</w:t>
      </w:r>
    </w:p>
    <w:p w:rsidR="007F0D2F" w:rsidRPr="00562963" w:rsidRDefault="007F0D2F" w:rsidP="007F0D2F">
      <w:pPr>
        <w:jc w:val="both"/>
        <w:rPr>
          <w:rFonts w:ascii="Arial" w:hAnsi="Arial" w:cs="Arial"/>
          <w:color w:val="002060"/>
        </w:rPr>
      </w:pPr>
    </w:p>
    <w:p w:rsidR="007F0D2F" w:rsidRPr="00562963" w:rsidRDefault="007F0D2F" w:rsidP="007F0D2F">
      <w:pPr>
        <w:jc w:val="both"/>
        <w:rPr>
          <w:rFonts w:ascii="Arial" w:hAnsi="Arial" w:cs="Arial"/>
          <w:color w:val="002060"/>
        </w:rPr>
      </w:pPr>
      <w:r w:rsidRPr="00562963">
        <w:rPr>
          <w:rFonts w:ascii="Arial" w:hAnsi="Arial" w:cs="Arial"/>
          <w:color w:val="002060"/>
        </w:rPr>
        <w:t>The practice of safe driving is essential to maintain all our drivers’ ability to perform their jobs effectively.  The Company endeavours to achieve the highest standards in all areas of health and safety and Company drivers are relied upon to observe all the rules of the road, in addition to guidance related to the use and maintenance of their vehicles.</w:t>
      </w:r>
    </w:p>
    <w:p w:rsidR="007F0D2F" w:rsidRPr="00562963" w:rsidRDefault="007F0D2F" w:rsidP="007F0D2F">
      <w:pPr>
        <w:jc w:val="both"/>
        <w:rPr>
          <w:rFonts w:ascii="Arial" w:hAnsi="Arial" w:cs="Arial"/>
          <w:color w:val="002060"/>
        </w:rPr>
      </w:pPr>
    </w:p>
    <w:p w:rsidR="007F0D2F" w:rsidRPr="00562963" w:rsidRDefault="007F0D2F" w:rsidP="007F0D2F">
      <w:pPr>
        <w:jc w:val="both"/>
        <w:rPr>
          <w:rFonts w:ascii="Arial" w:hAnsi="Arial" w:cs="Arial"/>
          <w:color w:val="002060"/>
        </w:rPr>
      </w:pPr>
      <w:r w:rsidRPr="00562963">
        <w:rPr>
          <w:rFonts w:ascii="Arial" w:hAnsi="Arial" w:cs="Arial"/>
          <w:color w:val="002060"/>
        </w:rPr>
        <w:t>On the basis that all accidents are preventable, all Company drivers are required to operate their vehicles, at all times, in a responsible and considerate manner, with due regard to the safety of themselves and others, the objective being to minimise the risk of accident.</w:t>
      </w:r>
    </w:p>
    <w:p w:rsidR="007F0D2F" w:rsidRPr="00562963" w:rsidRDefault="007F0D2F" w:rsidP="007F0D2F">
      <w:pPr>
        <w:jc w:val="both"/>
        <w:rPr>
          <w:rFonts w:ascii="Arial" w:hAnsi="Arial" w:cs="Arial"/>
          <w:color w:val="002060"/>
        </w:rPr>
      </w:pPr>
    </w:p>
    <w:p w:rsidR="007F0D2F" w:rsidRPr="00562963" w:rsidRDefault="007F0D2F" w:rsidP="007F0D2F">
      <w:pPr>
        <w:tabs>
          <w:tab w:val="left" w:pos="800"/>
        </w:tabs>
        <w:jc w:val="both"/>
        <w:rPr>
          <w:rFonts w:ascii="Arial" w:hAnsi="Arial" w:cs="Arial"/>
          <w:color w:val="002060"/>
        </w:rPr>
      </w:pPr>
      <w:r w:rsidRPr="00562963">
        <w:rPr>
          <w:rFonts w:ascii="Arial" w:hAnsi="Arial" w:cs="Arial"/>
          <w:color w:val="002060"/>
        </w:rPr>
        <w:t>Company vehicles are expensive items of business equipment that must be maintained in a legal, road worthy condition at all times. Drive within the speed limit at all times.  Staff driving at work must not contravene the drink driving laws nor have taken drugs or medicines which adversely affect their ability to drive safely.  Where a deficiency is highlighted, such as accidents and endorsements the company will offer the appropriate remedial training.</w:t>
      </w:r>
    </w:p>
    <w:p w:rsidR="007F0D2F" w:rsidRPr="00562963" w:rsidRDefault="007F0D2F" w:rsidP="007F0D2F">
      <w:pPr>
        <w:tabs>
          <w:tab w:val="left" w:pos="800"/>
        </w:tabs>
        <w:ind w:left="300"/>
        <w:jc w:val="both"/>
        <w:rPr>
          <w:rFonts w:ascii="Arial" w:hAnsi="Arial" w:cs="Arial"/>
          <w:color w:val="002060"/>
        </w:rPr>
      </w:pPr>
    </w:p>
    <w:p w:rsidR="007F0D2F" w:rsidRPr="00562963" w:rsidRDefault="007F0D2F" w:rsidP="007F0D2F">
      <w:pPr>
        <w:jc w:val="both"/>
        <w:rPr>
          <w:rFonts w:ascii="Arial" w:hAnsi="Arial" w:cs="Arial"/>
          <w:color w:val="002060"/>
        </w:rPr>
      </w:pPr>
      <w:r w:rsidRPr="00562963">
        <w:rPr>
          <w:rFonts w:ascii="Arial" w:hAnsi="Arial" w:cs="Arial"/>
          <w:color w:val="002060"/>
        </w:rPr>
        <w:t>To manage the risks associated with driving both for business and to and from work, the Company requires management and drivers to treat every journey as a managed journey, not something to be treated casually or left to chance.  Factors to be taken into account include the type of vehicle, the distance to cover, the type of journey (e.g. motorway, urban), the road and weather conditions and the tiredness of the driver.  A responsible attitude is expected from all managers and drivers towards driving, having considered these and other factors which may be relevant, in an effort to reduce risk.</w:t>
      </w:r>
    </w:p>
    <w:p w:rsidR="007F0D2F" w:rsidRPr="00BA5006" w:rsidRDefault="007F0D2F" w:rsidP="006419D1">
      <w:pPr>
        <w:tabs>
          <w:tab w:val="left" w:pos="3900"/>
        </w:tabs>
        <w:rPr>
          <w:rFonts w:ascii="Arial" w:hAnsi="Arial" w:cs="Arial"/>
          <w:bCs/>
        </w:rPr>
      </w:pPr>
    </w:p>
    <w:p w:rsidR="007F0D2F" w:rsidRPr="00BA5006" w:rsidRDefault="007F0D2F" w:rsidP="006419D1">
      <w:pPr>
        <w:tabs>
          <w:tab w:val="left" w:pos="3900"/>
        </w:tabs>
        <w:rPr>
          <w:rFonts w:ascii="Arial" w:hAnsi="Arial" w:cs="Arial"/>
          <w:bCs/>
        </w:rPr>
      </w:pPr>
    </w:p>
    <w:p w:rsidR="007F0D2F" w:rsidRPr="00BA5006" w:rsidRDefault="007F0D2F" w:rsidP="006419D1">
      <w:pPr>
        <w:tabs>
          <w:tab w:val="left" w:pos="3900"/>
        </w:tabs>
        <w:rPr>
          <w:rFonts w:ascii="Arial" w:hAnsi="Arial" w:cs="Arial"/>
          <w:bCs/>
        </w:rPr>
      </w:pPr>
    </w:p>
    <w:p w:rsidR="007F0D2F" w:rsidRPr="00BA5006" w:rsidRDefault="007F0D2F" w:rsidP="006419D1">
      <w:pPr>
        <w:tabs>
          <w:tab w:val="left" w:pos="3900"/>
        </w:tabs>
        <w:rPr>
          <w:rFonts w:ascii="Arial" w:hAnsi="Arial" w:cs="Arial"/>
          <w:bCs/>
        </w:rPr>
      </w:pPr>
    </w:p>
    <w:p w:rsidR="007F0D2F" w:rsidRDefault="007F0D2F" w:rsidP="006419D1">
      <w:pPr>
        <w:tabs>
          <w:tab w:val="left" w:pos="3900"/>
        </w:tabs>
        <w:rPr>
          <w:rFonts w:ascii="Arial" w:hAnsi="Arial" w:cs="Arial"/>
          <w:bCs/>
        </w:rPr>
      </w:pPr>
    </w:p>
    <w:p w:rsidR="006A1746" w:rsidRDefault="006A1746" w:rsidP="006419D1">
      <w:pPr>
        <w:tabs>
          <w:tab w:val="left" w:pos="3900"/>
        </w:tabs>
        <w:rPr>
          <w:rFonts w:ascii="Arial" w:hAnsi="Arial" w:cs="Arial"/>
          <w:bCs/>
        </w:rPr>
      </w:pPr>
    </w:p>
    <w:p w:rsidR="00BF4E41" w:rsidRPr="004042D8" w:rsidRDefault="00AD2140" w:rsidP="00AD2140">
      <w:pPr>
        <w:jc w:val="center"/>
        <w:rPr>
          <w:rFonts w:ascii="Arial" w:hAnsi="Arial" w:cs="Arial"/>
          <w:b/>
          <w:color w:val="FF0000"/>
          <w:sz w:val="40"/>
          <w:szCs w:val="40"/>
        </w:rPr>
      </w:pPr>
      <w:r w:rsidRPr="004042D8">
        <w:rPr>
          <w:rFonts w:ascii="Arial" w:hAnsi="Arial" w:cs="Arial"/>
          <w:b/>
          <w:color w:val="FF0000"/>
          <w:sz w:val="40"/>
          <w:szCs w:val="40"/>
        </w:rPr>
        <w:t>INCIDENT INVESTIGATION POLICY</w:t>
      </w:r>
    </w:p>
    <w:p w:rsidR="00AD2140" w:rsidRPr="004042D8" w:rsidRDefault="00AD2140" w:rsidP="00AD2140">
      <w:pPr>
        <w:jc w:val="center"/>
        <w:rPr>
          <w:rFonts w:ascii="Arial" w:hAnsi="Arial" w:cs="Arial"/>
          <w:b/>
          <w:color w:val="FF0000"/>
          <w:sz w:val="20"/>
          <w:szCs w:val="20"/>
        </w:rPr>
      </w:pPr>
    </w:p>
    <w:p w:rsidR="00BF4E41" w:rsidRPr="004042D8" w:rsidRDefault="00BF4E41" w:rsidP="00BF4E41">
      <w:pPr>
        <w:jc w:val="center"/>
        <w:rPr>
          <w:rFonts w:ascii="Arial" w:hAnsi="Arial" w:cs="Arial"/>
          <w:b/>
          <w:color w:val="FF0000"/>
          <w:sz w:val="32"/>
          <w:szCs w:val="32"/>
        </w:rPr>
      </w:pPr>
      <w:r w:rsidRPr="004042D8">
        <w:rPr>
          <w:rFonts w:ascii="Arial" w:hAnsi="Arial" w:cs="Arial"/>
          <w:b/>
          <w:color w:val="FF0000"/>
          <w:sz w:val="32"/>
          <w:szCs w:val="32"/>
        </w:rPr>
        <w:t>Investigation, Reporting and Follow-up</w:t>
      </w:r>
    </w:p>
    <w:p w:rsidR="00BF4E41" w:rsidRPr="00BA5006" w:rsidRDefault="00BF4E41" w:rsidP="00BF4E41">
      <w:pPr>
        <w:rPr>
          <w:rFonts w:ascii="Arial" w:hAnsi="Arial" w:cs="Arial"/>
        </w:rPr>
      </w:pPr>
    </w:p>
    <w:p w:rsidR="00BF4E41" w:rsidRPr="00562963" w:rsidRDefault="00BF4E41" w:rsidP="00773680">
      <w:pPr>
        <w:numPr>
          <w:ilvl w:val="0"/>
          <w:numId w:val="42"/>
        </w:numPr>
        <w:ind w:left="567" w:hanging="567"/>
        <w:rPr>
          <w:rFonts w:ascii="Arial" w:hAnsi="Arial" w:cs="Arial"/>
          <w:b/>
          <w:color w:val="002060"/>
          <w:sz w:val="28"/>
          <w:szCs w:val="28"/>
        </w:rPr>
      </w:pPr>
      <w:r w:rsidRPr="00562963">
        <w:rPr>
          <w:rFonts w:ascii="Arial" w:hAnsi="Arial" w:cs="Arial"/>
          <w:b/>
          <w:color w:val="002060"/>
          <w:sz w:val="28"/>
          <w:szCs w:val="28"/>
        </w:rPr>
        <w:t>Introduction</w:t>
      </w:r>
    </w:p>
    <w:p w:rsidR="00BF4E41" w:rsidRPr="00562963" w:rsidRDefault="00BF4E41" w:rsidP="00BF4E41">
      <w:pPr>
        <w:ind w:left="567"/>
        <w:rPr>
          <w:rFonts w:ascii="Arial" w:hAnsi="Arial" w:cs="Arial"/>
          <w:color w:val="002060"/>
        </w:rPr>
      </w:pPr>
      <w:r w:rsidRPr="00562963">
        <w:rPr>
          <w:rFonts w:ascii="Arial" w:hAnsi="Arial" w:cs="Arial"/>
          <w:color w:val="002060"/>
        </w:rPr>
        <w:t>In our company we strive to minimize the risk as far as is reasonably practicable by i</w:t>
      </w:r>
      <w:r w:rsidR="006A1746" w:rsidRPr="00562963">
        <w:rPr>
          <w:rFonts w:ascii="Arial" w:hAnsi="Arial" w:cs="Arial"/>
          <w:color w:val="002060"/>
        </w:rPr>
        <w:t>dentifying hazards and threats.</w:t>
      </w:r>
      <w:r w:rsidRPr="00562963">
        <w:rPr>
          <w:rFonts w:ascii="Arial" w:hAnsi="Arial" w:cs="Arial"/>
          <w:color w:val="002060"/>
        </w:rPr>
        <w:t xml:space="preserve"> </w:t>
      </w:r>
      <w:r w:rsidR="006A1746" w:rsidRPr="00562963">
        <w:rPr>
          <w:rFonts w:ascii="Arial" w:hAnsi="Arial" w:cs="Arial"/>
          <w:color w:val="002060"/>
        </w:rPr>
        <w:t>Defences</w:t>
      </w:r>
      <w:r w:rsidRPr="00562963">
        <w:rPr>
          <w:rFonts w:ascii="Arial" w:hAnsi="Arial" w:cs="Arial"/>
          <w:color w:val="002060"/>
        </w:rPr>
        <w:t xml:space="preserve"> (policies, procedures, inspections, audits, supervisors etc.) are put in place to </w:t>
      </w:r>
      <w:r w:rsidR="006A1746" w:rsidRPr="00562963">
        <w:rPr>
          <w:rFonts w:ascii="Arial" w:hAnsi="Arial" w:cs="Arial"/>
          <w:color w:val="002060"/>
        </w:rPr>
        <w:t xml:space="preserve">minimize the identified risks. </w:t>
      </w:r>
      <w:r w:rsidRPr="00562963">
        <w:rPr>
          <w:rFonts w:ascii="Arial" w:hAnsi="Arial" w:cs="Arial"/>
          <w:color w:val="002060"/>
        </w:rPr>
        <w:t>Should an incident still occur we will investigate and learn from such incident to ensure that the i</w:t>
      </w:r>
      <w:r w:rsidR="006A1746" w:rsidRPr="00562963">
        <w:rPr>
          <w:rFonts w:ascii="Arial" w:hAnsi="Arial" w:cs="Arial"/>
          <w:color w:val="002060"/>
        </w:rPr>
        <w:t xml:space="preserve">ncident will not occur again. </w:t>
      </w:r>
      <w:r w:rsidRPr="00562963">
        <w:rPr>
          <w:rFonts w:ascii="Arial" w:hAnsi="Arial" w:cs="Arial"/>
          <w:color w:val="002060"/>
        </w:rPr>
        <w:t xml:space="preserve">Where applicable the existing control measure will be evaluated and where appropriate additional control </w:t>
      </w:r>
      <w:r w:rsidR="006A1746" w:rsidRPr="00562963">
        <w:rPr>
          <w:rFonts w:ascii="Arial" w:hAnsi="Arial" w:cs="Arial"/>
          <w:color w:val="002060"/>
        </w:rPr>
        <w:t xml:space="preserve">measures will be put in place. </w:t>
      </w:r>
      <w:r w:rsidRPr="00562963">
        <w:rPr>
          <w:rFonts w:ascii="Arial" w:hAnsi="Arial" w:cs="Arial"/>
          <w:color w:val="002060"/>
        </w:rPr>
        <w:t>Without discipline, all things will fall apart and where needed, discipline will be enforced.</w:t>
      </w:r>
    </w:p>
    <w:p w:rsidR="00BF4E41" w:rsidRPr="00562963" w:rsidRDefault="00BF4E41" w:rsidP="00BF4E41">
      <w:pPr>
        <w:rPr>
          <w:rFonts w:ascii="Arial" w:hAnsi="Arial" w:cs="Arial"/>
          <w:color w:val="002060"/>
        </w:rPr>
      </w:pPr>
    </w:p>
    <w:p w:rsidR="00BF4E41" w:rsidRPr="00562963" w:rsidRDefault="00BF4E41" w:rsidP="00773680">
      <w:pPr>
        <w:numPr>
          <w:ilvl w:val="0"/>
          <w:numId w:val="42"/>
        </w:numPr>
        <w:ind w:left="567" w:hanging="567"/>
        <w:rPr>
          <w:rFonts w:ascii="Arial" w:hAnsi="Arial" w:cs="Arial"/>
          <w:b/>
          <w:color w:val="002060"/>
          <w:sz w:val="28"/>
          <w:szCs w:val="28"/>
        </w:rPr>
      </w:pPr>
      <w:r w:rsidRPr="00562963">
        <w:rPr>
          <w:rFonts w:ascii="Arial" w:hAnsi="Arial" w:cs="Arial"/>
          <w:b/>
          <w:color w:val="002060"/>
          <w:sz w:val="28"/>
          <w:szCs w:val="28"/>
        </w:rPr>
        <w:t>Definitions</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52"/>
        <w:gridCol w:w="5289"/>
      </w:tblGrid>
      <w:tr w:rsidR="00BF4E41" w:rsidRPr="00562963" w:rsidTr="00A51F59">
        <w:tc>
          <w:tcPr>
            <w:tcW w:w="3261" w:type="dxa"/>
            <w:shd w:val="clear" w:color="auto" w:fill="D9D9D9"/>
          </w:tcPr>
          <w:p w:rsidR="00BF4E41" w:rsidRPr="00562963" w:rsidRDefault="00BF4E41" w:rsidP="00A51F59">
            <w:pPr>
              <w:rPr>
                <w:rFonts w:ascii="Arial" w:hAnsi="Arial" w:cs="Arial"/>
                <w:b/>
                <w:color w:val="002060"/>
              </w:rPr>
            </w:pPr>
            <w:r w:rsidRPr="00562963">
              <w:rPr>
                <w:rFonts w:ascii="Arial" w:hAnsi="Arial" w:cs="Arial"/>
                <w:b/>
                <w:color w:val="002060"/>
              </w:rPr>
              <w:t>Word / phrase</w:t>
            </w:r>
          </w:p>
        </w:tc>
        <w:tc>
          <w:tcPr>
            <w:tcW w:w="5307" w:type="dxa"/>
            <w:shd w:val="clear" w:color="auto" w:fill="D9D9D9"/>
          </w:tcPr>
          <w:p w:rsidR="00BF4E41" w:rsidRPr="00562963" w:rsidRDefault="00BF4E41" w:rsidP="00A51F59">
            <w:pPr>
              <w:rPr>
                <w:rFonts w:ascii="Arial" w:hAnsi="Arial" w:cs="Arial"/>
                <w:b/>
                <w:color w:val="002060"/>
              </w:rPr>
            </w:pPr>
            <w:r w:rsidRPr="00562963">
              <w:rPr>
                <w:rFonts w:ascii="Arial" w:hAnsi="Arial" w:cs="Arial"/>
                <w:b/>
                <w:color w:val="002060"/>
              </w:rPr>
              <w:t>Description</w:t>
            </w:r>
          </w:p>
        </w:tc>
      </w:tr>
      <w:tr w:rsidR="00BF4E41" w:rsidRPr="00562963" w:rsidTr="00A51F59">
        <w:tc>
          <w:tcPr>
            <w:tcW w:w="3261" w:type="dxa"/>
            <w:shd w:val="clear" w:color="auto" w:fill="auto"/>
          </w:tcPr>
          <w:p w:rsidR="00BF4E41" w:rsidRPr="00562963" w:rsidRDefault="00BF4E41" w:rsidP="00A51F59">
            <w:pPr>
              <w:rPr>
                <w:rFonts w:ascii="Arial" w:hAnsi="Arial" w:cs="Arial"/>
                <w:color w:val="002060"/>
              </w:rPr>
            </w:pPr>
            <w:r w:rsidRPr="00562963">
              <w:rPr>
                <w:rFonts w:ascii="Arial" w:hAnsi="Arial" w:cs="Arial"/>
                <w:b/>
                <w:color w:val="002060"/>
              </w:rPr>
              <w:t>Exposure Hours (EH)</w:t>
            </w:r>
          </w:p>
        </w:tc>
        <w:tc>
          <w:tcPr>
            <w:tcW w:w="5307"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Total number of hours worked during the year by all employees</w:t>
            </w:r>
          </w:p>
        </w:tc>
      </w:tr>
      <w:tr w:rsidR="00BF4E41" w:rsidRPr="00562963" w:rsidTr="00A51F59">
        <w:tc>
          <w:tcPr>
            <w:tcW w:w="3261" w:type="dxa"/>
            <w:shd w:val="clear" w:color="auto" w:fill="auto"/>
          </w:tcPr>
          <w:p w:rsidR="00BF4E41" w:rsidRPr="00562963" w:rsidRDefault="00BF4E41" w:rsidP="00A51F59">
            <w:pPr>
              <w:rPr>
                <w:rFonts w:ascii="Arial" w:hAnsi="Arial" w:cs="Arial"/>
                <w:b/>
                <w:color w:val="002060"/>
              </w:rPr>
            </w:pPr>
            <w:r w:rsidRPr="00562963">
              <w:rPr>
                <w:rFonts w:ascii="Arial" w:hAnsi="Arial" w:cs="Arial"/>
                <w:b/>
                <w:color w:val="002060"/>
              </w:rPr>
              <w:t>Total Reportable Cases (TRC)</w:t>
            </w:r>
          </w:p>
        </w:tc>
        <w:tc>
          <w:tcPr>
            <w:tcW w:w="5307"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 xml:space="preserve">The sum of injuries resulting in fatalities, permanent total disabilities, lost workday cases, restricted work cases and medical treatment (by a qualified nurse or medical practitioner) cases.  </w:t>
            </w:r>
            <w:r w:rsidRPr="00562963">
              <w:rPr>
                <w:rFonts w:ascii="Arial" w:hAnsi="Arial" w:cs="Arial"/>
                <w:b/>
                <w:i/>
                <w:color w:val="002060"/>
              </w:rPr>
              <w:t>Note: Minor injuries treated by on-site first-aid workers are not classified as a Total Reportable Case.</w:t>
            </w:r>
          </w:p>
        </w:tc>
      </w:tr>
      <w:tr w:rsidR="00BF4E41" w:rsidRPr="00562963" w:rsidTr="00A51F59">
        <w:tc>
          <w:tcPr>
            <w:tcW w:w="3261" w:type="dxa"/>
            <w:shd w:val="clear" w:color="auto" w:fill="auto"/>
          </w:tcPr>
          <w:p w:rsidR="00BF4E41" w:rsidRPr="00562963" w:rsidRDefault="00BF4E41" w:rsidP="00A51F59">
            <w:pPr>
              <w:rPr>
                <w:rFonts w:ascii="Arial" w:hAnsi="Arial" w:cs="Arial"/>
                <w:b/>
                <w:color w:val="002060"/>
              </w:rPr>
            </w:pPr>
            <w:r w:rsidRPr="00562963">
              <w:rPr>
                <w:rFonts w:ascii="Arial" w:hAnsi="Arial" w:cs="Arial"/>
                <w:b/>
                <w:color w:val="002060"/>
              </w:rPr>
              <w:t>Total Reportable Case Frequency (TRCF)</w:t>
            </w:r>
          </w:p>
        </w:tc>
        <w:tc>
          <w:tcPr>
            <w:tcW w:w="5307" w:type="dxa"/>
            <w:shd w:val="clear" w:color="auto" w:fill="auto"/>
          </w:tcPr>
          <w:p w:rsidR="00BF4E41" w:rsidRPr="00562963" w:rsidRDefault="00BF4E41" w:rsidP="00A51F59">
            <w:pPr>
              <w:ind w:left="4395" w:hanging="4395"/>
              <w:rPr>
                <w:rFonts w:ascii="Arial" w:hAnsi="Arial" w:cs="Arial"/>
                <w:color w:val="002060"/>
              </w:rPr>
            </w:pPr>
            <w:r w:rsidRPr="00562963">
              <w:rPr>
                <w:rFonts w:ascii="Arial" w:hAnsi="Arial" w:cs="Arial"/>
                <w:color w:val="002060"/>
              </w:rPr>
              <w:t>TRCF = TRC x 1,000,000 / EH</w:t>
            </w:r>
          </w:p>
          <w:p w:rsidR="00BF4E41" w:rsidRPr="00562963" w:rsidRDefault="00BF4E41" w:rsidP="00A51F59">
            <w:pPr>
              <w:ind w:left="884" w:hanging="884"/>
              <w:rPr>
                <w:rFonts w:ascii="Arial" w:hAnsi="Arial" w:cs="Arial"/>
                <w:i/>
                <w:color w:val="002060"/>
                <w:sz w:val="18"/>
                <w:szCs w:val="18"/>
              </w:rPr>
            </w:pPr>
            <w:r w:rsidRPr="00562963">
              <w:rPr>
                <w:rFonts w:ascii="Arial" w:hAnsi="Arial" w:cs="Arial"/>
                <w:i/>
                <w:color w:val="002060"/>
                <w:sz w:val="18"/>
                <w:szCs w:val="18"/>
              </w:rPr>
              <w:t>Example:</w:t>
            </w:r>
            <w:r w:rsidRPr="00562963">
              <w:rPr>
                <w:rFonts w:ascii="Arial" w:hAnsi="Arial" w:cs="Arial"/>
                <w:i/>
                <w:color w:val="002060"/>
                <w:sz w:val="18"/>
                <w:szCs w:val="18"/>
              </w:rPr>
              <w:tab/>
              <w:t>TRCF= 25 (TRC) x 1,000,000 / 3,456,123 (EH)</w:t>
            </w:r>
          </w:p>
          <w:p w:rsidR="00BF4E41" w:rsidRPr="00562963" w:rsidRDefault="00BF4E41" w:rsidP="00A51F59">
            <w:pPr>
              <w:ind w:left="884" w:hanging="884"/>
              <w:rPr>
                <w:rFonts w:ascii="Arial" w:hAnsi="Arial" w:cs="Arial"/>
                <w:color w:val="002060"/>
              </w:rPr>
            </w:pPr>
            <w:r w:rsidRPr="00562963">
              <w:rPr>
                <w:rFonts w:ascii="Arial" w:hAnsi="Arial" w:cs="Arial"/>
                <w:i/>
                <w:color w:val="002060"/>
                <w:sz w:val="18"/>
                <w:szCs w:val="18"/>
              </w:rPr>
              <w:tab/>
              <w:t>TRCF= 7.23</w:t>
            </w:r>
          </w:p>
        </w:tc>
      </w:tr>
      <w:tr w:rsidR="00BF4E41" w:rsidRPr="00562963" w:rsidTr="00A51F59">
        <w:tc>
          <w:tcPr>
            <w:tcW w:w="3261" w:type="dxa"/>
            <w:shd w:val="clear" w:color="auto" w:fill="auto"/>
          </w:tcPr>
          <w:p w:rsidR="00BF4E41" w:rsidRPr="00562963" w:rsidRDefault="00BF4E41" w:rsidP="00A51F59">
            <w:pPr>
              <w:rPr>
                <w:rFonts w:ascii="Arial" w:hAnsi="Arial" w:cs="Arial"/>
                <w:b/>
                <w:color w:val="002060"/>
              </w:rPr>
            </w:pPr>
            <w:r w:rsidRPr="00562963">
              <w:rPr>
                <w:rFonts w:ascii="Arial" w:hAnsi="Arial" w:cs="Arial"/>
                <w:b/>
                <w:color w:val="002060"/>
              </w:rPr>
              <w:t>Incident</w:t>
            </w:r>
          </w:p>
        </w:tc>
        <w:tc>
          <w:tcPr>
            <w:tcW w:w="5307"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means an incident as contemplated in section 24 (1) of the OHS Act;</w:t>
            </w:r>
          </w:p>
        </w:tc>
      </w:tr>
      <w:tr w:rsidR="00BF4E41" w:rsidRPr="00562963" w:rsidTr="00A51F59">
        <w:tc>
          <w:tcPr>
            <w:tcW w:w="3261" w:type="dxa"/>
            <w:shd w:val="clear" w:color="auto" w:fill="auto"/>
          </w:tcPr>
          <w:p w:rsidR="00BF4E41" w:rsidRPr="00562963" w:rsidRDefault="00BF4E41" w:rsidP="00A51F59">
            <w:pPr>
              <w:rPr>
                <w:rFonts w:ascii="Arial" w:hAnsi="Arial" w:cs="Arial"/>
                <w:b/>
                <w:color w:val="002060"/>
              </w:rPr>
            </w:pPr>
            <w:r w:rsidRPr="00562963">
              <w:rPr>
                <w:rFonts w:ascii="Arial" w:hAnsi="Arial" w:cs="Arial"/>
                <w:b/>
                <w:color w:val="002060"/>
              </w:rPr>
              <w:t>Major incident</w:t>
            </w:r>
          </w:p>
        </w:tc>
        <w:tc>
          <w:tcPr>
            <w:tcW w:w="5307"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means an occurrence of catastrophic proportions, resulting from the use of plant or machinery, or from activities at a workplace;</w:t>
            </w:r>
          </w:p>
        </w:tc>
      </w:tr>
      <w:tr w:rsidR="00BF4E41" w:rsidRPr="00562963" w:rsidTr="00A51F59">
        <w:tc>
          <w:tcPr>
            <w:tcW w:w="3261" w:type="dxa"/>
            <w:shd w:val="clear" w:color="auto" w:fill="auto"/>
          </w:tcPr>
          <w:p w:rsidR="00BF4E41" w:rsidRPr="00562963" w:rsidRDefault="00BF4E41" w:rsidP="00A51F59">
            <w:pPr>
              <w:rPr>
                <w:rFonts w:ascii="Arial" w:hAnsi="Arial" w:cs="Arial"/>
                <w:b/>
                <w:color w:val="002060"/>
              </w:rPr>
            </w:pPr>
            <w:r w:rsidRPr="00562963">
              <w:rPr>
                <w:rFonts w:ascii="Arial" w:hAnsi="Arial" w:cs="Arial"/>
                <w:b/>
                <w:color w:val="002060"/>
              </w:rPr>
              <w:t>Near miss</w:t>
            </w:r>
          </w:p>
        </w:tc>
        <w:tc>
          <w:tcPr>
            <w:tcW w:w="5307"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means an unplanned event that did not result in injury, illness, or damage - but had the potential to do so;</w:t>
            </w:r>
          </w:p>
        </w:tc>
      </w:tr>
      <w:tr w:rsidR="00BF4E41" w:rsidRPr="00562963" w:rsidTr="00A51F59">
        <w:tc>
          <w:tcPr>
            <w:tcW w:w="3261" w:type="dxa"/>
            <w:shd w:val="clear" w:color="auto" w:fill="auto"/>
          </w:tcPr>
          <w:p w:rsidR="00BF4E41" w:rsidRPr="00562963" w:rsidRDefault="00BF4E41" w:rsidP="00A51F59">
            <w:pPr>
              <w:rPr>
                <w:rFonts w:ascii="Arial" w:hAnsi="Arial" w:cs="Arial"/>
                <w:b/>
                <w:color w:val="002060"/>
              </w:rPr>
            </w:pPr>
            <w:r w:rsidRPr="00562963">
              <w:rPr>
                <w:rFonts w:ascii="Arial" w:hAnsi="Arial" w:cs="Arial"/>
                <w:b/>
                <w:color w:val="002060"/>
              </w:rPr>
              <w:t>Workplace</w:t>
            </w:r>
          </w:p>
        </w:tc>
        <w:tc>
          <w:tcPr>
            <w:tcW w:w="5307"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means any premises or place where a person performs work in the course of his employment</w:t>
            </w:r>
          </w:p>
        </w:tc>
      </w:tr>
    </w:tbl>
    <w:p w:rsidR="00BF4E41" w:rsidRPr="00562963" w:rsidRDefault="00BF4E41" w:rsidP="00BF4E41">
      <w:pPr>
        <w:rPr>
          <w:rFonts w:ascii="Arial" w:hAnsi="Arial" w:cs="Arial"/>
          <w:color w:val="002060"/>
        </w:rPr>
      </w:pPr>
    </w:p>
    <w:p w:rsidR="00BF4E41" w:rsidRPr="00562963" w:rsidRDefault="00BF4E41" w:rsidP="00773680">
      <w:pPr>
        <w:numPr>
          <w:ilvl w:val="0"/>
          <w:numId w:val="42"/>
        </w:numPr>
        <w:ind w:left="567" w:hanging="567"/>
        <w:rPr>
          <w:rFonts w:ascii="Arial" w:hAnsi="Arial" w:cs="Arial"/>
          <w:b/>
          <w:color w:val="002060"/>
          <w:sz w:val="28"/>
          <w:szCs w:val="28"/>
        </w:rPr>
      </w:pPr>
      <w:r w:rsidRPr="00562963">
        <w:rPr>
          <w:rFonts w:ascii="Arial" w:hAnsi="Arial" w:cs="Arial"/>
          <w:b/>
          <w:color w:val="002060"/>
          <w:sz w:val="28"/>
          <w:szCs w:val="28"/>
        </w:rPr>
        <w:br w:type="page"/>
      </w:r>
      <w:r w:rsidRPr="00562963">
        <w:rPr>
          <w:rFonts w:ascii="Arial" w:hAnsi="Arial" w:cs="Arial"/>
          <w:b/>
          <w:color w:val="002060"/>
          <w:sz w:val="28"/>
          <w:szCs w:val="28"/>
        </w:rPr>
        <w:lastRenderedPageBreak/>
        <w:t>Legal requirements</w:t>
      </w:r>
    </w:p>
    <w:p w:rsidR="00BF4E41" w:rsidRPr="00562963" w:rsidRDefault="00BF4E41" w:rsidP="00BF4E41">
      <w:pPr>
        <w:autoSpaceDE w:val="0"/>
        <w:autoSpaceDN w:val="0"/>
        <w:ind w:left="567"/>
        <w:rPr>
          <w:rFonts w:ascii="Arial" w:hAnsi="Arial" w:cs="Arial"/>
          <w:b/>
          <w:bCs/>
          <w:color w:val="002060"/>
        </w:rPr>
      </w:pPr>
      <w:bookmarkStart w:id="0" w:name="S1_24__N1"/>
      <w:r w:rsidRPr="00562963">
        <w:rPr>
          <w:rFonts w:ascii="Arial" w:hAnsi="Arial" w:cs="Arial"/>
          <w:b/>
          <w:bCs/>
          <w:color w:val="002060"/>
        </w:rPr>
        <w:t>Occupational Health and Safety Act, Act 85 of 1993</w:t>
      </w:r>
    </w:p>
    <w:p w:rsidR="00BF4E41" w:rsidRPr="00562963" w:rsidRDefault="00BF4E41" w:rsidP="00BF4E41">
      <w:pPr>
        <w:autoSpaceDE w:val="0"/>
        <w:autoSpaceDN w:val="0"/>
        <w:ind w:left="567"/>
        <w:rPr>
          <w:rFonts w:ascii="Arial" w:hAnsi="Arial" w:cs="Arial"/>
          <w:b/>
          <w:bCs/>
          <w:color w:val="002060"/>
        </w:rPr>
      </w:pPr>
      <w:r w:rsidRPr="00562963">
        <w:rPr>
          <w:rFonts w:ascii="Arial" w:hAnsi="Arial" w:cs="Arial"/>
          <w:b/>
          <w:bCs/>
          <w:color w:val="002060"/>
        </w:rPr>
        <w:t>Section 24 Report to inspector regarding certain incidents</w:t>
      </w:r>
    </w:p>
    <w:p w:rsidR="00BF4E41" w:rsidRPr="00562963" w:rsidRDefault="00BF4E41" w:rsidP="00BF4E41">
      <w:pPr>
        <w:autoSpaceDE w:val="0"/>
        <w:autoSpaceDN w:val="0"/>
        <w:spacing w:before="40" w:after="40"/>
        <w:ind w:left="1134" w:hanging="567"/>
        <w:rPr>
          <w:rFonts w:ascii="Arial" w:hAnsi="Arial" w:cs="Arial"/>
          <w:color w:val="002060"/>
        </w:rPr>
      </w:pPr>
      <w:r w:rsidRPr="00562963">
        <w:rPr>
          <w:rFonts w:ascii="Arial" w:hAnsi="Arial" w:cs="Arial"/>
          <w:color w:val="002060"/>
        </w:rPr>
        <w:t>(1)</w:t>
      </w:r>
      <w:r w:rsidRPr="00562963">
        <w:rPr>
          <w:rFonts w:ascii="Arial" w:hAnsi="Arial" w:cs="Arial"/>
          <w:color w:val="002060"/>
        </w:rPr>
        <w:tab/>
        <w:t>Each incident occurring at work or arising out of or in connection with the activities of persons at work or in connection with the use of plant or machinery in which, or in consequence of which -</w:t>
      </w:r>
    </w:p>
    <w:p w:rsidR="00BF4E41" w:rsidRPr="00562963" w:rsidRDefault="00BF4E41" w:rsidP="00BF4E41">
      <w:pPr>
        <w:autoSpaceDE w:val="0"/>
        <w:autoSpaceDN w:val="0"/>
        <w:spacing w:before="40"/>
        <w:ind w:left="1701" w:hanging="567"/>
        <w:rPr>
          <w:rFonts w:ascii="Arial" w:hAnsi="Arial" w:cs="Arial"/>
          <w:color w:val="002060"/>
        </w:rPr>
      </w:pPr>
      <w:r w:rsidRPr="00562963">
        <w:rPr>
          <w:rFonts w:ascii="Arial" w:hAnsi="Arial" w:cs="Arial"/>
          <w:color w:val="002060"/>
        </w:rPr>
        <w:t>(a)</w:t>
      </w:r>
      <w:r w:rsidRPr="00562963">
        <w:rPr>
          <w:rFonts w:ascii="Arial" w:hAnsi="Arial" w:cs="Arial"/>
          <w:color w:val="002060"/>
        </w:rPr>
        <w:tab/>
        <w:t>any person dies, becomes unconscious, suffers the loss of a limb or part of a limb or is otherwise injured or becomes ill to such a degree that he is likely either to die or to suffer a permanent physical defect or likely to be unable for a period of at least 14 days either to work or to continue with the activity for which he was employed or is usually employed;</w:t>
      </w:r>
    </w:p>
    <w:p w:rsidR="00BF4E41" w:rsidRPr="00562963" w:rsidRDefault="00BF4E41" w:rsidP="00BF4E41">
      <w:pPr>
        <w:autoSpaceDE w:val="0"/>
        <w:autoSpaceDN w:val="0"/>
        <w:spacing w:before="40"/>
        <w:ind w:left="1701" w:hanging="567"/>
        <w:rPr>
          <w:rFonts w:ascii="Arial" w:hAnsi="Arial" w:cs="Arial"/>
          <w:color w:val="002060"/>
        </w:rPr>
      </w:pPr>
      <w:r w:rsidRPr="00562963">
        <w:rPr>
          <w:rFonts w:ascii="Arial" w:hAnsi="Arial" w:cs="Arial"/>
          <w:color w:val="002060"/>
        </w:rPr>
        <w:t>(b)</w:t>
      </w:r>
      <w:r w:rsidRPr="00562963">
        <w:rPr>
          <w:rFonts w:ascii="Arial" w:hAnsi="Arial" w:cs="Arial"/>
          <w:color w:val="002060"/>
        </w:rPr>
        <w:tab/>
        <w:t>A major incident occurred; or</w:t>
      </w:r>
    </w:p>
    <w:p w:rsidR="00BF4E41" w:rsidRPr="00562963" w:rsidRDefault="00BF4E41" w:rsidP="00BF4E41">
      <w:pPr>
        <w:autoSpaceDE w:val="0"/>
        <w:autoSpaceDN w:val="0"/>
        <w:spacing w:before="40"/>
        <w:ind w:left="1701" w:hanging="567"/>
        <w:rPr>
          <w:rFonts w:ascii="Arial" w:hAnsi="Arial" w:cs="Arial"/>
          <w:color w:val="002060"/>
        </w:rPr>
      </w:pPr>
      <w:r w:rsidRPr="00562963">
        <w:rPr>
          <w:rFonts w:ascii="Arial" w:hAnsi="Arial" w:cs="Arial"/>
          <w:color w:val="002060"/>
        </w:rPr>
        <w:t>(c)</w:t>
      </w:r>
      <w:r w:rsidRPr="00562963">
        <w:rPr>
          <w:rFonts w:ascii="Arial" w:hAnsi="Arial" w:cs="Arial"/>
          <w:color w:val="002060"/>
        </w:rPr>
        <w:tab/>
        <w:t>The health or safety of any person was endangered and where</w:t>
      </w:r>
    </w:p>
    <w:p w:rsidR="00BF4E41" w:rsidRPr="00562963" w:rsidRDefault="00BF4E41" w:rsidP="00BF4E41">
      <w:pPr>
        <w:tabs>
          <w:tab w:val="left" w:pos="567"/>
        </w:tabs>
        <w:autoSpaceDE w:val="0"/>
        <w:autoSpaceDN w:val="0"/>
        <w:spacing w:before="40"/>
        <w:ind w:left="2268" w:hanging="567"/>
        <w:rPr>
          <w:rFonts w:ascii="Arial" w:hAnsi="Arial" w:cs="Arial"/>
          <w:color w:val="002060"/>
        </w:rPr>
      </w:pPr>
      <w:r w:rsidRPr="00562963">
        <w:rPr>
          <w:rFonts w:ascii="Arial" w:hAnsi="Arial" w:cs="Arial"/>
          <w:color w:val="002060"/>
        </w:rPr>
        <w:t>(i)</w:t>
      </w:r>
      <w:r w:rsidRPr="00562963">
        <w:rPr>
          <w:rFonts w:ascii="Arial" w:hAnsi="Arial" w:cs="Arial"/>
          <w:color w:val="002060"/>
        </w:rPr>
        <w:tab/>
        <w:t>A dangerous substance was spilled;</w:t>
      </w:r>
    </w:p>
    <w:p w:rsidR="00BF4E41" w:rsidRPr="00562963" w:rsidRDefault="00BF4E41" w:rsidP="00BF4E41">
      <w:pPr>
        <w:tabs>
          <w:tab w:val="left" w:pos="567"/>
        </w:tabs>
        <w:autoSpaceDE w:val="0"/>
        <w:autoSpaceDN w:val="0"/>
        <w:spacing w:before="40"/>
        <w:ind w:left="2268" w:hanging="567"/>
        <w:rPr>
          <w:rFonts w:ascii="Arial" w:hAnsi="Arial" w:cs="Arial"/>
          <w:color w:val="002060"/>
        </w:rPr>
      </w:pPr>
      <w:r w:rsidRPr="00562963">
        <w:rPr>
          <w:rFonts w:ascii="Arial" w:hAnsi="Arial" w:cs="Arial"/>
          <w:color w:val="002060"/>
        </w:rPr>
        <w:t>(ii)</w:t>
      </w:r>
      <w:r w:rsidRPr="00562963">
        <w:rPr>
          <w:rFonts w:ascii="Arial" w:hAnsi="Arial" w:cs="Arial"/>
          <w:color w:val="002060"/>
        </w:rPr>
        <w:tab/>
        <w:t>The uncontrolled release of any substance under pressure took place;</w:t>
      </w:r>
    </w:p>
    <w:p w:rsidR="00BF4E41" w:rsidRPr="00562963" w:rsidRDefault="00BF4E41" w:rsidP="00BF4E41">
      <w:pPr>
        <w:tabs>
          <w:tab w:val="left" w:pos="567"/>
        </w:tabs>
        <w:autoSpaceDE w:val="0"/>
        <w:autoSpaceDN w:val="0"/>
        <w:spacing w:before="40"/>
        <w:ind w:left="2268" w:hanging="567"/>
        <w:rPr>
          <w:rFonts w:ascii="Arial" w:hAnsi="Arial" w:cs="Arial"/>
          <w:color w:val="002060"/>
        </w:rPr>
      </w:pPr>
      <w:r w:rsidRPr="00562963">
        <w:rPr>
          <w:rFonts w:ascii="Arial" w:hAnsi="Arial" w:cs="Arial"/>
          <w:color w:val="002060"/>
        </w:rPr>
        <w:t>(iii)</w:t>
      </w:r>
      <w:r w:rsidRPr="00562963">
        <w:rPr>
          <w:rFonts w:ascii="Arial" w:hAnsi="Arial" w:cs="Arial"/>
          <w:color w:val="002060"/>
        </w:rPr>
        <w:tab/>
        <w:t>Machinery or any part thereof fractured or failed resulting in flying, falling or uncontrolled moving objects; or</w:t>
      </w:r>
    </w:p>
    <w:p w:rsidR="00BF4E41" w:rsidRPr="00562963" w:rsidRDefault="00BF4E41" w:rsidP="00BF4E41">
      <w:pPr>
        <w:tabs>
          <w:tab w:val="left" w:pos="567"/>
        </w:tabs>
        <w:autoSpaceDE w:val="0"/>
        <w:autoSpaceDN w:val="0"/>
        <w:spacing w:before="40"/>
        <w:ind w:left="2268" w:hanging="567"/>
        <w:rPr>
          <w:rFonts w:ascii="Arial" w:hAnsi="Arial" w:cs="Arial"/>
          <w:color w:val="002060"/>
        </w:rPr>
      </w:pPr>
      <w:r w:rsidRPr="00562963">
        <w:rPr>
          <w:rFonts w:ascii="Arial" w:hAnsi="Arial" w:cs="Arial"/>
          <w:color w:val="002060"/>
        </w:rPr>
        <w:t>(iv)</w:t>
      </w:r>
      <w:r w:rsidRPr="00562963">
        <w:rPr>
          <w:rFonts w:ascii="Arial" w:hAnsi="Arial" w:cs="Arial"/>
          <w:color w:val="002060"/>
        </w:rPr>
        <w:tab/>
        <w:t>Machinery ran out of control, shall, within the prescribed period and in the prescribed manner, be reported to an inspector by the employer or the user of the plant or machinery concerned, as the case may be.</w:t>
      </w:r>
    </w:p>
    <w:p w:rsidR="00BF4E41" w:rsidRPr="00562963" w:rsidRDefault="00BF4E41" w:rsidP="00BF4E41">
      <w:pPr>
        <w:autoSpaceDE w:val="0"/>
        <w:autoSpaceDN w:val="0"/>
        <w:spacing w:before="40" w:after="40"/>
        <w:ind w:left="1134" w:hanging="567"/>
        <w:rPr>
          <w:rFonts w:ascii="Arial" w:hAnsi="Arial" w:cs="Arial"/>
          <w:color w:val="002060"/>
        </w:rPr>
      </w:pPr>
      <w:r w:rsidRPr="00562963">
        <w:rPr>
          <w:rFonts w:ascii="Arial" w:hAnsi="Arial" w:cs="Arial"/>
          <w:color w:val="002060"/>
        </w:rPr>
        <w:t>(2)</w:t>
      </w:r>
      <w:r w:rsidRPr="00562963">
        <w:rPr>
          <w:rFonts w:ascii="Arial" w:hAnsi="Arial" w:cs="Arial"/>
          <w:color w:val="002060"/>
        </w:rPr>
        <w:tab/>
        <w:t>In the event of an incident in which a person died, or was injured to such an extent that he is likely to die, or suffered the loss of a limb or part of a limb, no person shall without the consent of an inspector disturb the site at which the incident occurred or remove any article or substance involved in the incident there from: Provided that such action may be taken as is necessary to prevent a further incident, to remove the injured or dead, or to rescue persons from danger.</w:t>
      </w:r>
    </w:p>
    <w:p w:rsidR="00BF4E41" w:rsidRPr="00562963" w:rsidRDefault="00BF4E41" w:rsidP="00BF4E41">
      <w:pPr>
        <w:autoSpaceDE w:val="0"/>
        <w:autoSpaceDN w:val="0"/>
        <w:spacing w:before="40" w:after="40"/>
        <w:ind w:left="1134" w:hanging="567"/>
        <w:rPr>
          <w:rFonts w:ascii="Arial" w:hAnsi="Arial" w:cs="Arial"/>
          <w:color w:val="002060"/>
        </w:rPr>
      </w:pPr>
      <w:r w:rsidRPr="00562963">
        <w:rPr>
          <w:rFonts w:ascii="Arial" w:hAnsi="Arial" w:cs="Arial"/>
          <w:color w:val="002060"/>
        </w:rPr>
        <w:t>(3)</w:t>
      </w:r>
      <w:r w:rsidRPr="00562963">
        <w:rPr>
          <w:rFonts w:ascii="Arial" w:hAnsi="Arial" w:cs="Arial"/>
          <w:color w:val="002060"/>
        </w:rPr>
        <w:tab/>
        <w:t>The provisions of subsections (1) and (2) shall not apply in respect of -</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(a)</w:t>
      </w:r>
      <w:r w:rsidRPr="00562963">
        <w:rPr>
          <w:rFonts w:ascii="Arial" w:hAnsi="Arial" w:cs="Arial"/>
          <w:color w:val="002060"/>
        </w:rPr>
        <w:tab/>
        <w:t>A traffic accident on a public road;</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(b)</w:t>
      </w:r>
      <w:r w:rsidRPr="00562963">
        <w:rPr>
          <w:rFonts w:ascii="Arial" w:hAnsi="Arial" w:cs="Arial"/>
          <w:color w:val="002060"/>
        </w:rPr>
        <w:tab/>
        <w:t>An incident occurring in a private household, provided the householder forthwith reports the incident to the South African Police; or</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(c)</w:t>
      </w:r>
      <w:r w:rsidRPr="00562963">
        <w:rPr>
          <w:rFonts w:ascii="Arial" w:hAnsi="Arial" w:cs="Arial"/>
          <w:color w:val="002060"/>
        </w:rPr>
        <w:tab/>
        <w:t xml:space="preserve">Any accident which is to be investigated under section 12 of the Aviation </w:t>
      </w:r>
      <w:r w:rsidR="00D90537" w:rsidRPr="00562963">
        <w:rPr>
          <w:rFonts w:ascii="Arial" w:hAnsi="Arial" w:cs="Arial"/>
          <w:color w:val="002060"/>
        </w:rPr>
        <w:t>Act,</w:t>
      </w:r>
      <w:r w:rsidRPr="00562963">
        <w:rPr>
          <w:rFonts w:ascii="Arial" w:hAnsi="Arial" w:cs="Arial"/>
          <w:color w:val="002060"/>
        </w:rPr>
        <w:t xml:space="preserve"> 1962 (Act No. 74 of 1962).</w:t>
      </w:r>
    </w:p>
    <w:p w:rsidR="00BF4E41" w:rsidRPr="00562963" w:rsidRDefault="00BF4E41" w:rsidP="00BF4E41">
      <w:pPr>
        <w:tabs>
          <w:tab w:val="left" w:pos="567"/>
        </w:tabs>
        <w:autoSpaceDE w:val="0"/>
        <w:autoSpaceDN w:val="0"/>
        <w:spacing w:before="40" w:after="40"/>
        <w:ind w:left="1134" w:hanging="567"/>
        <w:rPr>
          <w:rFonts w:ascii="Arial" w:hAnsi="Arial" w:cs="Arial"/>
          <w:color w:val="002060"/>
        </w:rPr>
      </w:pPr>
      <w:r w:rsidRPr="00562963">
        <w:rPr>
          <w:rFonts w:ascii="Arial" w:hAnsi="Arial" w:cs="Arial"/>
          <w:color w:val="002060"/>
        </w:rPr>
        <w:t>(4)</w:t>
      </w:r>
      <w:r w:rsidRPr="00562963">
        <w:rPr>
          <w:rFonts w:ascii="Arial" w:hAnsi="Arial" w:cs="Arial"/>
          <w:color w:val="002060"/>
        </w:rPr>
        <w:tab/>
        <w:t>A member of the South African Police to whom an incident was reported in terms of subsection (3</w:t>
      </w:r>
      <w:r w:rsidR="00E40735" w:rsidRPr="00562963">
        <w:rPr>
          <w:rFonts w:ascii="Arial" w:hAnsi="Arial" w:cs="Arial"/>
          <w:color w:val="002060"/>
        </w:rPr>
        <w:t>) (</w:t>
      </w:r>
      <w:r w:rsidRPr="00562963">
        <w:rPr>
          <w:rFonts w:ascii="Arial" w:hAnsi="Arial" w:cs="Arial"/>
          <w:color w:val="002060"/>
        </w:rPr>
        <w:t>b), shall forthwith notify an inspector thereof.</w:t>
      </w:r>
    </w:p>
    <w:p w:rsidR="00BF4E41" w:rsidRPr="00562963" w:rsidRDefault="00BF4E41" w:rsidP="00BF4E41">
      <w:pPr>
        <w:tabs>
          <w:tab w:val="left" w:pos="567"/>
        </w:tabs>
        <w:autoSpaceDE w:val="0"/>
        <w:autoSpaceDN w:val="0"/>
        <w:spacing w:before="40" w:after="40"/>
        <w:ind w:left="1134" w:hanging="567"/>
        <w:rPr>
          <w:rFonts w:ascii="Arial" w:hAnsi="Arial" w:cs="Arial"/>
          <w:b/>
          <w:color w:val="002060"/>
        </w:rPr>
      </w:pPr>
    </w:p>
    <w:bookmarkEnd w:id="0"/>
    <w:p w:rsidR="00BF4E41" w:rsidRPr="00562963" w:rsidRDefault="00BF4E41" w:rsidP="00BF4E41">
      <w:pPr>
        <w:ind w:left="567"/>
        <w:rPr>
          <w:rFonts w:ascii="Arial" w:hAnsi="Arial" w:cs="Arial"/>
          <w:b/>
          <w:color w:val="002060"/>
        </w:rPr>
      </w:pPr>
      <w:r w:rsidRPr="00562963">
        <w:rPr>
          <w:rFonts w:ascii="Arial" w:hAnsi="Arial" w:cs="Arial"/>
          <w:b/>
          <w:color w:val="002060"/>
        </w:rPr>
        <w:t>General Administrative Regulations</w:t>
      </w:r>
    </w:p>
    <w:p w:rsidR="00BF4E41" w:rsidRPr="00562963" w:rsidRDefault="00BF4E41" w:rsidP="00BF4E41">
      <w:pPr>
        <w:autoSpaceDE w:val="0"/>
        <w:autoSpaceDN w:val="0"/>
        <w:ind w:left="567"/>
        <w:rPr>
          <w:rFonts w:ascii="Arial" w:hAnsi="Arial" w:cs="Arial"/>
          <w:b/>
          <w:bCs/>
          <w:color w:val="002060"/>
        </w:rPr>
      </w:pPr>
      <w:r w:rsidRPr="00562963">
        <w:rPr>
          <w:rFonts w:ascii="Arial" w:hAnsi="Arial" w:cs="Arial"/>
          <w:b/>
          <w:bCs/>
          <w:color w:val="002060"/>
        </w:rPr>
        <w:t>8. Reporting of incidents and occupational diseases</w:t>
      </w:r>
    </w:p>
    <w:p w:rsidR="00BF4E41" w:rsidRPr="00562963" w:rsidRDefault="00BF4E41" w:rsidP="00BF4E41">
      <w:pPr>
        <w:tabs>
          <w:tab w:val="left" w:pos="567"/>
        </w:tabs>
        <w:autoSpaceDE w:val="0"/>
        <w:autoSpaceDN w:val="0"/>
        <w:spacing w:before="40" w:after="40"/>
        <w:ind w:left="1134" w:hanging="567"/>
        <w:rPr>
          <w:rFonts w:ascii="Arial" w:hAnsi="Arial" w:cs="Arial"/>
          <w:color w:val="002060"/>
        </w:rPr>
      </w:pPr>
      <w:r w:rsidRPr="00562963">
        <w:rPr>
          <w:rFonts w:ascii="Arial" w:hAnsi="Arial" w:cs="Arial"/>
          <w:color w:val="002060"/>
        </w:rPr>
        <w:t>(1)</w:t>
      </w:r>
      <w:r w:rsidRPr="00562963">
        <w:rPr>
          <w:rFonts w:ascii="Arial" w:hAnsi="Arial" w:cs="Arial"/>
          <w:color w:val="002060"/>
        </w:rPr>
        <w:tab/>
        <w:t>An employer or user, as the case may be, shall -</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lastRenderedPageBreak/>
        <w:t>(a)</w:t>
      </w:r>
      <w:r w:rsidRPr="00562963">
        <w:rPr>
          <w:rFonts w:ascii="Arial" w:hAnsi="Arial" w:cs="Arial"/>
          <w:color w:val="002060"/>
        </w:rPr>
        <w:tab/>
        <w:t>Within seven days of any incident referred to in section 24(1)(a) of the Act, give notice thereof to the provincial director in the form of WCL1 or FEMA; and</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(b)</w:t>
      </w:r>
      <w:r w:rsidRPr="00562963">
        <w:rPr>
          <w:rFonts w:ascii="Arial" w:hAnsi="Arial" w:cs="Arial"/>
          <w:color w:val="002060"/>
        </w:rPr>
        <w:tab/>
        <w:t>Where a person, in consequence of such an incident, dies, becomes unconscious, suffers the loss of a limb or part of a limb, or is otherwise injured or becomes ill to such a degree that he or she is likely either to die or to suffer a permanent physical defect, such incident, including any other incident contemplated in section 24(1)(b) and (c) of the Act, shall forthwith also be reported to the provincial director by telephone, facsimile or similar means of communication.</w:t>
      </w:r>
    </w:p>
    <w:p w:rsidR="00BF4E41" w:rsidRPr="00562963" w:rsidRDefault="00BF4E41" w:rsidP="00BF4E41">
      <w:pPr>
        <w:tabs>
          <w:tab w:val="left" w:pos="567"/>
        </w:tabs>
        <w:autoSpaceDE w:val="0"/>
        <w:autoSpaceDN w:val="0"/>
        <w:spacing w:before="40" w:after="40"/>
        <w:ind w:left="1134" w:hanging="567"/>
        <w:rPr>
          <w:rFonts w:ascii="Arial" w:hAnsi="Arial" w:cs="Arial"/>
          <w:color w:val="002060"/>
        </w:rPr>
      </w:pPr>
      <w:r w:rsidRPr="00562963">
        <w:rPr>
          <w:rFonts w:ascii="Arial" w:hAnsi="Arial" w:cs="Arial"/>
          <w:color w:val="002060"/>
        </w:rPr>
        <w:t>(2)</w:t>
      </w:r>
      <w:r w:rsidRPr="00562963">
        <w:rPr>
          <w:rFonts w:ascii="Arial" w:hAnsi="Arial" w:cs="Arial"/>
          <w:color w:val="002060"/>
        </w:rPr>
        <w:tab/>
        <w:t>If an injured person dies after notice of the incident in which he or she was injured was given in terms of sub regulation (1), the employer or user, as the case may be, shall forthwith notify the provincial director of his or her death.</w:t>
      </w:r>
    </w:p>
    <w:p w:rsidR="00BF4E41" w:rsidRPr="00562963" w:rsidRDefault="00BF4E41" w:rsidP="00BF4E41">
      <w:pPr>
        <w:tabs>
          <w:tab w:val="left" w:pos="567"/>
        </w:tabs>
        <w:autoSpaceDE w:val="0"/>
        <w:autoSpaceDN w:val="0"/>
        <w:spacing w:before="40" w:after="40"/>
        <w:ind w:left="1134" w:hanging="567"/>
        <w:rPr>
          <w:rFonts w:ascii="Arial" w:hAnsi="Arial" w:cs="Arial"/>
          <w:color w:val="002060"/>
        </w:rPr>
      </w:pPr>
      <w:r w:rsidRPr="00562963">
        <w:rPr>
          <w:rFonts w:ascii="Arial" w:hAnsi="Arial" w:cs="Arial"/>
          <w:color w:val="002060"/>
        </w:rPr>
        <w:t>(3)</w:t>
      </w:r>
      <w:r w:rsidRPr="00562963">
        <w:rPr>
          <w:rFonts w:ascii="Arial" w:hAnsi="Arial" w:cs="Arial"/>
          <w:color w:val="002060"/>
        </w:rPr>
        <w:tab/>
        <w:t>Whenever an incident arising out of or in connection with the activities of persons at work occur to persons other than employees, the user, employer or self-employed person, as the case may be, shall forthwith notify the provincial director by facsimile or similar means of communication as to the -</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(a)</w:t>
      </w:r>
      <w:r w:rsidRPr="00562963">
        <w:rPr>
          <w:rFonts w:ascii="Arial" w:hAnsi="Arial" w:cs="Arial"/>
          <w:color w:val="002060"/>
        </w:rPr>
        <w:tab/>
        <w:t>Name of the injured person;</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(b)</w:t>
      </w:r>
      <w:r w:rsidRPr="00562963">
        <w:rPr>
          <w:rFonts w:ascii="Arial" w:hAnsi="Arial" w:cs="Arial"/>
          <w:color w:val="002060"/>
        </w:rPr>
        <w:tab/>
        <w:t>Address of the injured person;</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(c)</w:t>
      </w:r>
      <w:r w:rsidRPr="00562963">
        <w:rPr>
          <w:rFonts w:ascii="Arial" w:hAnsi="Arial" w:cs="Arial"/>
          <w:color w:val="002060"/>
        </w:rPr>
        <w:tab/>
        <w:t>Name of the user, employer or self-employed person;</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(d)</w:t>
      </w:r>
      <w:r w:rsidRPr="00562963">
        <w:rPr>
          <w:rFonts w:ascii="Arial" w:hAnsi="Arial" w:cs="Arial"/>
          <w:color w:val="002060"/>
        </w:rPr>
        <w:tab/>
        <w:t>Address of the user, employer or self-employed person;</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(e)</w:t>
      </w:r>
      <w:r w:rsidRPr="00562963">
        <w:rPr>
          <w:rFonts w:ascii="Arial" w:hAnsi="Arial" w:cs="Arial"/>
          <w:color w:val="002060"/>
        </w:rPr>
        <w:tab/>
        <w:t>Telephone number of the user, employer or self-employed person;</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(f)</w:t>
      </w:r>
      <w:r w:rsidRPr="00562963">
        <w:rPr>
          <w:rFonts w:ascii="Arial" w:hAnsi="Arial" w:cs="Arial"/>
          <w:color w:val="002060"/>
        </w:rPr>
        <w:tab/>
        <w:t>Name of contact person;</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(g)</w:t>
      </w:r>
      <w:r w:rsidRPr="00562963">
        <w:rPr>
          <w:rFonts w:ascii="Arial" w:hAnsi="Arial" w:cs="Arial"/>
          <w:color w:val="002060"/>
        </w:rPr>
        <w:tab/>
        <w:t>Details of incident:</w:t>
      </w:r>
    </w:p>
    <w:p w:rsidR="00BF4E41" w:rsidRPr="00562963" w:rsidRDefault="00BF4E41" w:rsidP="00BF4E41">
      <w:pPr>
        <w:tabs>
          <w:tab w:val="left" w:pos="567"/>
        </w:tabs>
        <w:autoSpaceDE w:val="0"/>
        <w:autoSpaceDN w:val="0"/>
        <w:spacing w:before="40"/>
        <w:ind w:left="2007" w:hanging="567"/>
        <w:rPr>
          <w:rFonts w:ascii="Arial" w:hAnsi="Arial" w:cs="Arial"/>
          <w:color w:val="002060"/>
        </w:rPr>
      </w:pPr>
      <w:r w:rsidRPr="00562963">
        <w:rPr>
          <w:rFonts w:ascii="Arial" w:hAnsi="Arial" w:cs="Arial"/>
          <w:color w:val="002060"/>
        </w:rPr>
        <w:t>(i)</w:t>
      </w:r>
      <w:r w:rsidRPr="00562963">
        <w:rPr>
          <w:rFonts w:ascii="Arial" w:hAnsi="Arial" w:cs="Arial"/>
          <w:color w:val="002060"/>
        </w:rPr>
        <w:tab/>
        <w:t>What happened;</w:t>
      </w:r>
    </w:p>
    <w:p w:rsidR="00BF4E41" w:rsidRPr="00562963" w:rsidRDefault="00BF4E41" w:rsidP="00BF4E41">
      <w:pPr>
        <w:tabs>
          <w:tab w:val="left" w:pos="567"/>
        </w:tabs>
        <w:autoSpaceDE w:val="0"/>
        <w:autoSpaceDN w:val="0"/>
        <w:spacing w:before="40"/>
        <w:ind w:left="2007" w:hanging="567"/>
        <w:rPr>
          <w:rFonts w:ascii="Arial" w:hAnsi="Arial" w:cs="Arial"/>
          <w:color w:val="002060"/>
        </w:rPr>
      </w:pPr>
      <w:r w:rsidRPr="00562963">
        <w:rPr>
          <w:rFonts w:ascii="Arial" w:hAnsi="Arial" w:cs="Arial"/>
          <w:color w:val="002060"/>
        </w:rPr>
        <w:t>(ii)</w:t>
      </w:r>
      <w:r w:rsidRPr="00562963">
        <w:rPr>
          <w:rFonts w:ascii="Arial" w:hAnsi="Arial" w:cs="Arial"/>
          <w:color w:val="002060"/>
        </w:rPr>
        <w:tab/>
        <w:t>Where it happened (place);</w:t>
      </w:r>
    </w:p>
    <w:p w:rsidR="00BF4E41" w:rsidRPr="00562963" w:rsidRDefault="00BF4E41" w:rsidP="00BF4E41">
      <w:pPr>
        <w:tabs>
          <w:tab w:val="left" w:pos="567"/>
        </w:tabs>
        <w:autoSpaceDE w:val="0"/>
        <w:autoSpaceDN w:val="0"/>
        <w:spacing w:before="40"/>
        <w:ind w:left="2007" w:hanging="567"/>
        <w:rPr>
          <w:rFonts w:ascii="Arial" w:hAnsi="Arial" w:cs="Arial"/>
          <w:color w:val="002060"/>
        </w:rPr>
      </w:pPr>
      <w:r w:rsidRPr="00562963">
        <w:rPr>
          <w:rFonts w:ascii="Arial" w:hAnsi="Arial" w:cs="Arial"/>
          <w:color w:val="002060"/>
        </w:rPr>
        <w:t>(iii)</w:t>
      </w:r>
      <w:r w:rsidRPr="00562963">
        <w:rPr>
          <w:rFonts w:ascii="Arial" w:hAnsi="Arial" w:cs="Arial"/>
          <w:color w:val="002060"/>
        </w:rPr>
        <w:tab/>
        <w:t>When it happened (date and time);</w:t>
      </w:r>
    </w:p>
    <w:p w:rsidR="00BF4E41" w:rsidRPr="00562963" w:rsidRDefault="00BF4E41" w:rsidP="00BF4E41">
      <w:pPr>
        <w:tabs>
          <w:tab w:val="left" w:pos="567"/>
        </w:tabs>
        <w:autoSpaceDE w:val="0"/>
        <w:autoSpaceDN w:val="0"/>
        <w:spacing w:before="40"/>
        <w:ind w:left="2007" w:hanging="567"/>
        <w:rPr>
          <w:rFonts w:ascii="Arial" w:hAnsi="Arial" w:cs="Arial"/>
          <w:color w:val="002060"/>
        </w:rPr>
      </w:pPr>
      <w:r w:rsidRPr="00562963">
        <w:rPr>
          <w:rFonts w:ascii="Arial" w:hAnsi="Arial" w:cs="Arial"/>
          <w:color w:val="002060"/>
        </w:rPr>
        <w:t>(iv)</w:t>
      </w:r>
      <w:r w:rsidRPr="00562963">
        <w:rPr>
          <w:rFonts w:ascii="Arial" w:hAnsi="Arial" w:cs="Arial"/>
          <w:color w:val="002060"/>
        </w:rPr>
        <w:tab/>
        <w:t>How it happened;</w:t>
      </w:r>
    </w:p>
    <w:p w:rsidR="00BF4E41" w:rsidRPr="00562963" w:rsidRDefault="00BF4E41" w:rsidP="00BF4E41">
      <w:pPr>
        <w:tabs>
          <w:tab w:val="left" w:pos="567"/>
        </w:tabs>
        <w:autoSpaceDE w:val="0"/>
        <w:autoSpaceDN w:val="0"/>
        <w:spacing w:before="40"/>
        <w:ind w:left="2007" w:hanging="567"/>
        <w:rPr>
          <w:rFonts w:ascii="Arial" w:hAnsi="Arial" w:cs="Arial"/>
          <w:color w:val="002060"/>
        </w:rPr>
      </w:pPr>
      <w:r w:rsidRPr="00562963">
        <w:rPr>
          <w:rFonts w:ascii="Arial" w:hAnsi="Arial" w:cs="Arial"/>
          <w:color w:val="002060"/>
        </w:rPr>
        <w:t>(v)</w:t>
      </w:r>
      <w:r w:rsidRPr="00562963">
        <w:rPr>
          <w:rFonts w:ascii="Arial" w:hAnsi="Arial" w:cs="Arial"/>
          <w:color w:val="002060"/>
        </w:rPr>
        <w:tab/>
        <w:t>Why it happened; and</w:t>
      </w:r>
    </w:p>
    <w:p w:rsidR="00BF4E41" w:rsidRPr="00562963" w:rsidRDefault="00BF4E41" w:rsidP="00BF4E41">
      <w:pPr>
        <w:tabs>
          <w:tab w:val="left" w:pos="567"/>
        </w:tabs>
        <w:autoSpaceDE w:val="0"/>
        <w:autoSpaceDN w:val="0"/>
        <w:spacing w:before="40"/>
        <w:ind w:left="1134"/>
        <w:rPr>
          <w:rFonts w:ascii="Arial" w:hAnsi="Arial" w:cs="Arial"/>
          <w:color w:val="002060"/>
        </w:rPr>
      </w:pPr>
      <w:r w:rsidRPr="00562963">
        <w:rPr>
          <w:rFonts w:ascii="Arial" w:hAnsi="Arial" w:cs="Arial"/>
          <w:color w:val="002060"/>
        </w:rPr>
        <w:t>(h)</w:t>
      </w:r>
      <w:r w:rsidRPr="00562963">
        <w:rPr>
          <w:rFonts w:ascii="Arial" w:hAnsi="Arial" w:cs="Arial"/>
          <w:color w:val="002060"/>
        </w:rPr>
        <w:tab/>
        <w:t>Names of witnesses.</w:t>
      </w:r>
    </w:p>
    <w:p w:rsidR="00BF4E41" w:rsidRPr="00562963" w:rsidRDefault="00BF4E41" w:rsidP="00BF4E41">
      <w:pPr>
        <w:tabs>
          <w:tab w:val="left" w:pos="567"/>
        </w:tabs>
        <w:autoSpaceDE w:val="0"/>
        <w:autoSpaceDN w:val="0"/>
        <w:spacing w:before="40" w:after="40"/>
        <w:ind w:left="1134" w:hanging="567"/>
        <w:rPr>
          <w:rFonts w:ascii="Arial" w:hAnsi="Arial" w:cs="Arial"/>
          <w:color w:val="002060"/>
        </w:rPr>
      </w:pPr>
      <w:r w:rsidRPr="00562963">
        <w:rPr>
          <w:rFonts w:ascii="Arial" w:hAnsi="Arial" w:cs="Arial"/>
          <w:color w:val="002060"/>
        </w:rPr>
        <w:t>(4)</w:t>
      </w:r>
      <w:r w:rsidRPr="00562963">
        <w:rPr>
          <w:rFonts w:ascii="Arial" w:hAnsi="Arial" w:cs="Arial"/>
          <w:color w:val="002060"/>
        </w:rPr>
        <w:tab/>
        <w:t>Any registered medical practitioner shall, within 14 days of the examination or treatment of a person for a disease contemplated in section 25 of the Act, give notice thereof to the chief inspector and the employer in the form of FEMA2.</w:t>
      </w:r>
    </w:p>
    <w:p w:rsidR="00BF4E41" w:rsidRPr="00562963" w:rsidRDefault="00BF4E41" w:rsidP="00BF4E41">
      <w:pPr>
        <w:tabs>
          <w:tab w:val="left" w:pos="567"/>
        </w:tabs>
        <w:autoSpaceDE w:val="0"/>
        <w:autoSpaceDN w:val="0"/>
        <w:spacing w:before="40" w:after="40"/>
        <w:ind w:left="1134" w:hanging="567"/>
        <w:rPr>
          <w:rFonts w:ascii="Arial" w:hAnsi="Arial" w:cs="Arial"/>
          <w:color w:val="002060"/>
        </w:rPr>
      </w:pPr>
      <w:r w:rsidRPr="00562963">
        <w:rPr>
          <w:rFonts w:ascii="Arial" w:hAnsi="Arial" w:cs="Arial"/>
          <w:color w:val="002060"/>
        </w:rPr>
        <w:t>(5)</w:t>
      </w:r>
      <w:r w:rsidRPr="00562963">
        <w:rPr>
          <w:rFonts w:ascii="Arial" w:hAnsi="Arial" w:cs="Arial"/>
          <w:color w:val="002060"/>
        </w:rPr>
        <w:tab/>
        <w:t>Any other person not contemplated in this regulation may in writing give notice of any disease contemplated in section 25 of the Act, to the employer and chief inspector.</w:t>
      </w:r>
    </w:p>
    <w:p w:rsidR="00BF4E41" w:rsidRPr="00562963" w:rsidRDefault="00BF4E41" w:rsidP="00BF4E41">
      <w:pPr>
        <w:ind w:left="567"/>
        <w:rPr>
          <w:rFonts w:ascii="Arial" w:hAnsi="Arial" w:cs="Arial"/>
          <w:color w:val="002060"/>
        </w:rPr>
      </w:pPr>
    </w:p>
    <w:p w:rsidR="00BF4E41" w:rsidRPr="00562963" w:rsidRDefault="00BF4E41" w:rsidP="00BF4E41">
      <w:pPr>
        <w:autoSpaceDE w:val="0"/>
        <w:autoSpaceDN w:val="0"/>
        <w:ind w:left="567"/>
        <w:rPr>
          <w:rFonts w:ascii="Arial" w:hAnsi="Arial" w:cs="Arial"/>
          <w:b/>
          <w:bCs/>
          <w:color w:val="002060"/>
        </w:rPr>
      </w:pPr>
      <w:r w:rsidRPr="00562963">
        <w:rPr>
          <w:rFonts w:ascii="Arial" w:hAnsi="Arial" w:cs="Arial"/>
          <w:b/>
          <w:bCs/>
          <w:color w:val="002060"/>
        </w:rPr>
        <w:t>9. Recording and investigation of incidents</w:t>
      </w:r>
    </w:p>
    <w:p w:rsidR="00BF4E41" w:rsidRPr="00562963" w:rsidRDefault="00BF4E41" w:rsidP="00BF4E41">
      <w:pPr>
        <w:tabs>
          <w:tab w:val="left" w:pos="567"/>
        </w:tabs>
        <w:autoSpaceDE w:val="0"/>
        <w:autoSpaceDN w:val="0"/>
        <w:spacing w:before="40" w:after="40"/>
        <w:ind w:left="1134" w:hanging="567"/>
        <w:rPr>
          <w:rFonts w:ascii="Arial" w:hAnsi="Arial" w:cs="Arial"/>
          <w:color w:val="002060"/>
        </w:rPr>
      </w:pPr>
      <w:r w:rsidRPr="00562963">
        <w:rPr>
          <w:rFonts w:ascii="Arial" w:hAnsi="Arial" w:cs="Arial"/>
          <w:color w:val="002060"/>
        </w:rPr>
        <w:t>(1)</w:t>
      </w:r>
      <w:r w:rsidRPr="00562963">
        <w:rPr>
          <w:rFonts w:ascii="Arial" w:hAnsi="Arial" w:cs="Arial"/>
          <w:color w:val="002060"/>
        </w:rPr>
        <w:tab/>
        <w:t xml:space="preserve">An employer or user shall keep at a workplace or section of a workplace, as the case may be, a record in the form of Annexure 1 for a period of at </w:t>
      </w:r>
      <w:r w:rsidRPr="00562963">
        <w:rPr>
          <w:rFonts w:ascii="Arial" w:hAnsi="Arial" w:cs="Arial"/>
          <w:color w:val="002060"/>
        </w:rPr>
        <w:lastRenderedPageBreak/>
        <w:t>least three years, which record shall be open for inspection by an inspector, of all incidents which he or she is required to report in terms of section 24 of the Act and also of any other incident which resulted in the person concerned having had to receive medical treatment other than first aid.</w:t>
      </w:r>
    </w:p>
    <w:p w:rsidR="00BF4E41" w:rsidRPr="00562963" w:rsidRDefault="00BF4E41" w:rsidP="00BF4E41">
      <w:pPr>
        <w:tabs>
          <w:tab w:val="left" w:pos="567"/>
        </w:tabs>
        <w:autoSpaceDE w:val="0"/>
        <w:autoSpaceDN w:val="0"/>
        <w:spacing w:before="40" w:after="40"/>
        <w:ind w:left="1134" w:hanging="567"/>
        <w:rPr>
          <w:rFonts w:ascii="Arial" w:hAnsi="Arial" w:cs="Arial"/>
          <w:color w:val="002060"/>
        </w:rPr>
      </w:pPr>
      <w:r w:rsidRPr="00562963">
        <w:rPr>
          <w:rFonts w:ascii="Arial" w:hAnsi="Arial" w:cs="Arial"/>
          <w:color w:val="002060"/>
        </w:rPr>
        <w:t>(2)</w:t>
      </w:r>
      <w:r w:rsidRPr="00562963">
        <w:rPr>
          <w:rFonts w:ascii="Arial" w:hAnsi="Arial" w:cs="Arial"/>
          <w:color w:val="002060"/>
        </w:rPr>
        <w:tab/>
        <w:t>An employer or user shall cause every incident which must be recorded in terms of sub regulation (1), to be investigated by the employer, a person appointed by him or her, by a health and safety representative or a member of a health and safety committee within 7 days from the date of the incident and finalized as soon as is reasonably practicable, or within the contracted period in the case of contracted workers.</w:t>
      </w:r>
    </w:p>
    <w:p w:rsidR="00BF4E41" w:rsidRPr="00562963" w:rsidRDefault="00BF4E41" w:rsidP="00BF4E41">
      <w:pPr>
        <w:tabs>
          <w:tab w:val="left" w:pos="567"/>
        </w:tabs>
        <w:autoSpaceDE w:val="0"/>
        <w:autoSpaceDN w:val="0"/>
        <w:spacing w:before="40" w:after="40"/>
        <w:ind w:left="1134" w:hanging="567"/>
        <w:rPr>
          <w:rFonts w:ascii="Arial" w:hAnsi="Arial" w:cs="Arial"/>
          <w:color w:val="002060"/>
        </w:rPr>
      </w:pPr>
      <w:r w:rsidRPr="00562963">
        <w:rPr>
          <w:rFonts w:ascii="Arial" w:hAnsi="Arial" w:cs="Arial"/>
          <w:color w:val="002060"/>
        </w:rPr>
        <w:t>(3)</w:t>
      </w:r>
      <w:r w:rsidRPr="00562963">
        <w:rPr>
          <w:rFonts w:ascii="Arial" w:hAnsi="Arial" w:cs="Arial"/>
          <w:color w:val="002060"/>
        </w:rPr>
        <w:tab/>
        <w:t>The employer or user shall cause the findings of the investigation contemplated in sub regulation (2) to be entered in Annexure 1 immediately after completion of such investigation.</w:t>
      </w:r>
    </w:p>
    <w:p w:rsidR="00BF4E41" w:rsidRPr="00562963" w:rsidRDefault="00BF4E41" w:rsidP="00BF4E41">
      <w:pPr>
        <w:tabs>
          <w:tab w:val="left" w:pos="567"/>
        </w:tabs>
        <w:autoSpaceDE w:val="0"/>
        <w:autoSpaceDN w:val="0"/>
        <w:spacing w:before="40" w:after="40"/>
        <w:ind w:left="1134" w:hanging="567"/>
        <w:rPr>
          <w:rFonts w:ascii="Arial" w:hAnsi="Arial" w:cs="Arial"/>
          <w:color w:val="002060"/>
        </w:rPr>
      </w:pPr>
      <w:r w:rsidRPr="00562963">
        <w:rPr>
          <w:rFonts w:ascii="Arial" w:hAnsi="Arial" w:cs="Arial"/>
          <w:color w:val="002060"/>
        </w:rPr>
        <w:t>(4)</w:t>
      </w:r>
      <w:r w:rsidRPr="00562963">
        <w:rPr>
          <w:rFonts w:ascii="Arial" w:hAnsi="Arial" w:cs="Arial"/>
          <w:color w:val="002060"/>
        </w:rPr>
        <w:tab/>
        <w:t>An employer shall cause every record contemplated in sub regulation (1) to be examined by the health and safety committee for that workplace or section of the workplace at its next meeting and shall ensure that necessary actions, as may be reasonable practicable, are implemented and followed up to prevent the recurrence of such incident.</w:t>
      </w:r>
    </w:p>
    <w:p w:rsidR="00BF4E41" w:rsidRPr="00562963" w:rsidRDefault="00BF4E41" w:rsidP="00BF4E41">
      <w:pPr>
        <w:rPr>
          <w:rFonts w:ascii="Arial" w:hAnsi="Arial" w:cs="Arial"/>
          <w:color w:val="002060"/>
        </w:rPr>
      </w:pPr>
    </w:p>
    <w:p w:rsidR="00BF4E41" w:rsidRPr="00562963" w:rsidRDefault="00BF4E41" w:rsidP="00773680">
      <w:pPr>
        <w:numPr>
          <w:ilvl w:val="0"/>
          <w:numId w:val="42"/>
        </w:numPr>
        <w:ind w:left="567" w:hanging="567"/>
        <w:rPr>
          <w:rFonts w:ascii="Arial" w:hAnsi="Arial" w:cs="Arial"/>
          <w:b/>
          <w:color w:val="002060"/>
          <w:sz w:val="28"/>
          <w:szCs w:val="28"/>
        </w:rPr>
      </w:pPr>
      <w:r w:rsidRPr="00562963">
        <w:rPr>
          <w:rFonts w:ascii="Arial" w:hAnsi="Arial" w:cs="Arial"/>
          <w:b/>
          <w:color w:val="002060"/>
          <w:sz w:val="28"/>
          <w:szCs w:val="28"/>
        </w:rPr>
        <w:t>Procedure</w:t>
      </w:r>
    </w:p>
    <w:p w:rsidR="00BF4E41" w:rsidRPr="00562963" w:rsidRDefault="00BF4E41" w:rsidP="00BF4E41">
      <w:pPr>
        <w:ind w:left="567"/>
        <w:rPr>
          <w:rFonts w:ascii="Arial" w:hAnsi="Arial" w:cs="Arial"/>
          <w:b/>
          <w:color w:val="002060"/>
        </w:rPr>
      </w:pPr>
      <w:r w:rsidRPr="00562963">
        <w:rPr>
          <w:rFonts w:ascii="Arial" w:hAnsi="Arial" w:cs="Arial"/>
          <w:b/>
          <w:color w:val="002060"/>
        </w:rPr>
        <w:t>4.1</w:t>
      </w:r>
      <w:r w:rsidRPr="00562963">
        <w:rPr>
          <w:rFonts w:ascii="Arial" w:hAnsi="Arial" w:cs="Arial"/>
          <w:b/>
          <w:color w:val="002060"/>
        </w:rPr>
        <w:tab/>
        <w:t>Reportable Incidents</w:t>
      </w:r>
    </w:p>
    <w:p w:rsidR="00BF4E41" w:rsidRPr="00562963" w:rsidRDefault="00BF4E41" w:rsidP="00BF4E41">
      <w:pPr>
        <w:ind w:left="567"/>
        <w:rPr>
          <w:rFonts w:ascii="Arial" w:hAnsi="Arial" w:cs="Arial"/>
          <w:color w:val="002060"/>
        </w:rPr>
      </w:pPr>
      <w:r w:rsidRPr="00562963">
        <w:rPr>
          <w:rFonts w:ascii="Arial" w:hAnsi="Arial" w:cs="Arial"/>
          <w:color w:val="002060"/>
        </w:rPr>
        <w:t>The following incidents must be reported to the manager as soon as possible after the incident namely:</w:t>
      </w:r>
    </w:p>
    <w:p w:rsidR="00BF4E41" w:rsidRPr="00562963" w:rsidRDefault="00BF4E41" w:rsidP="00773680">
      <w:pPr>
        <w:numPr>
          <w:ilvl w:val="0"/>
          <w:numId w:val="39"/>
        </w:numPr>
        <w:rPr>
          <w:rFonts w:ascii="Arial" w:hAnsi="Arial" w:cs="Arial"/>
          <w:color w:val="002060"/>
        </w:rPr>
      </w:pPr>
      <w:r w:rsidRPr="00562963">
        <w:rPr>
          <w:rFonts w:ascii="Arial" w:hAnsi="Arial" w:cs="Arial"/>
          <w:color w:val="002060"/>
        </w:rPr>
        <w:t>All minor incidents where only first-aid was applied;</w:t>
      </w:r>
    </w:p>
    <w:p w:rsidR="00BF4E41" w:rsidRPr="00562963" w:rsidRDefault="00BF4E41" w:rsidP="00773680">
      <w:pPr>
        <w:numPr>
          <w:ilvl w:val="0"/>
          <w:numId w:val="39"/>
        </w:numPr>
        <w:rPr>
          <w:rFonts w:ascii="Arial" w:hAnsi="Arial" w:cs="Arial"/>
          <w:color w:val="002060"/>
        </w:rPr>
      </w:pPr>
      <w:r w:rsidRPr="00562963">
        <w:rPr>
          <w:rFonts w:ascii="Arial" w:hAnsi="Arial" w:cs="Arial"/>
          <w:color w:val="002060"/>
        </w:rPr>
        <w:t>All incidents where the injured went to a medical practitioner for assistance;</w:t>
      </w:r>
    </w:p>
    <w:p w:rsidR="00BF4E41" w:rsidRPr="00562963" w:rsidRDefault="00BF4E41" w:rsidP="00773680">
      <w:pPr>
        <w:numPr>
          <w:ilvl w:val="0"/>
          <w:numId w:val="39"/>
        </w:numPr>
        <w:rPr>
          <w:rFonts w:ascii="Arial" w:hAnsi="Arial" w:cs="Arial"/>
          <w:color w:val="002060"/>
        </w:rPr>
      </w:pPr>
      <w:r w:rsidRPr="00562963">
        <w:rPr>
          <w:rFonts w:ascii="Arial" w:hAnsi="Arial" w:cs="Arial"/>
          <w:color w:val="002060"/>
        </w:rPr>
        <w:t>All fatal incidents;</w:t>
      </w:r>
    </w:p>
    <w:p w:rsidR="00BF4E41" w:rsidRPr="00562963" w:rsidRDefault="00BF4E41" w:rsidP="00773680">
      <w:pPr>
        <w:numPr>
          <w:ilvl w:val="0"/>
          <w:numId w:val="39"/>
        </w:numPr>
        <w:rPr>
          <w:rFonts w:ascii="Arial" w:hAnsi="Arial" w:cs="Arial"/>
          <w:color w:val="002060"/>
        </w:rPr>
      </w:pPr>
      <w:r w:rsidRPr="00562963">
        <w:rPr>
          <w:rFonts w:ascii="Arial" w:hAnsi="Arial" w:cs="Arial"/>
          <w:color w:val="002060"/>
        </w:rPr>
        <w:t>All traffic incidents;</w:t>
      </w:r>
    </w:p>
    <w:p w:rsidR="00BF4E41" w:rsidRPr="00562963" w:rsidRDefault="00BF4E41" w:rsidP="00773680">
      <w:pPr>
        <w:numPr>
          <w:ilvl w:val="0"/>
          <w:numId w:val="39"/>
        </w:numPr>
        <w:rPr>
          <w:rFonts w:ascii="Arial" w:hAnsi="Arial" w:cs="Arial"/>
          <w:color w:val="002060"/>
        </w:rPr>
      </w:pPr>
      <w:r w:rsidRPr="00562963">
        <w:rPr>
          <w:rFonts w:ascii="Arial" w:hAnsi="Arial" w:cs="Arial"/>
          <w:color w:val="002060"/>
        </w:rPr>
        <w:t>All “near miss” incidents.</w:t>
      </w:r>
    </w:p>
    <w:p w:rsidR="00BF4E41" w:rsidRPr="00562963" w:rsidRDefault="00BF4E41" w:rsidP="00BF4E41">
      <w:pPr>
        <w:ind w:left="567"/>
        <w:rPr>
          <w:rFonts w:ascii="Arial" w:hAnsi="Arial" w:cs="Arial"/>
          <w:color w:val="002060"/>
        </w:rPr>
      </w:pPr>
    </w:p>
    <w:p w:rsidR="00BF4E41" w:rsidRPr="00562963" w:rsidRDefault="00BF4E41" w:rsidP="00BF4E41">
      <w:pPr>
        <w:ind w:left="567"/>
        <w:rPr>
          <w:rFonts w:ascii="Arial" w:hAnsi="Arial" w:cs="Arial"/>
          <w:b/>
          <w:color w:val="002060"/>
        </w:rPr>
      </w:pPr>
      <w:r w:rsidRPr="00562963">
        <w:rPr>
          <w:rFonts w:ascii="Arial" w:hAnsi="Arial" w:cs="Arial"/>
          <w:b/>
          <w:color w:val="002060"/>
        </w:rPr>
        <w:t>4.2</w:t>
      </w:r>
      <w:r w:rsidRPr="00562963">
        <w:rPr>
          <w:rFonts w:ascii="Arial" w:hAnsi="Arial" w:cs="Arial"/>
          <w:b/>
          <w:color w:val="002060"/>
        </w:rPr>
        <w:tab/>
        <w:t>Action in case of minor incidents</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501"/>
        <w:gridCol w:w="2040"/>
      </w:tblGrid>
      <w:tr w:rsidR="00BF4E41" w:rsidRPr="00562963" w:rsidTr="00A51F59">
        <w:tc>
          <w:tcPr>
            <w:tcW w:w="6521" w:type="dxa"/>
            <w:shd w:val="clear" w:color="auto" w:fill="D9D9D9"/>
          </w:tcPr>
          <w:p w:rsidR="00BF4E41" w:rsidRPr="00562963" w:rsidRDefault="00BF4E41" w:rsidP="00A51F59">
            <w:pPr>
              <w:rPr>
                <w:rFonts w:ascii="Arial" w:hAnsi="Arial" w:cs="Arial"/>
                <w:b/>
                <w:color w:val="002060"/>
              </w:rPr>
            </w:pPr>
            <w:r w:rsidRPr="00562963">
              <w:rPr>
                <w:rFonts w:ascii="Arial" w:hAnsi="Arial" w:cs="Arial"/>
                <w:b/>
                <w:color w:val="002060"/>
              </w:rPr>
              <w:t>Action</w:t>
            </w:r>
          </w:p>
        </w:tc>
        <w:tc>
          <w:tcPr>
            <w:tcW w:w="2047" w:type="dxa"/>
            <w:shd w:val="clear" w:color="auto" w:fill="D9D9D9"/>
          </w:tcPr>
          <w:p w:rsidR="00BF4E41" w:rsidRPr="00562963" w:rsidRDefault="00BF4E41" w:rsidP="00A51F59">
            <w:pPr>
              <w:rPr>
                <w:rFonts w:ascii="Arial" w:hAnsi="Arial" w:cs="Arial"/>
                <w:b/>
                <w:color w:val="002060"/>
              </w:rPr>
            </w:pPr>
            <w:r w:rsidRPr="00562963">
              <w:rPr>
                <w:rFonts w:ascii="Arial" w:hAnsi="Arial" w:cs="Arial"/>
                <w:b/>
                <w:color w:val="002060"/>
              </w:rPr>
              <w:t>Time frame</w:t>
            </w:r>
          </w:p>
        </w:tc>
      </w:tr>
      <w:tr w:rsidR="00BF4E41" w:rsidRPr="00562963" w:rsidTr="00A51F59">
        <w:tc>
          <w:tcPr>
            <w:tcW w:w="6521" w:type="dxa"/>
          </w:tcPr>
          <w:p w:rsidR="00BF4E41" w:rsidRPr="00562963" w:rsidRDefault="00BF4E41" w:rsidP="00773680">
            <w:pPr>
              <w:numPr>
                <w:ilvl w:val="0"/>
                <w:numId w:val="40"/>
              </w:numPr>
              <w:ind w:left="601" w:hanging="567"/>
              <w:rPr>
                <w:rFonts w:ascii="Arial" w:hAnsi="Arial" w:cs="Arial"/>
                <w:color w:val="002060"/>
              </w:rPr>
            </w:pPr>
            <w:r w:rsidRPr="00562963">
              <w:rPr>
                <w:rFonts w:ascii="Arial" w:hAnsi="Arial" w:cs="Arial"/>
                <w:color w:val="002060"/>
              </w:rPr>
              <w:t>Notification:</w:t>
            </w:r>
          </w:p>
          <w:p w:rsidR="00BF4E41" w:rsidRPr="00562963" w:rsidRDefault="00BF4E41" w:rsidP="00773680">
            <w:pPr>
              <w:numPr>
                <w:ilvl w:val="1"/>
                <w:numId w:val="40"/>
              </w:numPr>
              <w:ind w:left="1168" w:hanging="425"/>
              <w:rPr>
                <w:rFonts w:ascii="Arial" w:hAnsi="Arial" w:cs="Arial"/>
                <w:color w:val="002060"/>
              </w:rPr>
            </w:pPr>
            <w:r w:rsidRPr="00562963">
              <w:rPr>
                <w:rFonts w:ascii="Arial" w:hAnsi="Arial" w:cs="Arial"/>
                <w:color w:val="002060"/>
              </w:rPr>
              <w:t>to Manager</w:t>
            </w:r>
          </w:p>
          <w:p w:rsidR="00BF4E41" w:rsidRPr="00562963" w:rsidRDefault="00BF4E41" w:rsidP="00773680">
            <w:pPr>
              <w:numPr>
                <w:ilvl w:val="0"/>
                <w:numId w:val="40"/>
              </w:numPr>
              <w:ind w:left="601" w:hanging="567"/>
              <w:rPr>
                <w:rFonts w:ascii="Arial" w:hAnsi="Arial" w:cs="Arial"/>
                <w:color w:val="002060"/>
              </w:rPr>
            </w:pPr>
            <w:r w:rsidRPr="00562963">
              <w:rPr>
                <w:rFonts w:ascii="Arial" w:hAnsi="Arial" w:cs="Arial"/>
                <w:color w:val="002060"/>
              </w:rPr>
              <w:t>First-aid / medical:</w:t>
            </w:r>
          </w:p>
          <w:p w:rsidR="00BF4E41" w:rsidRPr="00562963" w:rsidRDefault="00BF4E41" w:rsidP="00773680">
            <w:pPr>
              <w:numPr>
                <w:ilvl w:val="1"/>
                <w:numId w:val="40"/>
              </w:numPr>
              <w:ind w:left="1168" w:hanging="425"/>
              <w:rPr>
                <w:rFonts w:ascii="Arial" w:hAnsi="Arial" w:cs="Arial"/>
                <w:color w:val="002060"/>
              </w:rPr>
            </w:pPr>
            <w:r w:rsidRPr="00562963">
              <w:rPr>
                <w:rFonts w:ascii="Arial" w:hAnsi="Arial" w:cs="Arial"/>
                <w:color w:val="002060"/>
              </w:rPr>
              <w:t>First-aider to apply first-aid as required</w:t>
            </w:r>
          </w:p>
          <w:p w:rsidR="00BF4E41" w:rsidRPr="00562963" w:rsidRDefault="00BF4E41" w:rsidP="00773680">
            <w:pPr>
              <w:numPr>
                <w:ilvl w:val="0"/>
                <w:numId w:val="40"/>
              </w:numPr>
              <w:ind w:left="601" w:hanging="567"/>
              <w:rPr>
                <w:rFonts w:ascii="Arial" w:hAnsi="Arial" w:cs="Arial"/>
                <w:color w:val="002060"/>
              </w:rPr>
            </w:pPr>
            <w:r w:rsidRPr="00562963">
              <w:rPr>
                <w:rFonts w:ascii="Arial" w:hAnsi="Arial" w:cs="Arial"/>
                <w:color w:val="002060"/>
              </w:rPr>
              <w:t>Administration:</w:t>
            </w:r>
          </w:p>
          <w:p w:rsidR="00BF4E41" w:rsidRPr="00562963" w:rsidRDefault="00BF4E41" w:rsidP="00773680">
            <w:pPr>
              <w:numPr>
                <w:ilvl w:val="1"/>
                <w:numId w:val="40"/>
              </w:numPr>
              <w:ind w:left="1168" w:hanging="425"/>
              <w:rPr>
                <w:rFonts w:ascii="Arial" w:hAnsi="Arial" w:cs="Arial"/>
                <w:color w:val="002060"/>
              </w:rPr>
            </w:pPr>
            <w:r w:rsidRPr="00562963">
              <w:rPr>
                <w:rFonts w:ascii="Arial" w:hAnsi="Arial" w:cs="Arial"/>
                <w:color w:val="002060"/>
              </w:rPr>
              <w:t>None</w:t>
            </w:r>
          </w:p>
          <w:p w:rsidR="00BF4E41" w:rsidRPr="00562963" w:rsidRDefault="00BF4E41" w:rsidP="00773680">
            <w:pPr>
              <w:numPr>
                <w:ilvl w:val="0"/>
                <w:numId w:val="40"/>
              </w:numPr>
              <w:ind w:left="601" w:hanging="567"/>
              <w:rPr>
                <w:rFonts w:ascii="Arial" w:hAnsi="Arial" w:cs="Arial"/>
                <w:color w:val="002060"/>
              </w:rPr>
            </w:pPr>
            <w:r w:rsidRPr="00562963">
              <w:rPr>
                <w:rFonts w:ascii="Arial" w:hAnsi="Arial" w:cs="Arial"/>
                <w:color w:val="002060"/>
              </w:rPr>
              <w:t>Investigation:</w:t>
            </w:r>
          </w:p>
          <w:p w:rsidR="00BF4E41" w:rsidRPr="00562963" w:rsidRDefault="00BF4E41" w:rsidP="00773680">
            <w:pPr>
              <w:numPr>
                <w:ilvl w:val="1"/>
                <w:numId w:val="40"/>
              </w:numPr>
              <w:ind w:left="1168" w:hanging="425"/>
              <w:rPr>
                <w:rFonts w:ascii="Arial" w:hAnsi="Arial" w:cs="Arial"/>
                <w:color w:val="002060"/>
              </w:rPr>
            </w:pPr>
            <w:r w:rsidRPr="00562963">
              <w:rPr>
                <w:rFonts w:ascii="Arial" w:hAnsi="Arial" w:cs="Arial"/>
                <w:color w:val="002060"/>
              </w:rPr>
              <w:t>Manager to appoint investigator and report back to him/ her.</w:t>
            </w:r>
          </w:p>
          <w:p w:rsidR="00BF4E41" w:rsidRPr="00562963" w:rsidRDefault="00BF4E41" w:rsidP="00773680">
            <w:pPr>
              <w:numPr>
                <w:ilvl w:val="0"/>
                <w:numId w:val="40"/>
              </w:numPr>
              <w:ind w:left="601" w:hanging="567"/>
              <w:rPr>
                <w:rFonts w:ascii="Arial" w:hAnsi="Arial" w:cs="Arial"/>
                <w:color w:val="002060"/>
              </w:rPr>
            </w:pPr>
            <w:r w:rsidRPr="00562963">
              <w:rPr>
                <w:rFonts w:ascii="Arial" w:hAnsi="Arial" w:cs="Arial"/>
                <w:color w:val="002060"/>
              </w:rPr>
              <w:t>Report:</w:t>
            </w:r>
          </w:p>
          <w:p w:rsidR="00BF4E41" w:rsidRPr="00562963" w:rsidRDefault="00BF4E41" w:rsidP="00773680">
            <w:pPr>
              <w:numPr>
                <w:ilvl w:val="1"/>
                <w:numId w:val="40"/>
              </w:numPr>
              <w:ind w:left="1168" w:hanging="425"/>
              <w:rPr>
                <w:rFonts w:ascii="Arial" w:hAnsi="Arial" w:cs="Arial"/>
                <w:color w:val="002060"/>
              </w:rPr>
            </w:pPr>
            <w:r w:rsidRPr="00562963">
              <w:rPr>
                <w:rFonts w:ascii="Arial" w:hAnsi="Arial" w:cs="Arial"/>
                <w:color w:val="002060"/>
              </w:rPr>
              <w:t>Report of incident investigation to Manager</w:t>
            </w:r>
          </w:p>
          <w:p w:rsidR="00BF4E41" w:rsidRPr="00562963" w:rsidRDefault="00BF4E41" w:rsidP="00773680">
            <w:pPr>
              <w:numPr>
                <w:ilvl w:val="0"/>
                <w:numId w:val="40"/>
              </w:numPr>
              <w:ind w:left="601" w:hanging="567"/>
              <w:rPr>
                <w:rFonts w:ascii="Arial" w:hAnsi="Arial" w:cs="Arial"/>
                <w:color w:val="002060"/>
              </w:rPr>
            </w:pPr>
            <w:r w:rsidRPr="00562963">
              <w:rPr>
                <w:rFonts w:ascii="Arial" w:hAnsi="Arial" w:cs="Arial"/>
                <w:color w:val="002060"/>
              </w:rPr>
              <w:t>Follow-up:</w:t>
            </w:r>
          </w:p>
          <w:p w:rsidR="00BF4E41" w:rsidRPr="00562963" w:rsidRDefault="00BF4E41" w:rsidP="00773680">
            <w:pPr>
              <w:numPr>
                <w:ilvl w:val="1"/>
                <w:numId w:val="40"/>
              </w:numPr>
              <w:ind w:left="1168" w:hanging="425"/>
              <w:rPr>
                <w:rFonts w:ascii="Arial" w:hAnsi="Arial" w:cs="Arial"/>
                <w:b/>
                <w:color w:val="002060"/>
              </w:rPr>
            </w:pPr>
            <w:r w:rsidRPr="00562963">
              <w:rPr>
                <w:rFonts w:ascii="Arial" w:hAnsi="Arial" w:cs="Arial"/>
                <w:color w:val="002060"/>
              </w:rPr>
              <w:t>None</w:t>
            </w:r>
          </w:p>
        </w:tc>
        <w:tc>
          <w:tcPr>
            <w:tcW w:w="2047" w:type="dxa"/>
          </w:tcPr>
          <w:p w:rsidR="00BF4E41" w:rsidRPr="00562963" w:rsidRDefault="00BF4E41" w:rsidP="00A51F59">
            <w:pPr>
              <w:rPr>
                <w:rFonts w:ascii="Arial" w:hAnsi="Arial" w:cs="Arial"/>
                <w:color w:val="002060"/>
              </w:rPr>
            </w:pPr>
            <w:r w:rsidRPr="00562963">
              <w:rPr>
                <w:rFonts w:ascii="Arial" w:hAnsi="Arial" w:cs="Arial"/>
                <w:color w:val="002060"/>
              </w:rPr>
              <w:t>within 24 hours</w:t>
            </w: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r w:rsidRPr="00562963">
              <w:rPr>
                <w:rFonts w:ascii="Arial" w:hAnsi="Arial" w:cs="Arial"/>
                <w:color w:val="002060"/>
              </w:rPr>
              <w:t>within 24 hours</w:t>
            </w: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b/>
                <w:color w:val="002060"/>
              </w:rPr>
            </w:pPr>
            <w:r w:rsidRPr="00562963">
              <w:rPr>
                <w:rFonts w:ascii="Arial" w:hAnsi="Arial" w:cs="Arial"/>
                <w:color w:val="002060"/>
              </w:rPr>
              <w:t>Within 2 weeks</w:t>
            </w:r>
          </w:p>
        </w:tc>
      </w:tr>
    </w:tbl>
    <w:p w:rsidR="00BF4E41" w:rsidRPr="00562963" w:rsidRDefault="00BF4E41" w:rsidP="00BF4E41">
      <w:pPr>
        <w:rPr>
          <w:rFonts w:ascii="Arial" w:hAnsi="Arial" w:cs="Arial"/>
          <w:b/>
          <w:color w:val="002060"/>
        </w:rPr>
      </w:pPr>
    </w:p>
    <w:p w:rsidR="00BF4E41" w:rsidRPr="00562963" w:rsidRDefault="00BF4E41" w:rsidP="00BF4E41">
      <w:pPr>
        <w:ind w:left="567"/>
        <w:rPr>
          <w:rFonts w:ascii="Arial" w:hAnsi="Arial" w:cs="Arial"/>
          <w:b/>
          <w:color w:val="002060"/>
        </w:rPr>
      </w:pPr>
      <w:r w:rsidRPr="00562963">
        <w:rPr>
          <w:rFonts w:ascii="Arial" w:hAnsi="Arial" w:cs="Arial"/>
          <w:b/>
          <w:color w:val="002060"/>
        </w:rPr>
        <w:t>4.3</w:t>
      </w:r>
      <w:r w:rsidRPr="00562963">
        <w:rPr>
          <w:rFonts w:ascii="Arial" w:hAnsi="Arial" w:cs="Arial"/>
          <w:b/>
          <w:color w:val="002060"/>
        </w:rPr>
        <w:tab/>
        <w:t>Action in case of all other incidents (“near misses” included)</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498"/>
        <w:gridCol w:w="2043"/>
      </w:tblGrid>
      <w:tr w:rsidR="00BF4E41" w:rsidRPr="00562963" w:rsidTr="00A51F59">
        <w:tc>
          <w:tcPr>
            <w:tcW w:w="6521" w:type="dxa"/>
            <w:shd w:val="clear" w:color="auto" w:fill="D9D9D9"/>
          </w:tcPr>
          <w:p w:rsidR="00BF4E41" w:rsidRPr="00562963" w:rsidRDefault="00BF4E41" w:rsidP="00A51F59">
            <w:pPr>
              <w:rPr>
                <w:rFonts w:ascii="Arial" w:hAnsi="Arial" w:cs="Arial"/>
                <w:b/>
                <w:color w:val="002060"/>
              </w:rPr>
            </w:pPr>
            <w:r w:rsidRPr="00562963">
              <w:rPr>
                <w:rFonts w:ascii="Arial" w:hAnsi="Arial" w:cs="Arial"/>
                <w:b/>
                <w:color w:val="002060"/>
              </w:rPr>
              <w:t>Action</w:t>
            </w:r>
          </w:p>
        </w:tc>
        <w:tc>
          <w:tcPr>
            <w:tcW w:w="2047" w:type="dxa"/>
            <w:shd w:val="clear" w:color="auto" w:fill="D9D9D9"/>
          </w:tcPr>
          <w:p w:rsidR="00BF4E41" w:rsidRPr="00562963" w:rsidRDefault="00BF4E41" w:rsidP="00A51F59">
            <w:pPr>
              <w:rPr>
                <w:rFonts w:ascii="Arial" w:hAnsi="Arial" w:cs="Arial"/>
                <w:b/>
                <w:color w:val="002060"/>
              </w:rPr>
            </w:pPr>
            <w:r w:rsidRPr="00562963">
              <w:rPr>
                <w:rFonts w:ascii="Arial" w:hAnsi="Arial" w:cs="Arial"/>
                <w:b/>
                <w:color w:val="002060"/>
              </w:rPr>
              <w:t>Time frame</w:t>
            </w:r>
          </w:p>
        </w:tc>
      </w:tr>
      <w:tr w:rsidR="00BF4E41" w:rsidRPr="00562963" w:rsidTr="00A51F59">
        <w:tc>
          <w:tcPr>
            <w:tcW w:w="6521" w:type="dxa"/>
          </w:tcPr>
          <w:p w:rsidR="00BF4E41" w:rsidRPr="00562963" w:rsidRDefault="00BF4E41" w:rsidP="00773680">
            <w:pPr>
              <w:numPr>
                <w:ilvl w:val="0"/>
                <w:numId w:val="41"/>
              </w:numPr>
              <w:ind w:left="601" w:hanging="567"/>
              <w:rPr>
                <w:rFonts w:ascii="Arial" w:hAnsi="Arial" w:cs="Arial"/>
                <w:color w:val="002060"/>
              </w:rPr>
            </w:pPr>
            <w:r w:rsidRPr="00562963">
              <w:rPr>
                <w:rFonts w:ascii="Arial" w:hAnsi="Arial" w:cs="Arial"/>
                <w:color w:val="002060"/>
              </w:rPr>
              <w:t>Notification:</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to Manager;</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CEO (in case of fatal / major incident)</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Family of injured person (in case of fatal).</w:t>
            </w:r>
          </w:p>
          <w:p w:rsidR="00BF4E41" w:rsidRPr="00562963" w:rsidRDefault="00BF4E41" w:rsidP="00773680">
            <w:pPr>
              <w:numPr>
                <w:ilvl w:val="0"/>
                <w:numId w:val="41"/>
              </w:numPr>
              <w:ind w:left="601" w:hanging="567"/>
              <w:rPr>
                <w:rFonts w:ascii="Arial" w:hAnsi="Arial" w:cs="Arial"/>
                <w:color w:val="002060"/>
              </w:rPr>
            </w:pPr>
            <w:r w:rsidRPr="00562963">
              <w:rPr>
                <w:rFonts w:ascii="Arial" w:hAnsi="Arial" w:cs="Arial"/>
                <w:color w:val="002060"/>
              </w:rPr>
              <w:t>First-aid / medical:</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First-aider(s) to apply first-aid as required;</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Get paramedics on scene;</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Send to nearest hospital for treatment.</w:t>
            </w:r>
          </w:p>
          <w:p w:rsidR="00BF4E41" w:rsidRPr="00562963" w:rsidRDefault="00BF4E41" w:rsidP="00773680">
            <w:pPr>
              <w:numPr>
                <w:ilvl w:val="0"/>
                <w:numId w:val="41"/>
              </w:numPr>
              <w:ind w:left="601" w:hanging="567"/>
              <w:rPr>
                <w:rFonts w:ascii="Arial" w:hAnsi="Arial" w:cs="Arial"/>
                <w:color w:val="002060"/>
              </w:rPr>
            </w:pPr>
            <w:r w:rsidRPr="00562963">
              <w:rPr>
                <w:rFonts w:ascii="Arial" w:hAnsi="Arial" w:cs="Arial"/>
                <w:color w:val="002060"/>
              </w:rPr>
              <w:t>Administration:</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Complete FEMA incident reporting form – send to Compensation Commissioner</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 xml:space="preserve">Send copy of completed FEMA form to Local Department of Labour (See General Administrative Regulations 8(1)) </w:t>
            </w:r>
          </w:p>
          <w:p w:rsidR="00BF4E41" w:rsidRPr="00562963" w:rsidRDefault="00BF4E41" w:rsidP="00773680">
            <w:pPr>
              <w:numPr>
                <w:ilvl w:val="0"/>
                <w:numId w:val="41"/>
              </w:numPr>
              <w:ind w:left="601" w:hanging="567"/>
              <w:rPr>
                <w:rFonts w:ascii="Arial" w:hAnsi="Arial" w:cs="Arial"/>
                <w:color w:val="002060"/>
              </w:rPr>
            </w:pPr>
            <w:r w:rsidRPr="00562963">
              <w:rPr>
                <w:rFonts w:ascii="Arial" w:hAnsi="Arial" w:cs="Arial"/>
                <w:color w:val="002060"/>
              </w:rPr>
              <w:t>Investigation</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Manager to appoint investigators to investigate incident</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Manager to assist in investigation and report to CEO;</w:t>
            </w:r>
          </w:p>
          <w:p w:rsidR="00BF4E41" w:rsidRPr="00562963" w:rsidRDefault="00BF4E41" w:rsidP="00773680">
            <w:pPr>
              <w:numPr>
                <w:ilvl w:val="0"/>
                <w:numId w:val="41"/>
              </w:numPr>
              <w:ind w:left="601" w:hanging="567"/>
              <w:rPr>
                <w:rFonts w:ascii="Arial" w:hAnsi="Arial" w:cs="Arial"/>
                <w:color w:val="002060"/>
              </w:rPr>
            </w:pPr>
            <w:r w:rsidRPr="00562963">
              <w:rPr>
                <w:rFonts w:ascii="Arial" w:hAnsi="Arial" w:cs="Arial"/>
                <w:color w:val="002060"/>
              </w:rPr>
              <w:t>Report:</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Draft report of incident investigation to CEO</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 xml:space="preserve">Final report of incident investigation to CEO </w:t>
            </w:r>
          </w:p>
          <w:p w:rsidR="00BF4E41" w:rsidRPr="00562963" w:rsidRDefault="00BF4E41" w:rsidP="00773680">
            <w:pPr>
              <w:numPr>
                <w:ilvl w:val="0"/>
                <w:numId w:val="41"/>
              </w:numPr>
              <w:ind w:left="601" w:hanging="567"/>
              <w:rPr>
                <w:rFonts w:ascii="Arial" w:hAnsi="Arial" w:cs="Arial"/>
                <w:color w:val="002060"/>
              </w:rPr>
            </w:pPr>
            <w:r w:rsidRPr="00562963">
              <w:rPr>
                <w:rFonts w:ascii="Arial" w:hAnsi="Arial" w:cs="Arial"/>
                <w:color w:val="002060"/>
              </w:rPr>
              <w:t>Outcome</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Internally circulate report so that all persons can learn from incident.</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Keep incident investigation on record (incident Investigation Register.</w:t>
            </w:r>
          </w:p>
          <w:p w:rsidR="00BF4E41" w:rsidRPr="00562963" w:rsidRDefault="00BF4E41" w:rsidP="00773680">
            <w:pPr>
              <w:numPr>
                <w:ilvl w:val="0"/>
                <w:numId w:val="41"/>
              </w:numPr>
              <w:ind w:left="601" w:hanging="567"/>
              <w:rPr>
                <w:rFonts w:ascii="Arial" w:hAnsi="Arial" w:cs="Arial"/>
                <w:color w:val="002060"/>
              </w:rPr>
            </w:pPr>
            <w:r w:rsidRPr="00562963">
              <w:rPr>
                <w:rFonts w:ascii="Arial" w:hAnsi="Arial" w:cs="Arial"/>
                <w:color w:val="002060"/>
              </w:rPr>
              <w:t>Follow-up:</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 xml:space="preserve">Any recommendations prescribed in investigation report </w:t>
            </w:r>
          </w:p>
          <w:p w:rsidR="00BF4E41" w:rsidRPr="00562963" w:rsidRDefault="00BF4E41" w:rsidP="00A51F59">
            <w:pPr>
              <w:ind w:left="1168"/>
              <w:rPr>
                <w:rFonts w:ascii="Arial" w:hAnsi="Arial" w:cs="Arial"/>
                <w:color w:val="002060"/>
              </w:rPr>
            </w:pPr>
            <w:r w:rsidRPr="00562963">
              <w:rPr>
                <w:rFonts w:ascii="Arial" w:hAnsi="Arial" w:cs="Arial"/>
                <w:color w:val="002060"/>
              </w:rPr>
              <w:t>must be followed up to ensure similar incidents do not occur again.</w:t>
            </w:r>
          </w:p>
          <w:p w:rsidR="00BF4E41" w:rsidRPr="00562963" w:rsidRDefault="00BF4E41" w:rsidP="00773680">
            <w:pPr>
              <w:numPr>
                <w:ilvl w:val="1"/>
                <w:numId w:val="41"/>
              </w:numPr>
              <w:ind w:left="1168"/>
              <w:rPr>
                <w:rFonts w:ascii="Arial" w:hAnsi="Arial" w:cs="Arial"/>
                <w:b/>
                <w:color w:val="002060"/>
              </w:rPr>
            </w:pPr>
            <w:r w:rsidRPr="00562963">
              <w:rPr>
                <w:rFonts w:ascii="Arial" w:hAnsi="Arial" w:cs="Arial"/>
                <w:color w:val="002060"/>
              </w:rPr>
              <w:t>Report on finding must be sent to CEO</w:t>
            </w:r>
          </w:p>
        </w:tc>
        <w:tc>
          <w:tcPr>
            <w:tcW w:w="2047" w:type="dxa"/>
          </w:tcPr>
          <w:p w:rsidR="00BF4E41" w:rsidRPr="00562963" w:rsidRDefault="00BF4E41" w:rsidP="00A51F59">
            <w:pPr>
              <w:rPr>
                <w:rFonts w:ascii="Arial" w:hAnsi="Arial" w:cs="Arial"/>
                <w:color w:val="002060"/>
              </w:rPr>
            </w:pPr>
            <w:r w:rsidRPr="00562963">
              <w:rPr>
                <w:rFonts w:ascii="Arial" w:hAnsi="Arial" w:cs="Arial"/>
                <w:color w:val="002060"/>
              </w:rPr>
              <w:t>Immediately</w:t>
            </w:r>
          </w:p>
          <w:p w:rsidR="00BF4E41" w:rsidRPr="00562963" w:rsidRDefault="00BF4E41" w:rsidP="00A51F59">
            <w:pPr>
              <w:rPr>
                <w:rFonts w:ascii="Arial" w:hAnsi="Arial" w:cs="Arial"/>
                <w:color w:val="002060"/>
              </w:rPr>
            </w:pPr>
            <w:r w:rsidRPr="00562963">
              <w:rPr>
                <w:rFonts w:ascii="Arial" w:hAnsi="Arial" w:cs="Arial"/>
                <w:color w:val="002060"/>
              </w:rPr>
              <w:t>(phone)</w:t>
            </w: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r w:rsidRPr="00562963">
              <w:rPr>
                <w:rFonts w:ascii="Arial" w:hAnsi="Arial" w:cs="Arial"/>
                <w:color w:val="002060"/>
              </w:rPr>
              <w:t>Within 7 days</w:t>
            </w: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r w:rsidRPr="00562963">
              <w:rPr>
                <w:rFonts w:ascii="Arial" w:hAnsi="Arial" w:cs="Arial"/>
                <w:color w:val="002060"/>
              </w:rPr>
              <w:t>Immediately or within 7 days</w:t>
            </w: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r w:rsidRPr="00562963">
              <w:rPr>
                <w:rFonts w:ascii="Arial" w:hAnsi="Arial" w:cs="Arial"/>
                <w:color w:val="002060"/>
              </w:rPr>
              <w:t>Within 12 hours</w:t>
            </w: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r w:rsidRPr="00562963">
              <w:rPr>
                <w:rFonts w:ascii="Arial" w:hAnsi="Arial" w:cs="Arial"/>
                <w:color w:val="002060"/>
              </w:rPr>
              <w:t>Within 2 weeks</w:t>
            </w:r>
          </w:p>
          <w:p w:rsidR="00BF4E41" w:rsidRPr="00562963" w:rsidRDefault="00BF4E41" w:rsidP="00A51F59">
            <w:pPr>
              <w:rPr>
                <w:rFonts w:ascii="Arial" w:hAnsi="Arial" w:cs="Arial"/>
                <w:color w:val="002060"/>
              </w:rPr>
            </w:pPr>
            <w:r w:rsidRPr="00562963">
              <w:rPr>
                <w:rFonts w:ascii="Arial" w:hAnsi="Arial" w:cs="Arial"/>
                <w:color w:val="002060"/>
              </w:rPr>
              <w:t>Within 4 weeks of incident</w:t>
            </w: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r w:rsidRPr="00562963">
              <w:rPr>
                <w:rFonts w:ascii="Arial" w:hAnsi="Arial" w:cs="Arial"/>
                <w:color w:val="002060"/>
              </w:rPr>
              <w:t>Within 1 year</w:t>
            </w: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r w:rsidRPr="00562963">
              <w:rPr>
                <w:rFonts w:ascii="Arial" w:hAnsi="Arial" w:cs="Arial"/>
                <w:color w:val="002060"/>
              </w:rPr>
              <w:t>Within 1 week after follow-up</w:t>
            </w:r>
          </w:p>
        </w:tc>
      </w:tr>
    </w:tbl>
    <w:p w:rsidR="00BF4E41" w:rsidRPr="00562963" w:rsidRDefault="00BF4E41" w:rsidP="00BF4E41">
      <w:pPr>
        <w:rPr>
          <w:rFonts w:ascii="Arial" w:hAnsi="Arial" w:cs="Arial"/>
          <w:color w:val="002060"/>
        </w:rPr>
      </w:pPr>
    </w:p>
    <w:p w:rsidR="00BF4E41" w:rsidRPr="00562963" w:rsidRDefault="00BF4E41" w:rsidP="00773680">
      <w:pPr>
        <w:numPr>
          <w:ilvl w:val="1"/>
          <w:numId w:val="44"/>
        </w:numPr>
        <w:rPr>
          <w:rFonts w:ascii="Arial" w:hAnsi="Arial" w:cs="Arial"/>
          <w:b/>
          <w:color w:val="002060"/>
        </w:rPr>
      </w:pPr>
      <w:r w:rsidRPr="00562963">
        <w:rPr>
          <w:rFonts w:ascii="Arial" w:hAnsi="Arial" w:cs="Arial"/>
          <w:b/>
          <w:color w:val="002060"/>
        </w:rPr>
        <w:t>Statistics</w:t>
      </w:r>
    </w:p>
    <w:p w:rsidR="00BF4E41" w:rsidRPr="00562963" w:rsidRDefault="00BF4E41" w:rsidP="00BF4E41">
      <w:pPr>
        <w:ind w:left="567"/>
        <w:rPr>
          <w:rFonts w:ascii="Arial" w:hAnsi="Arial" w:cs="Arial"/>
          <w:color w:val="002060"/>
        </w:rPr>
      </w:pPr>
      <w:r w:rsidRPr="00562963">
        <w:rPr>
          <w:rFonts w:ascii="Arial" w:hAnsi="Arial" w:cs="Arial"/>
          <w:color w:val="002060"/>
        </w:rPr>
        <w:t>The following statistics will be kept by the company namely:</w:t>
      </w:r>
    </w:p>
    <w:p w:rsidR="00BF4E41" w:rsidRPr="00562963" w:rsidRDefault="00BF4E41" w:rsidP="00773680">
      <w:pPr>
        <w:numPr>
          <w:ilvl w:val="0"/>
          <w:numId w:val="43"/>
        </w:numPr>
        <w:rPr>
          <w:rFonts w:ascii="Arial" w:hAnsi="Arial" w:cs="Arial"/>
          <w:color w:val="002060"/>
        </w:rPr>
      </w:pPr>
      <w:r w:rsidRPr="00562963">
        <w:rPr>
          <w:rFonts w:ascii="Arial" w:hAnsi="Arial" w:cs="Arial"/>
          <w:color w:val="002060"/>
        </w:rPr>
        <w:t>Hours worked by all employees of the company (Exposure Hours – EH)</w:t>
      </w:r>
    </w:p>
    <w:p w:rsidR="00BF4E41" w:rsidRPr="00562963" w:rsidRDefault="00BF4E41" w:rsidP="00773680">
      <w:pPr>
        <w:numPr>
          <w:ilvl w:val="0"/>
          <w:numId w:val="43"/>
        </w:numPr>
        <w:rPr>
          <w:rFonts w:ascii="Arial" w:hAnsi="Arial" w:cs="Arial"/>
          <w:color w:val="002060"/>
        </w:rPr>
      </w:pPr>
      <w:r w:rsidRPr="00562963">
        <w:rPr>
          <w:rFonts w:ascii="Arial" w:hAnsi="Arial" w:cs="Arial"/>
          <w:color w:val="002060"/>
        </w:rPr>
        <w:t>All incidents where a medical practitioner’s services were used (Total Recordable Cases – TRC).</w:t>
      </w:r>
    </w:p>
    <w:p w:rsidR="00BF4E41" w:rsidRPr="00562963" w:rsidRDefault="00BF4E41" w:rsidP="00773680">
      <w:pPr>
        <w:numPr>
          <w:ilvl w:val="0"/>
          <w:numId w:val="43"/>
        </w:numPr>
        <w:rPr>
          <w:rFonts w:ascii="Arial" w:hAnsi="Arial" w:cs="Arial"/>
          <w:color w:val="002060"/>
        </w:rPr>
      </w:pPr>
      <w:r w:rsidRPr="00562963">
        <w:rPr>
          <w:rFonts w:ascii="Arial" w:hAnsi="Arial" w:cs="Arial"/>
          <w:color w:val="002060"/>
        </w:rPr>
        <w:t>All near miss incidents;</w:t>
      </w:r>
    </w:p>
    <w:p w:rsidR="00BF4E41" w:rsidRPr="00562963" w:rsidRDefault="00BF4E41" w:rsidP="00773680">
      <w:pPr>
        <w:numPr>
          <w:ilvl w:val="0"/>
          <w:numId w:val="43"/>
        </w:numPr>
        <w:rPr>
          <w:rFonts w:ascii="Arial" w:hAnsi="Arial" w:cs="Arial"/>
          <w:color w:val="002060"/>
        </w:rPr>
      </w:pPr>
      <w:r w:rsidRPr="00562963">
        <w:rPr>
          <w:rFonts w:ascii="Arial" w:hAnsi="Arial" w:cs="Arial"/>
          <w:color w:val="002060"/>
        </w:rPr>
        <w:t>All incidents where first-aid was rendered;</w:t>
      </w:r>
    </w:p>
    <w:p w:rsidR="00BF4E41" w:rsidRPr="00562963" w:rsidRDefault="00BF4E41" w:rsidP="00BF4E41">
      <w:pPr>
        <w:rPr>
          <w:rFonts w:ascii="Arial" w:hAnsi="Arial" w:cs="Arial"/>
          <w:color w:val="002060"/>
        </w:rPr>
      </w:pPr>
    </w:p>
    <w:p w:rsidR="00B708F9" w:rsidRPr="00562963" w:rsidRDefault="00B708F9" w:rsidP="00BF4E41">
      <w:pPr>
        <w:rPr>
          <w:rFonts w:ascii="Arial" w:hAnsi="Arial" w:cs="Arial"/>
          <w:color w:val="002060"/>
        </w:rPr>
      </w:pPr>
    </w:p>
    <w:p w:rsidR="00B708F9" w:rsidRPr="00562963" w:rsidRDefault="00B708F9" w:rsidP="00BF4E41">
      <w:pPr>
        <w:rPr>
          <w:rFonts w:ascii="Arial" w:hAnsi="Arial" w:cs="Arial"/>
          <w:color w:val="002060"/>
        </w:rPr>
      </w:pPr>
    </w:p>
    <w:p w:rsidR="00BF4E41" w:rsidRPr="00562963" w:rsidRDefault="00BF4E41" w:rsidP="00773680">
      <w:pPr>
        <w:numPr>
          <w:ilvl w:val="0"/>
          <w:numId w:val="42"/>
        </w:numPr>
        <w:ind w:left="567" w:hanging="567"/>
        <w:rPr>
          <w:rFonts w:ascii="Arial" w:hAnsi="Arial" w:cs="Arial"/>
          <w:b/>
          <w:color w:val="002060"/>
          <w:sz w:val="28"/>
          <w:szCs w:val="28"/>
        </w:rPr>
      </w:pPr>
      <w:r w:rsidRPr="00562963">
        <w:rPr>
          <w:rFonts w:ascii="Arial" w:hAnsi="Arial" w:cs="Arial"/>
          <w:b/>
          <w:color w:val="002060"/>
          <w:sz w:val="28"/>
          <w:szCs w:val="28"/>
        </w:rPr>
        <w:lastRenderedPageBreak/>
        <w:t>Records</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496"/>
        <w:gridCol w:w="2045"/>
      </w:tblGrid>
      <w:tr w:rsidR="00BF4E41" w:rsidRPr="00562963" w:rsidTr="00A51F59">
        <w:tc>
          <w:tcPr>
            <w:tcW w:w="6521" w:type="dxa"/>
            <w:shd w:val="clear" w:color="auto" w:fill="D9D9D9"/>
          </w:tcPr>
          <w:p w:rsidR="00BF4E41" w:rsidRPr="00562963" w:rsidRDefault="00BF4E41" w:rsidP="00A51F59">
            <w:pPr>
              <w:rPr>
                <w:rFonts w:ascii="Arial" w:hAnsi="Arial" w:cs="Arial"/>
                <w:b/>
                <w:color w:val="002060"/>
              </w:rPr>
            </w:pPr>
            <w:r w:rsidRPr="00562963">
              <w:rPr>
                <w:rFonts w:ascii="Arial" w:hAnsi="Arial" w:cs="Arial"/>
                <w:b/>
                <w:color w:val="002060"/>
              </w:rPr>
              <w:t>Form description</w:t>
            </w:r>
          </w:p>
        </w:tc>
        <w:tc>
          <w:tcPr>
            <w:tcW w:w="2047" w:type="dxa"/>
            <w:shd w:val="clear" w:color="auto" w:fill="D9D9D9"/>
          </w:tcPr>
          <w:p w:rsidR="00BF4E41" w:rsidRPr="00562963" w:rsidRDefault="00BF4E41" w:rsidP="00A51F59">
            <w:pPr>
              <w:rPr>
                <w:rFonts w:ascii="Arial" w:hAnsi="Arial" w:cs="Arial"/>
                <w:b/>
                <w:color w:val="002060"/>
              </w:rPr>
            </w:pPr>
            <w:r w:rsidRPr="00562963">
              <w:rPr>
                <w:rFonts w:ascii="Arial" w:hAnsi="Arial" w:cs="Arial"/>
                <w:b/>
                <w:color w:val="002060"/>
              </w:rPr>
              <w:t>Identification</w:t>
            </w:r>
          </w:p>
        </w:tc>
      </w:tr>
      <w:tr w:rsidR="00BF4E41" w:rsidRPr="00562963" w:rsidTr="00A51F59">
        <w:tc>
          <w:tcPr>
            <w:tcW w:w="6521"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Incident reporting to Compensation Commissioner / Department of Labour</w:t>
            </w:r>
          </w:p>
        </w:tc>
        <w:tc>
          <w:tcPr>
            <w:tcW w:w="2047"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FEMA, Annexure 1 to this Policy</w:t>
            </w:r>
          </w:p>
        </w:tc>
      </w:tr>
      <w:tr w:rsidR="00BF4E41" w:rsidRPr="00562963" w:rsidTr="00A51F59">
        <w:tc>
          <w:tcPr>
            <w:tcW w:w="6521"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Recoding and Investigation of incidents</w:t>
            </w:r>
          </w:p>
        </w:tc>
        <w:tc>
          <w:tcPr>
            <w:tcW w:w="2047"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Annexure 1 of GAR Annexure 2 to this Policy</w:t>
            </w:r>
          </w:p>
        </w:tc>
      </w:tr>
      <w:tr w:rsidR="00BF4E41" w:rsidRPr="00562963" w:rsidTr="00A51F59">
        <w:tc>
          <w:tcPr>
            <w:tcW w:w="6521"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Incident report</w:t>
            </w:r>
          </w:p>
        </w:tc>
        <w:tc>
          <w:tcPr>
            <w:tcW w:w="2047"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Annexure 3 to this Policy</w:t>
            </w:r>
          </w:p>
        </w:tc>
      </w:tr>
    </w:tbl>
    <w:p w:rsidR="00BF4E41" w:rsidRPr="00562963" w:rsidRDefault="00BF4E41" w:rsidP="00BF4E41">
      <w:pPr>
        <w:ind w:left="567"/>
        <w:rPr>
          <w:rFonts w:ascii="Arial" w:hAnsi="Arial" w:cs="Arial"/>
          <w:color w:val="002060"/>
        </w:rPr>
      </w:pPr>
    </w:p>
    <w:p w:rsidR="00BF4E41" w:rsidRPr="00562963" w:rsidRDefault="00BF4E41" w:rsidP="00BF4E41">
      <w:pPr>
        <w:ind w:left="567"/>
        <w:rPr>
          <w:rFonts w:ascii="Arial" w:hAnsi="Arial" w:cs="Arial"/>
          <w:color w:val="002060"/>
        </w:rPr>
      </w:pPr>
      <w:r w:rsidRPr="00562963">
        <w:rPr>
          <w:rFonts w:ascii="Arial" w:hAnsi="Arial" w:cs="Arial"/>
          <w:color w:val="002060"/>
        </w:rPr>
        <w:t>Where no person was involved in the incident or where a near miss took place, the Incident Report form (See annexure 3) must be used.  Complete the form as follows:</w:t>
      </w:r>
    </w:p>
    <w:p w:rsidR="00BF4E41" w:rsidRPr="00562963" w:rsidRDefault="00BF4E41" w:rsidP="00BF4E41">
      <w:pPr>
        <w:pStyle w:val="Heading2"/>
        <w:ind w:left="709"/>
        <w:rPr>
          <w:rFonts w:ascii="Arial" w:hAnsi="Arial" w:cs="Arial"/>
          <w:color w:val="002060"/>
          <w:u w:val="single"/>
        </w:rPr>
      </w:pPr>
      <w:r w:rsidRPr="00562963">
        <w:rPr>
          <w:rFonts w:ascii="Arial" w:hAnsi="Arial" w:cs="Arial"/>
          <w:color w:val="002060"/>
          <w:u w:val="single"/>
        </w:rPr>
        <w:t>Incident description</w:t>
      </w:r>
    </w:p>
    <w:p w:rsidR="00BF4E41" w:rsidRPr="00562963" w:rsidRDefault="00BF4E41" w:rsidP="00BF4E41">
      <w:pPr>
        <w:autoSpaceDE w:val="0"/>
        <w:autoSpaceDN w:val="0"/>
        <w:adjustRightInd w:val="0"/>
        <w:ind w:left="709"/>
        <w:rPr>
          <w:rFonts w:ascii="Arial" w:hAnsi="Arial" w:cs="Arial"/>
          <w:color w:val="002060"/>
        </w:rPr>
      </w:pPr>
      <w:r w:rsidRPr="00562963">
        <w:rPr>
          <w:rFonts w:ascii="Arial" w:hAnsi="Arial" w:cs="Arial"/>
          <w:iCs/>
          <w:color w:val="002060"/>
        </w:rPr>
        <w:t>A description of what happened in no more that 100 words.  The description should factually state the work activity at the time and the sequence of events that led to the incident</w:t>
      </w:r>
      <w:r w:rsidRPr="00562963">
        <w:rPr>
          <w:rFonts w:ascii="Arial" w:hAnsi="Arial" w:cs="Arial"/>
          <w:color w:val="002060"/>
        </w:rPr>
        <w:t>.</w:t>
      </w:r>
    </w:p>
    <w:p w:rsidR="00BF4E41" w:rsidRPr="00562963" w:rsidRDefault="00BF4E41" w:rsidP="00BF4E41">
      <w:pPr>
        <w:autoSpaceDE w:val="0"/>
        <w:autoSpaceDN w:val="0"/>
        <w:adjustRightInd w:val="0"/>
        <w:ind w:left="709"/>
        <w:rPr>
          <w:rFonts w:ascii="Arial" w:hAnsi="Arial" w:cs="Arial"/>
          <w:color w:val="002060"/>
        </w:rPr>
      </w:pPr>
    </w:p>
    <w:p w:rsidR="00BF4E41" w:rsidRPr="00562963" w:rsidRDefault="00BF4E41" w:rsidP="00BF4E41">
      <w:pPr>
        <w:pStyle w:val="Heading2"/>
        <w:ind w:left="709"/>
        <w:rPr>
          <w:rFonts w:ascii="Arial" w:hAnsi="Arial" w:cs="Arial"/>
          <w:color w:val="002060"/>
          <w:u w:val="single"/>
        </w:rPr>
      </w:pPr>
      <w:r w:rsidRPr="00562963">
        <w:rPr>
          <w:rFonts w:ascii="Arial" w:hAnsi="Arial" w:cs="Arial"/>
          <w:color w:val="002060"/>
          <w:u w:val="single"/>
        </w:rPr>
        <w:t>Outcome</w:t>
      </w:r>
    </w:p>
    <w:p w:rsidR="00BF4E41" w:rsidRPr="00562963" w:rsidRDefault="00BF4E41" w:rsidP="00BF4E41">
      <w:pPr>
        <w:autoSpaceDE w:val="0"/>
        <w:autoSpaceDN w:val="0"/>
        <w:adjustRightInd w:val="0"/>
        <w:ind w:left="709"/>
        <w:rPr>
          <w:rFonts w:ascii="Arial" w:hAnsi="Arial" w:cs="Arial"/>
          <w:iCs/>
          <w:color w:val="002060"/>
        </w:rPr>
      </w:pPr>
      <w:r w:rsidRPr="00562963">
        <w:rPr>
          <w:rFonts w:ascii="Arial" w:hAnsi="Arial" w:cs="Arial"/>
          <w:iCs/>
          <w:color w:val="002060"/>
        </w:rPr>
        <w:t>In no longer than 25 words provide a description of injuries and/or damage.</w:t>
      </w:r>
    </w:p>
    <w:p w:rsidR="00BF4E41" w:rsidRPr="00562963" w:rsidRDefault="00BF4E41" w:rsidP="00BF4E41">
      <w:pPr>
        <w:autoSpaceDE w:val="0"/>
        <w:autoSpaceDN w:val="0"/>
        <w:adjustRightInd w:val="0"/>
        <w:ind w:left="709"/>
        <w:rPr>
          <w:rFonts w:ascii="Arial" w:hAnsi="Arial" w:cs="Arial"/>
          <w:iCs/>
          <w:color w:val="002060"/>
        </w:rPr>
      </w:pPr>
    </w:p>
    <w:p w:rsidR="00BF4E41" w:rsidRPr="00562963" w:rsidRDefault="00BF4E41" w:rsidP="00BF4E41">
      <w:pPr>
        <w:autoSpaceDE w:val="0"/>
        <w:autoSpaceDN w:val="0"/>
        <w:adjustRightInd w:val="0"/>
        <w:ind w:left="709"/>
        <w:rPr>
          <w:rFonts w:ascii="Arial" w:hAnsi="Arial" w:cs="Arial"/>
          <w:b/>
          <w:bCs/>
          <w:color w:val="002060"/>
          <w:u w:val="single"/>
        </w:rPr>
      </w:pPr>
      <w:r w:rsidRPr="00562963">
        <w:rPr>
          <w:rFonts w:ascii="Arial" w:hAnsi="Arial" w:cs="Arial"/>
          <w:b/>
          <w:bCs/>
          <w:color w:val="002060"/>
          <w:u w:val="single"/>
        </w:rPr>
        <w:t>Main findings from investigation</w:t>
      </w:r>
    </w:p>
    <w:p w:rsidR="00BF4E41" w:rsidRPr="00562963" w:rsidRDefault="00BF4E41" w:rsidP="00BF4E41">
      <w:pPr>
        <w:autoSpaceDE w:val="0"/>
        <w:autoSpaceDN w:val="0"/>
        <w:adjustRightInd w:val="0"/>
        <w:ind w:left="709"/>
        <w:rPr>
          <w:rFonts w:ascii="Arial" w:hAnsi="Arial" w:cs="Arial"/>
          <w:color w:val="002060"/>
        </w:rPr>
      </w:pPr>
      <w:r w:rsidRPr="00562963">
        <w:rPr>
          <w:rFonts w:ascii="Arial" w:hAnsi="Arial" w:cs="Arial"/>
          <w:iCs/>
          <w:color w:val="002060"/>
        </w:rPr>
        <w:t>Provide a list of the main findings based on factual and proven evidence from the final investigation report.  Limit the number of main findings to 4-5</w:t>
      </w:r>
    </w:p>
    <w:p w:rsidR="00BF4E41" w:rsidRPr="00562963" w:rsidRDefault="00BF4E41" w:rsidP="00BF4E41">
      <w:pPr>
        <w:autoSpaceDE w:val="0"/>
        <w:autoSpaceDN w:val="0"/>
        <w:adjustRightInd w:val="0"/>
        <w:ind w:left="709"/>
        <w:rPr>
          <w:rFonts w:ascii="Arial" w:hAnsi="Arial" w:cs="Arial"/>
          <w:iCs/>
          <w:color w:val="002060"/>
        </w:rPr>
      </w:pPr>
    </w:p>
    <w:p w:rsidR="00BF4E41" w:rsidRPr="00562963" w:rsidRDefault="00BF4E41" w:rsidP="00BF4E41">
      <w:pPr>
        <w:pStyle w:val="Heading2"/>
        <w:ind w:left="709"/>
        <w:rPr>
          <w:rFonts w:ascii="Arial" w:hAnsi="Arial" w:cs="Arial"/>
          <w:color w:val="002060"/>
          <w:u w:val="single"/>
        </w:rPr>
      </w:pPr>
      <w:r w:rsidRPr="00562963">
        <w:rPr>
          <w:rFonts w:ascii="Arial" w:hAnsi="Arial" w:cs="Arial"/>
          <w:color w:val="002060"/>
          <w:u w:val="single"/>
        </w:rPr>
        <w:t>Main causes</w:t>
      </w:r>
    </w:p>
    <w:p w:rsidR="00BF4E41" w:rsidRPr="00562963" w:rsidRDefault="00BF4E41" w:rsidP="00BF4E41">
      <w:pPr>
        <w:autoSpaceDE w:val="0"/>
        <w:autoSpaceDN w:val="0"/>
        <w:adjustRightInd w:val="0"/>
        <w:ind w:left="709"/>
        <w:rPr>
          <w:rFonts w:ascii="Arial" w:hAnsi="Arial" w:cs="Arial"/>
          <w:iCs/>
          <w:color w:val="002060"/>
        </w:rPr>
      </w:pPr>
      <w:r w:rsidRPr="00562963">
        <w:rPr>
          <w:rFonts w:ascii="Arial" w:hAnsi="Arial" w:cs="Arial"/>
          <w:iCs/>
          <w:color w:val="002060"/>
        </w:rPr>
        <w:t>Provide a list of the main causes based on factual and proven evidence.  These should typically come from identified failed defenses.  Limit the number of main findings to 4-5</w:t>
      </w:r>
    </w:p>
    <w:p w:rsidR="00BF4E41" w:rsidRPr="00562963" w:rsidRDefault="00BF4E41" w:rsidP="00BF4E41">
      <w:pPr>
        <w:autoSpaceDE w:val="0"/>
        <w:autoSpaceDN w:val="0"/>
        <w:adjustRightInd w:val="0"/>
        <w:ind w:left="709"/>
        <w:rPr>
          <w:rFonts w:ascii="Arial" w:hAnsi="Arial" w:cs="Arial"/>
          <w:iCs/>
          <w:color w:val="002060"/>
        </w:rPr>
      </w:pPr>
    </w:p>
    <w:p w:rsidR="00BF4E41" w:rsidRPr="00562963" w:rsidRDefault="00BF4E41" w:rsidP="00BF4E41">
      <w:pPr>
        <w:autoSpaceDE w:val="0"/>
        <w:autoSpaceDN w:val="0"/>
        <w:adjustRightInd w:val="0"/>
        <w:ind w:left="709"/>
        <w:rPr>
          <w:rFonts w:ascii="Arial" w:hAnsi="Arial" w:cs="Arial"/>
          <w:b/>
          <w:bCs/>
          <w:color w:val="002060"/>
          <w:u w:val="single"/>
        </w:rPr>
      </w:pPr>
      <w:r w:rsidRPr="00562963">
        <w:rPr>
          <w:rFonts w:ascii="Arial" w:hAnsi="Arial" w:cs="Arial"/>
          <w:b/>
          <w:bCs/>
          <w:color w:val="002060"/>
          <w:u w:val="single"/>
        </w:rPr>
        <w:t>Immediate actions</w:t>
      </w:r>
    </w:p>
    <w:p w:rsidR="00BF4E41" w:rsidRPr="00562963" w:rsidRDefault="00BF4E41" w:rsidP="00BF4E41">
      <w:pPr>
        <w:autoSpaceDE w:val="0"/>
        <w:autoSpaceDN w:val="0"/>
        <w:adjustRightInd w:val="0"/>
        <w:ind w:left="709"/>
        <w:rPr>
          <w:rFonts w:ascii="Arial" w:hAnsi="Arial" w:cs="Arial"/>
          <w:color w:val="002060"/>
        </w:rPr>
      </w:pPr>
      <w:r w:rsidRPr="00562963">
        <w:rPr>
          <w:rFonts w:ascii="Arial" w:hAnsi="Arial" w:cs="Arial"/>
          <w:iCs/>
          <w:color w:val="002060"/>
        </w:rPr>
        <w:t xml:space="preserve">Provide a list of the immediate actions taken to prevent re-occurrence of the incident.  These should typically come from identified actions to ensure the above identified </w:t>
      </w:r>
      <w:r w:rsidR="0065171A" w:rsidRPr="00562963">
        <w:rPr>
          <w:rFonts w:ascii="Arial" w:hAnsi="Arial" w:cs="Arial"/>
          <w:iCs/>
          <w:color w:val="002060"/>
        </w:rPr>
        <w:t>defences</w:t>
      </w:r>
      <w:r w:rsidRPr="00562963">
        <w:rPr>
          <w:rFonts w:ascii="Arial" w:hAnsi="Arial" w:cs="Arial"/>
          <w:iCs/>
          <w:color w:val="002060"/>
        </w:rPr>
        <w:t xml:space="preserve"> are in place in future.  Limit the number of main findings to 4-5</w:t>
      </w:r>
    </w:p>
    <w:p w:rsidR="00BF4E41" w:rsidRPr="00562963" w:rsidRDefault="00BF4E41" w:rsidP="00BF4E41">
      <w:pPr>
        <w:ind w:left="709"/>
        <w:rPr>
          <w:rFonts w:ascii="Arial" w:hAnsi="Arial" w:cs="Arial"/>
          <w:color w:val="002060"/>
        </w:rPr>
      </w:pPr>
    </w:p>
    <w:p w:rsidR="00BF4E41" w:rsidRPr="00562963" w:rsidRDefault="00BF4E41" w:rsidP="00BF4E41">
      <w:pPr>
        <w:pStyle w:val="Heading2"/>
        <w:ind w:left="709"/>
        <w:rPr>
          <w:rFonts w:ascii="Arial" w:hAnsi="Arial" w:cs="Arial"/>
          <w:color w:val="002060"/>
          <w:u w:val="single"/>
        </w:rPr>
      </w:pPr>
      <w:r w:rsidRPr="00562963">
        <w:rPr>
          <w:rFonts w:ascii="Arial" w:hAnsi="Arial" w:cs="Arial"/>
          <w:color w:val="002060"/>
          <w:u w:val="single"/>
        </w:rPr>
        <w:t>Underlying causes</w:t>
      </w:r>
    </w:p>
    <w:p w:rsidR="00BF4E41" w:rsidRPr="00562963" w:rsidRDefault="00BF4E41" w:rsidP="00BF4E41">
      <w:pPr>
        <w:autoSpaceDE w:val="0"/>
        <w:autoSpaceDN w:val="0"/>
        <w:adjustRightInd w:val="0"/>
        <w:ind w:left="709"/>
        <w:rPr>
          <w:rFonts w:ascii="Arial" w:hAnsi="Arial" w:cs="Arial"/>
          <w:iCs/>
          <w:color w:val="002060"/>
        </w:rPr>
      </w:pPr>
      <w:r w:rsidRPr="00562963">
        <w:rPr>
          <w:rFonts w:ascii="Arial" w:hAnsi="Arial" w:cs="Arial"/>
          <w:iCs/>
          <w:color w:val="002060"/>
        </w:rPr>
        <w:t>Provide a list of the underlying causes in the company that led to the incident occurring.  These should typically come from the final investigation report.  Limit the number of underlying causes to 4-5.</w:t>
      </w:r>
    </w:p>
    <w:p w:rsidR="00BF4E41" w:rsidRPr="00562963" w:rsidRDefault="00BF4E41" w:rsidP="00BF4E41">
      <w:pPr>
        <w:pStyle w:val="BodyText"/>
        <w:ind w:left="709"/>
        <w:rPr>
          <w:rFonts w:ascii="Arial" w:hAnsi="Arial" w:cs="Arial"/>
          <w:color w:val="002060"/>
        </w:rPr>
      </w:pPr>
    </w:p>
    <w:p w:rsidR="0065171A" w:rsidRPr="00562963" w:rsidRDefault="0065171A" w:rsidP="00BF4E41">
      <w:pPr>
        <w:pStyle w:val="BodyText"/>
        <w:ind w:left="709"/>
        <w:rPr>
          <w:rFonts w:ascii="Arial" w:hAnsi="Arial" w:cs="Arial"/>
          <w:color w:val="002060"/>
        </w:rPr>
      </w:pPr>
    </w:p>
    <w:p w:rsidR="00BF4E41" w:rsidRPr="00562963" w:rsidRDefault="00BF4E41" w:rsidP="00BF4E41">
      <w:pPr>
        <w:pStyle w:val="Heading2"/>
        <w:ind w:left="709"/>
        <w:rPr>
          <w:rFonts w:ascii="Arial" w:hAnsi="Arial" w:cs="Arial"/>
          <w:color w:val="002060"/>
        </w:rPr>
      </w:pPr>
      <w:r w:rsidRPr="00562963">
        <w:rPr>
          <w:rFonts w:ascii="Arial" w:hAnsi="Arial" w:cs="Arial"/>
          <w:color w:val="002060"/>
        </w:rPr>
        <w:lastRenderedPageBreak/>
        <w:t>Management actions to address underlying causes</w:t>
      </w:r>
    </w:p>
    <w:p w:rsidR="0065171A" w:rsidRPr="00562963" w:rsidRDefault="0065171A" w:rsidP="0065171A">
      <w:pPr>
        <w:rPr>
          <w:color w:val="002060"/>
        </w:rPr>
      </w:pPr>
    </w:p>
    <w:p w:rsidR="00BF4E41" w:rsidRPr="00562963" w:rsidRDefault="00BF4E41" w:rsidP="00BF4E41">
      <w:pPr>
        <w:autoSpaceDE w:val="0"/>
        <w:autoSpaceDN w:val="0"/>
        <w:adjustRightInd w:val="0"/>
        <w:ind w:left="709"/>
        <w:rPr>
          <w:rFonts w:ascii="Arial" w:hAnsi="Arial" w:cs="Arial"/>
          <w:iCs/>
          <w:color w:val="002060"/>
        </w:rPr>
      </w:pPr>
      <w:r w:rsidRPr="00562963">
        <w:rPr>
          <w:rFonts w:ascii="Arial" w:hAnsi="Arial" w:cs="Arial"/>
          <w:iCs/>
          <w:color w:val="002060"/>
        </w:rPr>
        <w:t>Provide a list of the actions for Management in the company to take to prevent re-occurrence of this incident or any other incident of similar nature occurring.  These should typically come from the actions to address the identified latent failures in the company.  Limit the number of Management actions to 4-5</w:t>
      </w:r>
    </w:p>
    <w:p w:rsidR="00BF4E41" w:rsidRPr="00562963" w:rsidRDefault="00BF4E41" w:rsidP="00BF4E41">
      <w:pPr>
        <w:ind w:left="567"/>
        <w:rPr>
          <w:rFonts w:ascii="Arial" w:hAnsi="Arial" w:cs="Arial"/>
          <w:color w:val="002060"/>
        </w:rPr>
      </w:pPr>
    </w:p>
    <w:p w:rsidR="00BF4E41" w:rsidRPr="00562963" w:rsidRDefault="00BF4E41" w:rsidP="00BF4E41">
      <w:pPr>
        <w:ind w:left="567"/>
        <w:rPr>
          <w:rFonts w:ascii="Arial" w:hAnsi="Arial" w:cs="Arial"/>
          <w:color w:val="002060"/>
        </w:rPr>
      </w:pPr>
      <w:r w:rsidRPr="00562963">
        <w:rPr>
          <w:rFonts w:ascii="Arial" w:hAnsi="Arial" w:cs="Arial"/>
          <w:color w:val="002060"/>
        </w:rPr>
        <w:t>All completed documents must be filed on the Incident Investigation Register.</w:t>
      </w:r>
    </w:p>
    <w:p w:rsidR="00BF4E41" w:rsidRPr="00562963" w:rsidRDefault="00BF4E41" w:rsidP="00BF4E41">
      <w:pPr>
        <w:ind w:left="567"/>
        <w:rPr>
          <w:rFonts w:ascii="Arial" w:hAnsi="Arial" w:cs="Arial"/>
          <w:color w:val="002060"/>
        </w:rPr>
      </w:pPr>
    </w:p>
    <w:p w:rsidR="00BF4E41" w:rsidRPr="00562963" w:rsidRDefault="00BF4E41" w:rsidP="00BF4E41">
      <w:pPr>
        <w:ind w:left="567"/>
        <w:rPr>
          <w:rFonts w:ascii="Arial" w:hAnsi="Arial" w:cs="Arial"/>
          <w:color w:val="002060"/>
        </w:rPr>
      </w:pPr>
    </w:p>
    <w:p w:rsidR="00BF4E41" w:rsidRPr="00562963" w:rsidRDefault="00BF4E41" w:rsidP="00773680">
      <w:pPr>
        <w:numPr>
          <w:ilvl w:val="0"/>
          <w:numId w:val="42"/>
        </w:numPr>
        <w:ind w:left="567" w:hanging="567"/>
        <w:rPr>
          <w:rFonts w:ascii="Arial" w:hAnsi="Arial" w:cs="Arial"/>
          <w:b/>
          <w:color w:val="002060"/>
          <w:sz w:val="28"/>
          <w:szCs w:val="28"/>
        </w:rPr>
      </w:pPr>
      <w:r w:rsidRPr="00562963">
        <w:rPr>
          <w:rFonts w:ascii="Arial" w:hAnsi="Arial" w:cs="Arial"/>
          <w:b/>
          <w:color w:val="002060"/>
          <w:sz w:val="28"/>
          <w:szCs w:val="28"/>
        </w:rPr>
        <w:t>R</w:t>
      </w:r>
      <w:r w:rsidRPr="00562963">
        <w:rPr>
          <w:rFonts w:ascii="Arial" w:hAnsi="Arial" w:cs="Arial"/>
          <w:b/>
          <w:bCs/>
          <w:color w:val="002060"/>
          <w:sz w:val="28"/>
          <w:szCs w:val="28"/>
        </w:rPr>
        <w:t>esponsibilities</w:t>
      </w:r>
    </w:p>
    <w:p w:rsidR="0065171A" w:rsidRPr="00562963" w:rsidRDefault="0065171A" w:rsidP="0065171A">
      <w:pPr>
        <w:ind w:left="567"/>
        <w:rPr>
          <w:rFonts w:ascii="Arial" w:hAnsi="Arial" w:cs="Arial"/>
          <w:b/>
          <w:color w:val="002060"/>
          <w:sz w:val="28"/>
          <w:szCs w:val="28"/>
        </w:rPr>
      </w:pPr>
    </w:p>
    <w:p w:rsidR="00BF4E41" w:rsidRPr="00562963" w:rsidRDefault="00BF4E41" w:rsidP="00BF4E41">
      <w:pPr>
        <w:autoSpaceDE w:val="0"/>
        <w:autoSpaceDN w:val="0"/>
        <w:adjustRightInd w:val="0"/>
        <w:spacing w:after="120"/>
        <w:ind w:left="993" w:hanging="567"/>
        <w:rPr>
          <w:rFonts w:ascii="Arial" w:hAnsi="Arial" w:cs="Arial"/>
          <w:bCs/>
          <w:color w:val="002060"/>
        </w:rPr>
      </w:pPr>
      <w:r w:rsidRPr="00562963">
        <w:rPr>
          <w:rFonts w:ascii="Arial" w:hAnsi="Arial" w:cs="Arial"/>
          <w:bCs/>
          <w:color w:val="002060"/>
        </w:rPr>
        <w:t>6.1</w:t>
      </w:r>
      <w:r w:rsidRPr="00562963">
        <w:rPr>
          <w:rFonts w:ascii="Arial" w:hAnsi="Arial" w:cs="Arial"/>
          <w:bCs/>
          <w:color w:val="002060"/>
        </w:rPr>
        <w:tab/>
        <w:t>All personnel are responsible to study the contents of this policy and procedures to ensure that they are knowledgeable with the contents.</w:t>
      </w:r>
    </w:p>
    <w:p w:rsidR="00BF4E41" w:rsidRPr="00562963" w:rsidRDefault="00BF4E41" w:rsidP="00BF4E41">
      <w:pPr>
        <w:autoSpaceDE w:val="0"/>
        <w:autoSpaceDN w:val="0"/>
        <w:adjustRightInd w:val="0"/>
        <w:spacing w:after="120"/>
        <w:ind w:left="993" w:hanging="567"/>
        <w:rPr>
          <w:rFonts w:ascii="Arial" w:hAnsi="Arial" w:cs="Arial"/>
          <w:bCs/>
          <w:color w:val="002060"/>
        </w:rPr>
      </w:pPr>
      <w:r w:rsidRPr="00562963">
        <w:rPr>
          <w:rFonts w:ascii="Arial" w:hAnsi="Arial" w:cs="Arial"/>
          <w:bCs/>
          <w:color w:val="002060"/>
        </w:rPr>
        <w:t>6.2</w:t>
      </w:r>
      <w:r w:rsidRPr="00562963">
        <w:rPr>
          <w:rFonts w:ascii="Arial" w:hAnsi="Arial" w:cs="Arial"/>
          <w:bCs/>
          <w:color w:val="002060"/>
        </w:rPr>
        <w:tab/>
        <w:t>The HSSE Manager is responsible to ensure that the requirements in terms of safety in the offices are enforced.</w:t>
      </w:r>
    </w:p>
    <w:p w:rsidR="00BF4E41" w:rsidRPr="00562963" w:rsidRDefault="00BF4E41" w:rsidP="00BF4E41">
      <w:pPr>
        <w:autoSpaceDE w:val="0"/>
        <w:autoSpaceDN w:val="0"/>
        <w:adjustRightInd w:val="0"/>
        <w:spacing w:after="120"/>
        <w:ind w:left="993" w:hanging="567"/>
        <w:rPr>
          <w:rFonts w:ascii="Arial" w:hAnsi="Arial" w:cs="Arial"/>
          <w:bCs/>
          <w:color w:val="002060"/>
        </w:rPr>
      </w:pPr>
      <w:r w:rsidRPr="00562963">
        <w:rPr>
          <w:rFonts w:ascii="Arial" w:hAnsi="Arial" w:cs="Arial"/>
          <w:bCs/>
          <w:color w:val="002060"/>
        </w:rPr>
        <w:t>6.3</w:t>
      </w:r>
      <w:r w:rsidRPr="00562963">
        <w:rPr>
          <w:rFonts w:ascii="Arial" w:hAnsi="Arial" w:cs="Arial"/>
          <w:bCs/>
          <w:color w:val="002060"/>
        </w:rPr>
        <w:tab/>
        <w:t>The CEO is overall responsible to ensure compliance with this policy and procedure and the Occupational Health and Safety Act and Regulations.</w:t>
      </w:r>
    </w:p>
    <w:p w:rsidR="00BF4E41" w:rsidRPr="00562963" w:rsidRDefault="00BF4E41" w:rsidP="00BF4E41">
      <w:pPr>
        <w:autoSpaceDE w:val="0"/>
        <w:autoSpaceDN w:val="0"/>
        <w:adjustRightInd w:val="0"/>
        <w:ind w:left="567"/>
        <w:rPr>
          <w:rFonts w:ascii="Arial" w:hAnsi="Arial" w:cs="Arial"/>
          <w:color w:val="002060"/>
        </w:rPr>
      </w:pPr>
    </w:p>
    <w:p w:rsidR="00BF4E41" w:rsidRPr="00562963" w:rsidRDefault="00BF4E41" w:rsidP="00BF4E41">
      <w:pPr>
        <w:autoSpaceDE w:val="0"/>
        <w:autoSpaceDN w:val="0"/>
        <w:adjustRightInd w:val="0"/>
        <w:ind w:left="567"/>
        <w:rPr>
          <w:rFonts w:ascii="Arial" w:hAnsi="Arial" w:cs="Arial"/>
          <w:color w:val="002060"/>
        </w:rPr>
      </w:pPr>
    </w:p>
    <w:p w:rsidR="00BF4E41" w:rsidRPr="00562963" w:rsidRDefault="00BF4E41" w:rsidP="00773680">
      <w:pPr>
        <w:numPr>
          <w:ilvl w:val="0"/>
          <w:numId w:val="42"/>
        </w:numPr>
        <w:ind w:left="567" w:hanging="567"/>
        <w:rPr>
          <w:rFonts w:ascii="Arial" w:hAnsi="Arial" w:cs="Arial"/>
          <w:b/>
          <w:color w:val="002060"/>
          <w:sz w:val="28"/>
          <w:szCs w:val="28"/>
        </w:rPr>
      </w:pPr>
      <w:r w:rsidRPr="00562963">
        <w:rPr>
          <w:rFonts w:ascii="Arial" w:hAnsi="Arial" w:cs="Arial"/>
          <w:b/>
          <w:color w:val="002060"/>
          <w:sz w:val="28"/>
          <w:szCs w:val="28"/>
        </w:rPr>
        <w:t>Title and allocation / Responsible person / Review</w:t>
      </w:r>
    </w:p>
    <w:p w:rsidR="0065171A" w:rsidRPr="00562963" w:rsidRDefault="0065171A" w:rsidP="0065171A">
      <w:pPr>
        <w:ind w:left="567"/>
        <w:rPr>
          <w:rFonts w:ascii="Arial" w:hAnsi="Arial" w:cs="Arial"/>
          <w:b/>
          <w:color w:val="002060"/>
          <w:sz w:val="28"/>
          <w:szCs w:val="28"/>
        </w:rPr>
      </w:pPr>
    </w:p>
    <w:p w:rsidR="00BF4E41" w:rsidRPr="00562963" w:rsidRDefault="00BF4E41" w:rsidP="00773680">
      <w:pPr>
        <w:numPr>
          <w:ilvl w:val="1"/>
          <w:numId w:val="42"/>
        </w:numPr>
        <w:ind w:left="1134" w:hanging="567"/>
        <w:rPr>
          <w:rFonts w:ascii="Arial" w:hAnsi="Arial" w:cs="Arial"/>
          <w:color w:val="002060"/>
        </w:rPr>
      </w:pPr>
      <w:r w:rsidRPr="00562963">
        <w:rPr>
          <w:rFonts w:ascii="Arial" w:hAnsi="Arial" w:cs="Arial"/>
          <w:color w:val="002060"/>
        </w:rPr>
        <w:t>This procedure</w:t>
      </w:r>
    </w:p>
    <w:p w:rsidR="00BF4E41" w:rsidRPr="00562963" w:rsidRDefault="00BF4E41" w:rsidP="00773680">
      <w:pPr>
        <w:numPr>
          <w:ilvl w:val="2"/>
          <w:numId w:val="42"/>
        </w:numPr>
        <w:ind w:left="1560" w:hanging="709"/>
        <w:rPr>
          <w:rFonts w:ascii="Arial" w:hAnsi="Arial" w:cs="Arial"/>
          <w:color w:val="002060"/>
        </w:rPr>
      </w:pPr>
      <w:r w:rsidRPr="00562963">
        <w:rPr>
          <w:rFonts w:ascii="Arial" w:hAnsi="Arial" w:cs="Arial"/>
          <w:color w:val="002060"/>
        </w:rPr>
        <w:t>Shall be called the Incident Investiga</w:t>
      </w:r>
      <w:r w:rsidR="0065171A" w:rsidRPr="00562963">
        <w:rPr>
          <w:rFonts w:ascii="Arial" w:hAnsi="Arial" w:cs="Arial"/>
          <w:color w:val="002060"/>
        </w:rPr>
        <w:t>tions, Policy and Procedure.</w:t>
      </w:r>
    </w:p>
    <w:p w:rsidR="00BF4E41" w:rsidRPr="00562963" w:rsidRDefault="00BF4E41" w:rsidP="00773680">
      <w:pPr>
        <w:numPr>
          <w:ilvl w:val="2"/>
          <w:numId w:val="42"/>
        </w:numPr>
        <w:ind w:left="1560" w:hanging="709"/>
        <w:rPr>
          <w:rFonts w:ascii="Arial" w:hAnsi="Arial" w:cs="Arial"/>
          <w:color w:val="002060"/>
        </w:rPr>
      </w:pPr>
      <w:r w:rsidRPr="00562963">
        <w:rPr>
          <w:rFonts w:ascii="Arial" w:hAnsi="Arial" w:cs="Arial"/>
          <w:color w:val="002060"/>
        </w:rPr>
        <w:t>Form part of the Health, Safety, Security and Environmental policies and procedures.</w:t>
      </w:r>
    </w:p>
    <w:p w:rsidR="00BF4E41" w:rsidRPr="00562963" w:rsidRDefault="00BF4E41" w:rsidP="00773680">
      <w:pPr>
        <w:numPr>
          <w:ilvl w:val="1"/>
          <w:numId w:val="42"/>
        </w:numPr>
        <w:ind w:left="1134" w:hanging="567"/>
        <w:rPr>
          <w:rFonts w:ascii="Arial" w:hAnsi="Arial" w:cs="Arial"/>
          <w:color w:val="002060"/>
        </w:rPr>
      </w:pPr>
      <w:r w:rsidRPr="00562963">
        <w:rPr>
          <w:rFonts w:ascii="Arial" w:hAnsi="Arial" w:cs="Arial"/>
          <w:iCs/>
          <w:color w:val="002060"/>
        </w:rPr>
        <w:t>The HSE Manager is the responsible person to ensure that revisions take place and that all correspondence in relation to this policy be kept and taken into consideration at the review.</w:t>
      </w:r>
    </w:p>
    <w:p w:rsidR="00BF4E41" w:rsidRPr="00562963" w:rsidRDefault="00BF4E41" w:rsidP="00773680">
      <w:pPr>
        <w:numPr>
          <w:ilvl w:val="1"/>
          <w:numId w:val="42"/>
        </w:numPr>
        <w:ind w:left="1134" w:hanging="567"/>
        <w:rPr>
          <w:rFonts w:ascii="Arial" w:hAnsi="Arial" w:cs="Arial"/>
          <w:color w:val="002060"/>
        </w:rPr>
      </w:pPr>
      <w:r w:rsidRPr="00562963">
        <w:rPr>
          <w:rFonts w:ascii="Arial" w:hAnsi="Arial" w:cs="Arial"/>
          <w:iCs/>
          <w:color w:val="002060"/>
        </w:rPr>
        <w:t>This procedure must be reviewed when need be, but not later than 24 months from the effective date of this policy and procedure.</w:t>
      </w:r>
    </w:p>
    <w:p w:rsidR="00BF4E41" w:rsidRPr="00562963" w:rsidRDefault="00BF4E41" w:rsidP="00BF4E41">
      <w:pPr>
        <w:rPr>
          <w:rFonts w:ascii="Arial" w:hAnsi="Arial" w:cs="Arial"/>
          <w:color w:val="002060"/>
        </w:rPr>
      </w:pPr>
    </w:p>
    <w:p w:rsidR="00B708F9" w:rsidRDefault="00B708F9" w:rsidP="00BF4E41">
      <w:pPr>
        <w:rPr>
          <w:rFonts w:ascii="Arial" w:hAnsi="Arial" w:cs="Arial"/>
        </w:rPr>
      </w:pPr>
    </w:p>
    <w:p w:rsidR="00B708F9" w:rsidRDefault="00B708F9" w:rsidP="00BF4E41">
      <w:pPr>
        <w:rPr>
          <w:rFonts w:ascii="Arial" w:hAnsi="Arial" w:cs="Arial"/>
        </w:rPr>
      </w:pPr>
    </w:p>
    <w:p w:rsidR="00B708F9" w:rsidRPr="00BA5006" w:rsidRDefault="00B708F9" w:rsidP="00BF4E41">
      <w:pPr>
        <w:rPr>
          <w:rFonts w:ascii="Arial" w:hAnsi="Arial" w:cs="Arial"/>
        </w:rPr>
      </w:pPr>
    </w:p>
    <w:p w:rsidR="00BF4E41" w:rsidRPr="00BA5006" w:rsidRDefault="00BF4E41" w:rsidP="00BF4E41">
      <w:pPr>
        <w:rPr>
          <w:rFonts w:ascii="Arial" w:hAnsi="Arial" w:cs="Arial"/>
        </w:rPr>
      </w:pPr>
    </w:p>
    <w:p w:rsidR="00BF4E41" w:rsidRPr="00BA5006" w:rsidRDefault="00BF4E41" w:rsidP="00BF4E41">
      <w:pPr>
        <w:rPr>
          <w:rFonts w:ascii="Arial" w:hAnsi="Arial" w:cs="Arial"/>
        </w:rPr>
      </w:pPr>
    </w:p>
    <w:p w:rsidR="00BF4E41" w:rsidRPr="00BA5006" w:rsidRDefault="00BF4E41" w:rsidP="00BF4E41">
      <w:pPr>
        <w:rPr>
          <w:rFonts w:ascii="Arial" w:hAnsi="Arial" w:cs="Arial"/>
        </w:rPr>
      </w:pPr>
    </w:p>
    <w:p w:rsidR="00BF4E41" w:rsidRPr="00BA5006" w:rsidRDefault="00BF4E41" w:rsidP="00BF4E41">
      <w:pPr>
        <w:rPr>
          <w:rFonts w:ascii="Arial" w:hAnsi="Arial" w:cs="Arial"/>
        </w:rPr>
      </w:pPr>
    </w:p>
    <w:p w:rsidR="00BF4E41" w:rsidRPr="00BA5006" w:rsidRDefault="00BF4E41" w:rsidP="00BF4E41">
      <w:pPr>
        <w:pStyle w:val="Header"/>
        <w:spacing w:after="120"/>
        <w:ind w:left="426" w:hanging="426"/>
        <w:rPr>
          <w:rFonts w:ascii="Arial" w:hAnsi="Arial" w:cs="Arial"/>
          <w:iCs/>
        </w:rPr>
      </w:pPr>
      <w:r w:rsidRPr="00BA5006">
        <w:rPr>
          <w:rFonts w:ascii="Arial" w:hAnsi="Arial" w:cs="Arial"/>
          <w:iCs/>
        </w:rPr>
        <w:t xml:space="preserve">                </w:t>
      </w:r>
    </w:p>
    <w:p w:rsidR="007F0D2F" w:rsidRPr="00BA5006" w:rsidRDefault="007F0D2F" w:rsidP="006419D1">
      <w:pPr>
        <w:tabs>
          <w:tab w:val="left" w:pos="3900"/>
        </w:tabs>
        <w:rPr>
          <w:rFonts w:ascii="Arial" w:hAnsi="Arial" w:cs="Arial"/>
          <w:bCs/>
        </w:rPr>
      </w:pPr>
    </w:p>
    <w:p w:rsidR="00AD341F" w:rsidRDefault="00AD341F" w:rsidP="006419D1">
      <w:pPr>
        <w:tabs>
          <w:tab w:val="left" w:pos="3900"/>
        </w:tabs>
        <w:rPr>
          <w:rFonts w:ascii="Arial" w:hAnsi="Arial" w:cs="Arial"/>
          <w:bCs/>
        </w:rPr>
      </w:pPr>
    </w:p>
    <w:p w:rsidR="00AD341F" w:rsidRDefault="00AD341F" w:rsidP="006419D1">
      <w:pPr>
        <w:tabs>
          <w:tab w:val="left" w:pos="3900"/>
        </w:tabs>
        <w:rPr>
          <w:rFonts w:ascii="Arial" w:hAnsi="Arial" w:cs="Arial"/>
          <w:bCs/>
        </w:rPr>
      </w:pPr>
    </w:p>
    <w:p w:rsidR="00AD341F" w:rsidRPr="00BA5006" w:rsidRDefault="00AD341F" w:rsidP="006419D1">
      <w:pPr>
        <w:tabs>
          <w:tab w:val="left" w:pos="3900"/>
        </w:tabs>
        <w:rPr>
          <w:rFonts w:ascii="Arial" w:hAnsi="Arial" w:cs="Arial"/>
          <w:bCs/>
        </w:rPr>
      </w:pPr>
    </w:p>
    <w:p w:rsidR="00BF4E41" w:rsidRPr="00BA5006" w:rsidRDefault="00BF4E41" w:rsidP="00BF4E41">
      <w:pPr>
        <w:jc w:val="center"/>
        <w:rPr>
          <w:rFonts w:ascii="Arial" w:hAnsi="Arial" w:cs="Arial"/>
          <w:b/>
          <w:color w:val="FF0000"/>
          <w:sz w:val="36"/>
          <w:szCs w:val="36"/>
        </w:rPr>
      </w:pPr>
      <w:r w:rsidRPr="00BA5006">
        <w:rPr>
          <w:rFonts w:ascii="Arial" w:hAnsi="Arial" w:cs="Arial"/>
          <w:b/>
          <w:color w:val="FF0000"/>
          <w:sz w:val="36"/>
          <w:szCs w:val="36"/>
        </w:rPr>
        <w:lastRenderedPageBreak/>
        <w:t>Seavest Trading</w:t>
      </w:r>
    </w:p>
    <w:p w:rsidR="00BF4E41" w:rsidRPr="00BA5006" w:rsidRDefault="00BF4E41" w:rsidP="00BF4E41">
      <w:pPr>
        <w:jc w:val="center"/>
        <w:rPr>
          <w:rFonts w:ascii="Arial" w:hAnsi="Arial" w:cs="Arial"/>
          <w:b/>
          <w:sz w:val="36"/>
          <w:szCs w:val="36"/>
        </w:rPr>
      </w:pPr>
    </w:p>
    <w:p w:rsidR="00BF4E41" w:rsidRPr="004042D8" w:rsidRDefault="00BF4E41" w:rsidP="00BF4E41">
      <w:pPr>
        <w:autoSpaceDE w:val="0"/>
        <w:autoSpaceDN w:val="0"/>
        <w:adjustRightInd w:val="0"/>
        <w:jc w:val="center"/>
        <w:rPr>
          <w:rFonts w:ascii="Arial" w:hAnsi="Arial" w:cs="Arial"/>
          <w:b/>
          <w:bCs/>
          <w:color w:val="FF0000"/>
          <w:sz w:val="40"/>
          <w:szCs w:val="40"/>
        </w:rPr>
      </w:pPr>
      <w:r w:rsidRPr="004042D8">
        <w:rPr>
          <w:rFonts w:ascii="Arial" w:hAnsi="Arial" w:cs="Arial"/>
          <w:b/>
          <w:bCs/>
          <w:color w:val="FF0000"/>
          <w:sz w:val="40"/>
          <w:szCs w:val="40"/>
        </w:rPr>
        <w:t>Short Service Employee Program</w:t>
      </w:r>
    </w:p>
    <w:p w:rsidR="00BF4E41" w:rsidRPr="00BA5006" w:rsidRDefault="00BF4E41" w:rsidP="00BF4E41">
      <w:pPr>
        <w:autoSpaceDE w:val="0"/>
        <w:autoSpaceDN w:val="0"/>
        <w:adjustRightInd w:val="0"/>
        <w:rPr>
          <w:rFonts w:ascii="Arial" w:hAnsi="Arial" w:cs="Arial"/>
          <w:b/>
          <w:bCs/>
          <w:sz w:val="28"/>
          <w:szCs w:val="28"/>
        </w:rPr>
      </w:pPr>
    </w:p>
    <w:p w:rsidR="00BF4E41" w:rsidRPr="00562963" w:rsidRDefault="00BF4E41" w:rsidP="00BF4E41">
      <w:pPr>
        <w:autoSpaceDE w:val="0"/>
        <w:autoSpaceDN w:val="0"/>
        <w:adjustRightInd w:val="0"/>
        <w:rPr>
          <w:rFonts w:ascii="Arial" w:hAnsi="Arial" w:cs="Arial"/>
          <w:b/>
          <w:bCs/>
          <w:color w:val="002060"/>
        </w:rPr>
      </w:pPr>
      <w:r w:rsidRPr="00562963">
        <w:rPr>
          <w:rFonts w:ascii="Arial" w:hAnsi="Arial" w:cs="Arial"/>
          <w:b/>
          <w:bCs/>
          <w:color w:val="002060"/>
        </w:rPr>
        <w:t>The intention of this programme is to prevent workers unfamiliar with a job from working, without appropriate Supervision.</w:t>
      </w:r>
    </w:p>
    <w:p w:rsidR="00BF4E41" w:rsidRPr="00562963" w:rsidRDefault="00BF4E41" w:rsidP="00BF4E41">
      <w:pPr>
        <w:autoSpaceDE w:val="0"/>
        <w:autoSpaceDN w:val="0"/>
        <w:adjustRightInd w:val="0"/>
        <w:rPr>
          <w:rFonts w:ascii="Arial" w:hAnsi="Arial" w:cs="Arial"/>
          <w:b/>
          <w:bCs/>
          <w:color w:val="002060"/>
        </w:rPr>
      </w:pPr>
    </w:p>
    <w:p w:rsidR="00BF4E41" w:rsidRPr="00562963" w:rsidRDefault="00BF4E41" w:rsidP="00BF4E41">
      <w:pPr>
        <w:autoSpaceDE w:val="0"/>
        <w:autoSpaceDN w:val="0"/>
        <w:adjustRightInd w:val="0"/>
        <w:ind w:left="360"/>
        <w:rPr>
          <w:rFonts w:ascii="Arial" w:hAnsi="Arial" w:cs="Arial"/>
          <w:bCs/>
          <w:color w:val="002060"/>
        </w:rPr>
      </w:pPr>
      <w:r w:rsidRPr="00562963">
        <w:rPr>
          <w:rFonts w:ascii="Arial" w:hAnsi="Arial" w:cs="Arial"/>
          <w:bCs/>
          <w:color w:val="002060"/>
        </w:rPr>
        <w:t>Short service employees can be regarded as:-</w:t>
      </w:r>
    </w:p>
    <w:p w:rsidR="00BF4E41" w:rsidRPr="00562963" w:rsidRDefault="00BF4E41" w:rsidP="00773680">
      <w:pPr>
        <w:numPr>
          <w:ilvl w:val="0"/>
          <w:numId w:val="48"/>
        </w:numPr>
        <w:autoSpaceDE w:val="0"/>
        <w:autoSpaceDN w:val="0"/>
        <w:adjustRightInd w:val="0"/>
        <w:rPr>
          <w:rFonts w:ascii="Arial" w:hAnsi="Arial" w:cs="Arial"/>
          <w:bCs/>
          <w:color w:val="002060"/>
        </w:rPr>
      </w:pPr>
      <w:r w:rsidRPr="00562963">
        <w:rPr>
          <w:rFonts w:ascii="Arial" w:hAnsi="Arial" w:cs="Arial"/>
          <w:bCs/>
          <w:color w:val="002060"/>
        </w:rPr>
        <w:t>A new employee who has just been employed by the Seavest. This employee could either be a very young person, who just left school or college, who has no or very little experience; or it could be a qualified person who has many years of experience, but is new to Seavest.</w:t>
      </w:r>
    </w:p>
    <w:p w:rsidR="00BF4E41" w:rsidRPr="00562963" w:rsidRDefault="00BF4E41" w:rsidP="00773680">
      <w:pPr>
        <w:numPr>
          <w:ilvl w:val="0"/>
          <w:numId w:val="48"/>
        </w:numPr>
        <w:autoSpaceDE w:val="0"/>
        <w:autoSpaceDN w:val="0"/>
        <w:adjustRightInd w:val="0"/>
        <w:rPr>
          <w:rFonts w:ascii="Arial" w:hAnsi="Arial" w:cs="Arial"/>
          <w:bCs/>
          <w:color w:val="002060"/>
        </w:rPr>
      </w:pPr>
      <w:r w:rsidRPr="00562963">
        <w:rPr>
          <w:rFonts w:ascii="Arial" w:hAnsi="Arial" w:cs="Arial"/>
          <w:bCs/>
          <w:color w:val="002060"/>
        </w:rPr>
        <w:t>It could also include temporary employees, who are hired to perform a specific task for a specified duration. This generally a short period.</w:t>
      </w:r>
    </w:p>
    <w:p w:rsidR="00BF4E41" w:rsidRPr="00562963" w:rsidRDefault="00BF4E41" w:rsidP="00BF4E41">
      <w:pPr>
        <w:autoSpaceDE w:val="0"/>
        <w:autoSpaceDN w:val="0"/>
        <w:adjustRightInd w:val="0"/>
        <w:ind w:left="360"/>
        <w:jc w:val="both"/>
        <w:rPr>
          <w:rFonts w:ascii="Arial" w:hAnsi="Arial" w:cs="Arial"/>
          <w:bCs/>
          <w:color w:val="002060"/>
        </w:rPr>
      </w:pPr>
    </w:p>
    <w:p w:rsidR="00BF4E41" w:rsidRPr="00562963" w:rsidRDefault="00BF4E41" w:rsidP="00BF4E41">
      <w:pPr>
        <w:autoSpaceDE w:val="0"/>
        <w:autoSpaceDN w:val="0"/>
        <w:adjustRightInd w:val="0"/>
        <w:jc w:val="both"/>
        <w:rPr>
          <w:rFonts w:ascii="Arial" w:hAnsi="Arial" w:cs="Arial"/>
          <w:bCs/>
          <w:color w:val="002060"/>
        </w:rPr>
      </w:pPr>
      <w:r w:rsidRPr="00562963">
        <w:rPr>
          <w:rFonts w:ascii="Arial" w:hAnsi="Arial" w:cs="Arial"/>
          <w:bCs/>
          <w:color w:val="002060"/>
        </w:rPr>
        <w:t>The risks associated with Short Service Employees is that they may not fully understanding the policies, procedures and working conditions and hazards of a job, thereby exposing themselves to injury and/or to their co-workers, or cause damage to the environment or equipment.</w:t>
      </w:r>
    </w:p>
    <w:p w:rsidR="00BF4E41" w:rsidRPr="00562963" w:rsidRDefault="00BF4E41" w:rsidP="00BF4E41">
      <w:pPr>
        <w:autoSpaceDE w:val="0"/>
        <w:autoSpaceDN w:val="0"/>
        <w:adjustRightInd w:val="0"/>
        <w:rPr>
          <w:rFonts w:ascii="Arial" w:hAnsi="Arial" w:cs="Arial"/>
          <w:b/>
          <w:bCs/>
          <w:color w:val="002060"/>
        </w:rPr>
      </w:pPr>
    </w:p>
    <w:p w:rsidR="00BF4E41" w:rsidRPr="00562963" w:rsidRDefault="00BF4E41" w:rsidP="00BF4E41">
      <w:pPr>
        <w:autoSpaceDE w:val="0"/>
        <w:autoSpaceDN w:val="0"/>
        <w:adjustRightInd w:val="0"/>
        <w:rPr>
          <w:rFonts w:ascii="Arial" w:hAnsi="Arial" w:cs="Arial"/>
          <w:b/>
          <w:bCs/>
          <w:color w:val="002060"/>
        </w:rPr>
      </w:pPr>
      <w:r w:rsidRPr="00562963">
        <w:rPr>
          <w:rFonts w:ascii="Arial" w:hAnsi="Arial" w:cs="Arial"/>
          <w:b/>
          <w:bCs/>
          <w:color w:val="002060"/>
        </w:rPr>
        <w:t>For this reason, Seavest does not make use of Short Service Employees on any High Risk jobs.</w:t>
      </w:r>
    </w:p>
    <w:p w:rsidR="00BF4E41" w:rsidRPr="00562963" w:rsidRDefault="00BF4E41" w:rsidP="00BF4E41">
      <w:pPr>
        <w:autoSpaceDE w:val="0"/>
        <w:autoSpaceDN w:val="0"/>
        <w:adjustRightInd w:val="0"/>
        <w:rPr>
          <w:rFonts w:ascii="Arial" w:hAnsi="Arial" w:cs="Arial"/>
          <w:b/>
          <w:bCs/>
          <w:color w:val="002060"/>
        </w:rPr>
      </w:pPr>
    </w:p>
    <w:p w:rsidR="00BF4E41" w:rsidRPr="00562963" w:rsidRDefault="00BF4E41" w:rsidP="00BF4E41">
      <w:pPr>
        <w:autoSpaceDE w:val="0"/>
        <w:autoSpaceDN w:val="0"/>
        <w:adjustRightInd w:val="0"/>
        <w:rPr>
          <w:rFonts w:ascii="Arial" w:hAnsi="Arial" w:cs="Arial"/>
          <w:color w:val="002060"/>
        </w:rPr>
      </w:pPr>
      <w:r w:rsidRPr="00562963">
        <w:rPr>
          <w:rFonts w:ascii="Arial" w:hAnsi="Arial" w:cs="Arial"/>
          <w:bCs/>
          <w:color w:val="002060"/>
        </w:rPr>
        <w:t>All Short Service Employees are identified by the person wearing a WHITE HARD HAT, and a reflective vest. Long Service or Competent Employees wear BLUE HARD HATS and a Reflective Jacket. No SSE will be allowed to work on any jobs without being assigned a mentor. The SSE will be only take instructions and guidance from his/her mentor. Depending on the complexity of the job and the rate at which the SSE learns, the SSE will be under the control of his/her mentor for the first 6 weeks or until the mentor decides that the SSE is capable of performing the task or job without close supervision.</w:t>
      </w:r>
    </w:p>
    <w:p w:rsidR="00BF4E41" w:rsidRPr="00562963" w:rsidRDefault="00BF4E41" w:rsidP="00BF4E41">
      <w:pPr>
        <w:autoSpaceDE w:val="0"/>
        <w:autoSpaceDN w:val="0"/>
        <w:adjustRightInd w:val="0"/>
        <w:ind w:left="720"/>
        <w:rPr>
          <w:rFonts w:ascii="Arial" w:hAnsi="Arial" w:cs="Arial"/>
          <w:color w:val="002060"/>
        </w:rPr>
      </w:pPr>
    </w:p>
    <w:p w:rsidR="00BF4E41" w:rsidRPr="00562963" w:rsidRDefault="00BF4E41" w:rsidP="00BF4E41">
      <w:pPr>
        <w:autoSpaceDE w:val="0"/>
        <w:autoSpaceDN w:val="0"/>
        <w:adjustRightInd w:val="0"/>
        <w:rPr>
          <w:rFonts w:ascii="Arial" w:hAnsi="Arial" w:cs="Arial"/>
          <w:b/>
          <w:bCs/>
          <w:color w:val="002060"/>
        </w:rPr>
      </w:pPr>
    </w:p>
    <w:p w:rsidR="00BF4E41" w:rsidRPr="00562963" w:rsidRDefault="00BF4E41" w:rsidP="00BF4E41">
      <w:pPr>
        <w:autoSpaceDE w:val="0"/>
        <w:autoSpaceDN w:val="0"/>
        <w:adjustRightInd w:val="0"/>
        <w:rPr>
          <w:rFonts w:ascii="Arial" w:hAnsi="Arial" w:cs="Arial"/>
          <w:bCs/>
          <w:color w:val="002060"/>
          <w:sz w:val="22"/>
          <w:szCs w:val="22"/>
        </w:rPr>
      </w:pPr>
      <w:r w:rsidRPr="00562963">
        <w:rPr>
          <w:rFonts w:ascii="Arial" w:hAnsi="Arial" w:cs="Arial"/>
          <w:bCs/>
          <w:color w:val="002060"/>
          <w:sz w:val="22"/>
          <w:szCs w:val="22"/>
        </w:rPr>
        <w:t>This programme is communicated to all teams and to all Short Service Employees during induction.</w:t>
      </w:r>
    </w:p>
    <w:p w:rsidR="00BF4E41" w:rsidRPr="00BA5006" w:rsidRDefault="00BF4E41" w:rsidP="00BF4E41">
      <w:pPr>
        <w:rPr>
          <w:rFonts w:ascii="Arial" w:hAnsi="Arial" w:cs="Arial"/>
          <w:b/>
          <w:sz w:val="22"/>
          <w:szCs w:val="22"/>
        </w:rPr>
      </w:pPr>
    </w:p>
    <w:p w:rsidR="00BF4E41" w:rsidRPr="00BA5006" w:rsidRDefault="00BF4E41" w:rsidP="00BF4E41">
      <w:pPr>
        <w:rPr>
          <w:rFonts w:ascii="Arial" w:hAnsi="Arial" w:cs="Arial"/>
          <w:b/>
          <w:sz w:val="28"/>
          <w:szCs w:val="28"/>
        </w:rPr>
      </w:pPr>
    </w:p>
    <w:p w:rsidR="00BF4E41" w:rsidRPr="00BA5006" w:rsidRDefault="00BF4E41" w:rsidP="00BF4E41">
      <w:pPr>
        <w:rPr>
          <w:rFonts w:ascii="Arial" w:hAnsi="Arial" w:cs="Arial"/>
          <w:color w:val="FF0000"/>
          <w:sz w:val="28"/>
          <w:szCs w:val="28"/>
        </w:rPr>
      </w:pPr>
    </w:p>
    <w:p w:rsidR="00BF4E41" w:rsidRPr="00BA5006" w:rsidRDefault="00BF4E41" w:rsidP="00BF4E41">
      <w:pPr>
        <w:rPr>
          <w:rFonts w:ascii="Arial" w:hAnsi="Arial" w:cs="Arial"/>
          <w:b/>
          <w:sz w:val="36"/>
          <w:szCs w:val="36"/>
        </w:rPr>
      </w:pPr>
    </w:p>
    <w:p w:rsidR="00BF4E41" w:rsidRPr="00BA5006" w:rsidRDefault="00BF4E41" w:rsidP="00BF4E41">
      <w:pPr>
        <w:rPr>
          <w:rFonts w:ascii="Arial" w:hAnsi="Arial" w:cs="Arial"/>
          <w:szCs w:val="28"/>
        </w:rPr>
      </w:pPr>
    </w:p>
    <w:p w:rsidR="00FE5C07" w:rsidRDefault="00FE5C07" w:rsidP="006419D1">
      <w:pPr>
        <w:tabs>
          <w:tab w:val="left" w:pos="3900"/>
        </w:tabs>
        <w:rPr>
          <w:rFonts w:ascii="Arial" w:hAnsi="Arial" w:cs="Arial"/>
          <w:bCs/>
        </w:rPr>
      </w:pPr>
    </w:p>
    <w:p w:rsidR="00DC6850" w:rsidRPr="004042D8" w:rsidRDefault="00DC6850" w:rsidP="00DC6850">
      <w:pPr>
        <w:spacing w:before="100" w:beforeAutospacing="1" w:after="100" w:afterAutospacing="1"/>
        <w:jc w:val="center"/>
        <w:outlineLvl w:val="0"/>
        <w:rPr>
          <w:rFonts w:ascii="Arial" w:hAnsi="Arial" w:cs="Arial"/>
          <w:b/>
          <w:bCs/>
          <w:color w:val="FF0000"/>
          <w:kern w:val="36"/>
          <w:sz w:val="40"/>
          <w:szCs w:val="40"/>
        </w:rPr>
      </w:pPr>
      <w:r w:rsidRPr="004042D8">
        <w:rPr>
          <w:rFonts w:ascii="Arial" w:hAnsi="Arial" w:cs="Arial"/>
          <w:b/>
          <w:bCs/>
          <w:color w:val="FF0000"/>
          <w:kern w:val="36"/>
          <w:sz w:val="40"/>
          <w:szCs w:val="40"/>
        </w:rPr>
        <w:lastRenderedPageBreak/>
        <w:t>Health, Safety and Environment Policy, Management System and Audits</w:t>
      </w:r>
    </w:p>
    <w:tbl>
      <w:tblPr>
        <w:tblW w:w="0" w:type="auto"/>
        <w:tblCellSpacing w:w="0" w:type="dxa"/>
        <w:tblCellMar>
          <w:top w:w="60" w:type="dxa"/>
          <w:left w:w="60" w:type="dxa"/>
          <w:bottom w:w="60" w:type="dxa"/>
          <w:right w:w="60" w:type="dxa"/>
        </w:tblCellMar>
        <w:tblLook w:val="04A0"/>
      </w:tblPr>
      <w:tblGrid>
        <w:gridCol w:w="126"/>
      </w:tblGrid>
      <w:tr w:rsidR="00DC6850" w:rsidRPr="007C5D7C" w:rsidTr="00D91AD5">
        <w:trPr>
          <w:tblCellSpacing w:w="0" w:type="dxa"/>
        </w:trPr>
        <w:tc>
          <w:tcPr>
            <w:tcW w:w="0" w:type="auto"/>
            <w:vAlign w:val="center"/>
            <w:hideMark/>
          </w:tcPr>
          <w:p w:rsidR="00DC6850" w:rsidRPr="007C5D7C" w:rsidRDefault="00DC6850" w:rsidP="00D91AD5"/>
        </w:tc>
      </w:tr>
    </w:tbl>
    <w:p w:rsidR="00DC6850" w:rsidRPr="007C5D7C" w:rsidRDefault="00DC6850" w:rsidP="00DC6850">
      <w:pPr>
        <w:rPr>
          <w:vanish/>
        </w:rPr>
      </w:pPr>
    </w:p>
    <w:tbl>
      <w:tblPr>
        <w:tblW w:w="5000" w:type="pct"/>
        <w:tblCellSpacing w:w="0" w:type="dxa"/>
        <w:tblCellMar>
          <w:left w:w="0" w:type="dxa"/>
          <w:right w:w="0" w:type="dxa"/>
        </w:tblCellMar>
        <w:tblLook w:val="04A0"/>
      </w:tblPr>
      <w:tblGrid>
        <w:gridCol w:w="9000"/>
      </w:tblGrid>
      <w:tr w:rsidR="00DC6850" w:rsidRPr="00562963" w:rsidTr="00D91AD5">
        <w:trPr>
          <w:tblCellSpacing w:w="0" w:type="dxa"/>
        </w:trPr>
        <w:tc>
          <w:tcPr>
            <w:tcW w:w="0" w:type="auto"/>
            <w:hideMark/>
          </w:tcPr>
          <w:tbl>
            <w:tblPr>
              <w:tblW w:w="5000" w:type="pct"/>
              <w:tblCellSpacing w:w="0" w:type="dxa"/>
              <w:tblCellMar>
                <w:left w:w="0" w:type="dxa"/>
                <w:right w:w="0" w:type="dxa"/>
              </w:tblCellMar>
              <w:tblLook w:val="04A0"/>
            </w:tblPr>
            <w:tblGrid>
              <w:gridCol w:w="9000"/>
            </w:tblGrid>
            <w:tr w:rsidR="00DC6850" w:rsidRPr="00562963" w:rsidTr="00D91AD5">
              <w:trPr>
                <w:tblCellSpacing w:w="0" w:type="dxa"/>
              </w:trPr>
              <w:tc>
                <w:tcPr>
                  <w:tcW w:w="0" w:type="auto"/>
                  <w:hideMark/>
                </w:tcPr>
                <w:p w:rsidR="00DC6850" w:rsidRPr="00562963" w:rsidRDefault="00DC6850" w:rsidP="00D91AD5">
                  <w:pPr>
                    <w:spacing w:before="100" w:beforeAutospacing="1" w:after="100" w:afterAutospacing="1"/>
                    <w:rPr>
                      <w:rFonts w:ascii="Arial" w:hAnsi="Arial" w:cs="Arial"/>
                      <w:color w:val="002060"/>
                    </w:rPr>
                  </w:pPr>
                  <w:r w:rsidRPr="00562963">
                    <w:rPr>
                      <w:rFonts w:ascii="Arial" w:hAnsi="Arial" w:cs="Arial"/>
                      <w:color w:val="002060"/>
                    </w:rPr>
                    <w:t xml:space="preserve">Every Seavest employee has a duty to comply with the policy, which applies to all company-owned and -operated locations. The policy also requires contractors and suppliers to manage HSE in compliance with our standards. </w:t>
                  </w:r>
                </w:p>
                <w:p w:rsidR="00DC6850" w:rsidRPr="00562963" w:rsidRDefault="00DC6850" w:rsidP="00D91AD5">
                  <w:pPr>
                    <w:spacing w:before="100" w:beforeAutospacing="1" w:after="100" w:afterAutospacing="1"/>
                    <w:rPr>
                      <w:rFonts w:ascii="Arial" w:hAnsi="Arial" w:cs="Arial"/>
                      <w:color w:val="002060"/>
                    </w:rPr>
                  </w:pPr>
                  <w:r w:rsidRPr="00562963">
                    <w:rPr>
                      <w:rFonts w:ascii="Arial" w:hAnsi="Arial" w:cs="Arial"/>
                      <w:color w:val="002060"/>
                    </w:rPr>
                    <w:t>For example, before starting a venture, in addition to evaluating the sustainability and business risks that we may encounter, we enlist the help of experts in specific areas to research and identify significant risks, including social and environmental concerns, and define how such risks will be managed. During the negotiation phases of a joint-venture project, we outline the risks identified, clearly state our expectations on environmental and social-issue performance, and discuss with potential co-ventures how these concerns should be managed.</w:t>
                  </w:r>
                </w:p>
                <w:p w:rsidR="00DC6850" w:rsidRPr="00562963" w:rsidRDefault="00DC6850" w:rsidP="00D91AD5">
                  <w:pPr>
                    <w:spacing w:before="100" w:beforeAutospacing="1" w:after="100" w:afterAutospacing="1"/>
                    <w:rPr>
                      <w:rFonts w:ascii="Arial" w:hAnsi="Arial" w:cs="Arial"/>
                      <w:color w:val="002060"/>
                    </w:rPr>
                  </w:pPr>
                  <w:r w:rsidRPr="00562963">
                    <w:rPr>
                      <w:rFonts w:ascii="Arial" w:hAnsi="Arial" w:cs="Arial"/>
                      <w:color w:val="002060"/>
                    </w:rPr>
                    <w:t>Our HSE policy sets the foundation for our companywide HSE programs. We audit our facilities at least once every five years to ensure that they comply with our own policies and standards and applicable regulatory requirements. Large, complex facilities are audited more frequently. Our own corporate HSE audit group performed 41 such compliance and management system audits in 2008, covering roughly a quarter of our assets. Individual sites also performed their own HSE and management system self-assessments.</w:t>
                  </w:r>
                </w:p>
                <w:p w:rsidR="00DC6850" w:rsidRPr="00562963" w:rsidRDefault="00DC6850" w:rsidP="00D91AD5">
                  <w:pPr>
                    <w:spacing w:before="100" w:beforeAutospacing="1" w:after="100" w:afterAutospacing="1"/>
                    <w:rPr>
                      <w:rFonts w:ascii="Arial" w:hAnsi="Arial" w:cs="Arial"/>
                      <w:color w:val="002060"/>
                    </w:rPr>
                  </w:pPr>
                  <w:r w:rsidRPr="00562963">
                    <w:rPr>
                      <w:rFonts w:ascii="Arial" w:hAnsi="Arial" w:cs="Arial"/>
                      <w:color w:val="002060"/>
                    </w:rPr>
                    <w:t>If any performance gaps are found, the business unit must develop a corrective action plan within 60 days. Our auditors review and approve these plans, and track them to completion.</w:t>
                  </w:r>
                </w:p>
                <w:p w:rsidR="00DC6850" w:rsidRPr="00562963" w:rsidRDefault="00DC6850" w:rsidP="00D91AD5">
                  <w:pPr>
                    <w:spacing w:before="100" w:beforeAutospacing="1" w:after="100" w:afterAutospacing="1"/>
                    <w:rPr>
                      <w:rFonts w:ascii="Arial" w:hAnsi="Arial" w:cs="Arial"/>
                      <w:color w:val="002060"/>
                    </w:rPr>
                  </w:pPr>
                  <w:r w:rsidRPr="00562963">
                    <w:rPr>
                      <w:rFonts w:ascii="Arial" w:hAnsi="Arial" w:cs="Arial"/>
                      <w:color w:val="002060"/>
                    </w:rPr>
                    <w:t>We use a company-wide annual HSE compliance verification process to audit action items and risk assessments, and to process hazard analyses, incident investigations and similar corrective actions. Each year all operating business managers must certify their compliance with regulatory requirements and company standards, and attest that adequate action plans exist for any identified gaps. The system is designed to guide identified risk issues and HSE-related issues to conclusion.</w:t>
                  </w:r>
                </w:p>
                <w:p w:rsidR="00DC6850" w:rsidRPr="00562963" w:rsidRDefault="00DC6850" w:rsidP="00D91AD5">
                  <w:pPr>
                    <w:spacing w:before="100" w:beforeAutospacing="1" w:after="100" w:afterAutospacing="1"/>
                    <w:rPr>
                      <w:rFonts w:ascii="Arial" w:hAnsi="Arial" w:cs="Arial"/>
                      <w:color w:val="002060"/>
                    </w:rPr>
                  </w:pPr>
                  <w:r w:rsidRPr="00562963">
                    <w:rPr>
                      <w:rFonts w:ascii="Arial" w:hAnsi="Arial" w:cs="Arial"/>
                      <w:color w:val="002060"/>
                    </w:rPr>
                    <w:t xml:space="preserve">The corporate HSE audit group also conducts reviews to determine the operational status for selected exploration and production assets that are new to the company’s portfolio. This helps ensure that the assets are commissioned and operated correctly, that the work force has been properly trained, and that effective inspection and maintenance programs are in place. </w:t>
                  </w:r>
                </w:p>
                <w:p w:rsidR="00DC6850" w:rsidRPr="00562963" w:rsidRDefault="00DC6850" w:rsidP="00D91AD5">
                  <w:pPr>
                    <w:spacing w:before="100" w:beforeAutospacing="1" w:after="100" w:afterAutospacing="1"/>
                    <w:rPr>
                      <w:rFonts w:ascii="Arial" w:hAnsi="Arial" w:cs="Arial"/>
                      <w:color w:val="002060"/>
                    </w:rPr>
                  </w:pPr>
                </w:p>
                <w:p w:rsidR="00DC6850" w:rsidRPr="00562963" w:rsidRDefault="00DC6850" w:rsidP="00D91AD5">
                  <w:pPr>
                    <w:spacing w:before="100" w:beforeAutospacing="1" w:after="100" w:afterAutospacing="1"/>
                    <w:rPr>
                      <w:rFonts w:ascii="Arial" w:hAnsi="Arial" w:cs="Arial"/>
                      <w:color w:val="002060"/>
                    </w:rPr>
                  </w:pPr>
                </w:p>
                <w:p w:rsidR="00DC6850" w:rsidRPr="00562963" w:rsidRDefault="00DC6850" w:rsidP="00D91AD5">
                  <w:pPr>
                    <w:spacing w:before="100" w:beforeAutospacing="1" w:after="100" w:afterAutospacing="1"/>
                    <w:rPr>
                      <w:rFonts w:ascii="Arial" w:hAnsi="Arial" w:cs="Arial"/>
                      <w:color w:val="002060"/>
                    </w:rPr>
                  </w:pPr>
                </w:p>
                <w:p w:rsidR="00DC6850" w:rsidRPr="00562963" w:rsidRDefault="00DC6850" w:rsidP="00D91AD5">
                  <w:pPr>
                    <w:spacing w:before="100" w:beforeAutospacing="1" w:after="100" w:afterAutospacing="1"/>
                    <w:rPr>
                      <w:rFonts w:ascii="Arial" w:hAnsi="Arial" w:cs="Arial"/>
                      <w:color w:val="002060"/>
                    </w:rPr>
                  </w:pPr>
                  <w:r w:rsidRPr="00562963">
                    <w:rPr>
                      <w:rFonts w:ascii="Arial" w:hAnsi="Arial" w:cs="Arial"/>
                      <w:color w:val="002060"/>
                    </w:rPr>
                    <w:t xml:space="preserve">Beginning in January 2008, an assessment was required for all items identified in audits as lacking conformance with our standards, policies or procedures. A chart connecting each audit finding to the proper section of the HSE management system is now part of every audit report issued. This allows more systematic evaluation to identify the root causes or underlying factors associated with the nonconformance, and the process improves the quality of corrective action plans. This effort is designed to reduce the likelihood of recurring issues. For all issues identified in the assessment, improvements that are consistent with the company HSE management system must be identified to prevent recurrences. </w:t>
                  </w:r>
                </w:p>
                <w:p w:rsidR="00DC6850" w:rsidRPr="00562963" w:rsidRDefault="00DC6850" w:rsidP="00D91AD5">
                  <w:pPr>
                    <w:spacing w:before="100" w:beforeAutospacing="1" w:after="100" w:afterAutospacing="1"/>
                    <w:rPr>
                      <w:rFonts w:ascii="Arial" w:hAnsi="Arial" w:cs="Arial"/>
                      <w:color w:val="002060"/>
                    </w:rPr>
                  </w:pPr>
                  <w:r w:rsidRPr="00562963">
                    <w:rPr>
                      <w:rFonts w:ascii="Arial" w:hAnsi="Arial" w:cs="Arial"/>
                      <w:color w:val="002060"/>
                    </w:rPr>
                    <w:t xml:space="preserve">A specific strength of our HSE audit program is the inclusion of guest auditors. Every audit team includes not only members of the permanent corporate HSE auditing staff, but also other experts nominated by their facility. This allows a more thorough evaluation by team members who are aware of current issues and likely weaknesses, and possess keen insights into the programs and procedures being audited. Additionally, the guest auditor process promotes networking and allows for mutually beneficial peer review. In addition to our corporate auditing process, we also conduct self assessments and inspection processes. </w:t>
                  </w:r>
                </w:p>
              </w:tc>
            </w:tr>
          </w:tbl>
          <w:p w:rsidR="00DC6850" w:rsidRPr="00562963" w:rsidRDefault="00DC6850" w:rsidP="00D91AD5">
            <w:pPr>
              <w:rPr>
                <w:rFonts w:ascii="Arial" w:hAnsi="Arial" w:cs="Arial"/>
                <w:color w:val="002060"/>
              </w:rPr>
            </w:pPr>
          </w:p>
        </w:tc>
      </w:tr>
    </w:tbl>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Pr="004042D8" w:rsidRDefault="00A22500" w:rsidP="00A22500">
      <w:pPr>
        <w:autoSpaceDE w:val="0"/>
        <w:autoSpaceDN w:val="0"/>
        <w:adjustRightInd w:val="0"/>
        <w:jc w:val="center"/>
        <w:rPr>
          <w:rFonts w:ascii="Arial" w:hAnsi="Arial" w:cs="Arial"/>
          <w:b/>
          <w:bCs/>
          <w:color w:val="FF0000"/>
          <w:sz w:val="44"/>
          <w:szCs w:val="44"/>
        </w:rPr>
      </w:pPr>
      <w:r w:rsidRPr="004042D8">
        <w:rPr>
          <w:rFonts w:ascii="Arial" w:hAnsi="Arial" w:cs="Arial"/>
          <w:b/>
          <w:bCs/>
          <w:color w:val="FF0000"/>
          <w:sz w:val="44"/>
          <w:szCs w:val="44"/>
        </w:rPr>
        <w:lastRenderedPageBreak/>
        <w:t>Asbestos</w:t>
      </w:r>
      <w:r>
        <w:rPr>
          <w:rFonts w:ascii="Arial" w:hAnsi="Arial" w:cs="Arial"/>
          <w:b/>
          <w:bCs/>
          <w:color w:val="FF0000"/>
          <w:sz w:val="44"/>
          <w:szCs w:val="44"/>
        </w:rPr>
        <w:t xml:space="preserve"> Policy</w:t>
      </w:r>
    </w:p>
    <w:p w:rsidR="00A22500" w:rsidRPr="00036CFC" w:rsidRDefault="00A22500" w:rsidP="00A22500">
      <w:pPr>
        <w:autoSpaceDE w:val="0"/>
        <w:autoSpaceDN w:val="0"/>
        <w:adjustRightInd w:val="0"/>
        <w:rPr>
          <w:rFonts w:ascii="Arial" w:hAnsi="Arial" w:cs="Arial"/>
          <w:b/>
          <w:bCs/>
          <w:color w:val="002060"/>
        </w:rPr>
      </w:pPr>
    </w:p>
    <w:p w:rsidR="00A22500" w:rsidRPr="00036CFC" w:rsidRDefault="00A22500" w:rsidP="00A22500">
      <w:pPr>
        <w:autoSpaceDE w:val="0"/>
        <w:autoSpaceDN w:val="0"/>
        <w:adjustRightInd w:val="0"/>
        <w:rPr>
          <w:rFonts w:ascii="Arial" w:hAnsi="Arial" w:cs="Arial"/>
          <w:b/>
          <w:bCs/>
          <w:color w:val="002060"/>
          <w:sz w:val="28"/>
          <w:szCs w:val="28"/>
        </w:rPr>
      </w:pPr>
      <w:r w:rsidRPr="00036CFC">
        <w:rPr>
          <w:rFonts w:ascii="Arial" w:hAnsi="Arial" w:cs="Arial"/>
          <w:b/>
          <w:bCs/>
          <w:color w:val="002060"/>
          <w:sz w:val="28"/>
          <w:szCs w:val="28"/>
        </w:rPr>
        <w:t>Purpose</w:t>
      </w:r>
    </w:p>
    <w:p w:rsidR="00A22500" w:rsidRPr="00036CFC" w:rsidRDefault="00A22500" w:rsidP="00A22500">
      <w:pPr>
        <w:autoSpaceDE w:val="0"/>
        <w:autoSpaceDN w:val="0"/>
        <w:adjustRightInd w:val="0"/>
        <w:rPr>
          <w:rFonts w:ascii="Arial" w:hAnsi="Arial" w:cs="Arial"/>
          <w:b/>
          <w:bCs/>
          <w:color w:val="002060"/>
        </w:rPr>
      </w:pPr>
    </w:p>
    <w:p w:rsidR="00A22500" w:rsidRPr="00036CFC" w:rsidRDefault="00A22500" w:rsidP="00A22500">
      <w:pPr>
        <w:autoSpaceDE w:val="0"/>
        <w:autoSpaceDN w:val="0"/>
        <w:adjustRightInd w:val="0"/>
        <w:rPr>
          <w:rFonts w:ascii="Arial" w:hAnsi="Arial" w:cs="Arial"/>
          <w:color w:val="002060"/>
        </w:rPr>
      </w:pPr>
      <w:r w:rsidRPr="00036CFC">
        <w:rPr>
          <w:rFonts w:ascii="Arial" w:hAnsi="Arial" w:cs="Arial"/>
          <w:color w:val="002060"/>
        </w:rPr>
        <w:t>To manage risk associated with the exposure to asbestos</w:t>
      </w:r>
    </w:p>
    <w:p w:rsidR="00A22500" w:rsidRPr="00036CFC" w:rsidRDefault="00A22500" w:rsidP="00A22500">
      <w:pPr>
        <w:autoSpaceDE w:val="0"/>
        <w:autoSpaceDN w:val="0"/>
        <w:adjustRightInd w:val="0"/>
        <w:rPr>
          <w:rFonts w:ascii="Arial" w:hAnsi="Arial" w:cs="Arial"/>
          <w:i/>
          <w:iCs/>
          <w:color w:val="002060"/>
        </w:rPr>
      </w:pPr>
    </w:p>
    <w:p w:rsidR="00A22500" w:rsidRPr="00036CFC" w:rsidRDefault="00A22500" w:rsidP="00A22500">
      <w:pPr>
        <w:autoSpaceDE w:val="0"/>
        <w:autoSpaceDN w:val="0"/>
        <w:adjustRightInd w:val="0"/>
        <w:rPr>
          <w:rFonts w:ascii="Arial" w:hAnsi="Arial" w:cs="Arial"/>
          <w:b/>
          <w:bCs/>
          <w:color w:val="002060"/>
          <w:sz w:val="28"/>
          <w:szCs w:val="28"/>
        </w:rPr>
      </w:pPr>
      <w:r w:rsidRPr="00036CFC">
        <w:rPr>
          <w:rFonts w:ascii="Arial" w:hAnsi="Arial" w:cs="Arial"/>
          <w:b/>
          <w:bCs/>
          <w:color w:val="002060"/>
          <w:sz w:val="28"/>
          <w:szCs w:val="28"/>
        </w:rPr>
        <w:t>Requirements</w:t>
      </w:r>
    </w:p>
    <w:p w:rsidR="00A22500" w:rsidRPr="00036CFC" w:rsidRDefault="00A22500" w:rsidP="00A22500">
      <w:pPr>
        <w:autoSpaceDE w:val="0"/>
        <w:autoSpaceDN w:val="0"/>
        <w:adjustRightInd w:val="0"/>
        <w:rPr>
          <w:rFonts w:ascii="Arial" w:hAnsi="Arial" w:cs="Arial"/>
          <w:color w:val="002060"/>
        </w:rPr>
      </w:pPr>
    </w:p>
    <w:p w:rsidR="00A22500" w:rsidRPr="00036CFC" w:rsidRDefault="00A22500" w:rsidP="00A22500">
      <w:pPr>
        <w:autoSpaceDE w:val="0"/>
        <w:autoSpaceDN w:val="0"/>
        <w:adjustRightInd w:val="0"/>
        <w:rPr>
          <w:rFonts w:ascii="Arial" w:hAnsi="Arial" w:cs="Arial"/>
          <w:color w:val="002060"/>
        </w:rPr>
      </w:pPr>
      <w:r w:rsidRPr="00036CFC">
        <w:rPr>
          <w:rFonts w:ascii="Arial" w:hAnsi="Arial" w:cs="Arial"/>
          <w:color w:val="002060"/>
        </w:rPr>
        <w:t>The contractor is responsible for implementing the following requirements:</w:t>
      </w:r>
    </w:p>
    <w:p w:rsidR="00A22500" w:rsidRPr="00036CFC" w:rsidRDefault="00A22500" w:rsidP="00A22500">
      <w:pPr>
        <w:autoSpaceDE w:val="0"/>
        <w:autoSpaceDN w:val="0"/>
        <w:adjustRightInd w:val="0"/>
        <w:rPr>
          <w:rFonts w:ascii="Arial" w:hAnsi="Arial" w:cs="Arial"/>
          <w:color w:val="002060"/>
        </w:rPr>
      </w:pPr>
    </w:p>
    <w:p w:rsidR="00A22500" w:rsidRPr="00036CFC" w:rsidRDefault="00A22500" w:rsidP="00036FD9">
      <w:pPr>
        <w:numPr>
          <w:ilvl w:val="0"/>
          <w:numId w:val="82"/>
        </w:numPr>
        <w:autoSpaceDE w:val="0"/>
        <w:autoSpaceDN w:val="0"/>
        <w:adjustRightInd w:val="0"/>
        <w:rPr>
          <w:rFonts w:ascii="Arial" w:hAnsi="Arial" w:cs="Arial"/>
          <w:color w:val="002060"/>
        </w:rPr>
      </w:pPr>
      <w:r w:rsidRPr="00036CFC">
        <w:rPr>
          <w:rFonts w:ascii="Arial" w:hAnsi="Arial" w:cs="Arial"/>
          <w:color w:val="002060"/>
        </w:rPr>
        <w:t>Manage Asbestos risks via a Job Hazard Analysis (JHA) and Permit to Work.</w:t>
      </w:r>
    </w:p>
    <w:p w:rsidR="00A22500" w:rsidRPr="00036CFC" w:rsidRDefault="00A22500" w:rsidP="00036FD9">
      <w:pPr>
        <w:numPr>
          <w:ilvl w:val="0"/>
          <w:numId w:val="82"/>
        </w:numPr>
        <w:autoSpaceDE w:val="0"/>
        <w:autoSpaceDN w:val="0"/>
        <w:adjustRightInd w:val="0"/>
        <w:rPr>
          <w:rFonts w:ascii="Arial" w:hAnsi="Arial" w:cs="Arial"/>
          <w:color w:val="002060"/>
        </w:rPr>
      </w:pPr>
      <w:r w:rsidRPr="00036CFC">
        <w:rPr>
          <w:rFonts w:ascii="Arial" w:hAnsi="Arial" w:cs="Arial"/>
          <w:color w:val="002060"/>
        </w:rPr>
        <w:t>Appoint an Authorized Person or approved contractor for Asbestos for work on or removal of this substance including exposure monitoring and clearance testing.</w:t>
      </w:r>
    </w:p>
    <w:p w:rsidR="00A22500" w:rsidRPr="00036CFC" w:rsidRDefault="00A22500" w:rsidP="00036FD9">
      <w:pPr>
        <w:numPr>
          <w:ilvl w:val="0"/>
          <w:numId w:val="82"/>
        </w:numPr>
        <w:autoSpaceDE w:val="0"/>
        <w:autoSpaceDN w:val="0"/>
        <w:adjustRightInd w:val="0"/>
        <w:rPr>
          <w:rFonts w:ascii="Arial" w:hAnsi="Arial" w:cs="Arial"/>
          <w:color w:val="002060"/>
        </w:rPr>
      </w:pPr>
      <w:r w:rsidRPr="00036CFC">
        <w:rPr>
          <w:rFonts w:ascii="Arial" w:hAnsi="Arial" w:cs="Arial"/>
          <w:color w:val="002060"/>
        </w:rPr>
        <w:t>Seavest are not authorized to conduct any asbestos work.</w:t>
      </w:r>
    </w:p>
    <w:p w:rsidR="00A22500" w:rsidRPr="00036CFC" w:rsidRDefault="00A22500" w:rsidP="00A22500">
      <w:pPr>
        <w:autoSpaceDE w:val="0"/>
        <w:autoSpaceDN w:val="0"/>
        <w:adjustRightInd w:val="0"/>
        <w:ind w:left="720"/>
        <w:rPr>
          <w:rFonts w:ascii="Arial" w:hAnsi="Arial" w:cs="Arial"/>
          <w:color w:val="002060"/>
        </w:rPr>
      </w:pPr>
    </w:p>
    <w:p w:rsidR="00A22500" w:rsidRPr="00036CFC" w:rsidRDefault="00A22500" w:rsidP="00A22500">
      <w:pPr>
        <w:autoSpaceDE w:val="0"/>
        <w:autoSpaceDN w:val="0"/>
        <w:adjustRightInd w:val="0"/>
        <w:rPr>
          <w:rFonts w:ascii="Arial" w:hAnsi="Arial" w:cs="Arial"/>
          <w:color w:val="002060"/>
        </w:rPr>
      </w:pPr>
      <w:r w:rsidRPr="00036CFC">
        <w:rPr>
          <w:rFonts w:ascii="Arial" w:hAnsi="Arial" w:cs="Arial"/>
          <w:color w:val="002060"/>
        </w:rPr>
        <w:t>Apply the following for work on and removal of asbestos including:</w:t>
      </w:r>
    </w:p>
    <w:p w:rsidR="00A22500" w:rsidRPr="00036CFC" w:rsidRDefault="00A22500" w:rsidP="00A22500">
      <w:pPr>
        <w:autoSpaceDE w:val="0"/>
        <w:autoSpaceDN w:val="0"/>
        <w:adjustRightInd w:val="0"/>
        <w:rPr>
          <w:rFonts w:ascii="Arial" w:hAnsi="Arial" w:cs="Arial"/>
          <w:color w:val="002060"/>
        </w:rPr>
      </w:pPr>
    </w:p>
    <w:p w:rsidR="00A22500" w:rsidRPr="00036CFC" w:rsidRDefault="00A22500" w:rsidP="00036FD9">
      <w:pPr>
        <w:numPr>
          <w:ilvl w:val="0"/>
          <w:numId w:val="83"/>
        </w:numPr>
        <w:autoSpaceDE w:val="0"/>
        <w:autoSpaceDN w:val="0"/>
        <w:adjustRightInd w:val="0"/>
        <w:rPr>
          <w:rFonts w:ascii="Arial" w:hAnsi="Arial" w:cs="Arial"/>
          <w:color w:val="002060"/>
        </w:rPr>
      </w:pPr>
      <w:r w:rsidRPr="00036CFC">
        <w:rPr>
          <w:rFonts w:ascii="Arial" w:hAnsi="Arial" w:cs="Arial"/>
          <w:color w:val="002060"/>
        </w:rPr>
        <w:t>Enclosure, segregation and signposting of the work area that may be contaminated</w:t>
      </w:r>
    </w:p>
    <w:p w:rsidR="00A22500" w:rsidRPr="00036CFC" w:rsidRDefault="00A22500" w:rsidP="00036FD9">
      <w:pPr>
        <w:numPr>
          <w:ilvl w:val="0"/>
          <w:numId w:val="83"/>
        </w:numPr>
        <w:autoSpaceDE w:val="0"/>
        <w:autoSpaceDN w:val="0"/>
        <w:adjustRightInd w:val="0"/>
        <w:rPr>
          <w:rFonts w:ascii="Arial" w:hAnsi="Arial" w:cs="Arial"/>
          <w:color w:val="002060"/>
        </w:rPr>
      </w:pPr>
      <w:r w:rsidRPr="00036CFC">
        <w:rPr>
          <w:rFonts w:ascii="Arial" w:hAnsi="Arial" w:cs="Arial"/>
          <w:color w:val="002060"/>
        </w:rPr>
        <w:t>Protective clothing and respiratory protection</w:t>
      </w:r>
    </w:p>
    <w:p w:rsidR="00A22500" w:rsidRPr="00036CFC" w:rsidRDefault="00A22500" w:rsidP="00036FD9">
      <w:pPr>
        <w:numPr>
          <w:ilvl w:val="0"/>
          <w:numId w:val="83"/>
        </w:numPr>
        <w:autoSpaceDE w:val="0"/>
        <w:autoSpaceDN w:val="0"/>
        <w:adjustRightInd w:val="0"/>
        <w:rPr>
          <w:rFonts w:ascii="Arial" w:hAnsi="Arial" w:cs="Arial"/>
          <w:color w:val="002060"/>
        </w:rPr>
      </w:pPr>
      <w:r w:rsidRPr="00036CFC">
        <w:rPr>
          <w:rFonts w:ascii="Arial" w:hAnsi="Arial" w:cs="Arial"/>
          <w:color w:val="002060"/>
        </w:rPr>
        <w:t>Personal hygiene facilities</w:t>
      </w:r>
    </w:p>
    <w:p w:rsidR="00A22500" w:rsidRPr="00036CFC" w:rsidRDefault="00A22500" w:rsidP="00036FD9">
      <w:pPr>
        <w:numPr>
          <w:ilvl w:val="0"/>
          <w:numId w:val="83"/>
        </w:numPr>
        <w:autoSpaceDE w:val="0"/>
        <w:autoSpaceDN w:val="0"/>
        <w:adjustRightInd w:val="0"/>
        <w:rPr>
          <w:rFonts w:ascii="Arial" w:hAnsi="Arial" w:cs="Arial"/>
          <w:color w:val="002060"/>
        </w:rPr>
      </w:pPr>
      <w:r w:rsidRPr="00036CFC">
        <w:rPr>
          <w:rFonts w:ascii="Arial" w:hAnsi="Arial" w:cs="Arial"/>
          <w:color w:val="002060"/>
        </w:rPr>
        <w:t>Waste collection, labelling and disposal</w:t>
      </w:r>
    </w:p>
    <w:p w:rsidR="00A22500" w:rsidRPr="00036CFC" w:rsidRDefault="00A22500" w:rsidP="00036FD9">
      <w:pPr>
        <w:numPr>
          <w:ilvl w:val="0"/>
          <w:numId w:val="83"/>
        </w:numPr>
        <w:autoSpaceDE w:val="0"/>
        <w:autoSpaceDN w:val="0"/>
        <w:adjustRightInd w:val="0"/>
        <w:rPr>
          <w:rFonts w:ascii="Arial" w:hAnsi="Arial" w:cs="Arial"/>
          <w:color w:val="002060"/>
        </w:rPr>
      </w:pPr>
      <w:r w:rsidRPr="00036CFC">
        <w:rPr>
          <w:rFonts w:ascii="Arial" w:hAnsi="Arial" w:cs="Arial"/>
          <w:color w:val="002060"/>
        </w:rPr>
        <w:t>Exposure monitoring and Clearance Testing</w:t>
      </w:r>
    </w:p>
    <w:p w:rsidR="00A22500" w:rsidRPr="00036CFC" w:rsidRDefault="00A22500" w:rsidP="00A22500">
      <w:pPr>
        <w:autoSpaceDE w:val="0"/>
        <w:autoSpaceDN w:val="0"/>
        <w:adjustRightInd w:val="0"/>
        <w:ind w:left="720"/>
        <w:rPr>
          <w:rFonts w:ascii="Arial" w:hAnsi="Arial" w:cs="Arial"/>
          <w:color w:val="002060"/>
        </w:rPr>
      </w:pPr>
    </w:p>
    <w:p w:rsidR="00A22500" w:rsidRPr="00036CFC" w:rsidRDefault="00A22500" w:rsidP="00A22500">
      <w:pPr>
        <w:autoSpaceDE w:val="0"/>
        <w:autoSpaceDN w:val="0"/>
        <w:adjustRightInd w:val="0"/>
        <w:rPr>
          <w:rFonts w:ascii="Arial" w:hAnsi="Arial" w:cs="Arial"/>
          <w:color w:val="002060"/>
        </w:rPr>
      </w:pPr>
      <w:r w:rsidRPr="00036CFC">
        <w:rPr>
          <w:rFonts w:ascii="Arial" w:hAnsi="Arial" w:cs="Arial"/>
          <w:color w:val="002060"/>
        </w:rPr>
        <w:t>And where appropriate:</w:t>
      </w:r>
    </w:p>
    <w:p w:rsidR="00A22500" w:rsidRPr="00036CFC" w:rsidRDefault="00A22500" w:rsidP="00A22500">
      <w:pPr>
        <w:autoSpaceDE w:val="0"/>
        <w:autoSpaceDN w:val="0"/>
        <w:adjustRightInd w:val="0"/>
        <w:rPr>
          <w:rFonts w:ascii="Arial" w:hAnsi="Arial" w:cs="Arial"/>
          <w:color w:val="002060"/>
        </w:rPr>
      </w:pPr>
    </w:p>
    <w:p w:rsidR="00A22500" w:rsidRPr="00036CFC" w:rsidRDefault="00A22500" w:rsidP="00036FD9">
      <w:pPr>
        <w:numPr>
          <w:ilvl w:val="0"/>
          <w:numId w:val="84"/>
        </w:numPr>
        <w:autoSpaceDE w:val="0"/>
        <w:autoSpaceDN w:val="0"/>
        <w:adjustRightInd w:val="0"/>
        <w:rPr>
          <w:rFonts w:ascii="Arial" w:hAnsi="Arial" w:cs="Arial"/>
          <w:color w:val="002060"/>
        </w:rPr>
      </w:pPr>
      <w:r w:rsidRPr="00036CFC">
        <w:rPr>
          <w:rFonts w:ascii="Arial" w:hAnsi="Arial" w:cs="Arial"/>
          <w:color w:val="002060"/>
        </w:rPr>
        <w:t>Ventilation or air filtration equipment</w:t>
      </w:r>
    </w:p>
    <w:p w:rsidR="00A22500" w:rsidRPr="00036CFC" w:rsidRDefault="00A22500" w:rsidP="00036FD9">
      <w:pPr>
        <w:numPr>
          <w:ilvl w:val="0"/>
          <w:numId w:val="84"/>
        </w:numPr>
        <w:autoSpaceDE w:val="0"/>
        <w:autoSpaceDN w:val="0"/>
        <w:adjustRightInd w:val="0"/>
        <w:rPr>
          <w:rFonts w:ascii="Arial" w:hAnsi="Arial" w:cs="Arial"/>
          <w:color w:val="002060"/>
        </w:rPr>
      </w:pPr>
      <w:r w:rsidRPr="00036CFC">
        <w:rPr>
          <w:rFonts w:ascii="Arial" w:hAnsi="Arial" w:cs="Arial"/>
          <w:color w:val="002060"/>
        </w:rPr>
        <w:t>Decontamination unit</w:t>
      </w:r>
    </w:p>
    <w:p w:rsidR="00A22500" w:rsidRPr="00036CFC" w:rsidRDefault="00A22500" w:rsidP="00A22500">
      <w:pPr>
        <w:tabs>
          <w:tab w:val="left" w:pos="3900"/>
        </w:tabs>
        <w:rPr>
          <w:rFonts w:ascii="Arial" w:hAnsi="Arial" w:cs="Arial"/>
          <w:color w:val="002060"/>
        </w:rPr>
      </w:pPr>
      <w:r w:rsidRPr="00036CFC">
        <w:rPr>
          <w:rFonts w:ascii="Arial" w:hAnsi="Arial" w:cs="Arial"/>
          <w:color w:val="002060"/>
        </w:rPr>
        <w:t>Do not introduce Asbestos into new or existing facilities</w:t>
      </w:r>
    </w:p>
    <w:p w:rsidR="00A22500" w:rsidRPr="00036CFC" w:rsidRDefault="00A22500" w:rsidP="00A22500">
      <w:pPr>
        <w:autoSpaceDE w:val="0"/>
        <w:autoSpaceDN w:val="0"/>
        <w:adjustRightInd w:val="0"/>
        <w:rPr>
          <w:rFonts w:eastAsia="Calibri"/>
          <w:color w:val="002060"/>
          <w:lang w:val="en-US" w:eastAsia="en-ZA"/>
        </w:rPr>
      </w:pPr>
    </w:p>
    <w:p w:rsidR="00A22500" w:rsidRPr="00036CFC" w:rsidRDefault="00A22500" w:rsidP="00A22500">
      <w:pPr>
        <w:pStyle w:val="Default"/>
        <w:rPr>
          <w:color w:val="002060"/>
        </w:rPr>
      </w:pPr>
      <w:r w:rsidRPr="00036CFC">
        <w:rPr>
          <w:color w:val="002060"/>
        </w:rPr>
        <w:t>In most cases, there is no danger from the asbestos in your home. As long as the materials that contain the asbestos are intact and undamaged, there is no reason to worry. Asbestos is only a health hazard when tiny fibers of it become airborne. This can happen if you disturb asbestos containing materials during renovations or repairs, or if a material containing asbestos becomes damaged.</w:t>
      </w:r>
    </w:p>
    <w:p w:rsidR="00A22500" w:rsidRPr="00036CFC" w:rsidRDefault="00A22500" w:rsidP="00A22500">
      <w:pPr>
        <w:autoSpaceDE w:val="0"/>
        <w:autoSpaceDN w:val="0"/>
        <w:adjustRightInd w:val="0"/>
        <w:rPr>
          <w:rFonts w:ascii="Arial" w:eastAsia="Calibri" w:hAnsi="Arial" w:cs="Arial"/>
          <w:b/>
          <w:bCs/>
          <w:color w:val="002060"/>
          <w:lang w:val="en-US" w:eastAsia="en-ZA"/>
        </w:rPr>
      </w:pPr>
      <w:r w:rsidRPr="00036CFC">
        <w:rPr>
          <w:rFonts w:ascii="Arial" w:eastAsia="Calibri" w:hAnsi="Arial" w:cs="Arial"/>
          <w:b/>
          <w:bCs/>
          <w:color w:val="002060"/>
          <w:lang w:val="en-US" w:eastAsia="en-ZA"/>
        </w:rPr>
        <w:t xml:space="preserve"> </w:t>
      </w:r>
    </w:p>
    <w:p w:rsidR="00A22500" w:rsidRPr="00036CFC" w:rsidRDefault="00A22500" w:rsidP="00A22500">
      <w:pPr>
        <w:autoSpaceDE w:val="0"/>
        <w:autoSpaceDN w:val="0"/>
        <w:adjustRightInd w:val="0"/>
        <w:rPr>
          <w:rFonts w:ascii="Arial" w:eastAsia="Calibri" w:hAnsi="Arial" w:cs="Arial"/>
          <w:color w:val="002060"/>
          <w:lang w:val="en-US" w:eastAsia="en-ZA"/>
        </w:rPr>
      </w:pPr>
      <w:r w:rsidRPr="00036CFC">
        <w:rPr>
          <w:rFonts w:ascii="Arial" w:eastAsia="Calibri" w:hAnsi="Arial" w:cs="Arial"/>
          <w:b/>
          <w:bCs/>
          <w:color w:val="002060"/>
          <w:lang w:val="en-US" w:eastAsia="en-ZA"/>
        </w:rPr>
        <w:t xml:space="preserve">Removing Asbestos </w:t>
      </w:r>
    </w:p>
    <w:p w:rsidR="00A22500" w:rsidRPr="00036CFC" w:rsidRDefault="00A22500" w:rsidP="00A22500">
      <w:pPr>
        <w:autoSpaceDE w:val="0"/>
        <w:autoSpaceDN w:val="0"/>
        <w:adjustRightInd w:val="0"/>
        <w:rPr>
          <w:rFonts w:ascii="Arial" w:eastAsia="Calibri" w:hAnsi="Arial" w:cs="Arial"/>
          <w:color w:val="002060"/>
          <w:lang w:val="en-US" w:eastAsia="en-ZA"/>
        </w:rPr>
      </w:pPr>
      <w:r w:rsidRPr="00036CFC">
        <w:rPr>
          <w:rFonts w:ascii="Arial" w:eastAsia="Calibri" w:hAnsi="Arial" w:cs="Arial"/>
          <w:color w:val="002060"/>
          <w:lang w:val="en-US" w:eastAsia="en-ZA"/>
        </w:rPr>
        <w:t>In general, removing asbestos-containing materials from your home yourself is not recommended. Asbestos is extremely hazardous, and there is no safe level of exposure to asbestos. Even a few fibers have the potential to be inhaled and eventually cause asbestosis, mesothelioma</w:t>
      </w:r>
      <w:r w:rsidRPr="00036CFC">
        <w:rPr>
          <w:rFonts w:ascii="Arial" w:eastAsia="Calibri" w:hAnsi="Arial" w:cs="Arial"/>
          <w:color w:val="002060"/>
          <w:u w:val="single"/>
          <w:lang w:val="en-US" w:eastAsia="en-ZA"/>
        </w:rPr>
        <w:t xml:space="preserve"> </w:t>
      </w:r>
      <w:r w:rsidRPr="00036CFC">
        <w:rPr>
          <w:rFonts w:ascii="Arial" w:eastAsia="Calibri" w:hAnsi="Arial" w:cs="Arial"/>
          <w:color w:val="002060"/>
          <w:lang w:val="en-US" w:eastAsia="en-ZA"/>
        </w:rPr>
        <w:t xml:space="preserve">or another cancer. Currently, there are no </w:t>
      </w:r>
      <w:r w:rsidRPr="00036CFC">
        <w:rPr>
          <w:rFonts w:ascii="Arial" w:eastAsia="Calibri" w:hAnsi="Arial" w:cs="Arial"/>
          <w:color w:val="002060"/>
          <w:u w:val="single"/>
          <w:lang w:val="en-US" w:eastAsia="en-ZA"/>
        </w:rPr>
        <w:t xml:space="preserve">mesothelioma treatments </w:t>
      </w:r>
      <w:r w:rsidRPr="00036CFC">
        <w:rPr>
          <w:rFonts w:ascii="Arial" w:eastAsia="Calibri" w:hAnsi="Arial" w:cs="Arial"/>
          <w:color w:val="002060"/>
          <w:lang w:val="en-US" w:eastAsia="en-ZA"/>
        </w:rPr>
        <w:t xml:space="preserve">that result in a cure. Before you consider removing asbestos from your home yourself, consider the following cautions: </w:t>
      </w:r>
    </w:p>
    <w:p w:rsidR="00A22500" w:rsidRPr="002A6EEB" w:rsidRDefault="00A22500" w:rsidP="00A22500">
      <w:pPr>
        <w:autoSpaceDE w:val="0"/>
        <w:autoSpaceDN w:val="0"/>
        <w:adjustRightInd w:val="0"/>
        <w:rPr>
          <w:rFonts w:ascii="Arial" w:eastAsia="Calibri" w:hAnsi="Arial" w:cs="Arial"/>
          <w:color w:val="000000"/>
          <w:lang w:val="en-US" w:eastAsia="en-ZA"/>
        </w:rPr>
      </w:pPr>
    </w:p>
    <w:p w:rsidR="00A22500" w:rsidRPr="00036CFC" w:rsidRDefault="00A22500" w:rsidP="00036FD9">
      <w:pPr>
        <w:numPr>
          <w:ilvl w:val="0"/>
          <w:numId w:val="98"/>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lastRenderedPageBreak/>
        <w:t xml:space="preserve">Never sand, drill or saw asbestos containing materials. Do not use power tools on asbestos containing materials. </w:t>
      </w:r>
    </w:p>
    <w:p w:rsidR="00A22500" w:rsidRPr="00036CFC" w:rsidRDefault="00A22500" w:rsidP="00036FD9">
      <w:pPr>
        <w:numPr>
          <w:ilvl w:val="0"/>
          <w:numId w:val="98"/>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Seek professional advice if you’re considering removing materials containing asbestos, or are planning renovations that my disturb materials that contain asbestos. </w:t>
      </w:r>
    </w:p>
    <w:p w:rsidR="00A22500" w:rsidRPr="00036CFC" w:rsidRDefault="00A22500" w:rsidP="00036FD9">
      <w:pPr>
        <w:numPr>
          <w:ilvl w:val="0"/>
          <w:numId w:val="98"/>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Do not attempt to remove asbestos spray coatings, insulation or insulation board by yourself. These are complex jobs that require the training and equipment available to professionals. </w:t>
      </w:r>
    </w:p>
    <w:p w:rsidR="00A22500" w:rsidRPr="00036CFC" w:rsidRDefault="00A22500" w:rsidP="00A22500">
      <w:pPr>
        <w:autoSpaceDE w:val="0"/>
        <w:autoSpaceDN w:val="0"/>
        <w:adjustRightInd w:val="0"/>
        <w:ind w:left="630"/>
        <w:rPr>
          <w:rFonts w:ascii="Arial" w:eastAsia="Calibri" w:hAnsi="Arial" w:cs="Arial"/>
          <w:color w:val="002060"/>
          <w:lang w:val="en-US" w:eastAsia="en-ZA"/>
        </w:rPr>
      </w:pPr>
    </w:p>
    <w:p w:rsidR="00A22500" w:rsidRPr="00036CFC" w:rsidRDefault="00A22500" w:rsidP="00A22500">
      <w:pPr>
        <w:autoSpaceDE w:val="0"/>
        <w:autoSpaceDN w:val="0"/>
        <w:adjustRightInd w:val="0"/>
        <w:rPr>
          <w:rFonts w:ascii="Arial" w:eastAsia="Calibri" w:hAnsi="Arial" w:cs="Arial"/>
          <w:b/>
          <w:bCs/>
          <w:color w:val="002060"/>
          <w:lang w:val="en-US" w:eastAsia="en-ZA"/>
        </w:rPr>
      </w:pPr>
      <w:r w:rsidRPr="00036CFC">
        <w:rPr>
          <w:rFonts w:ascii="Arial" w:eastAsia="Calibri" w:hAnsi="Arial" w:cs="Arial"/>
          <w:b/>
          <w:bCs/>
          <w:color w:val="002060"/>
          <w:lang w:val="en-US" w:eastAsia="en-ZA"/>
        </w:rPr>
        <w:t xml:space="preserve">Important Precautions </w:t>
      </w:r>
    </w:p>
    <w:p w:rsidR="00A22500" w:rsidRPr="00036CFC" w:rsidRDefault="00A22500" w:rsidP="00A22500">
      <w:pPr>
        <w:autoSpaceDE w:val="0"/>
        <w:autoSpaceDN w:val="0"/>
        <w:adjustRightInd w:val="0"/>
        <w:rPr>
          <w:rFonts w:ascii="Arial" w:eastAsia="Calibri" w:hAnsi="Arial" w:cs="Arial"/>
          <w:color w:val="002060"/>
          <w:lang w:val="en-US" w:eastAsia="en-ZA"/>
        </w:rPr>
      </w:pPr>
    </w:p>
    <w:p w:rsidR="00A22500" w:rsidRPr="00036CFC" w:rsidRDefault="00A22500" w:rsidP="00A22500">
      <w:pPr>
        <w:autoSpaceDE w:val="0"/>
        <w:autoSpaceDN w:val="0"/>
        <w:adjustRightInd w:val="0"/>
        <w:rPr>
          <w:rFonts w:ascii="Arial" w:eastAsia="Calibri" w:hAnsi="Arial" w:cs="Arial"/>
          <w:color w:val="002060"/>
          <w:lang w:val="en-US" w:eastAsia="en-ZA"/>
        </w:rPr>
      </w:pPr>
      <w:r w:rsidRPr="00036CFC">
        <w:rPr>
          <w:rFonts w:ascii="Arial" w:eastAsia="Calibri" w:hAnsi="Arial" w:cs="Arial"/>
          <w:color w:val="002060"/>
          <w:lang w:val="en-US" w:eastAsia="en-ZA"/>
        </w:rPr>
        <w:t xml:space="preserve">Before you begin work: </w:t>
      </w:r>
    </w:p>
    <w:p w:rsidR="00A22500" w:rsidRPr="00036CFC" w:rsidRDefault="00A22500" w:rsidP="00036FD9">
      <w:pPr>
        <w:numPr>
          <w:ilvl w:val="0"/>
          <w:numId w:val="98"/>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Clear the area where the asbestos is to be removed to cut down on the risk of contaminating furniture, clothing and other items with asbestos fibers. </w:t>
      </w:r>
    </w:p>
    <w:p w:rsidR="00A22500" w:rsidRPr="00036CFC" w:rsidRDefault="00A22500" w:rsidP="00036FD9">
      <w:pPr>
        <w:numPr>
          <w:ilvl w:val="0"/>
          <w:numId w:val="98"/>
        </w:numPr>
        <w:tabs>
          <w:tab w:val="left" w:pos="990"/>
        </w:tabs>
        <w:autoSpaceDE w:val="0"/>
        <w:autoSpaceDN w:val="0"/>
        <w:adjustRightInd w:val="0"/>
        <w:ind w:left="630"/>
        <w:rPr>
          <w:rFonts w:ascii="Arial" w:eastAsia="Calibri" w:hAnsi="Arial" w:cs="Arial"/>
          <w:color w:val="002060"/>
          <w:lang w:val="en-US" w:eastAsia="en-ZA"/>
        </w:rPr>
      </w:pPr>
      <w:r w:rsidRPr="00036CFC">
        <w:rPr>
          <w:rFonts w:ascii="Arial" w:eastAsia="Calibri" w:hAnsi="Arial" w:cs="Arial"/>
          <w:color w:val="002060"/>
          <w:lang w:val="en-US" w:eastAsia="en-ZA"/>
        </w:rPr>
        <w:t xml:space="preserve">Cover anything that can’t be removed with thick polyethylene sheeting. </w:t>
      </w:r>
    </w:p>
    <w:p w:rsidR="00A22500" w:rsidRPr="00036CFC" w:rsidRDefault="00A22500" w:rsidP="00036FD9">
      <w:pPr>
        <w:numPr>
          <w:ilvl w:val="0"/>
          <w:numId w:val="98"/>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Isolate the area where work is to be done from the rest of the house by building a containment area and air lock of polyethylene sheeting. </w:t>
      </w:r>
    </w:p>
    <w:p w:rsidR="00A22500" w:rsidRPr="00036CFC" w:rsidRDefault="00A22500" w:rsidP="00036FD9">
      <w:pPr>
        <w:numPr>
          <w:ilvl w:val="0"/>
          <w:numId w:val="98"/>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Cover walls and floors in the area where asbestos is to be removed with polyethylene sheeting. </w:t>
      </w:r>
    </w:p>
    <w:p w:rsidR="00A22500" w:rsidRPr="00036CFC" w:rsidRDefault="00A22500" w:rsidP="00036FD9">
      <w:pPr>
        <w:numPr>
          <w:ilvl w:val="0"/>
          <w:numId w:val="98"/>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Post signs to alert visitors, family and friends of the work in process and the possible exposure risk. </w:t>
      </w:r>
    </w:p>
    <w:p w:rsidR="00A22500" w:rsidRPr="00036CFC" w:rsidRDefault="00A22500" w:rsidP="00A22500">
      <w:pPr>
        <w:autoSpaceDE w:val="0"/>
        <w:autoSpaceDN w:val="0"/>
        <w:adjustRightInd w:val="0"/>
        <w:rPr>
          <w:rFonts w:ascii="Arial" w:eastAsia="Calibri" w:hAnsi="Arial" w:cs="Arial"/>
          <w:color w:val="002060"/>
          <w:lang w:val="en-US" w:eastAsia="en-ZA"/>
        </w:rPr>
      </w:pPr>
    </w:p>
    <w:p w:rsidR="00A22500" w:rsidRPr="00036CFC" w:rsidRDefault="00A22500" w:rsidP="00A22500">
      <w:pPr>
        <w:autoSpaceDE w:val="0"/>
        <w:autoSpaceDN w:val="0"/>
        <w:adjustRightInd w:val="0"/>
        <w:rPr>
          <w:rFonts w:ascii="Arial" w:eastAsia="Calibri" w:hAnsi="Arial" w:cs="Arial"/>
          <w:b/>
          <w:color w:val="002060"/>
          <w:lang w:val="en-US" w:eastAsia="en-ZA"/>
        </w:rPr>
      </w:pPr>
      <w:r w:rsidRPr="00036CFC">
        <w:rPr>
          <w:rFonts w:ascii="Arial" w:eastAsia="Calibri" w:hAnsi="Arial" w:cs="Arial"/>
          <w:b/>
          <w:color w:val="002060"/>
          <w:lang w:val="en-US" w:eastAsia="en-ZA"/>
        </w:rPr>
        <w:t xml:space="preserve">Protecting yourself while you work: </w:t>
      </w:r>
    </w:p>
    <w:p w:rsidR="00A22500" w:rsidRPr="00036CFC" w:rsidRDefault="00A22500" w:rsidP="00A22500">
      <w:pPr>
        <w:autoSpaceDE w:val="0"/>
        <w:autoSpaceDN w:val="0"/>
        <w:adjustRightInd w:val="0"/>
        <w:rPr>
          <w:rFonts w:ascii="Arial" w:eastAsia="Calibri" w:hAnsi="Arial" w:cs="Arial"/>
          <w:b/>
          <w:color w:val="002060"/>
          <w:lang w:val="en-US" w:eastAsia="en-ZA"/>
        </w:rPr>
      </w:pPr>
    </w:p>
    <w:p w:rsidR="00A22500" w:rsidRPr="00036CFC" w:rsidRDefault="00A22500" w:rsidP="00036FD9">
      <w:pPr>
        <w:numPr>
          <w:ilvl w:val="0"/>
          <w:numId w:val="98"/>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Wear a respirator that is approved for asbestos removal at all times that you are in the containment area. </w:t>
      </w:r>
    </w:p>
    <w:p w:rsidR="00A22500" w:rsidRPr="00036CFC" w:rsidRDefault="00A22500" w:rsidP="00036FD9">
      <w:pPr>
        <w:numPr>
          <w:ilvl w:val="0"/>
          <w:numId w:val="98"/>
        </w:numPr>
        <w:tabs>
          <w:tab w:val="left" w:pos="990"/>
          <w:tab w:val="left" w:pos="135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Wear a disposable coverall, disposable rubber gloves, rubber boots and protective eye goggles the entire time that you are in the containment area. </w:t>
      </w:r>
    </w:p>
    <w:p w:rsidR="00A22500" w:rsidRPr="00036CFC" w:rsidRDefault="00A22500" w:rsidP="00036FD9">
      <w:pPr>
        <w:numPr>
          <w:ilvl w:val="0"/>
          <w:numId w:val="98"/>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Remove all protective clothing and gear inside the air lock before you leave the containment area. This will prevent the spread of asbestos fibers outside the containment area. </w:t>
      </w:r>
    </w:p>
    <w:p w:rsidR="00A22500" w:rsidRPr="00036CFC" w:rsidRDefault="00A22500" w:rsidP="00A22500">
      <w:pPr>
        <w:tabs>
          <w:tab w:val="left" w:pos="990"/>
        </w:tabs>
        <w:autoSpaceDE w:val="0"/>
        <w:autoSpaceDN w:val="0"/>
        <w:adjustRightInd w:val="0"/>
        <w:ind w:left="990"/>
        <w:rPr>
          <w:rFonts w:ascii="Arial" w:eastAsia="Calibri" w:hAnsi="Arial" w:cs="Arial"/>
          <w:color w:val="002060"/>
          <w:lang w:val="en-US" w:eastAsia="en-ZA"/>
        </w:rPr>
      </w:pPr>
    </w:p>
    <w:p w:rsidR="00A22500" w:rsidRPr="00036CFC" w:rsidRDefault="00A22500" w:rsidP="00A22500">
      <w:pPr>
        <w:autoSpaceDE w:val="0"/>
        <w:autoSpaceDN w:val="0"/>
        <w:adjustRightInd w:val="0"/>
        <w:rPr>
          <w:rFonts w:ascii="Arial" w:eastAsia="Calibri" w:hAnsi="Arial" w:cs="Arial"/>
          <w:b/>
          <w:color w:val="002060"/>
          <w:lang w:val="en-US" w:eastAsia="en-ZA"/>
        </w:rPr>
      </w:pPr>
      <w:r w:rsidRPr="00036CFC">
        <w:rPr>
          <w:rFonts w:ascii="Arial" w:eastAsia="Calibri" w:hAnsi="Arial" w:cs="Arial"/>
          <w:b/>
          <w:color w:val="002060"/>
          <w:lang w:val="en-US" w:eastAsia="en-ZA"/>
        </w:rPr>
        <w:t xml:space="preserve">While working with asbestos: </w:t>
      </w:r>
    </w:p>
    <w:p w:rsidR="00A22500" w:rsidRPr="00036CFC" w:rsidRDefault="00A22500" w:rsidP="00A22500">
      <w:pPr>
        <w:autoSpaceDE w:val="0"/>
        <w:autoSpaceDN w:val="0"/>
        <w:adjustRightInd w:val="0"/>
        <w:rPr>
          <w:rFonts w:ascii="Arial" w:eastAsia="Calibri" w:hAnsi="Arial" w:cs="Arial"/>
          <w:b/>
          <w:color w:val="002060"/>
          <w:lang w:val="en-US" w:eastAsia="en-ZA"/>
        </w:rPr>
      </w:pPr>
    </w:p>
    <w:p w:rsidR="00A22500" w:rsidRPr="00036CFC" w:rsidRDefault="00A22500" w:rsidP="00036FD9">
      <w:pPr>
        <w:numPr>
          <w:ilvl w:val="0"/>
          <w:numId w:val="99"/>
        </w:numPr>
        <w:tabs>
          <w:tab w:val="left" w:pos="990"/>
        </w:tabs>
        <w:autoSpaceDE w:val="0"/>
        <w:autoSpaceDN w:val="0"/>
        <w:adjustRightInd w:val="0"/>
        <w:ind w:left="630"/>
        <w:rPr>
          <w:rFonts w:ascii="Arial" w:eastAsia="Calibri" w:hAnsi="Arial" w:cs="Arial"/>
          <w:color w:val="002060"/>
          <w:lang w:val="en-US" w:eastAsia="en-ZA"/>
        </w:rPr>
      </w:pPr>
      <w:r w:rsidRPr="00036CFC">
        <w:rPr>
          <w:rFonts w:ascii="Arial" w:eastAsia="Calibri" w:hAnsi="Arial" w:cs="Arial"/>
          <w:color w:val="002060"/>
          <w:lang w:val="en-US" w:eastAsia="en-ZA"/>
        </w:rPr>
        <w:t xml:space="preserve">Keep other people away from the working area. </w:t>
      </w:r>
    </w:p>
    <w:p w:rsidR="00A22500" w:rsidRPr="00036CFC" w:rsidRDefault="00A22500" w:rsidP="00036FD9">
      <w:pPr>
        <w:numPr>
          <w:ilvl w:val="0"/>
          <w:numId w:val="99"/>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When possible, saturate the material to be removed with water containing dishwashing liquid to help reduce the dust created by the work. </w:t>
      </w:r>
    </w:p>
    <w:p w:rsidR="00A22500" w:rsidRPr="00036CFC" w:rsidRDefault="00A22500" w:rsidP="00036FD9">
      <w:pPr>
        <w:numPr>
          <w:ilvl w:val="0"/>
          <w:numId w:val="99"/>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Always remove asbestos containing materials whole if possible. Do not break up components or sheets. </w:t>
      </w:r>
    </w:p>
    <w:p w:rsidR="00A22500" w:rsidRPr="00036CFC" w:rsidRDefault="00A22500" w:rsidP="00036FD9">
      <w:pPr>
        <w:numPr>
          <w:ilvl w:val="0"/>
          <w:numId w:val="99"/>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Have an adequate supply of waste bags approved for asbestos disposal on hand. </w:t>
      </w:r>
    </w:p>
    <w:p w:rsidR="00A22500" w:rsidRDefault="00A22500" w:rsidP="00A22500">
      <w:pPr>
        <w:autoSpaceDE w:val="0"/>
        <w:autoSpaceDN w:val="0"/>
        <w:adjustRightInd w:val="0"/>
        <w:rPr>
          <w:rFonts w:ascii="Arial" w:eastAsia="Calibri" w:hAnsi="Arial" w:cs="Arial"/>
          <w:color w:val="000000"/>
          <w:lang w:val="en-US" w:eastAsia="en-ZA"/>
        </w:rPr>
      </w:pPr>
    </w:p>
    <w:p w:rsidR="00A22500" w:rsidRDefault="00A22500" w:rsidP="00A22500">
      <w:pPr>
        <w:autoSpaceDE w:val="0"/>
        <w:autoSpaceDN w:val="0"/>
        <w:adjustRightInd w:val="0"/>
        <w:rPr>
          <w:rFonts w:ascii="Arial" w:eastAsia="Calibri" w:hAnsi="Arial" w:cs="Arial"/>
          <w:color w:val="000000"/>
          <w:lang w:val="en-US" w:eastAsia="en-ZA"/>
        </w:rPr>
      </w:pPr>
    </w:p>
    <w:p w:rsidR="00A22500" w:rsidRDefault="00A22500" w:rsidP="00A22500">
      <w:pPr>
        <w:autoSpaceDE w:val="0"/>
        <w:autoSpaceDN w:val="0"/>
        <w:adjustRightInd w:val="0"/>
        <w:rPr>
          <w:rFonts w:ascii="Arial" w:eastAsia="Calibri" w:hAnsi="Arial" w:cs="Arial"/>
          <w:color w:val="000000"/>
          <w:lang w:val="en-US" w:eastAsia="en-ZA"/>
        </w:rPr>
      </w:pPr>
    </w:p>
    <w:p w:rsidR="00A22500" w:rsidRDefault="00A22500" w:rsidP="00A22500">
      <w:pPr>
        <w:autoSpaceDE w:val="0"/>
        <w:autoSpaceDN w:val="0"/>
        <w:adjustRightInd w:val="0"/>
        <w:rPr>
          <w:rFonts w:ascii="Arial" w:eastAsia="Calibri" w:hAnsi="Arial" w:cs="Arial"/>
          <w:color w:val="000000"/>
          <w:lang w:val="en-US" w:eastAsia="en-ZA"/>
        </w:rPr>
      </w:pPr>
    </w:p>
    <w:p w:rsidR="00A22500" w:rsidRDefault="00A22500" w:rsidP="00A22500">
      <w:pPr>
        <w:autoSpaceDE w:val="0"/>
        <w:autoSpaceDN w:val="0"/>
        <w:adjustRightInd w:val="0"/>
        <w:rPr>
          <w:rFonts w:ascii="Arial" w:eastAsia="Calibri" w:hAnsi="Arial" w:cs="Arial"/>
          <w:color w:val="000000"/>
          <w:lang w:val="en-US" w:eastAsia="en-ZA"/>
        </w:rPr>
      </w:pPr>
    </w:p>
    <w:p w:rsidR="00A22500" w:rsidRPr="00252095" w:rsidRDefault="00A22500" w:rsidP="00A22500">
      <w:pPr>
        <w:autoSpaceDE w:val="0"/>
        <w:autoSpaceDN w:val="0"/>
        <w:adjustRightInd w:val="0"/>
        <w:rPr>
          <w:rFonts w:ascii="Arial" w:eastAsia="Calibri" w:hAnsi="Arial" w:cs="Arial"/>
          <w:color w:val="000000"/>
          <w:lang w:val="en-US" w:eastAsia="en-ZA"/>
        </w:rPr>
      </w:pPr>
    </w:p>
    <w:p w:rsidR="00A22500" w:rsidRPr="00036CFC" w:rsidRDefault="00A22500" w:rsidP="00A22500">
      <w:pPr>
        <w:autoSpaceDE w:val="0"/>
        <w:autoSpaceDN w:val="0"/>
        <w:adjustRightInd w:val="0"/>
        <w:rPr>
          <w:rFonts w:ascii="Arial" w:eastAsia="Calibri" w:hAnsi="Arial" w:cs="Arial"/>
          <w:b/>
          <w:color w:val="002060"/>
          <w:lang w:val="en-US" w:eastAsia="en-ZA"/>
        </w:rPr>
      </w:pPr>
      <w:r w:rsidRPr="00036CFC">
        <w:rPr>
          <w:rFonts w:ascii="Arial" w:eastAsia="Calibri" w:hAnsi="Arial" w:cs="Arial"/>
          <w:b/>
          <w:color w:val="002060"/>
          <w:lang w:val="en-US" w:eastAsia="en-ZA"/>
        </w:rPr>
        <w:lastRenderedPageBreak/>
        <w:t xml:space="preserve">Handling Asbestos during Removal </w:t>
      </w:r>
    </w:p>
    <w:p w:rsidR="00A22500" w:rsidRPr="00036CFC" w:rsidRDefault="00A22500" w:rsidP="00A22500">
      <w:pPr>
        <w:autoSpaceDE w:val="0"/>
        <w:autoSpaceDN w:val="0"/>
        <w:adjustRightInd w:val="0"/>
        <w:rPr>
          <w:rFonts w:ascii="Arial" w:eastAsia="Calibri" w:hAnsi="Arial" w:cs="Arial"/>
          <w:b/>
          <w:color w:val="002060"/>
          <w:lang w:val="en-US" w:eastAsia="en-ZA"/>
        </w:rPr>
      </w:pPr>
    </w:p>
    <w:p w:rsidR="00A22500" w:rsidRPr="00036CFC" w:rsidRDefault="00A22500" w:rsidP="00036FD9">
      <w:pPr>
        <w:numPr>
          <w:ilvl w:val="0"/>
          <w:numId w:val="100"/>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Never handle asbestos with your bare hands. Wear disposable rubber gloves. </w:t>
      </w:r>
    </w:p>
    <w:p w:rsidR="00A22500" w:rsidRPr="00036CFC" w:rsidRDefault="00A22500" w:rsidP="00036FD9">
      <w:pPr>
        <w:numPr>
          <w:ilvl w:val="0"/>
          <w:numId w:val="100"/>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Place all removed materials into asbestos waste disposal bags for later disposal </w:t>
      </w:r>
    </w:p>
    <w:p w:rsidR="00A22500" w:rsidRPr="00036CFC" w:rsidRDefault="00A22500" w:rsidP="00036FD9">
      <w:pPr>
        <w:numPr>
          <w:ilvl w:val="0"/>
          <w:numId w:val="100"/>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Keep the floor and any debris on it damp while you work to reduce the amount of dust in the air. Remove the asbestos without breaking it up. </w:t>
      </w:r>
    </w:p>
    <w:p w:rsidR="00A22500" w:rsidRDefault="00A22500" w:rsidP="00A22500">
      <w:pPr>
        <w:tabs>
          <w:tab w:val="left" w:pos="990"/>
        </w:tabs>
        <w:autoSpaceDE w:val="0"/>
        <w:autoSpaceDN w:val="0"/>
        <w:adjustRightInd w:val="0"/>
        <w:ind w:left="990"/>
        <w:rPr>
          <w:rFonts w:ascii="Arial" w:eastAsia="Calibri" w:hAnsi="Arial" w:cs="Arial"/>
          <w:color w:val="000000"/>
          <w:lang w:val="en-US" w:eastAsia="en-ZA"/>
        </w:rPr>
      </w:pPr>
    </w:p>
    <w:p w:rsidR="00A22500" w:rsidRDefault="00A22500" w:rsidP="00A22500">
      <w:pPr>
        <w:tabs>
          <w:tab w:val="left" w:pos="990"/>
        </w:tabs>
        <w:autoSpaceDE w:val="0"/>
        <w:autoSpaceDN w:val="0"/>
        <w:adjustRightInd w:val="0"/>
        <w:rPr>
          <w:rFonts w:ascii="Arial" w:eastAsia="Calibri" w:hAnsi="Arial" w:cs="Arial"/>
          <w:color w:val="000000"/>
          <w:lang w:val="en-US" w:eastAsia="en-ZA"/>
        </w:rPr>
      </w:pPr>
    </w:p>
    <w:p w:rsidR="00A22500" w:rsidRPr="004042D8" w:rsidRDefault="00A22500" w:rsidP="00A22500">
      <w:pPr>
        <w:tabs>
          <w:tab w:val="left" w:pos="990"/>
        </w:tabs>
        <w:autoSpaceDE w:val="0"/>
        <w:autoSpaceDN w:val="0"/>
        <w:adjustRightInd w:val="0"/>
        <w:jc w:val="center"/>
        <w:rPr>
          <w:rFonts w:ascii="Arial" w:eastAsia="Calibri" w:hAnsi="Arial" w:cs="Arial"/>
          <w:color w:val="FF0000"/>
          <w:sz w:val="28"/>
          <w:szCs w:val="28"/>
          <w:lang w:val="en-US" w:eastAsia="en-ZA"/>
        </w:rPr>
      </w:pPr>
      <w:r w:rsidRPr="004042D8">
        <w:rPr>
          <w:rFonts w:ascii="Arial" w:eastAsia="Calibri" w:hAnsi="Arial" w:cs="Arial"/>
          <w:b/>
          <w:color w:val="FF0000"/>
          <w:sz w:val="28"/>
          <w:szCs w:val="28"/>
          <w:lang w:val="en-US" w:eastAsia="en-ZA"/>
        </w:rPr>
        <w:t>Seavest is not authorized to conduct any asbestos work. We are not equipped to handle asbestos. If we encounter or need to remove asbestos, specialist are contacted to take action</w:t>
      </w:r>
      <w:r w:rsidRPr="004042D8">
        <w:rPr>
          <w:rFonts w:ascii="Arial" w:eastAsia="Calibri" w:hAnsi="Arial" w:cs="Arial"/>
          <w:color w:val="FF0000"/>
          <w:sz w:val="28"/>
          <w:szCs w:val="28"/>
          <w:lang w:val="en-US" w:eastAsia="en-ZA"/>
        </w:rPr>
        <w:t xml:space="preserve">. </w:t>
      </w:r>
      <w:r w:rsidRPr="004042D8">
        <w:rPr>
          <w:rFonts w:ascii="Arial" w:eastAsia="Calibri" w:hAnsi="Arial" w:cs="Arial"/>
          <w:b/>
          <w:color w:val="FF0000"/>
          <w:sz w:val="28"/>
          <w:szCs w:val="28"/>
          <w:lang w:val="en-US" w:eastAsia="en-ZA"/>
        </w:rPr>
        <w:t>This is just a guideline to highlight and make us aware of dangers and risks.</w:t>
      </w: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541324">
      <w:pPr>
        <w:autoSpaceDE w:val="0"/>
        <w:autoSpaceDN w:val="0"/>
        <w:adjustRightInd w:val="0"/>
        <w:jc w:val="center"/>
        <w:rPr>
          <w:rFonts w:ascii="Arial" w:hAnsi="Arial" w:cs="Arial"/>
          <w:b/>
          <w:bCs/>
          <w:sz w:val="40"/>
          <w:szCs w:val="40"/>
        </w:rPr>
      </w:pPr>
    </w:p>
    <w:p w:rsidR="00541324" w:rsidRPr="00541324" w:rsidRDefault="00541324" w:rsidP="00541324">
      <w:pPr>
        <w:jc w:val="center"/>
        <w:rPr>
          <w:rFonts w:ascii="Arial" w:hAnsi="Arial" w:cs="Arial"/>
          <w:b/>
          <w:color w:val="FF0000"/>
          <w:sz w:val="44"/>
          <w:szCs w:val="44"/>
        </w:rPr>
      </w:pPr>
      <w:r w:rsidRPr="00541324">
        <w:rPr>
          <w:rFonts w:ascii="Arial" w:hAnsi="Arial" w:cs="Arial"/>
          <w:b/>
          <w:color w:val="FF0000"/>
          <w:sz w:val="44"/>
          <w:szCs w:val="44"/>
        </w:rPr>
        <w:lastRenderedPageBreak/>
        <w:t>Malaria Policy</w:t>
      </w:r>
    </w:p>
    <w:p w:rsidR="00541324" w:rsidRDefault="00937B82" w:rsidP="00937B82">
      <w:pPr>
        <w:tabs>
          <w:tab w:val="left" w:pos="5722"/>
        </w:tabs>
        <w:rPr>
          <w:rFonts w:ascii="Arial" w:hAnsi="Arial" w:cs="Arial"/>
          <w:b/>
          <w:sz w:val="32"/>
          <w:szCs w:val="32"/>
        </w:rPr>
      </w:pPr>
      <w:r>
        <w:rPr>
          <w:rFonts w:ascii="Arial" w:hAnsi="Arial" w:cs="Arial"/>
          <w:b/>
          <w:sz w:val="32"/>
          <w:szCs w:val="32"/>
        </w:rPr>
        <w:tab/>
      </w:r>
    </w:p>
    <w:p w:rsidR="00541324" w:rsidRPr="00937B82" w:rsidRDefault="00541324" w:rsidP="00541324">
      <w:pPr>
        <w:rPr>
          <w:rFonts w:ascii="Arial" w:hAnsi="Arial" w:cs="Arial"/>
          <w:b/>
          <w:color w:val="17365D" w:themeColor="text2" w:themeShade="BF"/>
          <w:sz w:val="28"/>
          <w:szCs w:val="28"/>
        </w:rPr>
      </w:pPr>
      <w:r w:rsidRPr="00937B82">
        <w:rPr>
          <w:rFonts w:ascii="Arial" w:hAnsi="Arial" w:cs="Arial"/>
          <w:b/>
          <w:color w:val="17365D" w:themeColor="text2" w:themeShade="BF"/>
          <w:sz w:val="28"/>
          <w:szCs w:val="28"/>
        </w:rPr>
        <w:t>Overview of Malaria</w:t>
      </w:r>
    </w:p>
    <w:p w:rsidR="00541324" w:rsidRPr="00937B82" w:rsidRDefault="00541324" w:rsidP="00541324">
      <w:pPr>
        <w:rPr>
          <w:rFonts w:ascii="Arial" w:hAnsi="Arial" w:cs="Arial"/>
          <w:b/>
          <w:color w:val="17365D" w:themeColor="text2" w:themeShade="BF"/>
          <w:sz w:val="28"/>
          <w:szCs w:val="28"/>
        </w:rPr>
      </w:pPr>
    </w:p>
    <w:p w:rsidR="00541324" w:rsidRPr="00937B82" w:rsidRDefault="00541324" w:rsidP="00541324">
      <w:pPr>
        <w:rPr>
          <w:rStyle w:val="apple-converted-space"/>
          <w:rFonts w:ascii="Arial" w:hAnsi="Arial" w:cs="Arial"/>
          <w:color w:val="17365D" w:themeColor="text2" w:themeShade="BF"/>
          <w:shd w:val="clear" w:color="auto" w:fill="FFFFFF"/>
        </w:rPr>
      </w:pPr>
      <w:r w:rsidRPr="00937B82">
        <w:rPr>
          <w:rFonts w:ascii="Arial" w:hAnsi="Arial" w:cs="Arial"/>
          <w:color w:val="17365D" w:themeColor="text2" w:themeShade="BF"/>
          <w:shd w:val="clear" w:color="auto" w:fill="FFFFFF"/>
        </w:rPr>
        <w:t>Symptoms of malaria can begin a month or more after the infecting mosquito bite. Early symptoms of malaria are non-specific and can easily be mistaken for those of influenza.</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shd w:val="clear" w:color="auto" w:fill="FFFFFF"/>
        </w:rPr>
        <w:t>Rapid diagnosis and early treatment are important, particularly for falciparum malaria, which is fatal in up to 20 percent of infected people and can kill within 24 hours. Drugs taken for prevention are not 100 percent effective. In Sub-Saharan Africa the most important strain of malaria is falciparum malaria, which can cause fatal infections.</w:t>
      </w:r>
      <w:r w:rsidRPr="00937B82">
        <w:rPr>
          <w:rStyle w:val="apple-converted-space"/>
          <w:rFonts w:ascii="Arial" w:hAnsi="Arial" w:cs="Arial"/>
          <w:color w:val="17365D" w:themeColor="text2" w:themeShade="BF"/>
          <w:shd w:val="clear" w:color="auto" w:fill="FFFFFF"/>
        </w:rPr>
        <w:t> </w:t>
      </w:r>
    </w:p>
    <w:p w:rsidR="00541324" w:rsidRPr="00937B82" w:rsidRDefault="00541324" w:rsidP="00541324">
      <w:pPr>
        <w:rPr>
          <w:rStyle w:val="apple-converted-space"/>
          <w:rFonts w:ascii="Arial" w:hAnsi="Arial" w:cs="Arial"/>
          <w:color w:val="17365D" w:themeColor="text2" w:themeShade="BF"/>
          <w:sz w:val="32"/>
          <w:szCs w:val="32"/>
          <w:shd w:val="clear" w:color="auto" w:fill="FFFFFF"/>
        </w:rPr>
      </w:pPr>
    </w:p>
    <w:p w:rsidR="00541324" w:rsidRPr="00937B82" w:rsidRDefault="00541324" w:rsidP="00541324">
      <w:pPr>
        <w:rPr>
          <w:rStyle w:val="apple-converted-space"/>
          <w:rFonts w:ascii="Arial" w:hAnsi="Arial" w:cs="Arial"/>
          <w:b/>
          <w:color w:val="17365D" w:themeColor="text2" w:themeShade="BF"/>
          <w:sz w:val="28"/>
          <w:szCs w:val="28"/>
          <w:shd w:val="clear" w:color="auto" w:fill="FFFFFF"/>
        </w:rPr>
      </w:pPr>
      <w:r w:rsidRPr="00937B82">
        <w:rPr>
          <w:rStyle w:val="apple-converted-space"/>
          <w:rFonts w:ascii="Arial" w:hAnsi="Arial" w:cs="Arial"/>
          <w:b/>
          <w:color w:val="17365D" w:themeColor="text2" w:themeShade="BF"/>
          <w:sz w:val="28"/>
          <w:szCs w:val="28"/>
          <w:shd w:val="clear" w:color="auto" w:fill="FFFFFF"/>
        </w:rPr>
        <w:t>What is Malaria?</w:t>
      </w:r>
    </w:p>
    <w:p w:rsidR="00541324" w:rsidRPr="00937B82" w:rsidRDefault="00541324" w:rsidP="00541324">
      <w:pPr>
        <w:rPr>
          <w:rStyle w:val="apple-converted-space"/>
          <w:rFonts w:ascii="Arial" w:hAnsi="Arial" w:cs="Arial"/>
          <w:b/>
          <w:color w:val="17365D" w:themeColor="text2" w:themeShade="BF"/>
          <w:sz w:val="28"/>
          <w:szCs w:val="28"/>
          <w:shd w:val="clear" w:color="auto" w:fill="FFFFFF"/>
        </w:rPr>
      </w:pPr>
    </w:p>
    <w:p w:rsidR="00541324" w:rsidRPr="00937B82" w:rsidRDefault="00541324" w:rsidP="00541324">
      <w:pPr>
        <w:rPr>
          <w:rStyle w:val="apple-converted-space"/>
          <w:rFonts w:ascii="Arial" w:hAnsi="Arial" w:cs="Arial"/>
          <w:color w:val="17365D" w:themeColor="text2" w:themeShade="BF"/>
          <w:shd w:val="clear" w:color="auto" w:fill="FFFFFF"/>
        </w:rPr>
      </w:pPr>
      <w:r w:rsidRPr="00937B82">
        <w:rPr>
          <w:rFonts w:ascii="Arial" w:hAnsi="Arial" w:cs="Arial"/>
          <w:color w:val="17365D" w:themeColor="text2" w:themeShade="BF"/>
          <w:shd w:val="clear" w:color="auto" w:fill="FFFFFF"/>
        </w:rPr>
        <w:t>Malaria has been recognised as a disease for thousands of years. Descriptions of the disease date from as far back as 1700 BC in China, and 1570 BC in Egypt. The association between malaria and marshes (where mosquitos breed) has also been long recognised. In fact, the name “malaria” (from “bad air” in the marshes) is based on this association.</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Malaria is an infection of red blood cells caused by a single-celled parasite. Malaria is almost always spread by the bite of an infected female Anopheles mosquito, but also potentially by a transfusion with contaminated blood, or an injection with a needle that was previously used by a person with the infection.</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Malaria occurs most commonly in tropical areas of the world, such as Africa, Asia, and Central and South America. It was endemic in the United States and Canada at the beginning of the 20th century, but due to extensive programmes to eradicate it, is now usually only seen in the US in travelers from other parts of the world. Malaria occurs in the North Eastern parts of South Africa, particularly during rainy periods of the year.</w:t>
      </w:r>
      <w:r w:rsidRPr="00937B82">
        <w:rPr>
          <w:rStyle w:val="apple-converted-space"/>
          <w:rFonts w:ascii="Arial" w:hAnsi="Arial" w:cs="Arial"/>
          <w:color w:val="17365D" w:themeColor="text2" w:themeShade="BF"/>
          <w:shd w:val="clear" w:color="auto" w:fill="FFFFFF"/>
        </w:rPr>
        <w:t> </w:t>
      </w:r>
    </w:p>
    <w:p w:rsidR="00541324" w:rsidRPr="00937B82" w:rsidRDefault="00541324" w:rsidP="00541324">
      <w:pPr>
        <w:rPr>
          <w:rStyle w:val="apple-converted-space"/>
          <w:rFonts w:ascii="Arial" w:hAnsi="Arial" w:cs="Arial"/>
          <w:color w:val="17365D" w:themeColor="text2" w:themeShade="BF"/>
          <w:sz w:val="20"/>
          <w:szCs w:val="20"/>
          <w:shd w:val="clear" w:color="auto" w:fill="FFFFFF"/>
        </w:rPr>
      </w:pPr>
    </w:p>
    <w:p w:rsidR="00541324" w:rsidRPr="00937B82" w:rsidRDefault="00541324" w:rsidP="00541324">
      <w:pPr>
        <w:rPr>
          <w:rFonts w:ascii="Arial" w:hAnsi="Arial" w:cs="Arial"/>
          <w:b/>
          <w:color w:val="17365D" w:themeColor="text2" w:themeShade="BF"/>
          <w:sz w:val="28"/>
          <w:szCs w:val="28"/>
        </w:rPr>
      </w:pPr>
      <w:r w:rsidRPr="00937B82">
        <w:rPr>
          <w:rFonts w:ascii="Arial" w:hAnsi="Arial" w:cs="Arial"/>
          <w:b/>
          <w:color w:val="17365D" w:themeColor="text2" w:themeShade="BF"/>
          <w:sz w:val="28"/>
          <w:szCs w:val="28"/>
        </w:rPr>
        <w:t>Signs &amp; Symptoms of Malaria</w:t>
      </w:r>
    </w:p>
    <w:p w:rsidR="00541324" w:rsidRPr="00937B82" w:rsidRDefault="00541324" w:rsidP="00541324">
      <w:pPr>
        <w:rPr>
          <w:rFonts w:ascii="Arial" w:hAnsi="Arial" w:cs="Arial"/>
          <w:b/>
          <w:color w:val="17365D" w:themeColor="text2" w:themeShade="BF"/>
          <w:sz w:val="28"/>
          <w:szCs w:val="28"/>
        </w:rPr>
      </w:pPr>
    </w:p>
    <w:p w:rsidR="00541324" w:rsidRPr="00937B82" w:rsidRDefault="00541324" w:rsidP="00541324">
      <w:pPr>
        <w:rPr>
          <w:rFonts w:ascii="Arial" w:hAnsi="Arial" w:cs="Arial"/>
          <w:b/>
          <w:bCs/>
          <w:color w:val="17365D" w:themeColor="text2" w:themeShade="BF"/>
          <w:shd w:val="clear" w:color="auto" w:fill="FFFFFF"/>
        </w:rPr>
      </w:pPr>
      <w:r w:rsidRPr="00937B82">
        <w:rPr>
          <w:rFonts w:ascii="Arial" w:hAnsi="Arial" w:cs="Arial"/>
          <w:color w:val="17365D" w:themeColor="text2" w:themeShade="BF"/>
          <w:shd w:val="clear" w:color="auto" w:fill="FFFFFF"/>
        </w:rPr>
        <w:t>The first symptoms are usually very similar to flu – aches and pains, fever, headache and more. After a few days, the typical paroxysms may occur – chills, followed firstly by a high fever for a few hours, and then by profuse sweating. Between these paroxysms, the patient may feel well, depending on the type of malaria that has been contracted. Some forms of malaria are more severe than others, and the time between the paroxysms differs, depending on the type of malaria. Malaria should be suspected in anybody with these sorts of symptoms who has been to a malaria area.</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b/>
          <w:bCs/>
          <w:color w:val="17365D" w:themeColor="text2" w:themeShade="BF"/>
          <w:shd w:val="clear" w:color="auto" w:fill="FFFFFF"/>
        </w:rPr>
        <w:br/>
      </w:r>
    </w:p>
    <w:p w:rsidR="00541324" w:rsidRPr="00937B82" w:rsidRDefault="00541324" w:rsidP="00541324">
      <w:pPr>
        <w:rPr>
          <w:rFonts w:ascii="Arial" w:hAnsi="Arial" w:cs="Arial"/>
          <w:b/>
          <w:bCs/>
          <w:color w:val="17365D" w:themeColor="text2" w:themeShade="BF"/>
          <w:shd w:val="clear" w:color="auto" w:fill="FFFFFF"/>
        </w:rPr>
      </w:pPr>
    </w:p>
    <w:p w:rsidR="00541324" w:rsidRPr="00937B82" w:rsidRDefault="00541324" w:rsidP="00541324">
      <w:pPr>
        <w:rPr>
          <w:rFonts w:ascii="Arial" w:hAnsi="Arial" w:cs="Arial"/>
          <w:b/>
          <w:bCs/>
          <w:color w:val="17365D" w:themeColor="text2" w:themeShade="BF"/>
          <w:shd w:val="clear" w:color="auto" w:fill="FFFFFF"/>
        </w:rPr>
      </w:pPr>
    </w:p>
    <w:p w:rsidR="00541324" w:rsidRPr="00937B82" w:rsidRDefault="00541324" w:rsidP="00541324">
      <w:pPr>
        <w:rPr>
          <w:rStyle w:val="apple-converted-space"/>
          <w:rFonts w:ascii="Arial" w:hAnsi="Arial" w:cs="Arial"/>
          <w:color w:val="17365D" w:themeColor="text2" w:themeShade="BF"/>
          <w:shd w:val="clear" w:color="auto" w:fill="FFFFFF"/>
        </w:rPr>
      </w:pPr>
      <w:r w:rsidRPr="00937B82">
        <w:rPr>
          <w:rFonts w:ascii="Arial" w:hAnsi="Arial" w:cs="Arial"/>
          <w:b/>
          <w:bCs/>
          <w:color w:val="17365D" w:themeColor="text2" w:themeShade="BF"/>
          <w:shd w:val="clear" w:color="auto" w:fill="FFFFFF"/>
        </w:rPr>
        <w:t>Plasmodium vivax, ovale and malariae</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The incubation period (the time between being bitten by the mosquito and developing symptoms) is variable – usually between 2 and 3 weeks. However, in some cases it may take months for the disease to manifest itself. The initial symptoms are often similar to those of influenza:</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an intermittent mild fever</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headache</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muscle aches and chills</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a general feeling of illness (malaise).</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After a few days (three to five) the typical malarial paroxysms start. These are usually characterised by chills, followed by fever (up to 40 degrees Celsius), and then sweating. The paroxysms normally last about 8 to 10 hours. In between paroxysms patients often feel remarkably well. In vivax and ovale malaria the paroxysms typically recur every 48 hours, while in malariae malaria, the paroxysms recur every 72 hours. The paroxysms occur at about the same time that the red blood cells burst and release more parasites, and this explains the 48 or 72 hour cycle. Eventually, the body will eliminate the parasites from the blood, and the paroxysms will get less and less severe and disappear.</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b/>
          <w:bCs/>
          <w:color w:val="17365D" w:themeColor="text2" w:themeShade="BF"/>
          <w:shd w:val="clear" w:color="auto" w:fill="FFFFFF"/>
        </w:rPr>
        <w:t>Plasmodium falciparum</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Symptoms usually begin 10 to 35 days after a mosquito injects the parasite into a person. Again, there are initial “prodromal” symptoms, followed by the malarial paroxysms. However, unlike the other forms of malaria, the paroxysms are not usually as regular, and patients often have a fever between paroxysms.</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Although P. falciparum also causes rupture of the red cells every 48 hours, the timing is not as well co-ordinated as with the other forms of malaria, hence the less well delineated paroxysms. In addition, there are usually more parasites in the blood with falciparum malaria than with the other forms, which is one of the reasons that falciparum malaria is more severe than the other forms.</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Malaria caused by Plasmodium falciparum is the most severe form of malaria. The most important, and potentially life threatening complication is cerebral malaria. Symptoms of cerebral malaria include:</w:t>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high fever</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severe headache</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drowsiness</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delirium and confusion.</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Cerebral malaria can be fatal. It most commonly occurs in infants, pregnant women, and travelers to high-risk areas.</w:t>
      </w:r>
      <w:r w:rsidRPr="00937B82">
        <w:rPr>
          <w:rStyle w:val="apple-converted-space"/>
          <w:rFonts w:ascii="Arial" w:hAnsi="Arial" w:cs="Arial"/>
          <w:color w:val="17365D" w:themeColor="text2" w:themeShade="BF"/>
          <w:shd w:val="clear" w:color="auto" w:fill="FFFFFF"/>
        </w:rPr>
        <w:t> </w:t>
      </w:r>
    </w:p>
    <w:p w:rsidR="00541324" w:rsidRPr="00937B82" w:rsidRDefault="00541324" w:rsidP="00541324">
      <w:pPr>
        <w:rPr>
          <w:rStyle w:val="apple-converted-space"/>
          <w:rFonts w:ascii="Arial" w:hAnsi="Arial" w:cs="Arial"/>
          <w:color w:val="17365D" w:themeColor="text2" w:themeShade="BF"/>
          <w:sz w:val="15"/>
          <w:szCs w:val="15"/>
          <w:shd w:val="clear" w:color="auto" w:fill="FFFFFF"/>
        </w:rPr>
      </w:pPr>
    </w:p>
    <w:p w:rsidR="00541324" w:rsidRPr="00937B82" w:rsidRDefault="00541324" w:rsidP="00541324">
      <w:pPr>
        <w:rPr>
          <w:rStyle w:val="apple-converted-space"/>
          <w:rFonts w:ascii="Arial" w:hAnsi="Arial" w:cs="Arial"/>
          <w:b/>
          <w:color w:val="17365D" w:themeColor="text2" w:themeShade="BF"/>
          <w:sz w:val="28"/>
          <w:szCs w:val="28"/>
          <w:shd w:val="clear" w:color="auto" w:fill="FFFFFF"/>
        </w:rPr>
      </w:pPr>
      <w:r w:rsidRPr="00937B82">
        <w:rPr>
          <w:rStyle w:val="apple-converted-space"/>
          <w:rFonts w:ascii="Arial" w:hAnsi="Arial" w:cs="Arial"/>
          <w:b/>
          <w:color w:val="17365D" w:themeColor="text2" w:themeShade="BF"/>
          <w:sz w:val="28"/>
          <w:szCs w:val="28"/>
          <w:shd w:val="clear" w:color="auto" w:fill="FFFFFF"/>
        </w:rPr>
        <w:t>Cause of Malaria</w:t>
      </w:r>
    </w:p>
    <w:p w:rsidR="00541324" w:rsidRPr="00937B82" w:rsidRDefault="00541324" w:rsidP="00541324">
      <w:pPr>
        <w:rPr>
          <w:rStyle w:val="apple-converted-space"/>
          <w:rFonts w:ascii="Arial" w:hAnsi="Arial" w:cs="Arial"/>
          <w:color w:val="17365D" w:themeColor="text2" w:themeShade="BF"/>
          <w:shd w:val="clear" w:color="auto" w:fill="FFFFFF"/>
        </w:rPr>
      </w:pPr>
      <w:r w:rsidRPr="00937B82">
        <w:rPr>
          <w:rFonts w:ascii="Arial" w:hAnsi="Arial" w:cs="Arial"/>
          <w:b/>
          <w:bCs/>
          <w:color w:val="17365D" w:themeColor="text2" w:themeShade="BF"/>
          <w:shd w:val="clear" w:color="auto" w:fill="FFFFFF"/>
        </w:rPr>
        <w:t>The parasite</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There are four species of the parasite that cause malaria: Plasmodium vivax, Plasmodium ovale, Plasmodium falciparum, and Plasmodium malariae. The life cycle of the malaria parasite begins when a female mosquito bites a person with malaria.</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The mosquito ingests blood containing malarial parasites, which reproduce in the mosquito’s gastro-intestinal tract, and then move to the salivary glands. When the mosquito bites another person, the parasites are injected along with the mosquito's saliva. Inside the human, the parasites move to the liver, where they multiply. They mature over an average of 2 to 4 weeks, then leave the liver and enter the blood stream. The parasites infect red blood cells, multiply inside the red blood cells and eventually cause the infected cells to rupture.</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Plasmodium vivax, ovale and falciparum usually cause the red cells to rupture every 48 hours, and P. malariae cause rupture every 72 hours. The parasites released from the ruptured red blood cells go and infect more red blood cells, setting up the cycle once more. Occasionally, sexual forms of the parasites (called gametocytes) develop in the blood. These are the forms that reproduce in the mosquito if they are ingested.</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P. ovale and P. vivax parasites preferentially infect young red blood cells, while P. malariae prefers to infect older red blood cells. For this reason the number of parasites in the blood is limited if one contracts any of these three forms of malaria. P. falciparum can infect red blood cells of any age, which means infection with this form of malaria results in a much higher number of parasites in the bloodstream.</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Some of the liver stages of Plasmodium vivax and Plasmodium ovale can remain dormant in the liver. Periodically, mature parasites will be released into the bloodstream, causing recurrent attacks of malaria. Plasmodium falciparum and Plasmodium malariae do not remain dormant in the liver. However, if the infection is untreated or inadequately treated, the mature form of Plasmodium falciparum may persist in the bloodstream for months, and the mature form of Plasmodium malariae may remain in the bloodstream for years. This causes repeated attacks of malarial symptoms. In Africa the predominant strain is Plasmodium falciparum, which has a very high mortality rate.</w:t>
      </w:r>
      <w:r w:rsidRPr="00937B82">
        <w:rPr>
          <w:rStyle w:val="apple-converted-space"/>
          <w:rFonts w:ascii="Arial" w:hAnsi="Arial" w:cs="Arial"/>
          <w:color w:val="17365D" w:themeColor="text2" w:themeShade="BF"/>
          <w:shd w:val="clear" w:color="auto" w:fill="FFFFFF"/>
        </w:rPr>
        <w:t> </w:t>
      </w:r>
    </w:p>
    <w:p w:rsidR="00541324" w:rsidRPr="00937B82" w:rsidRDefault="00541324" w:rsidP="00541324">
      <w:pPr>
        <w:rPr>
          <w:rStyle w:val="apple-converted-space"/>
          <w:rFonts w:ascii="Arial" w:hAnsi="Arial" w:cs="Arial"/>
          <w:color w:val="17365D" w:themeColor="text2" w:themeShade="BF"/>
          <w:sz w:val="20"/>
          <w:szCs w:val="20"/>
          <w:shd w:val="clear" w:color="auto" w:fill="FFFFFF"/>
        </w:rPr>
      </w:pPr>
    </w:p>
    <w:p w:rsidR="00541324" w:rsidRPr="00937B82" w:rsidRDefault="00541324" w:rsidP="00541324">
      <w:pPr>
        <w:rPr>
          <w:rStyle w:val="apple-converted-space"/>
          <w:rFonts w:ascii="Arial" w:hAnsi="Arial" w:cs="Arial"/>
          <w:b/>
          <w:color w:val="17365D" w:themeColor="text2" w:themeShade="BF"/>
          <w:sz w:val="28"/>
          <w:szCs w:val="28"/>
          <w:shd w:val="clear" w:color="auto" w:fill="FFFFFF"/>
        </w:rPr>
      </w:pPr>
    </w:p>
    <w:p w:rsidR="00541324" w:rsidRPr="00937B82" w:rsidRDefault="00541324" w:rsidP="00541324">
      <w:pPr>
        <w:rPr>
          <w:rStyle w:val="apple-converted-space"/>
          <w:rFonts w:ascii="Arial" w:hAnsi="Arial" w:cs="Arial"/>
          <w:b/>
          <w:color w:val="17365D" w:themeColor="text2" w:themeShade="BF"/>
          <w:sz w:val="28"/>
          <w:szCs w:val="28"/>
          <w:shd w:val="clear" w:color="auto" w:fill="FFFFFF"/>
        </w:rPr>
      </w:pPr>
    </w:p>
    <w:p w:rsidR="00541324" w:rsidRPr="00937B82" w:rsidRDefault="00541324" w:rsidP="00541324">
      <w:pPr>
        <w:rPr>
          <w:rStyle w:val="apple-converted-space"/>
          <w:rFonts w:ascii="Arial" w:hAnsi="Arial" w:cs="Arial"/>
          <w:b/>
          <w:color w:val="17365D" w:themeColor="text2" w:themeShade="BF"/>
          <w:sz w:val="28"/>
          <w:szCs w:val="28"/>
          <w:shd w:val="clear" w:color="auto" w:fill="FFFFFF"/>
        </w:rPr>
      </w:pPr>
    </w:p>
    <w:p w:rsidR="00541324" w:rsidRPr="00937B82" w:rsidRDefault="00541324" w:rsidP="00541324">
      <w:pPr>
        <w:rPr>
          <w:rStyle w:val="apple-converted-space"/>
          <w:rFonts w:ascii="Arial" w:hAnsi="Arial" w:cs="Arial"/>
          <w:b/>
          <w:color w:val="17365D" w:themeColor="text2" w:themeShade="BF"/>
          <w:sz w:val="28"/>
          <w:szCs w:val="28"/>
          <w:shd w:val="clear" w:color="auto" w:fill="FFFFFF"/>
        </w:rPr>
      </w:pPr>
    </w:p>
    <w:p w:rsidR="00541324" w:rsidRPr="00937B82" w:rsidRDefault="00541324" w:rsidP="00541324">
      <w:pPr>
        <w:rPr>
          <w:rStyle w:val="apple-converted-space"/>
          <w:rFonts w:ascii="Arial" w:hAnsi="Arial" w:cs="Arial"/>
          <w:b/>
          <w:color w:val="17365D" w:themeColor="text2" w:themeShade="BF"/>
          <w:sz w:val="28"/>
          <w:szCs w:val="28"/>
          <w:shd w:val="clear" w:color="auto" w:fill="FFFFFF"/>
        </w:rPr>
      </w:pPr>
    </w:p>
    <w:p w:rsidR="00541324" w:rsidRPr="00937B82" w:rsidRDefault="00541324" w:rsidP="00541324">
      <w:pPr>
        <w:rPr>
          <w:rStyle w:val="apple-converted-space"/>
          <w:rFonts w:ascii="Arial" w:hAnsi="Arial" w:cs="Arial"/>
          <w:b/>
          <w:color w:val="17365D" w:themeColor="text2" w:themeShade="BF"/>
          <w:sz w:val="28"/>
          <w:szCs w:val="28"/>
          <w:shd w:val="clear" w:color="auto" w:fill="FFFFFF"/>
        </w:rPr>
      </w:pPr>
    </w:p>
    <w:p w:rsidR="00541324" w:rsidRPr="00937B82" w:rsidRDefault="00541324" w:rsidP="00541324">
      <w:pPr>
        <w:rPr>
          <w:rStyle w:val="apple-converted-space"/>
          <w:rFonts w:ascii="Arial" w:hAnsi="Arial" w:cs="Arial"/>
          <w:b/>
          <w:color w:val="17365D" w:themeColor="text2" w:themeShade="BF"/>
          <w:sz w:val="28"/>
          <w:szCs w:val="28"/>
          <w:shd w:val="clear" w:color="auto" w:fill="FFFFFF"/>
        </w:rPr>
      </w:pPr>
      <w:r w:rsidRPr="00937B82">
        <w:rPr>
          <w:rStyle w:val="apple-converted-space"/>
          <w:rFonts w:ascii="Arial" w:hAnsi="Arial" w:cs="Arial"/>
          <w:b/>
          <w:color w:val="17365D" w:themeColor="text2" w:themeShade="BF"/>
          <w:sz w:val="28"/>
          <w:szCs w:val="28"/>
          <w:shd w:val="clear" w:color="auto" w:fill="FFFFFF"/>
        </w:rPr>
        <w:lastRenderedPageBreak/>
        <w:t>Treatment for Malaria</w:t>
      </w:r>
    </w:p>
    <w:p w:rsidR="00541324" w:rsidRPr="00937B82" w:rsidRDefault="00541324" w:rsidP="00541324">
      <w:pPr>
        <w:rPr>
          <w:rStyle w:val="apple-converted-space"/>
          <w:rFonts w:ascii="Arial" w:hAnsi="Arial" w:cs="Arial"/>
          <w:b/>
          <w:color w:val="17365D" w:themeColor="text2" w:themeShade="BF"/>
          <w:sz w:val="28"/>
          <w:szCs w:val="28"/>
          <w:shd w:val="clear" w:color="auto" w:fill="FFFFFF"/>
        </w:rPr>
      </w:pPr>
    </w:p>
    <w:p w:rsidR="00541324" w:rsidRPr="00937B82" w:rsidRDefault="00541324" w:rsidP="00541324">
      <w:pPr>
        <w:rPr>
          <w:rStyle w:val="apple-converted-space"/>
          <w:rFonts w:ascii="Arial" w:hAnsi="Arial" w:cs="Arial"/>
          <w:b/>
          <w:color w:val="17365D" w:themeColor="text2" w:themeShade="BF"/>
          <w:shd w:val="clear" w:color="auto" w:fill="FFFFFF"/>
        </w:rPr>
      </w:pPr>
      <w:r w:rsidRPr="00937B82">
        <w:rPr>
          <w:rFonts w:ascii="Arial" w:hAnsi="Arial" w:cs="Arial"/>
          <w:color w:val="17365D" w:themeColor="text2" w:themeShade="BF"/>
          <w:shd w:val="clear" w:color="auto" w:fill="FFFFFF"/>
        </w:rPr>
        <w:t>The choice of which drug to use to treat malaria depends on where the patient acquired malaria (ie whether chloroquine resistance is common or not), whether prophylaxis was taken, and what form of malaria the patient has.</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If the patient has P. vivax, P ovale, P. malariae, or has been in an area where there is no chloroquine resistance in P. falciparum, chloroquine is the best drug to use to treat malaria.If the patient is infected with P. vivax or P. ovale, primaquine needs to be given as well. This drug is able to kill the liver stages of the parasites, unlike chloroquine. If primaquine is not used, the chloroquine will cure the acute attack, but the dormant liver stages will be able to cause recurrences in the future.</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In cases where chloroquine resistant P. falciparum is suspected, either quinine, mefloquine, halofantrine or the artemesinins can be used. Parasites that are resistant to mefloquine are also often resistant to halofantrine. Mefloquine is also not licensed for use as treatment in South Africa. Halofantrine has been associated with cardiac side effects, and should not be used for routine treatment. Quinine was the first drug used to successfully treat malaria, and with increasing chloroquine resistance, it is making something of a “comeback”. It is thought to be the best available agent for treating complicated chloroquine resistant falciparum malaria. Unfortunately, resistance to this drug is also being described.</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A new class of drug is the artemesinin derivatives. This drug has been known for centuries in China and is derived from the wormwood plant. It shows great potential in being able to treat resistant falciparum malaria, and has been used often in SE Asia. Unfortunately, resistance to this agent is also being described. When these drugs are used to treat malaria, they should be combined with a second agent to try and reduce the development of resistance.</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In South Africa, treatment is usually with either an artemesinin derivative called artemether in combination with lumefantrine (Coartem), or with quinine combined with doxycycline. The artemether/lumefantrine combination has been used since 2001 in Kwazulu Natal with good results. It can be used for uncomplicated malaria if the patient is able to take medication orally. For severe or complicated malaria, quinine given intravenously is still the recommended treatment in South Africa.</w:t>
      </w:r>
      <w:r w:rsidRPr="00937B82">
        <w:rPr>
          <w:rStyle w:val="apple-converted-space"/>
          <w:rFonts w:ascii="Arial" w:hAnsi="Arial" w:cs="Arial"/>
          <w:color w:val="17365D" w:themeColor="text2" w:themeShade="BF"/>
          <w:shd w:val="clear" w:color="auto" w:fill="FFFFFF"/>
        </w:rPr>
        <w:t> </w:t>
      </w:r>
    </w:p>
    <w:p w:rsidR="00541324" w:rsidRDefault="00541324" w:rsidP="00541324">
      <w:pPr>
        <w:autoSpaceDE w:val="0"/>
        <w:autoSpaceDN w:val="0"/>
        <w:adjustRightInd w:val="0"/>
        <w:jc w:val="center"/>
        <w:rPr>
          <w:rFonts w:ascii="Arial" w:hAnsi="Arial" w:cs="Arial"/>
          <w:b/>
          <w:bCs/>
          <w:sz w:val="40"/>
          <w:szCs w:val="40"/>
        </w:rPr>
      </w:pPr>
    </w:p>
    <w:p w:rsidR="00541324" w:rsidRDefault="00541324" w:rsidP="00541324">
      <w:pPr>
        <w:autoSpaceDE w:val="0"/>
        <w:autoSpaceDN w:val="0"/>
        <w:adjustRightInd w:val="0"/>
        <w:jc w:val="center"/>
        <w:rPr>
          <w:rFonts w:ascii="Arial" w:hAnsi="Arial" w:cs="Arial"/>
          <w:b/>
          <w:bCs/>
          <w:sz w:val="40"/>
          <w:szCs w:val="40"/>
        </w:rPr>
      </w:pPr>
    </w:p>
    <w:p w:rsidR="00541324" w:rsidRDefault="00541324" w:rsidP="00541324">
      <w:pPr>
        <w:autoSpaceDE w:val="0"/>
        <w:autoSpaceDN w:val="0"/>
        <w:adjustRightInd w:val="0"/>
        <w:jc w:val="center"/>
        <w:rPr>
          <w:rFonts w:ascii="Arial" w:hAnsi="Arial" w:cs="Arial"/>
          <w:b/>
          <w:bCs/>
          <w:sz w:val="40"/>
          <w:szCs w:val="40"/>
        </w:rPr>
      </w:pPr>
    </w:p>
    <w:p w:rsidR="00D20DD4" w:rsidRDefault="00D20DD4" w:rsidP="00541324">
      <w:pPr>
        <w:autoSpaceDE w:val="0"/>
        <w:autoSpaceDN w:val="0"/>
        <w:adjustRightInd w:val="0"/>
        <w:jc w:val="center"/>
        <w:rPr>
          <w:rFonts w:ascii="Arial" w:hAnsi="Arial" w:cs="Arial"/>
          <w:b/>
          <w:bCs/>
          <w:sz w:val="40"/>
          <w:szCs w:val="40"/>
        </w:rPr>
      </w:pPr>
    </w:p>
    <w:p w:rsidR="00D20DD4" w:rsidRDefault="00D20DD4" w:rsidP="00541324">
      <w:pPr>
        <w:autoSpaceDE w:val="0"/>
        <w:autoSpaceDN w:val="0"/>
        <w:adjustRightInd w:val="0"/>
        <w:jc w:val="center"/>
        <w:rPr>
          <w:rFonts w:ascii="Arial" w:hAnsi="Arial" w:cs="Arial"/>
          <w:b/>
          <w:bCs/>
          <w:sz w:val="40"/>
          <w:szCs w:val="40"/>
        </w:rPr>
      </w:pPr>
    </w:p>
    <w:p w:rsidR="00D20DD4" w:rsidRDefault="00D20DD4" w:rsidP="00541324">
      <w:pPr>
        <w:autoSpaceDE w:val="0"/>
        <w:autoSpaceDN w:val="0"/>
        <w:adjustRightInd w:val="0"/>
        <w:jc w:val="center"/>
        <w:rPr>
          <w:rFonts w:ascii="Arial" w:hAnsi="Arial" w:cs="Arial"/>
          <w:b/>
          <w:bCs/>
          <w:sz w:val="40"/>
          <w:szCs w:val="40"/>
        </w:rPr>
      </w:pPr>
    </w:p>
    <w:p w:rsidR="00D20DD4" w:rsidRPr="00D20DD4" w:rsidRDefault="00D20DD4" w:rsidP="00D20DD4">
      <w:pPr>
        <w:shd w:val="clear" w:color="auto" w:fill="FFFFFF"/>
        <w:spacing w:line="360" w:lineRule="atLeast"/>
        <w:jc w:val="center"/>
        <w:outlineLvl w:val="2"/>
        <w:rPr>
          <w:rFonts w:ascii="Arial" w:hAnsi="Arial" w:cs="Arial"/>
          <w:b/>
          <w:color w:val="FF0000"/>
          <w:sz w:val="44"/>
          <w:szCs w:val="44"/>
          <w:lang w:eastAsia="en-ZA"/>
        </w:rPr>
      </w:pPr>
      <w:r w:rsidRPr="00D20DD4">
        <w:rPr>
          <w:rFonts w:ascii="Arial" w:hAnsi="Arial" w:cs="Arial"/>
          <w:b/>
          <w:color w:val="FF0000"/>
          <w:sz w:val="44"/>
          <w:szCs w:val="44"/>
          <w:lang w:eastAsia="en-ZA"/>
        </w:rPr>
        <w:lastRenderedPageBreak/>
        <w:t>HEARING POLICY</w:t>
      </w:r>
    </w:p>
    <w:p w:rsidR="00D20DD4" w:rsidRPr="00D20DD4" w:rsidRDefault="00D20DD4" w:rsidP="00D20DD4">
      <w:pPr>
        <w:shd w:val="clear" w:color="auto" w:fill="FFFFFF"/>
        <w:spacing w:line="360" w:lineRule="atLeast"/>
        <w:outlineLvl w:val="2"/>
        <w:rPr>
          <w:rFonts w:ascii="Arial" w:hAnsi="Arial" w:cs="Arial"/>
          <w:color w:val="17365D" w:themeColor="text2" w:themeShade="BF"/>
          <w:sz w:val="30"/>
          <w:szCs w:val="30"/>
          <w:lang w:eastAsia="en-ZA"/>
        </w:rPr>
      </w:pPr>
    </w:p>
    <w:p w:rsidR="00D20DD4" w:rsidRDefault="00D20DD4" w:rsidP="00D20DD4">
      <w:pPr>
        <w:shd w:val="clear" w:color="auto" w:fill="FFFFFF"/>
        <w:spacing w:line="313" w:lineRule="atLeast"/>
        <w:rPr>
          <w:rFonts w:ascii="Arial" w:hAnsi="Arial" w:cs="Arial"/>
          <w:color w:val="17365D" w:themeColor="text2" w:themeShade="BF"/>
          <w:lang w:eastAsia="en-ZA"/>
        </w:rPr>
      </w:pPr>
      <w:r w:rsidRPr="00D20DD4">
        <w:rPr>
          <w:rFonts w:ascii="Arial" w:hAnsi="Arial" w:cs="Arial"/>
          <w:b/>
          <w:bCs/>
          <w:color w:val="17365D" w:themeColor="text2" w:themeShade="BF"/>
          <w:lang w:eastAsia="en-ZA"/>
        </w:rPr>
        <w:t>Policy:</w:t>
      </w:r>
      <w:r w:rsidRPr="00D20DD4">
        <w:rPr>
          <w:rFonts w:ascii="Arial" w:hAnsi="Arial" w:cs="Arial"/>
          <w:color w:val="17365D" w:themeColor="text2" w:themeShade="BF"/>
          <w:lang w:eastAsia="en-ZA"/>
        </w:rPr>
        <w:t> In compliance with the Occupational Health and Safety (OHS) Regulation, the GSC will take all reasonable precautions to protect its employees from hazardous noise exposure in the workplace. The intent of this policy is to add further details and highlight portions of the PHSA Employee Wellness &amp; Safety Program document titled Hearing Conservation Program dated February 2008.</w:t>
      </w:r>
    </w:p>
    <w:p w:rsidR="00D20DD4" w:rsidRPr="00D20DD4" w:rsidRDefault="00D20DD4" w:rsidP="00D20DD4">
      <w:pPr>
        <w:shd w:val="clear" w:color="auto" w:fill="FFFFFF"/>
        <w:spacing w:line="313" w:lineRule="atLeast"/>
        <w:rPr>
          <w:rFonts w:ascii="Arial" w:hAnsi="Arial" w:cs="Arial"/>
          <w:color w:val="17365D" w:themeColor="text2" w:themeShade="BF"/>
          <w:lang w:eastAsia="en-ZA"/>
        </w:rPr>
      </w:pPr>
    </w:p>
    <w:p w:rsidR="00D20DD4" w:rsidRPr="00D20DD4" w:rsidRDefault="00D20DD4" w:rsidP="00D20DD4">
      <w:pPr>
        <w:shd w:val="clear" w:color="auto" w:fill="FFFFFF"/>
        <w:spacing w:line="313" w:lineRule="atLeast"/>
        <w:rPr>
          <w:rFonts w:ascii="Arial" w:hAnsi="Arial" w:cs="Arial"/>
          <w:color w:val="17365D" w:themeColor="text2" w:themeShade="BF"/>
          <w:lang w:eastAsia="en-ZA"/>
        </w:rPr>
      </w:pPr>
      <w:r w:rsidRPr="00D20DD4">
        <w:rPr>
          <w:rFonts w:ascii="Arial" w:hAnsi="Arial" w:cs="Arial"/>
          <w:b/>
          <w:bCs/>
          <w:color w:val="17365D" w:themeColor="text2" w:themeShade="BF"/>
          <w:lang w:eastAsia="en-ZA"/>
        </w:rPr>
        <w:t>Procedure:</w:t>
      </w:r>
      <w:r w:rsidRPr="00D20DD4">
        <w:rPr>
          <w:rFonts w:ascii="Arial" w:hAnsi="Arial" w:cs="Arial"/>
          <w:color w:val="17365D" w:themeColor="text2" w:themeShade="BF"/>
          <w:lang w:eastAsia="en-ZA"/>
        </w:rPr>
        <w:t> This program applies to all staff who work in noise hazard areas or who have the potential to develop noise-induced hearing loss as a result of their occupation. At the GSC, Engineering and/or administrative controls are the preferred methods for reducing noise exposure. If these are not feasible or practical, hearing protection must be used where noise levels regularly exceed 85 dBA. For regular noise exposures between 80 and 85 dBA, hearing protection is not mandatory but is encouraged and will be provided on request. Earplugs and earmuff type hearing protection are available from Lab Operations.</w:t>
      </w:r>
    </w:p>
    <w:p w:rsidR="00D20DD4" w:rsidRPr="00D20DD4" w:rsidRDefault="00D20DD4" w:rsidP="00D20DD4">
      <w:pPr>
        <w:shd w:val="clear" w:color="auto" w:fill="FFFFFF"/>
        <w:spacing w:line="313" w:lineRule="atLeast"/>
        <w:rPr>
          <w:rFonts w:ascii="Arial" w:hAnsi="Arial" w:cs="Arial"/>
          <w:color w:val="17365D" w:themeColor="text2" w:themeShade="BF"/>
          <w:sz w:val="18"/>
          <w:szCs w:val="18"/>
          <w:lang w:eastAsia="en-ZA"/>
        </w:rPr>
      </w:pP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szCs w:val="30"/>
          <w:lang w:eastAsia="en-ZA"/>
        </w:rPr>
      </w:pPr>
      <w:r w:rsidRPr="00D20DD4">
        <w:rPr>
          <w:rFonts w:ascii="Arial" w:hAnsi="Arial" w:cs="Arial"/>
          <w:b/>
          <w:color w:val="17365D" w:themeColor="text2" w:themeShade="BF"/>
          <w:sz w:val="30"/>
          <w:szCs w:val="30"/>
          <w:lang w:eastAsia="en-ZA"/>
        </w:rPr>
        <w:t>MANAGERS/SUPERVISORS RESPONSIBILITIES</w:t>
      </w:r>
    </w:p>
    <w:p w:rsidR="00D20DD4" w:rsidRPr="00D20DD4" w:rsidRDefault="00D20DD4" w:rsidP="00D20DD4">
      <w:pPr>
        <w:shd w:val="clear" w:color="auto" w:fill="FFFFFF"/>
        <w:spacing w:after="240" w:line="313" w:lineRule="atLeast"/>
        <w:rPr>
          <w:rFonts w:ascii="Arial" w:hAnsi="Arial" w:cs="Arial"/>
          <w:color w:val="17365D" w:themeColor="text2" w:themeShade="BF"/>
          <w:lang w:eastAsia="en-ZA"/>
        </w:rPr>
      </w:pPr>
      <w:r w:rsidRPr="00D20DD4">
        <w:rPr>
          <w:rFonts w:ascii="Arial" w:hAnsi="Arial" w:cs="Arial"/>
          <w:color w:val="17365D" w:themeColor="text2" w:themeShade="BF"/>
          <w:lang w:eastAsia="en-ZA"/>
        </w:rPr>
        <w:t>Managers and supervisors will:</w:t>
      </w:r>
    </w:p>
    <w:p w:rsidR="00D20DD4" w:rsidRPr="00D20DD4" w:rsidRDefault="00D20DD4" w:rsidP="00036FD9">
      <w:pPr>
        <w:numPr>
          <w:ilvl w:val="0"/>
          <w:numId w:val="110"/>
        </w:numPr>
        <w:shd w:val="clear" w:color="auto" w:fill="FFFFFF"/>
        <w:spacing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Ensure that all components of the Hearing Conservation Program are implemented and enforced in noise hazard areas</w:t>
      </w:r>
    </w:p>
    <w:p w:rsidR="00D20DD4" w:rsidRPr="00D20DD4" w:rsidRDefault="00D20DD4" w:rsidP="00036FD9">
      <w:pPr>
        <w:numPr>
          <w:ilvl w:val="0"/>
          <w:numId w:val="110"/>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Identify noise hazard areas and workers who may be exposed to noise in excess of permissible limits</w:t>
      </w:r>
    </w:p>
    <w:p w:rsidR="00D20DD4" w:rsidRPr="00D20DD4" w:rsidRDefault="00D20DD4" w:rsidP="00036FD9">
      <w:pPr>
        <w:numPr>
          <w:ilvl w:val="0"/>
          <w:numId w:val="110"/>
        </w:numPr>
        <w:shd w:val="clear" w:color="auto" w:fill="FFFFFF"/>
        <w:spacing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Take appropriate steps to minimize the risk of noise-induced hearing loss, including, but not limited to, implementation of noise-control measures where feasible and the provision of appropriate hearing protection devices</w:t>
      </w:r>
    </w:p>
    <w:p w:rsidR="00D20DD4" w:rsidRPr="00D20DD4" w:rsidRDefault="00D20DD4" w:rsidP="00036FD9">
      <w:pPr>
        <w:numPr>
          <w:ilvl w:val="0"/>
          <w:numId w:val="110"/>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Ensure that employees who are exposed to excessive noise participate in the Audiometric Testing Program</w:t>
      </w:r>
    </w:p>
    <w:p w:rsidR="00D20DD4" w:rsidRPr="00D20DD4" w:rsidRDefault="00D20DD4" w:rsidP="00036FD9">
      <w:pPr>
        <w:numPr>
          <w:ilvl w:val="0"/>
          <w:numId w:val="110"/>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Ensure that all new employees who may be exposed to hazardous noise levels undergo audiometric testing</w:t>
      </w:r>
    </w:p>
    <w:p w:rsidR="00D20DD4" w:rsidRPr="00D20DD4" w:rsidRDefault="00D20DD4" w:rsidP="00036FD9">
      <w:pPr>
        <w:numPr>
          <w:ilvl w:val="0"/>
          <w:numId w:val="110"/>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Ensure noise-exposed employees who have terminated employment undergo audiometric testing prior to departure</w:t>
      </w:r>
    </w:p>
    <w:p w:rsidR="00D20DD4" w:rsidRPr="00D20DD4" w:rsidRDefault="00D20DD4" w:rsidP="00036FD9">
      <w:pPr>
        <w:numPr>
          <w:ilvl w:val="0"/>
          <w:numId w:val="110"/>
        </w:numPr>
        <w:shd w:val="clear" w:color="auto" w:fill="FFFFFF"/>
        <w:spacing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Maintain records of current noise levels, and noise-control and hearing-conservation measures</w:t>
      </w:r>
    </w:p>
    <w:p w:rsidR="00D20DD4" w:rsidRPr="00D20DD4" w:rsidRDefault="00D20DD4" w:rsidP="00036FD9">
      <w:pPr>
        <w:numPr>
          <w:ilvl w:val="0"/>
          <w:numId w:val="110"/>
        </w:numPr>
        <w:shd w:val="clear" w:color="auto" w:fill="FFFFFF"/>
        <w:spacing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 xml:space="preserve">Maintain an up-to-date list of employees who are at risk for noise-induced hearing loss. This list must indicate whether the employees have </w:t>
      </w:r>
      <w:r w:rsidRPr="00D20DD4">
        <w:rPr>
          <w:rFonts w:ascii="Arial" w:hAnsi="Arial" w:cs="Arial"/>
          <w:color w:val="17365D" w:themeColor="text2" w:themeShade="BF"/>
          <w:lang w:eastAsia="en-ZA"/>
        </w:rPr>
        <w:lastRenderedPageBreak/>
        <w:t>received noise hazard awareness training and whether they are participating in the audiometric testing program</w:t>
      </w:r>
    </w:p>
    <w:p w:rsidR="00D20DD4" w:rsidRPr="00D20DD4" w:rsidRDefault="00D20DD4" w:rsidP="00D20DD4">
      <w:pPr>
        <w:shd w:val="clear" w:color="auto" w:fill="FFFFFF"/>
        <w:spacing w:line="313" w:lineRule="atLeast"/>
        <w:rPr>
          <w:rFonts w:ascii="Arial" w:hAnsi="Arial" w:cs="Arial"/>
          <w:color w:val="17365D" w:themeColor="text2" w:themeShade="BF"/>
          <w:sz w:val="18"/>
          <w:szCs w:val="18"/>
          <w:lang w:eastAsia="en-ZA"/>
        </w:rPr>
      </w:pP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szCs w:val="30"/>
          <w:lang w:eastAsia="en-ZA"/>
        </w:rPr>
      </w:pP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szCs w:val="30"/>
          <w:lang w:eastAsia="en-ZA"/>
        </w:rPr>
      </w:pPr>
      <w:r w:rsidRPr="00D20DD4">
        <w:rPr>
          <w:rFonts w:ascii="Arial" w:hAnsi="Arial" w:cs="Arial"/>
          <w:b/>
          <w:color w:val="17365D" w:themeColor="text2" w:themeShade="BF"/>
          <w:sz w:val="30"/>
          <w:szCs w:val="30"/>
          <w:lang w:eastAsia="en-ZA"/>
        </w:rPr>
        <w:t>EMPLOYEES RESPONSIBILITIES</w:t>
      </w:r>
    </w:p>
    <w:p w:rsidR="00D20DD4" w:rsidRPr="00D20DD4" w:rsidRDefault="00D20DD4" w:rsidP="00D20DD4">
      <w:pPr>
        <w:shd w:val="clear" w:color="auto" w:fill="FFFFFF"/>
        <w:spacing w:after="240" w:line="313" w:lineRule="atLeast"/>
        <w:rPr>
          <w:rFonts w:ascii="Arial" w:hAnsi="Arial" w:cs="Arial"/>
          <w:color w:val="17365D" w:themeColor="text2" w:themeShade="BF"/>
          <w:lang w:eastAsia="en-ZA"/>
        </w:rPr>
      </w:pPr>
      <w:r w:rsidRPr="00D20DD4">
        <w:rPr>
          <w:rFonts w:ascii="Arial" w:hAnsi="Arial" w:cs="Arial"/>
          <w:color w:val="17365D" w:themeColor="text2" w:themeShade="BF"/>
          <w:lang w:eastAsia="en-ZA"/>
        </w:rPr>
        <w:t>Staff members will:</w:t>
      </w:r>
    </w:p>
    <w:p w:rsidR="00D20DD4" w:rsidRPr="00D20DD4" w:rsidRDefault="00D20DD4" w:rsidP="00036FD9">
      <w:pPr>
        <w:numPr>
          <w:ilvl w:val="0"/>
          <w:numId w:val="111"/>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Participate in the Audiometric Testing Program</w:t>
      </w:r>
    </w:p>
    <w:p w:rsidR="00D20DD4" w:rsidRPr="00D20DD4" w:rsidRDefault="00D20DD4" w:rsidP="00036FD9">
      <w:pPr>
        <w:numPr>
          <w:ilvl w:val="0"/>
          <w:numId w:val="111"/>
        </w:numPr>
        <w:shd w:val="clear" w:color="auto" w:fill="FFFFFF"/>
        <w:spacing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Use hearing protection as required and ensure its maintenance</w:t>
      </w:r>
    </w:p>
    <w:p w:rsidR="00D20DD4" w:rsidRPr="00D20DD4" w:rsidRDefault="00D20DD4" w:rsidP="00036FD9">
      <w:pPr>
        <w:numPr>
          <w:ilvl w:val="0"/>
          <w:numId w:val="111"/>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Report noise concerns to their supervisor</w:t>
      </w:r>
    </w:p>
    <w:p w:rsidR="00D20DD4" w:rsidRPr="00D20DD4" w:rsidRDefault="00D20DD4" w:rsidP="00D20DD4">
      <w:pPr>
        <w:shd w:val="clear" w:color="auto" w:fill="FFFFFF"/>
        <w:tabs>
          <w:tab w:val="left" w:pos="2817"/>
        </w:tabs>
        <w:spacing w:line="313" w:lineRule="atLeast"/>
        <w:rPr>
          <w:rFonts w:ascii="Arial" w:hAnsi="Arial" w:cs="Arial"/>
          <w:color w:val="17365D" w:themeColor="text2" w:themeShade="BF"/>
          <w:sz w:val="18"/>
          <w:szCs w:val="18"/>
          <w:lang w:eastAsia="en-ZA"/>
        </w:rPr>
      </w:pPr>
      <w:r w:rsidRPr="00D20DD4">
        <w:rPr>
          <w:rFonts w:ascii="Arial" w:hAnsi="Arial" w:cs="Arial"/>
          <w:color w:val="17365D" w:themeColor="text2" w:themeShade="BF"/>
          <w:sz w:val="18"/>
          <w:szCs w:val="18"/>
          <w:lang w:eastAsia="en-ZA"/>
        </w:rPr>
        <w:tab/>
      </w:r>
    </w:p>
    <w:p w:rsidR="00D20DD4" w:rsidRPr="00D20DD4" w:rsidRDefault="00D20DD4" w:rsidP="00D20DD4">
      <w:pPr>
        <w:shd w:val="clear" w:color="auto" w:fill="FFFFFF"/>
        <w:spacing w:line="313" w:lineRule="atLeast"/>
        <w:rPr>
          <w:rFonts w:ascii="Arial" w:hAnsi="Arial" w:cs="Arial"/>
          <w:color w:val="17365D" w:themeColor="text2" w:themeShade="BF"/>
          <w:sz w:val="18"/>
          <w:szCs w:val="18"/>
          <w:lang w:eastAsia="en-ZA"/>
        </w:rPr>
      </w:pP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szCs w:val="30"/>
          <w:lang w:eastAsia="en-ZA"/>
        </w:rPr>
      </w:pPr>
      <w:r w:rsidRPr="00D20DD4">
        <w:rPr>
          <w:rFonts w:ascii="Arial" w:hAnsi="Arial" w:cs="Arial"/>
          <w:b/>
          <w:color w:val="17365D" w:themeColor="text2" w:themeShade="BF"/>
          <w:sz w:val="30"/>
          <w:szCs w:val="30"/>
          <w:lang w:eastAsia="en-ZA"/>
        </w:rPr>
        <w:t>NOISE IDENTIFICATION AND ASSESMENT</w:t>
      </w: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szCs w:val="30"/>
          <w:lang w:eastAsia="en-ZA"/>
        </w:rPr>
      </w:pPr>
    </w:p>
    <w:p w:rsidR="00D20DD4" w:rsidRPr="00D20DD4" w:rsidRDefault="00D20DD4" w:rsidP="00D20DD4">
      <w:pPr>
        <w:shd w:val="clear" w:color="auto" w:fill="FFFFFF"/>
        <w:spacing w:after="240" w:line="313" w:lineRule="atLeast"/>
        <w:rPr>
          <w:rFonts w:ascii="Arial" w:hAnsi="Arial" w:cs="Arial"/>
          <w:color w:val="17365D" w:themeColor="text2" w:themeShade="BF"/>
          <w:lang w:eastAsia="en-ZA"/>
        </w:rPr>
      </w:pPr>
      <w:r w:rsidRPr="00D20DD4">
        <w:rPr>
          <w:rFonts w:ascii="Arial" w:hAnsi="Arial" w:cs="Arial"/>
          <w:color w:val="17365D" w:themeColor="text2" w:themeShade="BF"/>
          <w:lang w:eastAsia="en-ZA"/>
        </w:rPr>
        <w:t>The identification of noise hazard areas and employees who are at risk of excessive noise exposure must be carried out by means of workplace noise surveys and dosimetry in accordance with CSA Standard Z107.56-94, “Procedures for the Measurement of Occupational Noise Exposure.” Whenever workplace conditions in these areas change (i.e., when new equipment is introduced or the design of the workspace is changed), an assessment to determine changes in noise exposure should be conducted.</w:t>
      </w:r>
    </w:p>
    <w:p w:rsidR="00D20DD4" w:rsidRPr="00D20DD4" w:rsidRDefault="00D20DD4" w:rsidP="00D20DD4">
      <w:pPr>
        <w:shd w:val="clear" w:color="auto" w:fill="FFFFFF"/>
        <w:spacing w:line="313" w:lineRule="atLeast"/>
        <w:rPr>
          <w:rFonts w:ascii="Arial" w:hAnsi="Arial" w:cs="Arial"/>
          <w:color w:val="17365D" w:themeColor="text2" w:themeShade="BF"/>
          <w:sz w:val="18"/>
          <w:szCs w:val="18"/>
          <w:lang w:eastAsia="en-ZA"/>
        </w:rPr>
      </w:pPr>
      <w:r w:rsidRPr="00D20DD4">
        <w:rPr>
          <w:rFonts w:ascii="Arial" w:hAnsi="Arial" w:cs="Arial"/>
          <w:color w:val="17365D" w:themeColor="text2" w:themeShade="BF"/>
          <w:lang w:eastAsia="en-ZA"/>
        </w:rPr>
        <w:t>The GSC is not required to measure the noise exposure of a worker if(a) based on other information, the supervisor identifies the worker as being exposed to noise in excess of an exposure limit, and(b) the supervisor establishes an effective noise control and hearing conservation program for that worker.</w:t>
      </w:r>
    </w:p>
    <w:p w:rsidR="00D20DD4" w:rsidRPr="00D20DD4" w:rsidRDefault="00D20DD4" w:rsidP="00D20DD4">
      <w:pPr>
        <w:shd w:val="clear" w:color="auto" w:fill="FFFFFF"/>
        <w:spacing w:line="313" w:lineRule="atLeast"/>
        <w:rPr>
          <w:rFonts w:ascii="Arial" w:hAnsi="Arial" w:cs="Arial"/>
          <w:color w:val="17365D" w:themeColor="text2" w:themeShade="BF"/>
          <w:sz w:val="18"/>
          <w:szCs w:val="18"/>
          <w:lang w:eastAsia="en-ZA"/>
        </w:rPr>
      </w:pP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szCs w:val="30"/>
          <w:lang w:eastAsia="en-ZA"/>
        </w:rPr>
      </w:pPr>
      <w:r w:rsidRPr="00D20DD4">
        <w:rPr>
          <w:rFonts w:ascii="Arial" w:hAnsi="Arial" w:cs="Arial"/>
          <w:b/>
          <w:color w:val="17365D" w:themeColor="text2" w:themeShade="BF"/>
          <w:sz w:val="30"/>
          <w:szCs w:val="30"/>
          <w:lang w:eastAsia="en-ZA"/>
        </w:rPr>
        <w:t>NOISE CONTROL</w:t>
      </w: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szCs w:val="30"/>
          <w:lang w:eastAsia="en-ZA"/>
        </w:rPr>
      </w:pPr>
    </w:p>
    <w:p w:rsidR="00D20DD4" w:rsidRPr="00D20DD4" w:rsidRDefault="00D20DD4" w:rsidP="00D20DD4">
      <w:pPr>
        <w:shd w:val="clear" w:color="auto" w:fill="FFFFFF"/>
        <w:spacing w:after="240" w:line="313" w:lineRule="atLeast"/>
        <w:rPr>
          <w:rFonts w:ascii="Arial" w:hAnsi="Arial" w:cs="Arial"/>
          <w:color w:val="17365D" w:themeColor="text2" w:themeShade="BF"/>
          <w:lang w:eastAsia="en-ZA"/>
        </w:rPr>
      </w:pPr>
      <w:r w:rsidRPr="00D20DD4">
        <w:rPr>
          <w:rFonts w:ascii="Arial" w:hAnsi="Arial" w:cs="Arial"/>
          <w:color w:val="17365D" w:themeColor="text2" w:themeShade="BF"/>
          <w:lang w:eastAsia="en-ZA"/>
        </w:rPr>
        <w:t>In a noise hazard area, where noise cannot be eliminated, engineering controls to reduce noise levels must be considered as a first option and, where feasible or practical, be implemented. Depending on the circumstances, possible engineering controls could include:</w:t>
      </w:r>
    </w:p>
    <w:p w:rsidR="00D20DD4" w:rsidRPr="00D20DD4" w:rsidRDefault="00D20DD4" w:rsidP="00036FD9">
      <w:pPr>
        <w:numPr>
          <w:ilvl w:val="0"/>
          <w:numId w:val="112"/>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Barriers between the noise source and exposed staff</w:t>
      </w:r>
    </w:p>
    <w:p w:rsidR="00D20DD4" w:rsidRPr="00D20DD4" w:rsidRDefault="00D20DD4" w:rsidP="00036FD9">
      <w:pPr>
        <w:numPr>
          <w:ilvl w:val="0"/>
          <w:numId w:val="112"/>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Vibration damping</w:t>
      </w:r>
    </w:p>
    <w:p w:rsidR="00D20DD4" w:rsidRPr="00D20DD4" w:rsidRDefault="00D20DD4" w:rsidP="00036FD9">
      <w:pPr>
        <w:numPr>
          <w:ilvl w:val="0"/>
          <w:numId w:val="112"/>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Isolation of the noise source</w:t>
      </w:r>
    </w:p>
    <w:p w:rsidR="00D20DD4" w:rsidRPr="00D20DD4" w:rsidRDefault="00D20DD4" w:rsidP="00036FD9">
      <w:pPr>
        <w:numPr>
          <w:ilvl w:val="0"/>
          <w:numId w:val="112"/>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Sound-absorbing enclosures</w:t>
      </w:r>
    </w:p>
    <w:p w:rsidR="00D20DD4" w:rsidRPr="00D20DD4" w:rsidRDefault="00D20DD4" w:rsidP="00D20DD4">
      <w:pPr>
        <w:shd w:val="clear" w:color="auto" w:fill="FFFFFF"/>
        <w:spacing w:after="240" w:line="313" w:lineRule="atLeast"/>
        <w:rPr>
          <w:rFonts w:ascii="Arial" w:hAnsi="Arial" w:cs="Arial"/>
          <w:color w:val="17365D" w:themeColor="text2" w:themeShade="BF"/>
          <w:lang w:eastAsia="en-ZA"/>
        </w:rPr>
      </w:pPr>
      <w:r w:rsidRPr="00D20DD4">
        <w:rPr>
          <w:rFonts w:ascii="Arial" w:hAnsi="Arial" w:cs="Arial"/>
          <w:color w:val="17365D" w:themeColor="text2" w:themeShade="BF"/>
          <w:lang w:eastAsia="en-ZA"/>
        </w:rPr>
        <w:lastRenderedPageBreak/>
        <w:t>Before new equipment is purchased, consideration must be given to the noise levels it will generate and the potential exposure of employees working with or near the equipment. Before equipment is purchased, its noise specifications must be checked. Consideration must be given to the long-term implications of equipment that produces sustained noise levels in excess of 85 dBA in the workplace and impact noise above 135 dBA. In instances where engineering controls are not practical or feasible, administrative controls such as changes in work procedures, rescheduling of the noisy activity or decreasing the duration of exposure must be considered.</w:t>
      </w:r>
    </w:p>
    <w:p w:rsidR="00D20DD4" w:rsidRPr="00D20DD4" w:rsidRDefault="00D20DD4" w:rsidP="00D20DD4">
      <w:pPr>
        <w:shd w:val="clear" w:color="auto" w:fill="FFFFFF"/>
        <w:spacing w:line="313" w:lineRule="atLeast"/>
        <w:rPr>
          <w:rFonts w:ascii="Arial" w:hAnsi="Arial" w:cs="Arial"/>
          <w:color w:val="17365D" w:themeColor="text2" w:themeShade="BF"/>
          <w:sz w:val="18"/>
          <w:szCs w:val="18"/>
          <w:lang w:eastAsia="en-ZA"/>
        </w:rPr>
      </w:pP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lang w:eastAsia="en-ZA"/>
        </w:rPr>
      </w:pPr>
      <w:r w:rsidRPr="00D20DD4">
        <w:rPr>
          <w:rFonts w:ascii="Arial" w:hAnsi="Arial" w:cs="Arial"/>
          <w:b/>
          <w:color w:val="17365D" w:themeColor="text2" w:themeShade="BF"/>
          <w:sz w:val="30"/>
          <w:lang w:eastAsia="en-ZA"/>
        </w:rPr>
        <w:t>HEARING PROTECTION</w:t>
      </w: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szCs w:val="30"/>
          <w:lang w:eastAsia="en-ZA"/>
        </w:rPr>
      </w:pPr>
    </w:p>
    <w:p w:rsidR="00D20DD4" w:rsidRPr="00D20DD4" w:rsidRDefault="00D20DD4" w:rsidP="00D20DD4">
      <w:pPr>
        <w:shd w:val="clear" w:color="auto" w:fill="FFFFFF"/>
        <w:spacing w:line="313" w:lineRule="atLeast"/>
        <w:rPr>
          <w:rFonts w:ascii="Arial" w:hAnsi="Arial" w:cs="Arial"/>
          <w:color w:val="17365D" w:themeColor="text2" w:themeShade="BF"/>
          <w:lang w:eastAsia="en-ZA"/>
        </w:rPr>
      </w:pPr>
      <w:r w:rsidRPr="00D20DD4">
        <w:rPr>
          <w:rFonts w:ascii="Arial" w:hAnsi="Arial" w:cs="Arial"/>
          <w:color w:val="17365D" w:themeColor="text2" w:themeShade="BF"/>
          <w:lang w:eastAsia="en-ZA"/>
        </w:rPr>
        <w:t>Engineering and/or administrative controls are the preferred methods for reducing noise exposure. If these are not feasible or practical, hearing protection must be used where noise levels regularly exceed 85 dBA. For regular noise exposures between 80 and 85 dBA, hearing protection is not mandatory but is encouraged and should be provided on request. The hearing protection will be selected and maintained in accordance with CSA Standard Z94.2.</w:t>
      </w:r>
    </w:p>
    <w:p w:rsidR="00D20DD4" w:rsidRPr="00D20DD4" w:rsidRDefault="00D20DD4" w:rsidP="00D20DD4">
      <w:pPr>
        <w:shd w:val="clear" w:color="auto" w:fill="FFFFFF"/>
        <w:spacing w:line="313" w:lineRule="atLeast"/>
        <w:rPr>
          <w:rFonts w:ascii="Arial" w:hAnsi="Arial" w:cs="Arial"/>
          <w:color w:val="17365D" w:themeColor="text2" w:themeShade="BF"/>
          <w:lang w:eastAsia="en-ZA"/>
        </w:rPr>
      </w:pP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szCs w:val="30"/>
          <w:lang w:eastAsia="en-ZA"/>
        </w:rPr>
      </w:pPr>
      <w:r w:rsidRPr="00D20DD4">
        <w:rPr>
          <w:rFonts w:ascii="Arial" w:hAnsi="Arial" w:cs="Arial"/>
          <w:b/>
          <w:color w:val="17365D" w:themeColor="text2" w:themeShade="BF"/>
          <w:sz w:val="30"/>
          <w:szCs w:val="30"/>
          <w:lang w:eastAsia="en-ZA"/>
        </w:rPr>
        <w:t>PROGRAM REVIEW</w:t>
      </w: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szCs w:val="30"/>
          <w:lang w:eastAsia="en-ZA"/>
        </w:rPr>
      </w:pPr>
    </w:p>
    <w:p w:rsidR="00D20DD4" w:rsidRPr="00D20DD4" w:rsidRDefault="00D20DD4" w:rsidP="00D20DD4">
      <w:pPr>
        <w:shd w:val="clear" w:color="auto" w:fill="FFFFFF"/>
        <w:spacing w:line="313" w:lineRule="atLeast"/>
        <w:rPr>
          <w:rFonts w:ascii="Arial" w:hAnsi="Arial" w:cs="Arial"/>
          <w:color w:val="17365D" w:themeColor="text2" w:themeShade="BF"/>
          <w:lang w:eastAsia="en-ZA"/>
        </w:rPr>
      </w:pPr>
      <w:r w:rsidRPr="00D20DD4">
        <w:rPr>
          <w:rFonts w:ascii="Arial" w:hAnsi="Arial" w:cs="Arial"/>
          <w:color w:val="17365D" w:themeColor="text2" w:themeShade="BF"/>
          <w:lang w:eastAsia="en-ZA"/>
        </w:rPr>
        <w:t>The Hearing Conservation Program will be reviewed annually by Employee Wellness &amp; Safety.</w:t>
      </w:r>
    </w:p>
    <w:p w:rsidR="00D20DD4" w:rsidRPr="00D20DD4" w:rsidRDefault="00D20DD4" w:rsidP="00D20DD4">
      <w:pPr>
        <w:shd w:val="clear" w:color="auto" w:fill="FFFFFF"/>
        <w:spacing w:after="240" w:line="313" w:lineRule="atLeast"/>
        <w:rPr>
          <w:rFonts w:ascii="Arial" w:hAnsi="Arial" w:cs="Arial"/>
          <w:color w:val="17365D" w:themeColor="text2" w:themeShade="BF"/>
          <w:lang w:eastAsia="en-ZA"/>
        </w:rPr>
      </w:pPr>
      <w:r w:rsidRPr="00D20DD4">
        <w:rPr>
          <w:rFonts w:ascii="Arial" w:hAnsi="Arial" w:cs="Arial"/>
          <w:color w:val="17365D" w:themeColor="text2" w:themeShade="BF"/>
          <w:lang w:eastAsia="en-ZA"/>
        </w:rPr>
        <w:t>Where needed and/or identified the review will address:</w:t>
      </w:r>
    </w:p>
    <w:p w:rsidR="00D20DD4" w:rsidRPr="00D20DD4" w:rsidRDefault="00D20DD4" w:rsidP="00036FD9">
      <w:pPr>
        <w:numPr>
          <w:ilvl w:val="0"/>
          <w:numId w:val="113"/>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Noise surveys and assessments, conducted due to either equipment or design change or newly</w:t>
      </w:r>
    </w:p>
    <w:p w:rsidR="00D20DD4" w:rsidRPr="00D20DD4" w:rsidRDefault="00D20DD4" w:rsidP="00036FD9">
      <w:pPr>
        <w:numPr>
          <w:ilvl w:val="0"/>
          <w:numId w:val="113"/>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identified areas of concern</w:t>
      </w:r>
    </w:p>
    <w:p w:rsidR="00D20DD4" w:rsidRPr="00D20DD4" w:rsidRDefault="00D20DD4" w:rsidP="00036FD9">
      <w:pPr>
        <w:numPr>
          <w:ilvl w:val="0"/>
          <w:numId w:val="113"/>
        </w:numPr>
        <w:shd w:val="clear" w:color="auto" w:fill="FFFFFF"/>
        <w:spacing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Effectiveness of education and training in regards to hearing conservation</w:t>
      </w:r>
    </w:p>
    <w:p w:rsidR="00D20DD4" w:rsidRPr="00D20DD4" w:rsidRDefault="00D20DD4" w:rsidP="00036FD9">
      <w:pPr>
        <w:numPr>
          <w:ilvl w:val="0"/>
          <w:numId w:val="113"/>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Adequacy of existing noise controls</w:t>
      </w:r>
    </w:p>
    <w:p w:rsidR="00D20DD4" w:rsidRPr="00D20DD4" w:rsidRDefault="00D20DD4" w:rsidP="00036FD9">
      <w:pPr>
        <w:numPr>
          <w:ilvl w:val="0"/>
          <w:numId w:val="113"/>
        </w:numPr>
        <w:shd w:val="clear" w:color="auto" w:fill="FFFFFF"/>
        <w:spacing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Selection and use of hearing protection and its effectiveness</w:t>
      </w:r>
    </w:p>
    <w:p w:rsidR="00D20DD4" w:rsidRPr="00D20DD4" w:rsidRDefault="00D20DD4" w:rsidP="00036FD9">
      <w:pPr>
        <w:numPr>
          <w:ilvl w:val="0"/>
          <w:numId w:val="113"/>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Audiometric results and their implications</w:t>
      </w:r>
    </w:p>
    <w:p w:rsidR="00D20DD4" w:rsidRPr="00D20DD4" w:rsidRDefault="00D20DD4" w:rsidP="00036FD9">
      <w:pPr>
        <w:numPr>
          <w:ilvl w:val="0"/>
          <w:numId w:val="113"/>
        </w:numPr>
        <w:shd w:val="clear" w:color="auto" w:fill="FFFFFF"/>
        <w:spacing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Information on the rate and extent of occupational hearing loss Provincial Health Services Authority</w:t>
      </w:r>
    </w:p>
    <w:p w:rsidR="00D20DD4" w:rsidRDefault="00D20DD4" w:rsidP="00541324">
      <w:pPr>
        <w:autoSpaceDE w:val="0"/>
        <w:autoSpaceDN w:val="0"/>
        <w:adjustRightInd w:val="0"/>
        <w:jc w:val="center"/>
        <w:rPr>
          <w:rFonts w:ascii="Arial" w:hAnsi="Arial" w:cs="Arial"/>
          <w:b/>
          <w:bCs/>
          <w:sz w:val="40"/>
          <w:szCs w:val="40"/>
        </w:rPr>
      </w:pPr>
    </w:p>
    <w:p w:rsidR="00541324" w:rsidRDefault="00541324" w:rsidP="00541324">
      <w:pPr>
        <w:autoSpaceDE w:val="0"/>
        <w:autoSpaceDN w:val="0"/>
        <w:adjustRightInd w:val="0"/>
        <w:jc w:val="center"/>
        <w:rPr>
          <w:rFonts w:ascii="Arial" w:hAnsi="Arial" w:cs="Arial"/>
          <w:b/>
          <w:bCs/>
          <w:sz w:val="40"/>
          <w:szCs w:val="40"/>
        </w:rPr>
      </w:pPr>
    </w:p>
    <w:p w:rsidR="00D20DD4" w:rsidRDefault="00D20DD4" w:rsidP="00541324">
      <w:pPr>
        <w:autoSpaceDE w:val="0"/>
        <w:autoSpaceDN w:val="0"/>
        <w:adjustRightInd w:val="0"/>
        <w:jc w:val="center"/>
        <w:rPr>
          <w:rFonts w:ascii="Arial" w:hAnsi="Arial" w:cs="Arial"/>
          <w:b/>
          <w:bCs/>
          <w:sz w:val="40"/>
          <w:szCs w:val="40"/>
        </w:rPr>
      </w:pPr>
    </w:p>
    <w:p w:rsidR="00FE5C07" w:rsidRPr="004042D8" w:rsidRDefault="00FE5C07" w:rsidP="00FE5C07">
      <w:pPr>
        <w:autoSpaceDE w:val="0"/>
        <w:autoSpaceDN w:val="0"/>
        <w:adjustRightInd w:val="0"/>
        <w:rPr>
          <w:rFonts w:ascii="Arial" w:hAnsi="Arial" w:cs="Arial"/>
          <w:b/>
          <w:bCs/>
          <w:color w:val="FF0000"/>
          <w:sz w:val="40"/>
          <w:szCs w:val="40"/>
        </w:rPr>
      </w:pPr>
      <w:r w:rsidRPr="004042D8">
        <w:rPr>
          <w:rFonts w:ascii="Arial" w:hAnsi="Arial" w:cs="Arial"/>
          <w:b/>
          <w:bCs/>
          <w:color w:val="FF0000"/>
          <w:sz w:val="40"/>
          <w:szCs w:val="40"/>
        </w:rPr>
        <w:lastRenderedPageBreak/>
        <w:t>Safe Working Procedures For:</w:t>
      </w:r>
    </w:p>
    <w:p w:rsidR="00FE5C07" w:rsidRPr="00CC6E0A" w:rsidRDefault="00FE5C07" w:rsidP="00FE5C07">
      <w:pPr>
        <w:autoSpaceDE w:val="0"/>
        <w:autoSpaceDN w:val="0"/>
        <w:adjustRightInd w:val="0"/>
        <w:rPr>
          <w:rFonts w:ascii="Arial" w:hAnsi="Arial" w:cs="Arial"/>
          <w:b/>
          <w:bCs/>
        </w:rPr>
      </w:pPr>
    </w:p>
    <w:p w:rsidR="00FE5C07" w:rsidRPr="004042D8" w:rsidRDefault="00021315" w:rsidP="00FE5C07">
      <w:pPr>
        <w:autoSpaceDE w:val="0"/>
        <w:autoSpaceDN w:val="0"/>
        <w:adjustRightInd w:val="0"/>
        <w:rPr>
          <w:rFonts w:ascii="Arial" w:hAnsi="Arial" w:cs="Arial"/>
          <w:b/>
          <w:bCs/>
          <w:color w:val="FF0000"/>
          <w:sz w:val="40"/>
          <w:szCs w:val="40"/>
        </w:rPr>
      </w:pPr>
      <w:r w:rsidRPr="004042D8">
        <w:rPr>
          <w:rFonts w:ascii="Arial" w:hAnsi="Arial" w:cs="Arial"/>
          <w:b/>
          <w:bCs/>
          <w:color w:val="FF0000"/>
          <w:sz w:val="40"/>
          <w:szCs w:val="40"/>
        </w:rPr>
        <w:t>Drill</w:t>
      </w:r>
      <w:r w:rsidR="00AD341F" w:rsidRPr="004042D8">
        <w:rPr>
          <w:rFonts w:ascii="Arial" w:hAnsi="Arial" w:cs="Arial"/>
          <w:b/>
          <w:bCs/>
          <w:color w:val="FF0000"/>
          <w:sz w:val="40"/>
          <w:szCs w:val="40"/>
        </w:rPr>
        <w:t>s</w:t>
      </w:r>
      <w:r w:rsidRPr="004042D8">
        <w:rPr>
          <w:rFonts w:ascii="Arial" w:hAnsi="Arial" w:cs="Arial"/>
          <w:b/>
          <w:bCs/>
          <w:color w:val="FF0000"/>
          <w:sz w:val="40"/>
          <w:szCs w:val="40"/>
        </w:rPr>
        <w:t xml:space="preserve"> </w:t>
      </w:r>
    </w:p>
    <w:p w:rsidR="00FE5C07" w:rsidRPr="009E44AA" w:rsidRDefault="00FE5C07" w:rsidP="00FE5C07">
      <w:pPr>
        <w:autoSpaceDE w:val="0"/>
        <w:autoSpaceDN w:val="0"/>
        <w:adjustRightInd w:val="0"/>
        <w:rPr>
          <w:rFonts w:ascii="Arial" w:hAnsi="Arial" w:cs="Arial"/>
          <w:b/>
          <w:bCs/>
        </w:rPr>
      </w:pPr>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1. General safety - Safe Operations:</w:t>
      </w:r>
    </w:p>
    <w:p w:rsidR="00FE5C07" w:rsidRPr="00036CFC" w:rsidRDefault="00FE5C07" w:rsidP="00773680">
      <w:pPr>
        <w:pStyle w:val="ListParagraph"/>
        <w:numPr>
          <w:ilvl w:val="0"/>
          <w:numId w:val="57"/>
        </w:numPr>
        <w:autoSpaceDE w:val="0"/>
        <w:autoSpaceDN w:val="0"/>
        <w:adjustRightInd w:val="0"/>
        <w:rPr>
          <w:rFonts w:ascii="Arial" w:hAnsi="Arial" w:cs="Arial"/>
          <w:color w:val="002060"/>
        </w:rPr>
      </w:pPr>
      <w:r w:rsidRPr="00036CFC">
        <w:rPr>
          <w:rFonts w:ascii="Arial" w:hAnsi="Arial" w:cs="Arial"/>
          <w:color w:val="002060"/>
        </w:rPr>
        <w:t>Read All Instructions - failure to follow the safety rules listed below and other basic safety precautions may result in serious personal injury.</w:t>
      </w:r>
    </w:p>
    <w:p w:rsidR="00FE5C07" w:rsidRPr="00036CFC" w:rsidRDefault="00FE5C07" w:rsidP="00FE5C07">
      <w:pPr>
        <w:autoSpaceDE w:val="0"/>
        <w:autoSpaceDN w:val="0"/>
        <w:adjustRightInd w:val="0"/>
        <w:rPr>
          <w:rFonts w:ascii="Arial" w:hAnsi="Arial" w:cs="Arial"/>
          <w:color w:val="002060"/>
        </w:rPr>
      </w:pPr>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2. Work Area</w:t>
      </w:r>
    </w:p>
    <w:p w:rsidR="00FE5C07" w:rsidRPr="00036CFC" w:rsidRDefault="00FE5C07" w:rsidP="00773680">
      <w:pPr>
        <w:pStyle w:val="ListParagraph"/>
        <w:numPr>
          <w:ilvl w:val="0"/>
          <w:numId w:val="58"/>
        </w:numPr>
        <w:autoSpaceDE w:val="0"/>
        <w:autoSpaceDN w:val="0"/>
        <w:adjustRightInd w:val="0"/>
        <w:rPr>
          <w:rFonts w:ascii="Arial" w:hAnsi="Arial" w:cs="Arial"/>
          <w:color w:val="002060"/>
        </w:rPr>
      </w:pPr>
      <w:r w:rsidRPr="00036CFC">
        <w:rPr>
          <w:rFonts w:ascii="Arial" w:hAnsi="Arial" w:cs="Arial"/>
          <w:color w:val="002060"/>
        </w:rPr>
        <w:t>Keep children away</w:t>
      </w:r>
    </w:p>
    <w:p w:rsidR="00FE5C07" w:rsidRPr="00036CFC" w:rsidRDefault="00FE5C07" w:rsidP="00773680">
      <w:pPr>
        <w:pStyle w:val="ListParagraph"/>
        <w:numPr>
          <w:ilvl w:val="0"/>
          <w:numId w:val="59"/>
        </w:numPr>
        <w:autoSpaceDE w:val="0"/>
        <w:autoSpaceDN w:val="0"/>
        <w:adjustRightInd w:val="0"/>
        <w:rPr>
          <w:rFonts w:ascii="Arial" w:hAnsi="Arial" w:cs="Arial"/>
          <w:color w:val="002060"/>
        </w:rPr>
      </w:pPr>
      <w:r w:rsidRPr="00036CFC">
        <w:rPr>
          <w:rFonts w:ascii="Arial" w:hAnsi="Arial" w:cs="Arial"/>
          <w:color w:val="002060"/>
        </w:rPr>
        <w:t>Do not let visitors contact tool or extension cord. All visitors shall be kept away from work area.</w:t>
      </w:r>
    </w:p>
    <w:p w:rsidR="00FE5C07" w:rsidRPr="00036CFC" w:rsidRDefault="00FE5C07" w:rsidP="00773680">
      <w:pPr>
        <w:pStyle w:val="ListParagraph"/>
        <w:numPr>
          <w:ilvl w:val="0"/>
          <w:numId w:val="59"/>
        </w:numPr>
        <w:autoSpaceDE w:val="0"/>
        <w:autoSpaceDN w:val="0"/>
        <w:adjustRightInd w:val="0"/>
        <w:rPr>
          <w:rFonts w:ascii="Arial" w:hAnsi="Arial" w:cs="Arial"/>
          <w:color w:val="002060"/>
        </w:rPr>
      </w:pPr>
      <w:r w:rsidRPr="00036CFC">
        <w:rPr>
          <w:rFonts w:ascii="Arial" w:hAnsi="Arial" w:cs="Arial"/>
          <w:color w:val="002060"/>
        </w:rPr>
        <w:t>Do not use power tools in damp or wet locations.</w:t>
      </w:r>
    </w:p>
    <w:p w:rsidR="00FE5C07" w:rsidRPr="00036CFC" w:rsidRDefault="00FE5C07" w:rsidP="00773680">
      <w:pPr>
        <w:pStyle w:val="ListParagraph"/>
        <w:numPr>
          <w:ilvl w:val="0"/>
          <w:numId w:val="59"/>
        </w:numPr>
        <w:autoSpaceDE w:val="0"/>
        <w:autoSpaceDN w:val="0"/>
        <w:adjustRightInd w:val="0"/>
        <w:rPr>
          <w:rFonts w:ascii="Arial" w:hAnsi="Arial" w:cs="Arial"/>
          <w:color w:val="002060"/>
        </w:rPr>
      </w:pPr>
      <w:r w:rsidRPr="00036CFC">
        <w:rPr>
          <w:rFonts w:ascii="Arial" w:hAnsi="Arial" w:cs="Arial"/>
          <w:color w:val="002060"/>
        </w:rPr>
        <w:t>Keep work area well lit.</w:t>
      </w:r>
    </w:p>
    <w:p w:rsidR="00FE5C07" w:rsidRPr="00036CFC" w:rsidRDefault="00FE5C07" w:rsidP="00773680">
      <w:pPr>
        <w:pStyle w:val="ListParagraph"/>
        <w:numPr>
          <w:ilvl w:val="0"/>
          <w:numId w:val="59"/>
        </w:numPr>
        <w:autoSpaceDE w:val="0"/>
        <w:autoSpaceDN w:val="0"/>
        <w:adjustRightInd w:val="0"/>
        <w:rPr>
          <w:rFonts w:ascii="Arial" w:hAnsi="Arial" w:cs="Arial"/>
          <w:color w:val="002060"/>
        </w:rPr>
      </w:pPr>
      <w:r w:rsidRPr="00036CFC">
        <w:rPr>
          <w:rFonts w:ascii="Arial" w:hAnsi="Arial" w:cs="Arial"/>
          <w:color w:val="002060"/>
        </w:rPr>
        <w:t>Do not expose power tools to rain.</w:t>
      </w:r>
    </w:p>
    <w:p w:rsidR="00FE5C07" w:rsidRPr="00036CFC" w:rsidRDefault="00FE5C07" w:rsidP="00773680">
      <w:pPr>
        <w:pStyle w:val="ListParagraph"/>
        <w:numPr>
          <w:ilvl w:val="0"/>
          <w:numId w:val="59"/>
        </w:numPr>
        <w:autoSpaceDE w:val="0"/>
        <w:autoSpaceDN w:val="0"/>
        <w:adjustRightInd w:val="0"/>
        <w:rPr>
          <w:rFonts w:ascii="Arial" w:hAnsi="Arial" w:cs="Arial"/>
          <w:color w:val="002060"/>
        </w:rPr>
      </w:pPr>
      <w:r w:rsidRPr="00036CFC">
        <w:rPr>
          <w:rFonts w:ascii="Arial" w:hAnsi="Arial" w:cs="Arial"/>
          <w:color w:val="002060"/>
        </w:rPr>
        <w:t>Do not use the tool in the presence of flammable fluids or gases.</w:t>
      </w:r>
    </w:p>
    <w:p w:rsidR="00FE5C07" w:rsidRPr="00036CFC" w:rsidRDefault="00FE5C07" w:rsidP="00FE5C07">
      <w:pPr>
        <w:autoSpaceDE w:val="0"/>
        <w:autoSpaceDN w:val="0"/>
        <w:adjustRightInd w:val="0"/>
        <w:rPr>
          <w:rFonts w:ascii="Arial" w:hAnsi="Arial" w:cs="Arial"/>
          <w:color w:val="002060"/>
        </w:rPr>
      </w:pPr>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3. Personal safety</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Now your power tool - Read and understand the owner's manual and labels affixed to the tool. Learn its application and limitations as well as the specific potential hazards peculiar to this tool.</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Don't overreach - Keep proper footing and balance at all times.</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Watch what you are at all times doing.</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 xml:space="preserve">Dress properly -do not wear loose clothing or </w:t>
      </w:r>
      <w:r w:rsidR="00042914" w:rsidRPr="00036CFC">
        <w:rPr>
          <w:rFonts w:ascii="Arial" w:hAnsi="Arial" w:cs="Arial"/>
          <w:color w:val="002060"/>
        </w:rPr>
        <w:t>jewellery</w:t>
      </w:r>
      <w:r w:rsidRPr="00036CFC">
        <w:rPr>
          <w:rFonts w:ascii="Arial" w:hAnsi="Arial" w:cs="Arial"/>
          <w:color w:val="002060"/>
        </w:rPr>
        <w:t>; they can be caught in moving parts. Rubber gloves and non-skid footwear are recommended when working outdoors. Wear protective hair covering to contain long hair.</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Disconnect tools from power source when not in use, before servicing, when changing wheels etc.</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Keep guards in place, in working order, and in proper adjustment and alignment.</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Remove adjusting keys and wrenches when not in use, before servicing, and when changing wheels.</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Ensure the switch is in the "off" position before plugging in tool.</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Never stand on tool or its stand.</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Check damaged parts for damaged parts before operating the tool.</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Only trained repairmen should attempt all repairs, electrical or mechanical.</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Don't leave tool until it comes to a complete stop.</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Do not operate electric tools in gaseous or explosive atmosphere.</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Keep handles dry, clean and free from oil and grease.</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Before connecting the tool to a power source (receptacle, outlet), be sure voltage</w:t>
      </w:r>
      <w:r w:rsidR="009644A9" w:rsidRPr="00036CFC">
        <w:rPr>
          <w:rFonts w:ascii="Arial" w:hAnsi="Arial" w:cs="Arial"/>
          <w:color w:val="002060"/>
        </w:rPr>
        <w:t xml:space="preserve"> </w:t>
      </w:r>
      <w:r w:rsidRPr="00036CFC">
        <w:rPr>
          <w:rFonts w:ascii="Arial" w:hAnsi="Arial" w:cs="Arial"/>
          <w:color w:val="002060"/>
        </w:rPr>
        <w:t>supplied is the same as that specified on the nameplate of the tool</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Use the drill press in a well-lit area and on a level face, clean and smooth enough to reduce the risk of trips and falls.</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lastRenderedPageBreak/>
        <w:t>Never place your fingers in a position where they could contact the drill bit or other Cutting tool parts.</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Always support work piece so it won't shift or bind on the tool.</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Always position backup material underneath the work piece.</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Whenever possible, position the work piece to contact the left side of the column.</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When using a drill press vise, always fasten to the table.</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Never do any work "free hand". (Hand holding a work piece rather than supporting it on the table)</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Never move the head or table support while the tool is running.</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Before starting the operation, jog the motor switch to make sure the drill bit or other cutting tools do not wobble or cause vibration.</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If a work piece overhangs the table such that it will fall or tip if not held, clamp it to the table or provide auxiliary support.</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Use fixtures for unusual operations to adequately hold</w:t>
      </w:r>
      <w:r w:rsidRPr="00036CFC">
        <w:rPr>
          <w:rFonts w:ascii="Arial" w:hAnsi="Arial" w:cs="Arial"/>
          <w:b/>
          <w:bCs/>
          <w:color w:val="002060"/>
        </w:rPr>
        <w:t xml:space="preserve">, </w:t>
      </w:r>
      <w:r w:rsidRPr="00036CFC">
        <w:rPr>
          <w:rFonts w:ascii="Arial" w:hAnsi="Arial" w:cs="Arial"/>
          <w:color w:val="002060"/>
        </w:rPr>
        <w:t>guide and position the work piece.</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Use the spindle speed recommended for the specific operation and work piece material.</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Never climb on the drill press table; it could break or pull the entire drill press down on you.</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Turn the motor switch off and unplug from the power source when not in operation.</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To avoid injury from thrown work or tool contact, do not perform layout, assembly, or setup work on the table while the cutting tool is rotating.</w:t>
      </w:r>
    </w:p>
    <w:p w:rsidR="00FE5C07" w:rsidRPr="00036CFC" w:rsidRDefault="00FE5C07" w:rsidP="00FE5C07">
      <w:pPr>
        <w:rPr>
          <w:rFonts w:ascii="Arial" w:hAnsi="Arial" w:cs="Arial"/>
          <w:color w:val="002060"/>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Pr="009E44AA" w:rsidRDefault="00042914" w:rsidP="00FE5C07">
      <w:pPr>
        <w:rPr>
          <w:rFonts w:ascii="Arial" w:hAnsi="Arial" w:cs="Arial"/>
        </w:rPr>
      </w:pPr>
    </w:p>
    <w:p w:rsidR="00FE5C07" w:rsidRPr="004042D8" w:rsidRDefault="00FE5C07" w:rsidP="00FE5C07">
      <w:pPr>
        <w:spacing w:before="100" w:beforeAutospacing="1" w:after="100" w:afterAutospacing="1"/>
        <w:jc w:val="center"/>
        <w:outlineLvl w:val="0"/>
        <w:rPr>
          <w:rFonts w:ascii="Arial" w:hAnsi="Arial" w:cs="Arial"/>
          <w:b/>
          <w:bCs/>
          <w:color w:val="FF0000"/>
          <w:kern w:val="36"/>
          <w:sz w:val="40"/>
          <w:szCs w:val="40"/>
        </w:rPr>
      </w:pPr>
      <w:r w:rsidRPr="004042D8">
        <w:rPr>
          <w:rFonts w:ascii="Arial" w:hAnsi="Arial" w:cs="Arial"/>
          <w:b/>
          <w:bCs/>
          <w:color w:val="FF0000"/>
          <w:kern w:val="36"/>
          <w:sz w:val="40"/>
          <w:szCs w:val="40"/>
        </w:rPr>
        <w:lastRenderedPageBreak/>
        <w:t>Angle Grinder</w:t>
      </w:r>
    </w:p>
    <w:p w:rsidR="00FE5C07" w:rsidRPr="00036CFC" w:rsidRDefault="00FE5C07" w:rsidP="00FE5C07">
      <w:pPr>
        <w:spacing w:before="100" w:beforeAutospacing="1" w:after="100" w:afterAutospacing="1"/>
        <w:rPr>
          <w:rFonts w:ascii="Arial" w:hAnsi="Arial" w:cs="Arial"/>
          <w:color w:val="002060"/>
        </w:rPr>
      </w:pPr>
      <w:r w:rsidRPr="00036CFC">
        <w:rPr>
          <w:rFonts w:ascii="Arial" w:hAnsi="Arial" w:cs="Arial"/>
          <w:color w:val="002060"/>
        </w:rPr>
        <w:t xml:space="preserve">Part 1: Preparation and safety </w:t>
      </w:r>
    </w:p>
    <w:p w:rsidR="00FE5C07" w:rsidRPr="00036CFC" w:rsidRDefault="00FE5C07" w:rsidP="00FE5C07">
      <w:pPr>
        <w:spacing w:before="100" w:beforeAutospacing="1" w:after="100" w:afterAutospacing="1"/>
        <w:rPr>
          <w:rFonts w:ascii="Arial" w:hAnsi="Arial" w:cs="Arial"/>
          <w:color w:val="002060"/>
        </w:rPr>
      </w:pPr>
      <w:r w:rsidRPr="00036CFC">
        <w:rPr>
          <w:rFonts w:ascii="Arial" w:hAnsi="Arial" w:cs="Arial"/>
          <w:b/>
          <w:bCs/>
          <w:color w:val="002060"/>
        </w:rPr>
        <w:t>Objective</w:t>
      </w:r>
    </w:p>
    <w:p w:rsidR="00FE5C07" w:rsidRPr="00036CFC" w:rsidRDefault="00FE5C07" w:rsidP="00773680">
      <w:pPr>
        <w:numPr>
          <w:ilvl w:val="0"/>
          <w:numId w:val="61"/>
        </w:numPr>
        <w:spacing w:before="100" w:beforeAutospacing="1" w:after="100" w:afterAutospacing="1"/>
        <w:rPr>
          <w:rFonts w:ascii="Arial" w:hAnsi="Arial" w:cs="Arial"/>
          <w:color w:val="002060"/>
        </w:rPr>
      </w:pPr>
      <w:r w:rsidRPr="00036CFC">
        <w:rPr>
          <w:rFonts w:ascii="Arial" w:hAnsi="Arial" w:cs="Arial"/>
          <w:color w:val="002060"/>
        </w:rPr>
        <w:t>Show the correct operating procedure for using an angle grinder.</w:t>
      </w:r>
    </w:p>
    <w:p w:rsidR="00FE5C07" w:rsidRPr="00036CFC" w:rsidRDefault="00FE5C07" w:rsidP="00FE5C07">
      <w:pPr>
        <w:spacing w:before="100" w:beforeAutospacing="1" w:after="100" w:afterAutospacing="1"/>
        <w:ind w:firstLine="720"/>
        <w:rPr>
          <w:rFonts w:ascii="Arial" w:hAnsi="Arial" w:cs="Arial"/>
          <w:color w:val="002060"/>
        </w:rPr>
      </w:pPr>
    </w:p>
    <w:p w:rsidR="00FE5C07" w:rsidRPr="00036CFC" w:rsidRDefault="00FE5C07" w:rsidP="00FE5C07">
      <w:pPr>
        <w:spacing w:before="100" w:beforeAutospacing="1" w:after="100" w:afterAutospacing="1"/>
        <w:rPr>
          <w:rFonts w:ascii="Arial" w:hAnsi="Arial" w:cs="Arial"/>
          <w:color w:val="002060"/>
        </w:rPr>
      </w:pPr>
      <w:r w:rsidRPr="00036CFC">
        <w:rPr>
          <w:rFonts w:ascii="Arial" w:hAnsi="Arial" w:cs="Arial"/>
          <w:b/>
          <w:bCs/>
          <w:color w:val="002060"/>
        </w:rPr>
        <w:t>Personal safety</w:t>
      </w:r>
    </w:p>
    <w:p w:rsidR="00FE5C07" w:rsidRPr="00036CFC" w:rsidRDefault="00FE5C07" w:rsidP="00FE5C07">
      <w:pPr>
        <w:spacing w:before="100" w:beforeAutospacing="1" w:after="100" w:afterAutospacing="1"/>
        <w:rPr>
          <w:rFonts w:ascii="Arial" w:hAnsi="Arial" w:cs="Arial"/>
          <w:color w:val="002060"/>
        </w:rPr>
      </w:pPr>
      <w:r w:rsidRPr="00036CFC">
        <w:rPr>
          <w:rFonts w:ascii="Arial" w:hAnsi="Arial" w:cs="Arial"/>
          <w:color w:val="002060"/>
        </w:rPr>
        <w:t>Whenever you perform a task in the workshop you must use personal protective clothing and equipment that is appropriate for the task and which conforms to your local safety regulations and policies. Among other items, this may include:</w:t>
      </w:r>
    </w:p>
    <w:p w:rsidR="00FE5C07" w:rsidRPr="00036CFC" w:rsidRDefault="00FE5C07" w:rsidP="00773680">
      <w:pPr>
        <w:numPr>
          <w:ilvl w:val="0"/>
          <w:numId w:val="62"/>
        </w:numPr>
        <w:spacing w:before="100" w:beforeAutospacing="1" w:after="100" w:afterAutospacing="1"/>
        <w:rPr>
          <w:rFonts w:ascii="Arial" w:hAnsi="Arial" w:cs="Arial"/>
          <w:color w:val="002060"/>
        </w:rPr>
      </w:pPr>
      <w:r w:rsidRPr="00036CFC">
        <w:rPr>
          <w:rFonts w:ascii="Arial" w:hAnsi="Arial" w:cs="Arial"/>
          <w:color w:val="002060"/>
        </w:rPr>
        <w:t>Work clothing - such as coveralls and steel-capped footwear</w:t>
      </w:r>
    </w:p>
    <w:p w:rsidR="00FE5C07" w:rsidRPr="00036CFC" w:rsidRDefault="00FE5C07" w:rsidP="00773680">
      <w:pPr>
        <w:numPr>
          <w:ilvl w:val="0"/>
          <w:numId w:val="62"/>
        </w:numPr>
        <w:spacing w:before="100" w:beforeAutospacing="1" w:after="100" w:afterAutospacing="1"/>
        <w:rPr>
          <w:rFonts w:ascii="Arial" w:hAnsi="Arial" w:cs="Arial"/>
          <w:color w:val="002060"/>
        </w:rPr>
      </w:pPr>
      <w:r w:rsidRPr="00036CFC">
        <w:rPr>
          <w:rFonts w:ascii="Arial" w:hAnsi="Arial" w:cs="Arial"/>
          <w:color w:val="002060"/>
        </w:rPr>
        <w:t>Eye protection - such as safety glasses and face masks</w:t>
      </w:r>
    </w:p>
    <w:p w:rsidR="00FE5C07" w:rsidRPr="00036CFC" w:rsidRDefault="00FE5C07" w:rsidP="00773680">
      <w:pPr>
        <w:numPr>
          <w:ilvl w:val="0"/>
          <w:numId w:val="62"/>
        </w:numPr>
        <w:spacing w:before="100" w:beforeAutospacing="1" w:after="100" w:afterAutospacing="1"/>
        <w:rPr>
          <w:rFonts w:ascii="Arial" w:hAnsi="Arial" w:cs="Arial"/>
          <w:color w:val="002060"/>
        </w:rPr>
      </w:pPr>
      <w:r w:rsidRPr="00036CFC">
        <w:rPr>
          <w:rFonts w:ascii="Arial" w:hAnsi="Arial" w:cs="Arial"/>
          <w:color w:val="002060"/>
        </w:rPr>
        <w:t>Ear protection - such as earmuffs and earplugs</w:t>
      </w:r>
    </w:p>
    <w:p w:rsidR="00FE5C07" w:rsidRPr="00036CFC" w:rsidRDefault="00FE5C07" w:rsidP="00773680">
      <w:pPr>
        <w:numPr>
          <w:ilvl w:val="0"/>
          <w:numId w:val="62"/>
        </w:numPr>
        <w:spacing w:before="100" w:beforeAutospacing="1" w:after="100" w:afterAutospacing="1"/>
        <w:rPr>
          <w:rFonts w:ascii="Arial" w:hAnsi="Arial" w:cs="Arial"/>
          <w:color w:val="002060"/>
        </w:rPr>
      </w:pPr>
      <w:r w:rsidRPr="00036CFC">
        <w:rPr>
          <w:rFonts w:ascii="Arial" w:hAnsi="Arial" w:cs="Arial"/>
          <w:color w:val="002060"/>
        </w:rPr>
        <w:t>Hand protection – such as rubber gloves and barrier cream</w:t>
      </w:r>
    </w:p>
    <w:p w:rsidR="00FE5C07" w:rsidRPr="00036CFC" w:rsidRDefault="00FE5C07" w:rsidP="00773680">
      <w:pPr>
        <w:numPr>
          <w:ilvl w:val="0"/>
          <w:numId w:val="62"/>
        </w:numPr>
        <w:spacing w:before="100" w:beforeAutospacing="1" w:after="100" w:afterAutospacing="1"/>
        <w:rPr>
          <w:rFonts w:ascii="Arial" w:hAnsi="Arial" w:cs="Arial"/>
          <w:color w:val="002060"/>
        </w:rPr>
      </w:pPr>
      <w:r w:rsidRPr="00036CFC">
        <w:rPr>
          <w:rFonts w:ascii="Arial" w:hAnsi="Arial" w:cs="Arial"/>
          <w:color w:val="002060"/>
        </w:rPr>
        <w:t>Respiratory equipment – such as face masks and valve respirators</w:t>
      </w:r>
    </w:p>
    <w:p w:rsidR="00FE5C07" w:rsidRPr="00036CFC" w:rsidRDefault="00FE5C07" w:rsidP="00FE5C07">
      <w:pPr>
        <w:spacing w:before="100" w:beforeAutospacing="1" w:after="100" w:afterAutospacing="1"/>
        <w:rPr>
          <w:rFonts w:ascii="Arial" w:hAnsi="Arial" w:cs="Arial"/>
          <w:color w:val="002060"/>
        </w:rPr>
      </w:pPr>
      <w:r w:rsidRPr="00036CFC">
        <w:rPr>
          <w:rFonts w:ascii="Arial" w:hAnsi="Arial" w:cs="Arial"/>
          <w:color w:val="002060"/>
        </w:rPr>
        <w:t>If you are not certain what are appropriate or required, ask your supervisor.</w:t>
      </w:r>
    </w:p>
    <w:p w:rsidR="00FE5C07" w:rsidRPr="00036CFC" w:rsidRDefault="00FE5C07" w:rsidP="00FE5C07">
      <w:pPr>
        <w:spacing w:before="100" w:beforeAutospacing="1" w:after="100" w:afterAutospacing="1"/>
        <w:rPr>
          <w:rFonts w:ascii="Arial" w:hAnsi="Arial" w:cs="Arial"/>
          <w:color w:val="002060"/>
        </w:rPr>
      </w:pPr>
      <w:r w:rsidRPr="00036CFC">
        <w:rPr>
          <w:rFonts w:ascii="Arial" w:hAnsi="Arial" w:cs="Arial"/>
          <w:b/>
          <w:bCs/>
          <w:color w:val="002060"/>
        </w:rPr>
        <w:t>Safety check</w:t>
      </w:r>
    </w:p>
    <w:p w:rsidR="00FE5C07" w:rsidRPr="00036CFC" w:rsidRDefault="00FE5C07" w:rsidP="00773680">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Always wear impact-resistant protective glasses, ear protection and a full-face shield when using an angle grinder.</w:t>
      </w:r>
    </w:p>
    <w:p w:rsidR="00FE5C07" w:rsidRPr="00036CFC" w:rsidRDefault="00FE5C07" w:rsidP="00773680">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Disconnect the power supply when changing any grinding attachments or discs.</w:t>
      </w:r>
    </w:p>
    <w:p w:rsidR="00FE5C07" w:rsidRPr="00036CFC" w:rsidRDefault="00FE5C07" w:rsidP="00773680">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Wear safety shoes, leather gloves and an apron to protect your body from flying metal chips. Make sure the blade guard is firmly secured.</w:t>
      </w:r>
    </w:p>
    <w:p w:rsidR="00FE5C07" w:rsidRPr="00036CFC" w:rsidRDefault="00FE5C07" w:rsidP="00773680">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Use the correct type of disc.</w:t>
      </w:r>
    </w:p>
    <w:p w:rsidR="00FE5C07" w:rsidRPr="00036CFC" w:rsidRDefault="00FE5C07" w:rsidP="00773680">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Make sure the guard handles are secure.</w:t>
      </w:r>
    </w:p>
    <w:p w:rsidR="00FE5C07" w:rsidRPr="00036CFC" w:rsidRDefault="00FE5C07" w:rsidP="00773680">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Use the correct flange or spindle nut for the type of disc being used. If you don't, the disc can shatter at high speed and injure you.</w:t>
      </w:r>
    </w:p>
    <w:p w:rsidR="00FE5C07" w:rsidRPr="00036CFC" w:rsidRDefault="00FE5C07" w:rsidP="00773680">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Angle grinders, like all portable grinding tools, need to be equipped with safety guards to protect you from flying fragments in case the disc breaks apart.</w:t>
      </w:r>
    </w:p>
    <w:p w:rsidR="00FE5C07" w:rsidRPr="00036CFC" w:rsidRDefault="00FE5C07" w:rsidP="00773680">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Always follow the manufacturer's recommendations to make sure the spindle wheel does not exceed the abrasive wheel specifications.</w:t>
      </w:r>
    </w:p>
    <w:p w:rsidR="00FE5C07" w:rsidRPr="00036CFC" w:rsidRDefault="00FE5C07" w:rsidP="00773680">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Make sure there are no obvious defects or damage to the disc before you install it.</w:t>
      </w:r>
    </w:p>
    <w:p w:rsidR="00FE5C07" w:rsidRPr="00036CFC" w:rsidRDefault="00FE5C07" w:rsidP="00773680">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Everyone who uses an angle grinder must receive training and instruction in safe work procedures.</w:t>
      </w:r>
    </w:p>
    <w:p w:rsidR="00FE5C07" w:rsidRPr="00036CFC" w:rsidRDefault="00FE5C07" w:rsidP="00773680">
      <w:pPr>
        <w:numPr>
          <w:ilvl w:val="0"/>
          <w:numId w:val="63"/>
        </w:numPr>
        <w:spacing w:before="100" w:beforeAutospacing="1" w:after="100" w:afterAutospacing="1"/>
        <w:rPr>
          <w:rFonts w:ascii="Arial" w:hAnsi="Arial" w:cs="Arial"/>
          <w:color w:val="002060"/>
        </w:rPr>
      </w:pPr>
      <w:r w:rsidRPr="00036CFC">
        <w:rPr>
          <w:rFonts w:ascii="Arial" w:hAnsi="Arial" w:cs="Arial"/>
          <w:color w:val="002060"/>
        </w:rPr>
        <w:lastRenderedPageBreak/>
        <w:t xml:space="preserve">Make sure that you understand and observe all legislative and personal safety procedures when carrying out the following tasks. If you are unsure of what these are, ask your supervisor. </w:t>
      </w:r>
    </w:p>
    <w:p w:rsidR="00FE5C07" w:rsidRPr="00036CFC" w:rsidRDefault="00FE5C07" w:rsidP="00FE5C07">
      <w:pPr>
        <w:spacing w:before="100" w:beforeAutospacing="1" w:after="100" w:afterAutospacing="1"/>
        <w:rPr>
          <w:rFonts w:ascii="Arial" w:hAnsi="Arial" w:cs="Arial"/>
          <w:b/>
          <w:bCs/>
          <w:color w:val="002060"/>
        </w:rPr>
      </w:pPr>
    </w:p>
    <w:p w:rsidR="00FE5C07" w:rsidRPr="00036CFC" w:rsidRDefault="00FE5C07" w:rsidP="00FE5C07">
      <w:pPr>
        <w:spacing w:before="100" w:beforeAutospacing="1" w:after="100" w:afterAutospacing="1"/>
        <w:rPr>
          <w:rFonts w:ascii="Arial" w:hAnsi="Arial" w:cs="Arial"/>
          <w:color w:val="002060"/>
        </w:rPr>
      </w:pPr>
      <w:r w:rsidRPr="00036CFC">
        <w:rPr>
          <w:rFonts w:ascii="Arial" w:hAnsi="Arial" w:cs="Arial"/>
          <w:b/>
          <w:bCs/>
          <w:color w:val="002060"/>
        </w:rPr>
        <w:t>Points to note</w:t>
      </w:r>
    </w:p>
    <w:p w:rsidR="00FE5C07" w:rsidRPr="00036CFC" w:rsidRDefault="00FE5C07" w:rsidP="00773680">
      <w:pPr>
        <w:numPr>
          <w:ilvl w:val="0"/>
          <w:numId w:val="64"/>
        </w:numPr>
        <w:spacing w:before="100" w:beforeAutospacing="1" w:after="100" w:afterAutospacing="1"/>
        <w:rPr>
          <w:rFonts w:ascii="Arial" w:hAnsi="Arial" w:cs="Arial"/>
          <w:color w:val="002060"/>
        </w:rPr>
      </w:pPr>
      <w:r w:rsidRPr="00036CFC">
        <w:rPr>
          <w:rFonts w:ascii="Arial" w:hAnsi="Arial" w:cs="Arial"/>
          <w:color w:val="002060"/>
        </w:rPr>
        <w:t>The angle grinder uses an electric motor to drive an abrasive disc at high speed.</w:t>
      </w:r>
    </w:p>
    <w:p w:rsidR="00FE5C07" w:rsidRPr="00036CFC" w:rsidRDefault="00FE5C07" w:rsidP="00773680">
      <w:pPr>
        <w:numPr>
          <w:ilvl w:val="0"/>
          <w:numId w:val="64"/>
        </w:numPr>
        <w:spacing w:before="100" w:beforeAutospacing="1" w:after="100" w:afterAutospacing="1"/>
        <w:rPr>
          <w:rFonts w:ascii="Arial" w:hAnsi="Arial" w:cs="Arial"/>
          <w:color w:val="002060"/>
        </w:rPr>
      </w:pPr>
      <w:r w:rsidRPr="00036CFC">
        <w:rPr>
          <w:rFonts w:ascii="Arial" w:hAnsi="Arial" w:cs="Arial"/>
          <w:color w:val="002060"/>
        </w:rPr>
        <w:t>The grinder disc is turned at speeds that range from 5,000 rpm to 12,000 rpm.</w:t>
      </w:r>
    </w:p>
    <w:p w:rsidR="00FE5C07" w:rsidRPr="00036CFC" w:rsidRDefault="00FE5C07" w:rsidP="00773680">
      <w:pPr>
        <w:numPr>
          <w:ilvl w:val="0"/>
          <w:numId w:val="64"/>
        </w:numPr>
        <w:spacing w:before="100" w:beforeAutospacing="1" w:after="100" w:afterAutospacing="1"/>
        <w:rPr>
          <w:rFonts w:ascii="Arial" w:hAnsi="Arial" w:cs="Arial"/>
          <w:color w:val="002060"/>
        </w:rPr>
      </w:pPr>
      <w:r w:rsidRPr="00036CFC">
        <w:rPr>
          <w:rFonts w:ascii="Arial" w:hAnsi="Arial" w:cs="Arial"/>
          <w:color w:val="002060"/>
        </w:rPr>
        <w:t>The turning disc is used to grind or cut metal.</w:t>
      </w:r>
    </w:p>
    <w:p w:rsidR="00FE5C07" w:rsidRPr="00036CFC" w:rsidRDefault="00FE5C07" w:rsidP="00773680">
      <w:pPr>
        <w:numPr>
          <w:ilvl w:val="0"/>
          <w:numId w:val="64"/>
        </w:numPr>
        <w:spacing w:before="100" w:beforeAutospacing="1" w:after="100" w:afterAutospacing="1"/>
        <w:rPr>
          <w:rFonts w:ascii="Arial" w:hAnsi="Arial" w:cs="Arial"/>
          <w:color w:val="002060"/>
        </w:rPr>
      </w:pPr>
      <w:r w:rsidRPr="00036CFC">
        <w:rPr>
          <w:rFonts w:ascii="Arial" w:hAnsi="Arial" w:cs="Arial"/>
          <w:color w:val="002060"/>
        </w:rPr>
        <w:t>The grinder size relates to the diameter of the cutting disc. This can range from 100 mm to 230 mm (4 inches to 9 inches). The size of grinder you use depends on the type of job you are doing.</w:t>
      </w:r>
    </w:p>
    <w:p w:rsidR="00FE5C07" w:rsidRPr="00036CFC" w:rsidRDefault="00FE5C07" w:rsidP="00773680">
      <w:pPr>
        <w:numPr>
          <w:ilvl w:val="0"/>
          <w:numId w:val="64"/>
        </w:numPr>
        <w:spacing w:before="100" w:beforeAutospacing="1" w:after="100" w:afterAutospacing="1"/>
        <w:rPr>
          <w:rFonts w:ascii="Arial" w:hAnsi="Arial" w:cs="Arial"/>
          <w:color w:val="002060"/>
        </w:rPr>
      </w:pPr>
      <w:r w:rsidRPr="00036CFC">
        <w:rPr>
          <w:rFonts w:ascii="Arial" w:hAnsi="Arial" w:cs="Arial"/>
          <w:color w:val="002060"/>
        </w:rPr>
        <w:t>The smaller the grinder, the higher the speed it turns.</w:t>
      </w:r>
    </w:p>
    <w:p w:rsidR="00FE5C07" w:rsidRPr="00036CFC" w:rsidRDefault="00FE5C07" w:rsidP="00773680">
      <w:pPr>
        <w:numPr>
          <w:ilvl w:val="0"/>
          <w:numId w:val="64"/>
        </w:numPr>
        <w:spacing w:before="100" w:beforeAutospacing="1" w:after="100" w:afterAutospacing="1"/>
        <w:rPr>
          <w:rFonts w:ascii="Arial" w:hAnsi="Arial" w:cs="Arial"/>
          <w:color w:val="002060"/>
        </w:rPr>
      </w:pPr>
      <w:r w:rsidRPr="00036CFC">
        <w:rPr>
          <w:rFonts w:ascii="Arial" w:hAnsi="Arial" w:cs="Arial"/>
          <w:color w:val="002060"/>
        </w:rPr>
        <w:t xml:space="preserve">Sanding discs and wire wheels can be fitted on the grinder, making it a versatile electric tool. </w:t>
      </w:r>
    </w:p>
    <w:p w:rsidR="00FE5C07" w:rsidRPr="00036CFC" w:rsidRDefault="00FE5C07" w:rsidP="00773680">
      <w:pPr>
        <w:numPr>
          <w:ilvl w:val="0"/>
          <w:numId w:val="65"/>
        </w:numPr>
        <w:spacing w:before="100" w:beforeAutospacing="1" w:after="100" w:afterAutospacing="1"/>
        <w:rPr>
          <w:rFonts w:ascii="Arial" w:hAnsi="Arial" w:cs="Arial"/>
          <w:color w:val="002060"/>
        </w:rPr>
      </w:pPr>
      <w:r w:rsidRPr="00036CFC">
        <w:rPr>
          <w:rFonts w:ascii="Arial" w:hAnsi="Arial" w:cs="Arial"/>
          <w:color w:val="002060"/>
        </w:rPr>
        <w:t>An extra handle is provided that is attached to the grinder head. This can be fitted to the left, right or top of the head to make it easy to use for left-handed as well as right-handed people.</w:t>
      </w:r>
    </w:p>
    <w:p w:rsidR="00FE5C07" w:rsidRPr="00036CFC" w:rsidRDefault="00FE5C07" w:rsidP="00773680">
      <w:pPr>
        <w:numPr>
          <w:ilvl w:val="0"/>
          <w:numId w:val="65"/>
        </w:numPr>
        <w:spacing w:before="100" w:beforeAutospacing="1" w:after="100" w:afterAutospacing="1"/>
        <w:rPr>
          <w:rFonts w:ascii="Arial" w:hAnsi="Arial" w:cs="Arial"/>
          <w:color w:val="002060"/>
        </w:rPr>
      </w:pPr>
      <w:r w:rsidRPr="00036CFC">
        <w:rPr>
          <w:rFonts w:ascii="Arial" w:hAnsi="Arial" w:cs="Arial"/>
          <w:color w:val="002060"/>
        </w:rPr>
        <w:t>The abrasive disc or cutting wheel is attached to the grinder by a flange and nut. The nut is specially designed to fit in a recess in the center of the pad or wheel. It is tightened by a spanner that is provided with the grinder when purchased. Do not lose this wrench because it is the only tool that can tighten the nut properly.</w:t>
      </w:r>
    </w:p>
    <w:p w:rsidR="00FE5C07" w:rsidRPr="00036CFC" w:rsidRDefault="00FE5C07" w:rsidP="00773680">
      <w:pPr>
        <w:numPr>
          <w:ilvl w:val="0"/>
          <w:numId w:val="65"/>
        </w:numPr>
        <w:spacing w:before="100" w:beforeAutospacing="1" w:after="100" w:afterAutospacing="1"/>
        <w:rPr>
          <w:rFonts w:ascii="Arial" w:hAnsi="Arial" w:cs="Arial"/>
          <w:color w:val="002060"/>
        </w:rPr>
      </w:pPr>
      <w:r w:rsidRPr="00036CFC">
        <w:rPr>
          <w:rFonts w:ascii="Arial" w:hAnsi="Arial" w:cs="Arial"/>
          <w:color w:val="002060"/>
        </w:rPr>
        <w:t xml:space="preserve">When using cutting discs you should always use the edge of the disc rather than the face. </w:t>
      </w:r>
    </w:p>
    <w:p w:rsidR="00FE5C07" w:rsidRPr="00036CFC" w:rsidRDefault="00FE5C07" w:rsidP="00773680">
      <w:pPr>
        <w:numPr>
          <w:ilvl w:val="0"/>
          <w:numId w:val="65"/>
        </w:numPr>
        <w:spacing w:before="100" w:beforeAutospacing="1" w:after="100" w:afterAutospacing="1"/>
        <w:rPr>
          <w:rFonts w:ascii="Arial" w:hAnsi="Arial" w:cs="Arial"/>
          <w:color w:val="002060"/>
        </w:rPr>
      </w:pPr>
      <w:r w:rsidRPr="00036CFC">
        <w:rPr>
          <w:rFonts w:ascii="Arial" w:hAnsi="Arial" w:cs="Arial"/>
          <w:color w:val="002060"/>
        </w:rPr>
        <w:t xml:space="preserve">Do not confuse a grinder with a sander/polisher. The sander/polisher turns at lower speeds, typically 600 to 3,000 rpm. They are commonly used to sand and polish paint. The pads these tools use cannot be turned at high speed. If the polish pad were attached to an angle grinder, the higher rotational speed would cause the polishing pad to burn the paint and cause the polish pad to fly apart. </w:t>
      </w:r>
    </w:p>
    <w:p w:rsidR="00FE5C07" w:rsidRPr="00036CFC" w:rsidRDefault="00FE5C07" w:rsidP="00FE5C07">
      <w:pPr>
        <w:spacing w:before="100" w:beforeAutospacing="1" w:after="100" w:afterAutospacing="1"/>
        <w:rPr>
          <w:rFonts w:ascii="Arial" w:hAnsi="Arial" w:cs="Arial"/>
          <w:color w:val="002060"/>
        </w:rPr>
      </w:pPr>
      <w:r w:rsidRPr="00036CFC">
        <w:rPr>
          <w:rFonts w:ascii="Arial" w:hAnsi="Arial" w:cs="Arial"/>
          <w:color w:val="002060"/>
        </w:rPr>
        <w:t xml:space="preserve">Part 2: Step-by-step instruction </w:t>
      </w:r>
    </w:p>
    <w:p w:rsidR="00FE5C07" w:rsidRPr="00036CFC" w:rsidRDefault="00FE5C07" w:rsidP="00773680">
      <w:pPr>
        <w:numPr>
          <w:ilvl w:val="0"/>
          <w:numId w:val="66"/>
        </w:numPr>
        <w:spacing w:before="100" w:beforeAutospacing="1" w:after="100" w:afterAutospacing="1"/>
        <w:rPr>
          <w:rFonts w:ascii="Arial" w:hAnsi="Arial" w:cs="Arial"/>
          <w:color w:val="002060"/>
        </w:rPr>
      </w:pPr>
      <w:r w:rsidRPr="00036CFC">
        <w:rPr>
          <w:rFonts w:ascii="Arial" w:hAnsi="Arial" w:cs="Arial"/>
          <w:b/>
          <w:bCs/>
          <w:color w:val="002060"/>
        </w:rPr>
        <w:t>Position the disc</w:t>
      </w:r>
      <w:r w:rsidRPr="00036CFC">
        <w:rPr>
          <w:rFonts w:ascii="Arial" w:hAnsi="Arial" w:cs="Arial"/>
          <w:color w:val="002060"/>
        </w:rPr>
        <w:br/>
        <w:t>Hold the face of the disc against the work, not the edge.</w:t>
      </w:r>
    </w:p>
    <w:p w:rsidR="00FE5C07" w:rsidRPr="00036CFC" w:rsidRDefault="00FE5C07" w:rsidP="00773680">
      <w:pPr>
        <w:numPr>
          <w:ilvl w:val="0"/>
          <w:numId w:val="66"/>
        </w:numPr>
        <w:spacing w:before="100" w:beforeAutospacing="1" w:after="100" w:afterAutospacing="1"/>
        <w:rPr>
          <w:rFonts w:ascii="Arial" w:hAnsi="Arial" w:cs="Arial"/>
          <w:color w:val="002060"/>
        </w:rPr>
      </w:pPr>
      <w:r w:rsidRPr="00036CFC">
        <w:rPr>
          <w:rFonts w:ascii="Arial" w:hAnsi="Arial" w:cs="Arial"/>
          <w:b/>
          <w:bCs/>
          <w:color w:val="002060"/>
        </w:rPr>
        <w:t>Work carefully</w:t>
      </w:r>
      <w:r w:rsidRPr="00036CFC">
        <w:rPr>
          <w:rFonts w:ascii="Arial" w:hAnsi="Arial" w:cs="Arial"/>
          <w:color w:val="002060"/>
        </w:rPr>
        <w:br/>
        <w:t>Be careful that the motor’s torque does not cause the grinder to slip out of your hand. Do not press too hard. Let the grinder do the work.</w:t>
      </w:r>
    </w:p>
    <w:p w:rsidR="00FE5C07" w:rsidRPr="00036CFC" w:rsidRDefault="00FE5C07" w:rsidP="00773680">
      <w:pPr>
        <w:numPr>
          <w:ilvl w:val="0"/>
          <w:numId w:val="66"/>
        </w:numPr>
        <w:spacing w:before="100" w:beforeAutospacing="1" w:after="100" w:afterAutospacing="1"/>
        <w:rPr>
          <w:rFonts w:ascii="Arial" w:hAnsi="Arial" w:cs="Arial"/>
          <w:color w:val="002060"/>
        </w:rPr>
      </w:pPr>
      <w:r w:rsidRPr="00036CFC">
        <w:rPr>
          <w:rFonts w:ascii="Arial" w:hAnsi="Arial" w:cs="Arial"/>
          <w:b/>
          <w:bCs/>
          <w:color w:val="002060"/>
        </w:rPr>
        <w:t>Select the correct disc</w:t>
      </w:r>
      <w:r w:rsidRPr="00036CFC">
        <w:rPr>
          <w:rFonts w:ascii="Arial" w:hAnsi="Arial" w:cs="Arial"/>
          <w:color w:val="002060"/>
        </w:rPr>
        <w:br/>
        <w:t>Use special discs for cutting, in places where a hacksaw can’t be used. With cutting discs, use the edge of the wheel, not the face</w:t>
      </w:r>
    </w:p>
    <w:p w:rsidR="00FE5C07" w:rsidRPr="004042D8" w:rsidRDefault="00FE5C07" w:rsidP="00FE5C07">
      <w:pPr>
        <w:jc w:val="center"/>
        <w:rPr>
          <w:rFonts w:ascii="Arial" w:hAnsi="Arial" w:cs="Arial"/>
          <w:b/>
          <w:color w:val="FF0000"/>
          <w:sz w:val="40"/>
          <w:szCs w:val="40"/>
        </w:rPr>
      </w:pPr>
      <w:r w:rsidRPr="004042D8">
        <w:rPr>
          <w:rFonts w:ascii="Arial" w:hAnsi="Arial" w:cs="Arial"/>
          <w:b/>
          <w:color w:val="FF0000"/>
          <w:sz w:val="40"/>
          <w:szCs w:val="40"/>
        </w:rPr>
        <w:lastRenderedPageBreak/>
        <w:t>Jig Saw</w:t>
      </w:r>
    </w:p>
    <w:p w:rsidR="00FE5C07" w:rsidRPr="00036CFC" w:rsidRDefault="00FE5C07" w:rsidP="00FE5C07">
      <w:pPr>
        <w:spacing w:before="100" w:beforeAutospacing="1" w:after="100" w:afterAutospacing="1"/>
        <w:rPr>
          <w:rFonts w:ascii="Arial" w:hAnsi="Arial" w:cs="Arial"/>
          <w:color w:val="002060"/>
          <w:sz w:val="28"/>
          <w:szCs w:val="28"/>
        </w:rPr>
      </w:pPr>
      <w:r w:rsidRPr="00036CFC">
        <w:rPr>
          <w:rFonts w:ascii="Arial" w:hAnsi="Arial" w:cs="Arial"/>
          <w:b/>
          <w:bCs/>
          <w:color w:val="002060"/>
          <w:sz w:val="28"/>
          <w:szCs w:val="28"/>
        </w:rPr>
        <w:t xml:space="preserve">The Safety Procedure includes: </w:t>
      </w:r>
    </w:p>
    <w:p w:rsidR="00FE5C07" w:rsidRPr="00036CFC" w:rsidRDefault="00FE5C07" w:rsidP="00773680">
      <w:pPr>
        <w:numPr>
          <w:ilvl w:val="0"/>
          <w:numId w:val="55"/>
        </w:numPr>
        <w:spacing w:before="100" w:beforeAutospacing="1" w:after="100" w:afterAutospacing="1"/>
        <w:rPr>
          <w:rFonts w:ascii="Arial" w:hAnsi="Arial" w:cs="Arial"/>
          <w:color w:val="002060"/>
        </w:rPr>
      </w:pPr>
      <w:r w:rsidRPr="00036CFC">
        <w:rPr>
          <w:rFonts w:ascii="Arial" w:hAnsi="Arial" w:cs="Arial"/>
          <w:color w:val="002060"/>
        </w:rPr>
        <w:t xml:space="preserve">Personal Qualifications and Experience </w:t>
      </w:r>
    </w:p>
    <w:p w:rsidR="00FE5C07" w:rsidRPr="00036CFC" w:rsidRDefault="00FE5C07" w:rsidP="00773680">
      <w:pPr>
        <w:numPr>
          <w:ilvl w:val="0"/>
          <w:numId w:val="55"/>
        </w:numPr>
        <w:spacing w:before="100" w:beforeAutospacing="1" w:after="100" w:afterAutospacing="1"/>
        <w:rPr>
          <w:rFonts w:ascii="Arial" w:hAnsi="Arial" w:cs="Arial"/>
          <w:color w:val="002060"/>
        </w:rPr>
      </w:pPr>
      <w:r w:rsidRPr="00036CFC">
        <w:rPr>
          <w:rFonts w:ascii="Arial" w:hAnsi="Arial" w:cs="Arial"/>
          <w:color w:val="002060"/>
        </w:rPr>
        <w:t xml:space="preserve">Preparation </w:t>
      </w:r>
    </w:p>
    <w:p w:rsidR="00FE5C07" w:rsidRPr="00036CFC" w:rsidRDefault="00FE5C07" w:rsidP="00773680">
      <w:pPr>
        <w:numPr>
          <w:ilvl w:val="0"/>
          <w:numId w:val="55"/>
        </w:numPr>
        <w:spacing w:before="100" w:beforeAutospacing="1" w:after="100" w:afterAutospacing="1"/>
        <w:rPr>
          <w:rFonts w:ascii="Arial" w:hAnsi="Arial" w:cs="Arial"/>
          <w:color w:val="002060"/>
        </w:rPr>
      </w:pPr>
      <w:r w:rsidRPr="00036CFC">
        <w:rPr>
          <w:rFonts w:ascii="Arial" w:hAnsi="Arial" w:cs="Arial"/>
          <w:color w:val="002060"/>
        </w:rPr>
        <w:t xml:space="preserve">Pre-Start Checks </w:t>
      </w:r>
    </w:p>
    <w:p w:rsidR="00FE5C07" w:rsidRPr="00036CFC" w:rsidRDefault="00FE5C07" w:rsidP="00773680">
      <w:pPr>
        <w:numPr>
          <w:ilvl w:val="0"/>
          <w:numId w:val="55"/>
        </w:numPr>
        <w:spacing w:before="100" w:beforeAutospacing="1" w:after="100" w:afterAutospacing="1"/>
        <w:rPr>
          <w:rFonts w:ascii="Arial" w:hAnsi="Arial" w:cs="Arial"/>
          <w:color w:val="002060"/>
        </w:rPr>
      </w:pPr>
      <w:r w:rsidRPr="00036CFC">
        <w:rPr>
          <w:rFonts w:ascii="Arial" w:hAnsi="Arial" w:cs="Arial"/>
          <w:color w:val="002060"/>
        </w:rPr>
        <w:t xml:space="preserve">Blade Replacement </w:t>
      </w:r>
    </w:p>
    <w:p w:rsidR="00FE5C07" w:rsidRPr="00036CFC" w:rsidRDefault="00FE5C07" w:rsidP="00773680">
      <w:pPr>
        <w:numPr>
          <w:ilvl w:val="0"/>
          <w:numId w:val="55"/>
        </w:numPr>
        <w:spacing w:before="100" w:beforeAutospacing="1" w:after="100" w:afterAutospacing="1"/>
        <w:rPr>
          <w:rFonts w:ascii="Arial" w:hAnsi="Arial" w:cs="Arial"/>
          <w:color w:val="002060"/>
        </w:rPr>
      </w:pPr>
      <w:r w:rsidRPr="00036CFC">
        <w:rPr>
          <w:rFonts w:ascii="Arial" w:hAnsi="Arial" w:cs="Arial"/>
          <w:color w:val="002060"/>
        </w:rPr>
        <w:t xml:space="preserve">Operation </w:t>
      </w:r>
    </w:p>
    <w:p w:rsidR="00FE5C07" w:rsidRPr="00036CFC" w:rsidRDefault="00FE5C07" w:rsidP="00773680">
      <w:pPr>
        <w:numPr>
          <w:ilvl w:val="0"/>
          <w:numId w:val="55"/>
        </w:numPr>
        <w:spacing w:before="100" w:beforeAutospacing="1" w:after="100" w:afterAutospacing="1"/>
        <w:rPr>
          <w:rFonts w:ascii="Arial" w:hAnsi="Arial" w:cs="Arial"/>
          <w:color w:val="002060"/>
        </w:rPr>
      </w:pPr>
      <w:r w:rsidRPr="00036CFC">
        <w:rPr>
          <w:rFonts w:ascii="Arial" w:hAnsi="Arial" w:cs="Arial"/>
          <w:color w:val="002060"/>
        </w:rPr>
        <w:t xml:space="preserve">On Completion </w:t>
      </w:r>
    </w:p>
    <w:p w:rsidR="00FE5C07" w:rsidRPr="00036CFC" w:rsidRDefault="00FE5C07" w:rsidP="00773680">
      <w:pPr>
        <w:numPr>
          <w:ilvl w:val="0"/>
          <w:numId w:val="55"/>
        </w:numPr>
        <w:spacing w:before="100" w:beforeAutospacing="1" w:after="100" w:afterAutospacing="1"/>
        <w:rPr>
          <w:rFonts w:ascii="Arial" w:hAnsi="Arial" w:cs="Arial"/>
          <w:color w:val="002060"/>
        </w:rPr>
      </w:pPr>
      <w:r w:rsidRPr="00036CFC">
        <w:rPr>
          <w:rFonts w:ascii="Arial" w:hAnsi="Arial" w:cs="Arial"/>
          <w:color w:val="002060"/>
        </w:rPr>
        <w:t xml:space="preserve">General Maintenance </w:t>
      </w:r>
    </w:p>
    <w:p w:rsidR="00FE5C07" w:rsidRPr="00036CFC" w:rsidRDefault="00FE5C07" w:rsidP="00FE5C07">
      <w:pPr>
        <w:spacing w:before="100" w:beforeAutospacing="1" w:after="100" w:afterAutospacing="1"/>
        <w:rPr>
          <w:rFonts w:ascii="Arial" w:hAnsi="Arial" w:cs="Arial"/>
          <w:color w:val="002060"/>
          <w:sz w:val="28"/>
          <w:szCs w:val="28"/>
        </w:rPr>
      </w:pPr>
      <w:r w:rsidRPr="00036CFC">
        <w:rPr>
          <w:rFonts w:ascii="Arial" w:hAnsi="Arial" w:cs="Arial"/>
          <w:b/>
          <w:bCs/>
          <w:color w:val="002060"/>
          <w:sz w:val="28"/>
          <w:szCs w:val="28"/>
        </w:rPr>
        <w:t xml:space="preserve">Jigsaw Safety Notes </w:t>
      </w:r>
      <w:r w:rsidRPr="00036CFC">
        <w:rPr>
          <w:rFonts w:ascii="Arial" w:hAnsi="Arial" w:cs="Arial"/>
          <w:b/>
          <w:bCs/>
          <w:color w:val="002060"/>
          <w:sz w:val="28"/>
          <w:szCs w:val="28"/>
        </w:rPr>
        <w:br/>
      </w:r>
      <w:r w:rsidRPr="00036CFC">
        <w:rPr>
          <w:rFonts w:ascii="Arial" w:hAnsi="Arial" w:cs="Arial"/>
          <w:b/>
          <w:bCs/>
          <w:color w:val="002060"/>
          <w:sz w:val="28"/>
          <w:szCs w:val="28"/>
        </w:rPr>
        <w:br/>
        <w:t xml:space="preserve">Before Operating A Jigsaw: </w:t>
      </w:r>
    </w:p>
    <w:p w:rsidR="00FE5C07" w:rsidRPr="00036CFC" w:rsidRDefault="00FE5C07" w:rsidP="00773680">
      <w:pPr>
        <w:numPr>
          <w:ilvl w:val="0"/>
          <w:numId w:val="56"/>
        </w:numPr>
        <w:spacing w:before="100" w:beforeAutospacing="1" w:after="100" w:afterAutospacing="1"/>
        <w:rPr>
          <w:rFonts w:ascii="Arial" w:hAnsi="Arial" w:cs="Arial"/>
          <w:color w:val="002060"/>
        </w:rPr>
      </w:pPr>
      <w:r w:rsidRPr="00036CFC">
        <w:rPr>
          <w:rFonts w:ascii="Arial" w:hAnsi="Arial" w:cs="Arial"/>
          <w:color w:val="002060"/>
        </w:rPr>
        <w:t>Jig saws should always be used with a safety switch.</w:t>
      </w:r>
    </w:p>
    <w:p w:rsidR="00FE5C07" w:rsidRPr="00036CFC" w:rsidRDefault="00FE5C07" w:rsidP="00773680">
      <w:pPr>
        <w:numPr>
          <w:ilvl w:val="0"/>
          <w:numId w:val="56"/>
        </w:numPr>
        <w:spacing w:before="100" w:beforeAutospacing="1" w:after="100" w:afterAutospacing="1"/>
        <w:rPr>
          <w:rFonts w:ascii="Arial" w:hAnsi="Arial" w:cs="Arial"/>
          <w:color w:val="002060"/>
        </w:rPr>
      </w:pPr>
      <w:r w:rsidRPr="00036CFC">
        <w:rPr>
          <w:rFonts w:ascii="Arial" w:hAnsi="Arial" w:cs="Arial"/>
          <w:color w:val="002060"/>
        </w:rPr>
        <w:t xml:space="preserve">Ensure the work area is clear of debris. Example – Previous off cuts have been moved to a safe position. </w:t>
      </w:r>
    </w:p>
    <w:p w:rsidR="00FE5C07" w:rsidRPr="00036CFC" w:rsidRDefault="00FE5C07" w:rsidP="00773680">
      <w:pPr>
        <w:numPr>
          <w:ilvl w:val="0"/>
          <w:numId w:val="56"/>
        </w:numPr>
        <w:spacing w:before="100" w:beforeAutospacing="1" w:after="100" w:afterAutospacing="1"/>
        <w:rPr>
          <w:rFonts w:ascii="Arial" w:hAnsi="Arial" w:cs="Arial"/>
          <w:color w:val="002060"/>
        </w:rPr>
      </w:pPr>
      <w:r w:rsidRPr="00036CFC">
        <w:rPr>
          <w:rFonts w:ascii="Arial" w:hAnsi="Arial" w:cs="Arial"/>
          <w:color w:val="002060"/>
        </w:rPr>
        <w:t>Check the trigger switch and Lock-On button operates correctly and does not stick.</w:t>
      </w:r>
    </w:p>
    <w:p w:rsidR="00FE5C07" w:rsidRPr="00036CFC" w:rsidRDefault="00FE5C07" w:rsidP="00773680">
      <w:pPr>
        <w:numPr>
          <w:ilvl w:val="0"/>
          <w:numId w:val="56"/>
        </w:numPr>
        <w:spacing w:before="100" w:beforeAutospacing="1" w:after="100" w:afterAutospacing="1"/>
        <w:rPr>
          <w:rFonts w:ascii="Arial" w:hAnsi="Arial" w:cs="Arial"/>
          <w:color w:val="002060"/>
        </w:rPr>
      </w:pPr>
      <w:r w:rsidRPr="00036CFC">
        <w:rPr>
          <w:rFonts w:ascii="Arial" w:hAnsi="Arial" w:cs="Arial"/>
          <w:color w:val="002060"/>
        </w:rPr>
        <w:t>Check the blade roller guide is adjusted so that it is in slight contact with the rear of the blade.</w:t>
      </w:r>
    </w:p>
    <w:p w:rsidR="009644A9" w:rsidRPr="00036CFC" w:rsidRDefault="009644A9" w:rsidP="009644A9">
      <w:pPr>
        <w:rPr>
          <w:rFonts w:ascii="Arial" w:hAnsi="Arial" w:cs="Arial"/>
          <w:b/>
          <w:color w:val="002060"/>
        </w:rPr>
      </w:pPr>
      <w:r w:rsidRPr="00036CFC">
        <w:rPr>
          <w:rFonts w:ascii="Arial" w:hAnsi="Arial" w:cs="Arial"/>
          <w:b/>
          <w:color w:val="002060"/>
        </w:rPr>
        <w:t>Identify Risks and Hazards</w:t>
      </w:r>
    </w:p>
    <w:p w:rsidR="009644A9" w:rsidRPr="00036CFC" w:rsidRDefault="009644A9" w:rsidP="009644A9">
      <w:pPr>
        <w:rPr>
          <w:rFonts w:ascii="Arial" w:hAnsi="Arial" w:cs="Arial"/>
          <w:color w:val="002060"/>
        </w:rPr>
      </w:pPr>
      <w:r w:rsidRPr="00036CFC">
        <w:rPr>
          <w:rFonts w:ascii="Arial" w:hAnsi="Arial" w:cs="Arial"/>
          <w:color w:val="002060"/>
        </w:rPr>
        <w:t>Hazards that arise when operating portable electrical power equipment include:</w:t>
      </w:r>
    </w:p>
    <w:p w:rsidR="009644A9" w:rsidRPr="00036CFC" w:rsidRDefault="009644A9" w:rsidP="00036FD9">
      <w:pPr>
        <w:pStyle w:val="ListParagraph"/>
        <w:numPr>
          <w:ilvl w:val="0"/>
          <w:numId w:val="101"/>
        </w:numPr>
        <w:spacing w:before="100" w:beforeAutospacing="1" w:after="100" w:afterAutospacing="1"/>
        <w:rPr>
          <w:rFonts w:ascii="Arial" w:hAnsi="Arial" w:cs="Arial"/>
          <w:color w:val="002060"/>
        </w:rPr>
      </w:pPr>
      <w:r w:rsidRPr="00036CFC">
        <w:rPr>
          <w:rFonts w:ascii="Arial" w:hAnsi="Arial" w:cs="Arial"/>
          <w:color w:val="002060"/>
        </w:rPr>
        <w:t>Moving and rotating parts (blades and bits, tool disintegration)</w:t>
      </w:r>
    </w:p>
    <w:p w:rsidR="009644A9" w:rsidRPr="00036CFC" w:rsidRDefault="009644A9" w:rsidP="00036FD9">
      <w:pPr>
        <w:pStyle w:val="ListParagraph"/>
        <w:numPr>
          <w:ilvl w:val="0"/>
          <w:numId w:val="101"/>
        </w:numPr>
        <w:spacing w:before="100" w:beforeAutospacing="1" w:after="100" w:afterAutospacing="1"/>
        <w:rPr>
          <w:rFonts w:ascii="Arial" w:hAnsi="Arial" w:cs="Arial"/>
          <w:color w:val="002060"/>
        </w:rPr>
      </w:pPr>
      <w:r w:rsidRPr="00036CFC">
        <w:rPr>
          <w:rFonts w:ascii="Arial" w:hAnsi="Arial" w:cs="Arial"/>
          <w:color w:val="002060"/>
        </w:rPr>
        <w:t>Movement of the work piece.</w:t>
      </w:r>
    </w:p>
    <w:p w:rsidR="009644A9" w:rsidRPr="00036CFC" w:rsidRDefault="009644A9" w:rsidP="00036FD9">
      <w:pPr>
        <w:pStyle w:val="ListParagraph"/>
        <w:numPr>
          <w:ilvl w:val="0"/>
          <w:numId w:val="101"/>
        </w:numPr>
        <w:spacing w:before="100" w:beforeAutospacing="1" w:after="100" w:afterAutospacing="1"/>
        <w:rPr>
          <w:rFonts w:ascii="Arial" w:hAnsi="Arial" w:cs="Arial"/>
          <w:color w:val="002060"/>
        </w:rPr>
      </w:pPr>
      <w:r w:rsidRPr="00036CFC">
        <w:rPr>
          <w:rFonts w:ascii="Arial" w:hAnsi="Arial" w:cs="Arial"/>
          <w:color w:val="002060"/>
        </w:rPr>
        <w:t xml:space="preserve">Inhalation of fumes and dust particles </w:t>
      </w:r>
    </w:p>
    <w:p w:rsidR="009644A9" w:rsidRPr="00036CFC" w:rsidRDefault="009644A9" w:rsidP="00036FD9">
      <w:pPr>
        <w:pStyle w:val="ListParagraph"/>
        <w:numPr>
          <w:ilvl w:val="0"/>
          <w:numId w:val="101"/>
        </w:numPr>
        <w:spacing w:before="100" w:beforeAutospacing="1" w:after="100" w:afterAutospacing="1"/>
        <w:rPr>
          <w:rFonts w:ascii="Arial" w:hAnsi="Arial" w:cs="Arial"/>
          <w:color w:val="002060"/>
        </w:rPr>
      </w:pPr>
      <w:r w:rsidRPr="00036CFC">
        <w:rPr>
          <w:rFonts w:ascii="Arial" w:hAnsi="Arial" w:cs="Arial"/>
          <w:color w:val="002060"/>
        </w:rPr>
        <w:t>Electrocution from power faults, faulty equipment or incorrect use</w:t>
      </w:r>
    </w:p>
    <w:p w:rsidR="009644A9" w:rsidRPr="00036CFC" w:rsidRDefault="009644A9" w:rsidP="00036FD9">
      <w:pPr>
        <w:pStyle w:val="ListParagraph"/>
        <w:numPr>
          <w:ilvl w:val="0"/>
          <w:numId w:val="101"/>
        </w:numPr>
        <w:spacing w:before="100" w:beforeAutospacing="1" w:after="100" w:afterAutospacing="1"/>
        <w:rPr>
          <w:rFonts w:ascii="Arial" w:hAnsi="Arial" w:cs="Arial"/>
          <w:color w:val="002060"/>
        </w:rPr>
      </w:pPr>
      <w:r w:rsidRPr="00036CFC">
        <w:rPr>
          <w:rFonts w:ascii="Arial" w:hAnsi="Arial" w:cs="Arial"/>
          <w:color w:val="002060"/>
        </w:rPr>
        <w:t>Ejection of waste materials from cutting blades</w:t>
      </w:r>
    </w:p>
    <w:p w:rsidR="00F63FB3" w:rsidRPr="00036CFC" w:rsidRDefault="009644A9" w:rsidP="00036FD9">
      <w:pPr>
        <w:pStyle w:val="ListParagraph"/>
        <w:numPr>
          <w:ilvl w:val="0"/>
          <w:numId w:val="101"/>
        </w:numPr>
        <w:spacing w:before="100" w:beforeAutospacing="1" w:after="100" w:afterAutospacing="1"/>
        <w:rPr>
          <w:rFonts w:ascii="Arial" w:hAnsi="Arial" w:cs="Arial"/>
          <w:color w:val="002060"/>
        </w:rPr>
      </w:pPr>
      <w:r w:rsidRPr="00036CFC">
        <w:rPr>
          <w:rFonts w:ascii="Arial" w:hAnsi="Arial" w:cs="Arial"/>
          <w:color w:val="002060"/>
        </w:rPr>
        <w:t>Burns from hot material or friction</w:t>
      </w:r>
    </w:p>
    <w:p w:rsidR="00F63FB3" w:rsidRPr="00036CFC" w:rsidRDefault="00F63FB3" w:rsidP="00F63FB3">
      <w:pPr>
        <w:spacing w:before="100" w:beforeAutospacing="1" w:after="100" w:afterAutospacing="1"/>
        <w:rPr>
          <w:rFonts w:ascii="Arial" w:hAnsi="Arial" w:cs="Arial"/>
          <w:b/>
          <w:color w:val="002060"/>
        </w:rPr>
      </w:pPr>
      <w:r w:rsidRPr="00036CFC">
        <w:rPr>
          <w:rFonts w:ascii="Arial" w:hAnsi="Arial" w:cs="Arial"/>
          <w:b/>
          <w:color w:val="002060"/>
        </w:rPr>
        <w:t>General Safety Precautions</w:t>
      </w:r>
    </w:p>
    <w:p w:rsidR="009644A9" w:rsidRPr="00036CFC" w:rsidRDefault="00F63FB3" w:rsidP="00036FD9">
      <w:pPr>
        <w:pStyle w:val="ListParagraph"/>
        <w:numPr>
          <w:ilvl w:val="0"/>
          <w:numId w:val="102"/>
        </w:numPr>
        <w:spacing w:before="100" w:beforeAutospacing="1" w:after="100" w:afterAutospacing="1"/>
        <w:rPr>
          <w:rFonts w:ascii="Arial" w:hAnsi="Arial" w:cs="Arial"/>
          <w:color w:val="002060"/>
        </w:rPr>
      </w:pPr>
      <w:r w:rsidRPr="00036CFC">
        <w:rPr>
          <w:rFonts w:ascii="Arial" w:hAnsi="Arial" w:cs="Arial"/>
          <w:color w:val="002060"/>
        </w:rPr>
        <w:t>Always obtain permission from the teacher before using the jigsaw</w:t>
      </w:r>
    </w:p>
    <w:p w:rsidR="00F63FB3" w:rsidRPr="00036CFC" w:rsidRDefault="00F63FB3" w:rsidP="00036FD9">
      <w:pPr>
        <w:pStyle w:val="ListParagraph"/>
        <w:numPr>
          <w:ilvl w:val="0"/>
          <w:numId w:val="102"/>
        </w:numPr>
        <w:spacing w:before="100" w:beforeAutospacing="1" w:after="100" w:afterAutospacing="1"/>
        <w:rPr>
          <w:rFonts w:ascii="Arial" w:hAnsi="Arial" w:cs="Arial"/>
          <w:color w:val="002060"/>
        </w:rPr>
      </w:pPr>
      <w:r w:rsidRPr="00036CFC">
        <w:rPr>
          <w:rFonts w:ascii="Arial" w:hAnsi="Arial" w:cs="Arial"/>
          <w:color w:val="002060"/>
        </w:rPr>
        <w:t>Obtain training and instructions in the safe and proper use of the jigsaw</w:t>
      </w:r>
    </w:p>
    <w:p w:rsidR="00F63FB3" w:rsidRPr="00036CFC" w:rsidRDefault="00F63FB3" w:rsidP="00036FD9">
      <w:pPr>
        <w:pStyle w:val="ListParagraph"/>
        <w:numPr>
          <w:ilvl w:val="0"/>
          <w:numId w:val="102"/>
        </w:numPr>
        <w:spacing w:before="100" w:beforeAutospacing="1" w:after="100" w:afterAutospacing="1"/>
        <w:rPr>
          <w:rFonts w:ascii="Arial" w:hAnsi="Arial" w:cs="Arial"/>
          <w:color w:val="002060"/>
        </w:rPr>
      </w:pPr>
      <w:r w:rsidRPr="00036CFC">
        <w:rPr>
          <w:rFonts w:ascii="Arial" w:hAnsi="Arial" w:cs="Arial"/>
          <w:color w:val="002060"/>
        </w:rPr>
        <w:t xml:space="preserve">Never operate jigsaws in wet o damp conditions </w:t>
      </w:r>
    </w:p>
    <w:p w:rsidR="00F63FB3" w:rsidRPr="00036CFC" w:rsidRDefault="00F63FB3" w:rsidP="00036FD9">
      <w:pPr>
        <w:pStyle w:val="ListParagraph"/>
        <w:numPr>
          <w:ilvl w:val="0"/>
          <w:numId w:val="102"/>
        </w:numPr>
        <w:spacing w:before="100" w:beforeAutospacing="1" w:after="100" w:afterAutospacing="1"/>
        <w:rPr>
          <w:rFonts w:ascii="Arial" w:hAnsi="Arial" w:cs="Arial"/>
          <w:color w:val="002060"/>
        </w:rPr>
      </w:pPr>
      <w:r w:rsidRPr="00036CFC">
        <w:rPr>
          <w:rFonts w:ascii="Arial" w:hAnsi="Arial" w:cs="Arial"/>
          <w:color w:val="002060"/>
        </w:rPr>
        <w:t>Switch off and remove the plug from the power outlet before fitting attachments.</w:t>
      </w:r>
    </w:p>
    <w:p w:rsidR="00F63FB3" w:rsidRPr="00036CFC" w:rsidRDefault="00F63FB3" w:rsidP="00036FD9">
      <w:pPr>
        <w:pStyle w:val="ListParagraph"/>
        <w:numPr>
          <w:ilvl w:val="0"/>
          <w:numId w:val="102"/>
        </w:numPr>
        <w:spacing w:before="100" w:beforeAutospacing="1" w:after="100" w:afterAutospacing="1"/>
        <w:rPr>
          <w:rFonts w:ascii="Arial" w:hAnsi="Arial" w:cs="Arial"/>
          <w:color w:val="002060"/>
        </w:rPr>
      </w:pPr>
      <w:r w:rsidRPr="00036CFC">
        <w:rPr>
          <w:rFonts w:ascii="Arial" w:hAnsi="Arial" w:cs="Arial"/>
          <w:color w:val="002060"/>
        </w:rPr>
        <w:t>Never connect a portable jigsaw to a damaged power outlet</w:t>
      </w:r>
    </w:p>
    <w:p w:rsidR="00F63FB3" w:rsidRPr="00036CFC" w:rsidRDefault="00F63FB3" w:rsidP="00036FD9">
      <w:pPr>
        <w:pStyle w:val="ListParagraph"/>
        <w:numPr>
          <w:ilvl w:val="0"/>
          <w:numId w:val="102"/>
        </w:numPr>
        <w:spacing w:before="100" w:beforeAutospacing="1" w:after="100" w:afterAutospacing="1"/>
        <w:rPr>
          <w:rFonts w:ascii="Arial" w:hAnsi="Arial" w:cs="Arial"/>
          <w:color w:val="002060"/>
        </w:rPr>
      </w:pPr>
      <w:r w:rsidRPr="00036CFC">
        <w:rPr>
          <w:rFonts w:ascii="Arial" w:hAnsi="Arial" w:cs="Arial"/>
          <w:color w:val="002060"/>
        </w:rPr>
        <w:t>Wear appropriate Personal Protective Equipment such a safety glasses</w:t>
      </w:r>
    </w:p>
    <w:p w:rsidR="00F63FB3" w:rsidRPr="00036CFC" w:rsidRDefault="00F63FB3" w:rsidP="00036FD9">
      <w:pPr>
        <w:pStyle w:val="ListParagraph"/>
        <w:numPr>
          <w:ilvl w:val="0"/>
          <w:numId w:val="102"/>
        </w:numPr>
        <w:spacing w:before="100" w:beforeAutospacing="1" w:after="100" w:afterAutospacing="1"/>
        <w:rPr>
          <w:rFonts w:ascii="Arial" w:hAnsi="Arial" w:cs="Arial"/>
          <w:color w:val="002060"/>
        </w:rPr>
      </w:pPr>
      <w:r w:rsidRPr="00036CFC">
        <w:rPr>
          <w:rFonts w:ascii="Arial" w:hAnsi="Arial" w:cs="Arial"/>
          <w:color w:val="002060"/>
        </w:rPr>
        <w:t>Long hair must be contained with a suitable cap or net.</w:t>
      </w:r>
    </w:p>
    <w:p w:rsidR="00FE5C07" w:rsidRDefault="00FE5C07" w:rsidP="00FE5C07">
      <w:pPr>
        <w:rPr>
          <w:rFonts w:ascii="Arial" w:hAnsi="Arial" w:cs="Arial"/>
        </w:rPr>
      </w:pPr>
    </w:p>
    <w:p w:rsidR="00FE5C07" w:rsidRPr="004042D8" w:rsidRDefault="00FE5C07" w:rsidP="00FE5C07">
      <w:pPr>
        <w:jc w:val="center"/>
        <w:rPr>
          <w:rFonts w:ascii="Arial" w:hAnsi="Arial" w:cs="Arial"/>
          <w:b/>
          <w:color w:val="FF0000"/>
          <w:sz w:val="40"/>
          <w:szCs w:val="40"/>
        </w:rPr>
      </w:pPr>
      <w:r w:rsidRPr="004042D8">
        <w:rPr>
          <w:rFonts w:ascii="Arial" w:hAnsi="Arial" w:cs="Arial"/>
          <w:b/>
          <w:color w:val="FF0000"/>
          <w:sz w:val="40"/>
          <w:szCs w:val="40"/>
        </w:rPr>
        <w:lastRenderedPageBreak/>
        <w:t>Skill Saw</w:t>
      </w:r>
    </w:p>
    <w:p w:rsidR="00FE5C07" w:rsidRPr="00036CFC" w:rsidRDefault="00FE5C07" w:rsidP="00FE5C07">
      <w:pPr>
        <w:pStyle w:val="Heading3"/>
        <w:rPr>
          <w:rFonts w:ascii="Arial" w:hAnsi="Arial" w:cs="Arial"/>
          <w:b/>
          <w:color w:val="002060"/>
          <w:sz w:val="24"/>
          <w:szCs w:val="24"/>
        </w:rPr>
      </w:pPr>
      <w:r w:rsidRPr="00036CFC">
        <w:rPr>
          <w:rFonts w:ascii="Arial" w:hAnsi="Arial" w:cs="Arial"/>
          <w:b/>
          <w:color w:val="002060"/>
          <w:sz w:val="24"/>
          <w:szCs w:val="24"/>
        </w:rPr>
        <w:t>PRE-OPERATIONAL SAFETY CHECKS</w:t>
      </w:r>
    </w:p>
    <w:p w:rsidR="00FE5C07" w:rsidRPr="00036CFC" w:rsidRDefault="00FE5C07" w:rsidP="00773680">
      <w:pPr>
        <w:numPr>
          <w:ilvl w:val="0"/>
          <w:numId w:val="71"/>
        </w:numPr>
        <w:rPr>
          <w:rFonts w:ascii="Arial" w:hAnsi="Arial" w:cs="Arial"/>
          <w:color w:val="002060"/>
        </w:rPr>
      </w:pPr>
      <w:r w:rsidRPr="00036CFC">
        <w:rPr>
          <w:rFonts w:ascii="Arial" w:hAnsi="Arial" w:cs="Arial"/>
          <w:color w:val="002060"/>
        </w:rPr>
        <w:t>Check workspaces and walkways to ensure that no slip/trip-hazards are present.</w:t>
      </w:r>
    </w:p>
    <w:p w:rsidR="00FE5C07" w:rsidRPr="00036CFC" w:rsidRDefault="00FE5C07" w:rsidP="00773680">
      <w:pPr>
        <w:numPr>
          <w:ilvl w:val="0"/>
          <w:numId w:val="71"/>
        </w:numPr>
        <w:rPr>
          <w:rFonts w:ascii="Arial" w:hAnsi="Arial" w:cs="Arial"/>
          <w:color w:val="002060"/>
        </w:rPr>
      </w:pPr>
      <w:r w:rsidRPr="00036CFC">
        <w:rPr>
          <w:rFonts w:ascii="Arial" w:hAnsi="Arial" w:cs="Arial"/>
          <w:color w:val="002060"/>
        </w:rPr>
        <w:t>Check that all safety guards are in position and are set to the minimum clearance from the work piece being cut.</w:t>
      </w:r>
    </w:p>
    <w:p w:rsidR="00FE5C07" w:rsidRPr="00036CFC" w:rsidRDefault="00FE5C07" w:rsidP="00773680">
      <w:pPr>
        <w:numPr>
          <w:ilvl w:val="0"/>
          <w:numId w:val="71"/>
        </w:numPr>
        <w:rPr>
          <w:rFonts w:ascii="Arial" w:hAnsi="Arial" w:cs="Arial"/>
          <w:color w:val="002060"/>
        </w:rPr>
      </w:pPr>
      <w:r w:rsidRPr="00036CFC">
        <w:rPr>
          <w:rFonts w:ascii="Arial" w:hAnsi="Arial" w:cs="Arial"/>
          <w:color w:val="002060"/>
        </w:rPr>
        <w:t>Locate and ensure you are familiar with the operation of the ON/OFF starter and E-Stop (if fitted).</w:t>
      </w:r>
    </w:p>
    <w:p w:rsidR="00FE5C07" w:rsidRPr="00036CFC" w:rsidRDefault="00FE5C07" w:rsidP="00773680">
      <w:pPr>
        <w:numPr>
          <w:ilvl w:val="0"/>
          <w:numId w:val="71"/>
        </w:numPr>
        <w:rPr>
          <w:rFonts w:ascii="Arial" w:hAnsi="Arial" w:cs="Arial"/>
          <w:color w:val="002060"/>
        </w:rPr>
      </w:pPr>
      <w:r w:rsidRPr="00036CFC">
        <w:rPr>
          <w:rFonts w:ascii="Arial" w:hAnsi="Arial" w:cs="Arial"/>
          <w:color w:val="002060"/>
        </w:rPr>
        <w:t>Ensure all locks are securely tightened.</w:t>
      </w:r>
    </w:p>
    <w:p w:rsidR="00FE5C07" w:rsidRPr="00036CFC" w:rsidRDefault="00FE5C07" w:rsidP="00773680">
      <w:pPr>
        <w:numPr>
          <w:ilvl w:val="0"/>
          <w:numId w:val="71"/>
        </w:numPr>
        <w:rPr>
          <w:rFonts w:ascii="Arial" w:hAnsi="Arial" w:cs="Arial"/>
          <w:color w:val="002060"/>
        </w:rPr>
      </w:pPr>
      <w:r w:rsidRPr="00036CFC">
        <w:rPr>
          <w:rFonts w:ascii="Arial" w:hAnsi="Arial" w:cs="Arial"/>
          <w:color w:val="002060"/>
        </w:rPr>
        <w:t>Ensure table and work area is clear of all tools, off-cut timber and sawdust.</w:t>
      </w:r>
    </w:p>
    <w:p w:rsidR="00FE5C07" w:rsidRPr="00036CFC" w:rsidRDefault="00FE5C07" w:rsidP="00773680">
      <w:pPr>
        <w:numPr>
          <w:ilvl w:val="0"/>
          <w:numId w:val="71"/>
        </w:numPr>
        <w:rPr>
          <w:rFonts w:ascii="Arial" w:hAnsi="Arial" w:cs="Arial"/>
          <w:color w:val="002060"/>
        </w:rPr>
      </w:pPr>
      <w:r w:rsidRPr="00036CFC">
        <w:rPr>
          <w:rFonts w:ascii="Arial" w:hAnsi="Arial" w:cs="Arial"/>
          <w:color w:val="002060"/>
        </w:rPr>
        <w:t>Start the dust extraction unit before using the machine.</w:t>
      </w:r>
    </w:p>
    <w:p w:rsidR="00FE5C07" w:rsidRPr="00036CFC" w:rsidRDefault="00FE5C07" w:rsidP="00773680">
      <w:pPr>
        <w:numPr>
          <w:ilvl w:val="0"/>
          <w:numId w:val="71"/>
        </w:numPr>
        <w:rPr>
          <w:rFonts w:ascii="Arial" w:hAnsi="Arial" w:cs="Arial"/>
          <w:color w:val="002060"/>
        </w:rPr>
      </w:pPr>
      <w:r w:rsidRPr="00036CFC">
        <w:rPr>
          <w:rFonts w:ascii="Arial" w:hAnsi="Arial" w:cs="Arial"/>
          <w:color w:val="002060"/>
        </w:rPr>
        <w:t>Faulty equipment must not be used. Immediately report suspect equipment.</w:t>
      </w:r>
    </w:p>
    <w:p w:rsidR="00FE5C07" w:rsidRPr="00036CFC" w:rsidRDefault="00FE5C07" w:rsidP="00FE5C07">
      <w:pPr>
        <w:rPr>
          <w:rFonts w:ascii="Arial" w:hAnsi="Arial" w:cs="Arial"/>
          <w:color w:val="002060"/>
        </w:rPr>
      </w:pPr>
    </w:p>
    <w:p w:rsidR="00FE5C07" w:rsidRPr="00036CFC" w:rsidRDefault="00FE5C07" w:rsidP="00FE5C07">
      <w:pPr>
        <w:pStyle w:val="Heading2"/>
        <w:rPr>
          <w:rFonts w:ascii="Arial" w:hAnsi="Arial" w:cs="Arial"/>
          <w:color w:val="002060"/>
          <w:sz w:val="24"/>
          <w:szCs w:val="24"/>
        </w:rPr>
      </w:pPr>
      <w:r w:rsidRPr="00036CFC">
        <w:rPr>
          <w:rFonts w:ascii="Arial" w:hAnsi="Arial" w:cs="Arial"/>
          <w:color w:val="002060"/>
          <w:sz w:val="24"/>
          <w:szCs w:val="24"/>
        </w:rPr>
        <w:t>OPERATIONAL SAFETY CHECKS</w:t>
      </w:r>
    </w:p>
    <w:p w:rsidR="00FE5C07" w:rsidRPr="00036CFC" w:rsidRDefault="00FE5C07" w:rsidP="00773680">
      <w:pPr>
        <w:numPr>
          <w:ilvl w:val="0"/>
          <w:numId w:val="72"/>
        </w:numPr>
        <w:rPr>
          <w:rFonts w:ascii="Arial" w:hAnsi="Arial" w:cs="Arial"/>
          <w:color w:val="002060"/>
        </w:rPr>
      </w:pPr>
      <w:r w:rsidRPr="00036CFC">
        <w:rPr>
          <w:rFonts w:ascii="Arial" w:hAnsi="Arial" w:cs="Arial"/>
          <w:color w:val="002060"/>
        </w:rPr>
        <w:t>Do not cut freehand.</w:t>
      </w:r>
    </w:p>
    <w:p w:rsidR="00FE5C07" w:rsidRPr="00036CFC" w:rsidRDefault="00FE5C07" w:rsidP="00773680">
      <w:pPr>
        <w:numPr>
          <w:ilvl w:val="0"/>
          <w:numId w:val="72"/>
        </w:numPr>
        <w:rPr>
          <w:rFonts w:ascii="Arial" w:hAnsi="Arial" w:cs="Arial"/>
          <w:color w:val="002060"/>
        </w:rPr>
      </w:pPr>
      <w:r w:rsidRPr="00036CFC">
        <w:rPr>
          <w:rFonts w:ascii="Arial" w:hAnsi="Arial" w:cs="Arial"/>
          <w:color w:val="002060"/>
        </w:rPr>
        <w:t>Allow the saw blade to obtain maximum speed before making a cut.</w:t>
      </w:r>
    </w:p>
    <w:p w:rsidR="00FE5C07" w:rsidRPr="00036CFC" w:rsidRDefault="00FE5C07" w:rsidP="00773680">
      <w:pPr>
        <w:numPr>
          <w:ilvl w:val="0"/>
          <w:numId w:val="72"/>
        </w:numPr>
        <w:rPr>
          <w:rFonts w:ascii="Arial" w:hAnsi="Arial" w:cs="Arial"/>
          <w:color w:val="002060"/>
        </w:rPr>
      </w:pPr>
      <w:r w:rsidRPr="00036CFC">
        <w:rPr>
          <w:rFonts w:ascii="Arial" w:hAnsi="Arial" w:cs="Arial"/>
          <w:color w:val="002060"/>
        </w:rPr>
        <w:t>Use push stick (at least 400 mm long) to guide timber through saw.</w:t>
      </w:r>
    </w:p>
    <w:p w:rsidR="00FE5C07" w:rsidRPr="00036CFC" w:rsidRDefault="00FE5C07" w:rsidP="00773680">
      <w:pPr>
        <w:numPr>
          <w:ilvl w:val="0"/>
          <w:numId w:val="72"/>
        </w:numPr>
        <w:rPr>
          <w:rFonts w:ascii="Arial" w:hAnsi="Arial" w:cs="Arial"/>
          <w:color w:val="002060"/>
        </w:rPr>
      </w:pPr>
      <w:r w:rsidRPr="00036CFC">
        <w:rPr>
          <w:rFonts w:ascii="Arial" w:hAnsi="Arial" w:cs="Arial"/>
          <w:color w:val="002060"/>
        </w:rPr>
        <w:t>Always stand to one side of the line of cut.</w:t>
      </w:r>
    </w:p>
    <w:p w:rsidR="00FE5C07" w:rsidRPr="00036CFC" w:rsidRDefault="00FE5C07" w:rsidP="00773680">
      <w:pPr>
        <w:numPr>
          <w:ilvl w:val="0"/>
          <w:numId w:val="72"/>
        </w:numPr>
        <w:rPr>
          <w:rFonts w:ascii="Arial" w:hAnsi="Arial" w:cs="Arial"/>
          <w:color w:val="002060"/>
        </w:rPr>
      </w:pPr>
      <w:r w:rsidRPr="00036CFC">
        <w:rPr>
          <w:rFonts w:ascii="Arial" w:hAnsi="Arial" w:cs="Arial"/>
          <w:color w:val="002060"/>
        </w:rPr>
        <w:t>Never remove off cuts or sawdust from the saw table while the saw is running.</w:t>
      </w:r>
    </w:p>
    <w:p w:rsidR="00FE5C07" w:rsidRPr="00036CFC" w:rsidRDefault="00FE5C07" w:rsidP="00773680">
      <w:pPr>
        <w:numPr>
          <w:ilvl w:val="0"/>
          <w:numId w:val="72"/>
        </w:numPr>
        <w:rPr>
          <w:rFonts w:ascii="Arial" w:hAnsi="Arial" w:cs="Arial"/>
          <w:color w:val="002060"/>
        </w:rPr>
      </w:pPr>
      <w:r w:rsidRPr="00036CFC">
        <w:rPr>
          <w:rFonts w:ascii="Arial" w:hAnsi="Arial" w:cs="Arial"/>
          <w:color w:val="002060"/>
        </w:rPr>
        <w:t>Before making adjustments switch off and bring the machine to a complete standstill.</w:t>
      </w:r>
    </w:p>
    <w:p w:rsidR="00FE5C07" w:rsidRPr="00036CFC" w:rsidRDefault="00FE5C07" w:rsidP="00773680">
      <w:pPr>
        <w:numPr>
          <w:ilvl w:val="0"/>
          <w:numId w:val="72"/>
        </w:numPr>
        <w:rPr>
          <w:rFonts w:ascii="Arial" w:hAnsi="Arial" w:cs="Arial"/>
          <w:color w:val="002060"/>
        </w:rPr>
      </w:pPr>
      <w:r w:rsidRPr="00036CFC">
        <w:rPr>
          <w:rFonts w:ascii="Arial" w:hAnsi="Arial" w:cs="Arial"/>
          <w:color w:val="002060"/>
        </w:rPr>
        <w:t>Never leave the machine running unattended.</w:t>
      </w:r>
    </w:p>
    <w:p w:rsidR="00FE5C07" w:rsidRPr="00036CFC" w:rsidRDefault="00FE5C07" w:rsidP="00773680">
      <w:pPr>
        <w:numPr>
          <w:ilvl w:val="0"/>
          <w:numId w:val="72"/>
        </w:numPr>
        <w:rPr>
          <w:rFonts w:ascii="Arial" w:hAnsi="Arial" w:cs="Arial"/>
          <w:color w:val="002060"/>
        </w:rPr>
      </w:pPr>
      <w:r w:rsidRPr="00036CFC">
        <w:rPr>
          <w:rFonts w:ascii="Arial" w:hAnsi="Arial" w:cs="Arial"/>
          <w:color w:val="002060"/>
        </w:rPr>
        <w:t>Remove the rip fence when using the mitre gauge.</w:t>
      </w:r>
    </w:p>
    <w:p w:rsidR="00FE5C07" w:rsidRPr="00036CFC" w:rsidRDefault="00FE5C07" w:rsidP="00773680">
      <w:pPr>
        <w:numPr>
          <w:ilvl w:val="0"/>
          <w:numId w:val="72"/>
        </w:numPr>
        <w:rPr>
          <w:rFonts w:ascii="Arial" w:hAnsi="Arial" w:cs="Arial"/>
          <w:color w:val="002060"/>
        </w:rPr>
      </w:pPr>
      <w:r w:rsidRPr="00036CFC">
        <w:rPr>
          <w:rFonts w:ascii="Arial" w:hAnsi="Arial" w:cs="Arial"/>
          <w:color w:val="002060"/>
        </w:rPr>
        <w:t>Make sure someone “tails out” when cutting long material.</w:t>
      </w:r>
    </w:p>
    <w:p w:rsidR="00FE5C07" w:rsidRPr="00036CFC" w:rsidRDefault="00FE5C07" w:rsidP="00FE5C07">
      <w:pPr>
        <w:rPr>
          <w:rFonts w:ascii="Arial" w:hAnsi="Arial" w:cs="Arial"/>
          <w:bCs/>
          <w:color w:val="002060"/>
        </w:rPr>
      </w:pPr>
    </w:p>
    <w:p w:rsidR="00FE5C07" w:rsidRPr="00036CFC" w:rsidRDefault="00FE5C07" w:rsidP="00FE5C07">
      <w:pPr>
        <w:pStyle w:val="Heading8"/>
        <w:rPr>
          <w:rFonts w:ascii="Arial" w:hAnsi="Arial" w:cs="Arial"/>
          <w:b/>
          <w:color w:val="002060"/>
          <w:sz w:val="24"/>
          <w:szCs w:val="24"/>
        </w:rPr>
      </w:pPr>
      <w:r w:rsidRPr="00036CFC">
        <w:rPr>
          <w:rFonts w:ascii="Arial" w:hAnsi="Arial" w:cs="Arial"/>
          <w:b/>
          <w:color w:val="002060"/>
          <w:sz w:val="24"/>
          <w:szCs w:val="24"/>
        </w:rPr>
        <w:t>HOUSEKEEPING</w:t>
      </w:r>
    </w:p>
    <w:p w:rsidR="00FE5C07" w:rsidRPr="00036CFC" w:rsidRDefault="00FE5C07" w:rsidP="00773680">
      <w:pPr>
        <w:pStyle w:val="Heading5"/>
        <w:numPr>
          <w:ilvl w:val="0"/>
          <w:numId w:val="73"/>
        </w:numPr>
        <w:rPr>
          <w:rFonts w:ascii="Arial" w:hAnsi="Arial" w:cs="Arial"/>
          <w:b w:val="0"/>
          <w:bCs w:val="0"/>
          <w:color w:val="002060"/>
          <w:u w:val="none"/>
        </w:rPr>
      </w:pPr>
      <w:r w:rsidRPr="00036CFC">
        <w:rPr>
          <w:rFonts w:ascii="Arial" w:hAnsi="Arial" w:cs="Arial"/>
          <w:b w:val="0"/>
          <w:color w:val="002060"/>
          <w:u w:val="none"/>
        </w:rPr>
        <w:t>Switch off the machine.</w:t>
      </w:r>
    </w:p>
    <w:p w:rsidR="00FE5C07" w:rsidRPr="00036CFC" w:rsidRDefault="00FE5C07" w:rsidP="00773680">
      <w:pPr>
        <w:pStyle w:val="Heading5"/>
        <w:numPr>
          <w:ilvl w:val="0"/>
          <w:numId w:val="73"/>
        </w:numPr>
        <w:rPr>
          <w:rFonts w:ascii="Arial" w:hAnsi="Arial" w:cs="Arial"/>
          <w:b w:val="0"/>
          <w:bCs w:val="0"/>
          <w:color w:val="002060"/>
          <w:u w:val="none"/>
        </w:rPr>
      </w:pPr>
      <w:r w:rsidRPr="00036CFC">
        <w:rPr>
          <w:rFonts w:ascii="Arial" w:hAnsi="Arial" w:cs="Arial"/>
          <w:b w:val="0"/>
          <w:color w:val="002060"/>
          <w:u w:val="none"/>
        </w:rPr>
        <w:t>Leave the machine in a safe, clean and tidy state.</w:t>
      </w:r>
    </w:p>
    <w:p w:rsidR="00FE5C07" w:rsidRPr="00036CFC" w:rsidRDefault="00FE5C07" w:rsidP="00FE5C07">
      <w:pPr>
        <w:rPr>
          <w:rFonts w:ascii="Arial" w:hAnsi="Arial" w:cs="Arial"/>
          <w:color w:val="002060"/>
        </w:rPr>
      </w:pPr>
    </w:p>
    <w:p w:rsidR="00FE5C07" w:rsidRPr="00036CFC" w:rsidRDefault="00FE5C07" w:rsidP="00FE5C07">
      <w:pPr>
        <w:pStyle w:val="Heading8"/>
        <w:rPr>
          <w:rFonts w:ascii="Arial" w:hAnsi="Arial" w:cs="Arial"/>
          <w:b/>
          <w:color w:val="002060"/>
          <w:sz w:val="24"/>
          <w:szCs w:val="24"/>
        </w:rPr>
      </w:pPr>
      <w:r w:rsidRPr="00036CFC">
        <w:rPr>
          <w:rFonts w:ascii="Arial" w:hAnsi="Arial" w:cs="Arial"/>
          <w:b/>
          <w:color w:val="002060"/>
          <w:sz w:val="24"/>
          <w:szCs w:val="24"/>
        </w:rPr>
        <w:t>POTENTIAL HAZARDS</w:t>
      </w:r>
    </w:p>
    <w:p w:rsidR="00FE5C07" w:rsidRPr="00036CFC" w:rsidRDefault="00FE5C07" w:rsidP="00FE5C07">
      <w:pPr>
        <w:rPr>
          <w:rFonts w:ascii="Arial" w:hAnsi="Arial" w:cs="Arial"/>
          <w:color w:val="002060"/>
        </w:rPr>
      </w:pPr>
      <w:r w:rsidRPr="00036CFC">
        <w:rPr>
          <w:rFonts w:ascii="Arial" w:hAnsi="Arial" w:cs="Arial"/>
          <w:color w:val="002060"/>
        </w:rPr>
        <w:t>1. Kickback - wood may catch or jam and be flung back violently</w:t>
      </w:r>
    </w:p>
    <w:p w:rsidR="00FE5C07" w:rsidRPr="00036CFC" w:rsidRDefault="00FE5C07" w:rsidP="00FE5C07">
      <w:pPr>
        <w:rPr>
          <w:rFonts w:ascii="Arial" w:hAnsi="Arial" w:cs="Arial"/>
          <w:bCs/>
          <w:color w:val="002060"/>
        </w:rPr>
      </w:pPr>
      <w:r w:rsidRPr="00036CFC">
        <w:rPr>
          <w:rFonts w:ascii="Arial" w:hAnsi="Arial" w:cs="Arial"/>
          <w:bCs/>
          <w:color w:val="002060"/>
        </w:rPr>
        <w:t>2. Airborne dust</w:t>
      </w:r>
      <w:r w:rsidRPr="00036CFC">
        <w:rPr>
          <w:rFonts w:ascii="Arial" w:hAnsi="Arial" w:cs="Arial"/>
          <w:bCs/>
          <w:color w:val="002060"/>
        </w:rPr>
        <w:tab/>
      </w:r>
      <w:r w:rsidRPr="00036CFC">
        <w:rPr>
          <w:rFonts w:ascii="Arial" w:hAnsi="Arial" w:cs="Arial"/>
          <w:bCs/>
          <w:color w:val="002060"/>
        </w:rPr>
        <w:tab/>
      </w:r>
    </w:p>
    <w:p w:rsidR="00FE5C07" w:rsidRPr="00036CFC" w:rsidRDefault="00FE5C07" w:rsidP="00FE5C07">
      <w:pPr>
        <w:rPr>
          <w:rFonts w:ascii="Arial" w:hAnsi="Arial" w:cs="Arial"/>
          <w:bCs/>
          <w:color w:val="002060"/>
        </w:rPr>
      </w:pPr>
      <w:r w:rsidRPr="00036CFC">
        <w:rPr>
          <w:rFonts w:ascii="Arial" w:hAnsi="Arial" w:cs="Arial"/>
          <w:bCs/>
          <w:color w:val="002060"/>
        </w:rPr>
        <w:t>3. Eye injuries</w:t>
      </w:r>
      <w:r w:rsidRPr="00036CFC">
        <w:rPr>
          <w:rFonts w:ascii="Arial" w:hAnsi="Arial" w:cs="Arial"/>
          <w:bCs/>
          <w:color w:val="002060"/>
        </w:rPr>
        <w:tab/>
      </w:r>
    </w:p>
    <w:p w:rsidR="00FE5C07" w:rsidRPr="00036CFC" w:rsidRDefault="00FE5C07" w:rsidP="00FE5C07">
      <w:pPr>
        <w:rPr>
          <w:rFonts w:ascii="Arial" w:hAnsi="Arial" w:cs="Arial"/>
          <w:color w:val="002060"/>
        </w:rPr>
      </w:pPr>
      <w:r w:rsidRPr="00036CFC">
        <w:rPr>
          <w:rFonts w:ascii="Arial" w:hAnsi="Arial" w:cs="Arial"/>
          <w:bCs/>
          <w:color w:val="002060"/>
        </w:rPr>
        <w:t>4. Contact with blade at point of operation</w:t>
      </w:r>
    </w:p>
    <w:p w:rsidR="00FE5C07" w:rsidRPr="00036CFC" w:rsidRDefault="00FE5C07" w:rsidP="00FE5C07">
      <w:pPr>
        <w:rPr>
          <w:rFonts w:ascii="Arial" w:hAnsi="Arial" w:cs="Arial"/>
          <w:color w:val="002060"/>
        </w:rPr>
      </w:pPr>
    </w:p>
    <w:p w:rsidR="00FE5C07" w:rsidRPr="00036CFC" w:rsidRDefault="00FE5C07" w:rsidP="00FE5C07">
      <w:pPr>
        <w:pStyle w:val="Header"/>
        <w:rPr>
          <w:rFonts w:ascii="Arial" w:hAnsi="Arial" w:cs="Arial"/>
          <w:b/>
          <w:color w:val="002060"/>
        </w:rPr>
      </w:pPr>
      <w:r w:rsidRPr="00036CFC">
        <w:rPr>
          <w:rFonts w:ascii="Arial" w:hAnsi="Arial" w:cs="Arial"/>
          <w:b/>
          <w:color w:val="002060"/>
        </w:rPr>
        <w:t>FORBIDDEN</w:t>
      </w:r>
    </w:p>
    <w:p w:rsidR="00FE5C07" w:rsidRPr="00036CFC" w:rsidRDefault="00FE5C07" w:rsidP="00FE5C07">
      <w:pPr>
        <w:pStyle w:val="Header"/>
        <w:rPr>
          <w:rFonts w:ascii="Arial" w:hAnsi="Arial" w:cs="Arial"/>
          <w:color w:val="002060"/>
        </w:rPr>
      </w:pPr>
      <w:r w:rsidRPr="00036CFC">
        <w:rPr>
          <w:rFonts w:ascii="Arial" w:hAnsi="Arial" w:cs="Arial"/>
          <w:color w:val="002060"/>
        </w:rPr>
        <w:t>1. Cutting irregular stock, branches or wood with embedded nails or screws</w:t>
      </w:r>
    </w:p>
    <w:p w:rsidR="00FE5C07" w:rsidRPr="00036CFC" w:rsidRDefault="00FE5C07" w:rsidP="00FE5C07">
      <w:pPr>
        <w:rPr>
          <w:rFonts w:ascii="Arial" w:hAnsi="Arial" w:cs="Arial"/>
          <w:color w:val="002060"/>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C0106D" w:rsidRDefault="00C0106D" w:rsidP="00FE5C07">
      <w:pPr>
        <w:autoSpaceDE w:val="0"/>
        <w:autoSpaceDN w:val="0"/>
        <w:adjustRightInd w:val="0"/>
        <w:jc w:val="center"/>
        <w:rPr>
          <w:rFonts w:ascii="Arial" w:hAnsi="Arial" w:cs="Arial"/>
          <w:b/>
          <w:bCs/>
          <w:sz w:val="40"/>
          <w:szCs w:val="40"/>
        </w:rPr>
      </w:pPr>
    </w:p>
    <w:p w:rsidR="00FE5C07" w:rsidRPr="004042D8" w:rsidRDefault="00FE5C07" w:rsidP="00FE5C07">
      <w:pPr>
        <w:autoSpaceDE w:val="0"/>
        <w:autoSpaceDN w:val="0"/>
        <w:adjustRightInd w:val="0"/>
        <w:jc w:val="center"/>
        <w:rPr>
          <w:rFonts w:ascii="Arial" w:hAnsi="Arial" w:cs="Arial"/>
          <w:b/>
          <w:bCs/>
          <w:color w:val="FF0000"/>
          <w:sz w:val="40"/>
          <w:szCs w:val="40"/>
        </w:rPr>
      </w:pPr>
      <w:r w:rsidRPr="004042D8">
        <w:rPr>
          <w:rFonts w:ascii="Arial" w:hAnsi="Arial" w:cs="Arial"/>
          <w:b/>
          <w:bCs/>
          <w:color w:val="FF0000"/>
          <w:sz w:val="40"/>
          <w:szCs w:val="40"/>
        </w:rPr>
        <w:t>Extension Cords</w:t>
      </w:r>
    </w:p>
    <w:p w:rsidR="00C0106D" w:rsidRDefault="00C0106D" w:rsidP="00FE5C07">
      <w:pPr>
        <w:autoSpaceDE w:val="0"/>
        <w:autoSpaceDN w:val="0"/>
        <w:adjustRightInd w:val="0"/>
        <w:jc w:val="center"/>
        <w:rPr>
          <w:rFonts w:ascii="Arial" w:hAnsi="Arial" w:cs="Arial"/>
          <w:b/>
          <w:bCs/>
          <w:sz w:val="40"/>
          <w:szCs w:val="40"/>
        </w:rPr>
      </w:pPr>
    </w:p>
    <w:p w:rsidR="00C0106D" w:rsidRPr="005F629F" w:rsidRDefault="00C0106D" w:rsidP="00FE5C07">
      <w:pPr>
        <w:autoSpaceDE w:val="0"/>
        <w:autoSpaceDN w:val="0"/>
        <w:adjustRightInd w:val="0"/>
        <w:jc w:val="center"/>
        <w:rPr>
          <w:rFonts w:ascii="Arial" w:hAnsi="Arial" w:cs="Arial"/>
          <w:b/>
          <w:bCs/>
          <w:sz w:val="40"/>
          <w:szCs w:val="40"/>
        </w:rPr>
      </w:pPr>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1. Use extension cords only when necessary and only on a temporary basis.</w:t>
      </w:r>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2. Look for a certification label from an independent testing lab such as UL</w:t>
      </w:r>
    </w:p>
    <w:p w:rsidR="00FE5C07" w:rsidRPr="00036CFC" w:rsidRDefault="00FE5C07" w:rsidP="004042D8">
      <w:pPr>
        <w:autoSpaceDE w:val="0"/>
        <w:autoSpaceDN w:val="0"/>
        <w:adjustRightInd w:val="0"/>
        <w:ind w:left="284"/>
        <w:rPr>
          <w:rFonts w:ascii="Arial" w:hAnsi="Arial" w:cs="Arial"/>
          <w:color w:val="002060"/>
        </w:rPr>
      </w:pPr>
      <w:r w:rsidRPr="00036CFC">
        <w:rPr>
          <w:rFonts w:ascii="Arial" w:hAnsi="Arial" w:cs="Arial"/>
          <w:color w:val="002060"/>
        </w:rPr>
        <w:t>(Underwriters Laboratories) or ETL (Electrical Testing Laboratories) on the package and on the product.</w:t>
      </w:r>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3. Use cords with polarized plugs or grounded three-pronged plugs.</w:t>
      </w:r>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4. High wattage appliances need special, heavy-duty extension cords.</w:t>
      </w:r>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5. Extension cords used outside should be specifically designed for outdoor use.</w:t>
      </w:r>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6. Always insert plugs fully so that no parts of the prongs are exposed.</w:t>
      </w:r>
    </w:p>
    <w:p w:rsidR="00FE5C07" w:rsidRPr="00036CFC" w:rsidRDefault="00FE5C07" w:rsidP="004042D8">
      <w:pPr>
        <w:autoSpaceDE w:val="0"/>
        <w:autoSpaceDN w:val="0"/>
        <w:adjustRightInd w:val="0"/>
        <w:ind w:left="284" w:hanging="284"/>
        <w:rPr>
          <w:rFonts w:ascii="Arial" w:hAnsi="Arial" w:cs="Arial"/>
          <w:color w:val="002060"/>
        </w:rPr>
      </w:pPr>
      <w:r w:rsidRPr="00036CFC">
        <w:rPr>
          <w:rFonts w:ascii="Arial" w:hAnsi="Arial" w:cs="Arial"/>
          <w:color w:val="002060"/>
        </w:rPr>
        <w:t>7. Never cover cords with rugs or other objects because trapped heat may result in a fire.</w:t>
      </w:r>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8. Don’t overload cords with too many appliances.</w:t>
      </w:r>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9. If a cord feels hot to the touch, stop using it and throw it away.</w:t>
      </w:r>
    </w:p>
    <w:p w:rsidR="00FE5C07" w:rsidRPr="00036CFC" w:rsidRDefault="00FE5C07" w:rsidP="00FE5C07">
      <w:pPr>
        <w:rPr>
          <w:rFonts w:ascii="Arial" w:hAnsi="Arial" w:cs="Arial"/>
          <w:color w:val="002060"/>
        </w:rPr>
      </w:pPr>
      <w:r w:rsidRPr="00036CFC">
        <w:rPr>
          <w:rFonts w:ascii="Arial" w:hAnsi="Arial" w:cs="Arial"/>
          <w:color w:val="002060"/>
        </w:rPr>
        <w:t>10. Don’t drive over, or roll equipment over a cord.</w:t>
      </w:r>
    </w:p>
    <w:p w:rsidR="00FE5C07" w:rsidRPr="00036CFC" w:rsidRDefault="00FE5C07" w:rsidP="00FE5C07">
      <w:pPr>
        <w:rPr>
          <w:rFonts w:ascii="Arial" w:hAnsi="Arial" w:cs="Arial"/>
          <w:color w:val="002060"/>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Pr="004042D8" w:rsidRDefault="00FE5C07" w:rsidP="00FE5C07">
      <w:pPr>
        <w:autoSpaceDE w:val="0"/>
        <w:autoSpaceDN w:val="0"/>
        <w:adjustRightInd w:val="0"/>
        <w:jc w:val="center"/>
        <w:rPr>
          <w:rFonts w:ascii="Arial" w:hAnsi="Arial" w:cs="Arial"/>
          <w:color w:val="FF0000"/>
          <w:sz w:val="40"/>
          <w:szCs w:val="40"/>
        </w:rPr>
      </w:pPr>
      <w:r w:rsidRPr="004042D8">
        <w:rPr>
          <w:rFonts w:ascii="Arial" w:hAnsi="Arial" w:cs="Arial"/>
          <w:b/>
          <w:bCs/>
          <w:color w:val="FF0000"/>
          <w:sz w:val="40"/>
          <w:szCs w:val="40"/>
        </w:rPr>
        <w:t xml:space="preserve">Ladders / Step Ladders </w:t>
      </w:r>
    </w:p>
    <w:p w:rsidR="00FE5C07" w:rsidRDefault="00FE5C07" w:rsidP="00FE5C07">
      <w:pPr>
        <w:autoSpaceDE w:val="0"/>
        <w:autoSpaceDN w:val="0"/>
        <w:adjustRightInd w:val="0"/>
        <w:rPr>
          <w:rFonts w:ascii="Arial" w:hAnsi="Arial" w:cs="Arial"/>
          <w:b/>
          <w:bCs/>
          <w:color w:val="000000"/>
          <w:sz w:val="40"/>
          <w:szCs w:val="40"/>
        </w:rPr>
      </w:pPr>
      <w:r w:rsidRPr="005F629F">
        <w:rPr>
          <w:rFonts w:ascii="Arial" w:hAnsi="Arial" w:cs="Arial"/>
          <w:b/>
          <w:bCs/>
          <w:color w:val="000000"/>
          <w:sz w:val="40"/>
          <w:szCs w:val="40"/>
        </w:rPr>
        <w:t xml:space="preserve"> </w:t>
      </w:r>
    </w:p>
    <w:p w:rsidR="00C0106D" w:rsidRPr="005F629F" w:rsidRDefault="00C0106D" w:rsidP="00FE5C07">
      <w:pPr>
        <w:autoSpaceDE w:val="0"/>
        <w:autoSpaceDN w:val="0"/>
        <w:adjustRightInd w:val="0"/>
        <w:rPr>
          <w:rFonts w:ascii="Arial" w:hAnsi="Arial" w:cs="Arial"/>
          <w:color w:val="000000"/>
          <w:sz w:val="40"/>
          <w:szCs w:val="40"/>
        </w:rPr>
      </w:pPr>
    </w:p>
    <w:p w:rsidR="00FE5C07" w:rsidRPr="00036CFC" w:rsidRDefault="00FE5C07" w:rsidP="00FE5C07">
      <w:pPr>
        <w:autoSpaceDE w:val="0"/>
        <w:autoSpaceDN w:val="0"/>
        <w:adjustRightInd w:val="0"/>
        <w:jc w:val="both"/>
        <w:rPr>
          <w:rFonts w:ascii="Arial" w:hAnsi="Arial" w:cs="Arial"/>
          <w:color w:val="002060"/>
        </w:rPr>
      </w:pPr>
      <w:r w:rsidRPr="00036CFC">
        <w:rPr>
          <w:rFonts w:ascii="Arial" w:hAnsi="Arial" w:cs="Arial"/>
          <w:color w:val="002060"/>
        </w:rPr>
        <w:t xml:space="preserve">To enable the Council to </w:t>
      </w:r>
      <w:r w:rsidR="00AD341F" w:rsidRPr="00036CFC">
        <w:rPr>
          <w:rFonts w:ascii="Arial" w:hAnsi="Arial" w:cs="Arial"/>
          <w:color w:val="002060"/>
        </w:rPr>
        <w:t>fulfil</w:t>
      </w:r>
      <w:r w:rsidRPr="00036CFC">
        <w:rPr>
          <w:rFonts w:ascii="Arial" w:hAnsi="Arial" w:cs="Arial"/>
          <w:color w:val="002060"/>
        </w:rPr>
        <w:t xml:space="preserve"> its legal obligations under the existing Health and Safety legislation the following instructions should be strictly observed:</w:t>
      </w:r>
    </w:p>
    <w:p w:rsidR="00FE5C07" w:rsidRPr="00036CFC" w:rsidRDefault="00FE5C07" w:rsidP="00FE5C07">
      <w:pPr>
        <w:autoSpaceDE w:val="0"/>
        <w:autoSpaceDN w:val="0"/>
        <w:adjustRightInd w:val="0"/>
        <w:jc w:val="both"/>
        <w:rPr>
          <w:rFonts w:ascii="Arial" w:hAnsi="Arial" w:cs="Arial"/>
          <w:color w:val="002060"/>
        </w:rPr>
      </w:pP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 xml:space="preserve">1. All reasonable precautions should be taken when using ladders/step ladders to safeguard the health and safety of yourself and other persons who may affected by your acts or omissions at work. </w:t>
      </w:r>
    </w:p>
    <w:p w:rsidR="00FE5C07" w:rsidRPr="00036CFC" w:rsidRDefault="00FE5C07" w:rsidP="00FE5C07">
      <w:pPr>
        <w:autoSpaceDE w:val="0"/>
        <w:autoSpaceDN w:val="0"/>
        <w:adjustRightInd w:val="0"/>
        <w:ind w:left="360" w:hanging="360"/>
        <w:jc w:val="both"/>
        <w:rPr>
          <w:rFonts w:ascii="Arial" w:hAnsi="Arial" w:cs="Arial"/>
          <w:color w:val="002060"/>
        </w:rPr>
      </w:pP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 xml:space="preserve">2. All ladders/step ladders should conform to British and European Standards. </w:t>
      </w:r>
    </w:p>
    <w:p w:rsidR="00FE5C07" w:rsidRPr="00036CFC" w:rsidRDefault="00FE5C07" w:rsidP="00FE5C07">
      <w:pPr>
        <w:autoSpaceDE w:val="0"/>
        <w:autoSpaceDN w:val="0"/>
        <w:adjustRightInd w:val="0"/>
        <w:ind w:left="360" w:hanging="360"/>
        <w:jc w:val="both"/>
        <w:rPr>
          <w:rFonts w:ascii="Arial" w:hAnsi="Arial" w:cs="Arial"/>
          <w:color w:val="002060"/>
        </w:rPr>
      </w:pP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 xml:space="preserve">3. Ladders/step ladders should be inspected before use to ensure that they are sound and free from defects. Be on the look-out for split stiles and treads, broken or loose rungs and missing tie bars. Loose hinges to back flap of step ladders and defective ropes must be replaced. </w:t>
      </w:r>
    </w:p>
    <w:p w:rsidR="00FE5C07" w:rsidRPr="00036CFC" w:rsidRDefault="00FE5C07" w:rsidP="00FE5C07">
      <w:pPr>
        <w:autoSpaceDE w:val="0"/>
        <w:autoSpaceDN w:val="0"/>
        <w:adjustRightInd w:val="0"/>
        <w:ind w:left="360" w:hanging="360"/>
        <w:jc w:val="both"/>
        <w:rPr>
          <w:rFonts w:ascii="Arial" w:hAnsi="Arial" w:cs="Arial"/>
          <w:color w:val="002060"/>
        </w:rPr>
      </w:pP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4. Never paint ladders/step ladders as this could cover up defects. Clear varnish may be used to protect timber ladders.</w:t>
      </w: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 xml:space="preserve"> </w:t>
      </w: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 xml:space="preserve">5. Use the correct height of ladder/step ladder for the job in hand. Do not improvise by standing ladders on top of bricks, blocks, boxes, chairs, etc., to gain extra height. Never lash two ladders together to make a longer one. </w:t>
      </w:r>
    </w:p>
    <w:p w:rsidR="00FE5C07" w:rsidRPr="00036CFC" w:rsidRDefault="00FE5C07" w:rsidP="00FE5C07">
      <w:pPr>
        <w:autoSpaceDE w:val="0"/>
        <w:autoSpaceDN w:val="0"/>
        <w:adjustRightInd w:val="0"/>
        <w:ind w:left="360" w:hanging="360"/>
        <w:jc w:val="both"/>
        <w:rPr>
          <w:rFonts w:ascii="Arial" w:hAnsi="Arial" w:cs="Arial"/>
          <w:color w:val="002060"/>
        </w:rPr>
      </w:pP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 xml:space="preserve">6. Ensure that ladder/step ladders are placed on a firm, level base. </w:t>
      </w:r>
    </w:p>
    <w:p w:rsidR="00FE5C07" w:rsidRPr="00036CFC" w:rsidRDefault="00FE5C07" w:rsidP="00FE5C07">
      <w:pPr>
        <w:autoSpaceDE w:val="0"/>
        <w:autoSpaceDN w:val="0"/>
        <w:adjustRightInd w:val="0"/>
        <w:ind w:left="360" w:hanging="360"/>
        <w:jc w:val="both"/>
        <w:rPr>
          <w:rFonts w:ascii="Arial" w:hAnsi="Arial" w:cs="Arial"/>
          <w:color w:val="002060"/>
        </w:rPr>
      </w:pP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 xml:space="preserve">7. Wherever possible, the tops of ladders should be firmly secure, particularly with heights of 3 metres and over. If this is impracticable then see that a fixing is made at the base but remember that this will not prevent side slipping. </w:t>
      </w:r>
    </w:p>
    <w:p w:rsidR="00FE5C07" w:rsidRPr="00036CFC" w:rsidRDefault="00FE5C07" w:rsidP="00FE5C07">
      <w:pPr>
        <w:autoSpaceDE w:val="0"/>
        <w:autoSpaceDN w:val="0"/>
        <w:adjustRightInd w:val="0"/>
        <w:ind w:left="360" w:hanging="360"/>
        <w:jc w:val="both"/>
        <w:rPr>
          <w:rFonts w:ascii="Arial" w:hAnsi="Arial" w:cs="Arial"/>
          <w:color w:val="002060"/>
        </w:rPr>
      </w:pP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 xml:space="preserve">8. When ladder is erected in a position where traffic has access a man should be placed on guard at the base. Alternatively, a space around the ladder should be fenced off for protection. </w:t>
      </w:r>
    </w:p>
    <w:p w:rsidR="00FE5C07" w:rsidRPr="00036CFC" w:rsidRDefault="00FE5C07" w:rsidP="00FE5C07">
      <w:pPr>
        <w:autoSpaceDE w:val="0"/>
        <w:autoSpaceDN w:val="0"/>
        <w:adjustRightInd w:val="0"/>
        <w:ind w:left="360" w:hanging="360"/>
        <w:jc w:val="both"/>
        <w:rPr>
          <w:rFonts w:ascii="Arial" w:hAnsi="Arial" w:cs="Arial"/>
          <w:color w:val="002060"/>
        </w:rPr>
      </w:pP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 xml:space="preserve">9. If a ladder/step ladder is erected close to a door then the door should be shut and locked in the opening position with a man on guard to prevent people walking through the door opening. </w:t>
      </w:r>
    </w:p>
    <w:p w:rsidR="00FE5C07" w:rsidRPr="00036CFC" w:rsidRDefault="00FE5C07" w:rsidP="00FE5C07">
      <w:pPr>
        <w:autoSpaceDE w:val="0"/>
        <w:autoSpaceDN w:val="0"/>
        <w:adjustRightInd w:val="0"/>
        <w:ind w:left="360" w:hanging="360"/>
        <w:jc w:val="both"/>
        <w:rPr>
          <w:rFonts w:ascii="Arial" w:hAnsi="Arial" w:cs="Arial"/>
          <w:color w:val="002060"/>
        </w:rPr>
      </w:pP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 xml:space="preserve">10. Ensure always that ladders are set at a safe angle. A useful rule to bear in mind is ‘4 up - 1 out’. This means the base should be positioned 1ft. (0.13m) out from the wall for every 4ft. (1.2m) of height. </w:t>
      </w:r>
    </w:p>
    <w:p w:rsidR="00FE5C07" w:rsidRPr="00036CFC" w:rsidRDefault="00FE5C07" w:rsidP="00FE5C07">
      <w:pPr>
        <w:rPr>
          <w:rFonts w:ascii="Arial" w:hAnsi="Arial" w:cs="Arial"/>
          <w:color w:val="002060"/>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Pr="004042D8" w:rsidRDefault="00FE5C07" w:rsidP="00FE5C07">
      <w:pPr>
        <w:jc w:val="center"/>
        <w:rPr>
          <w:rFonts w:ascii="Arial" w:hAnsi="Arial" w:cs="Arial"/>
          <w:b/>
          <w:color w:val="FF0000"/>
          <w:sz w:val="40"/>
          <w:szCs w:val="40"/>
        </w:rPr>
      </w:pPr>
      <w:r w:rsidRPr="004042D8">
        <w:rPr>
          <w:rFonts w:ascii="Arial" w:hAnsi="Arial" w:cs="Arial"/>
          <w:b/>
          <w:color w:val="FF0000"/>
          <w:sz w:val="40"/>
          <w:szCs w:val="40"/>
        </w:rPr>
        <w:t>Welding Machines</w:t>
      </w:r>
    </w:p>
    <w:p w:rsidR="00FE5C07" w:rsidRPr="00B405C9" w:rsidRDefault="00FE5C07" w:rsidP="00FE5C07">
      <w:pPr>
        <w:jc w:val="center"/>
        <w:rPr>
          <w:rFonts w:ascii="Arial" w:hAnsi="Arial" w:cs="Arial"/>
          <w:b/>
          <w:sz w:val="40"/>
          <w:szCs w:val="40"/>
        </w:rPr>
      </w:pPr>
    </w:p>
    <w:p w:rsidR="00FE5C07" w:rsidRPr="00036CFC" w:rsidRDefault="00FE5C07" w:rsidP="00FE5C07">
      <w:pPr>
        <w:rPr>
          <w:rFonts w:ascii="Arial" w:hAnsi="Arial" w:cs="Arial"/>
          <w:b/>
          <w:color w:val="002060"/>
        </w:rPr>
      </w:pPr>
      <w:r w:rsidRPr="00036CFC">
        <w:rPr>
          <w:rFonts w:ascii="Arial" w:hAnsi="Arial" w:cs="Arial"/>
          <w:b/>
          <w:color w:val="002060"/>
        </w:rPr>
        <w:t>Do not use this machine unless a teacher has instructed you in its safe use and operation and has given permission.</w:t>
      </w:r>
    </w:p>
    <w:p w:rsidR="00FE5C07" w:rsidRPr="00036CFC" w:rsidRDefault="00FE5C07" w:rsidP="00FE5C07">
      <w:pPr>
        <w:rPr>
          <w:rFonts w:ascii="Arial" w:hAnsi="Arial" w:cs="Arial"/>
          <w:b/>
          <w:color w:val="002060"/>
        </w:rPr>
      </w:pPr>
    </w:p>
    <w:p w:rsidR="00FE5C07" w:rsidRPr="00036CFC" w:rsidRDefault="00FE5C07" w:rsidP="00773680">
      <w:pPr>
        <w:pStyle w:val="ListParagraph"/>
        <w:numPr>
          <w:ilvl w:val="0"/>
          <w:numId w:val="70"/>
        </w:numPr>
        <w:spacing w:line="276" w:lineRule="auto"/>
        <w:rPr>
          <w:rFonts w:ascii="Arial" w:hAnsi="Arial" w:cs="Arial"/>
          <w:bCs/>
          <w:color w:val="002060"/>
        </w:rPr>
      </w:pPr>
      <w:r w:rsidRPr="00036CFC">
        <w:rPr>
          <w:rFonts w:ascii="Arial" w:hAnsi="Arial" w:cs="Arial"/>
          <w:bCs/>
          <w:color w:val="002060"/>
        </w:rPr>
        <w:t>Safety glasses must be worn at all times in addition to welding mask.</w:t>
      </w:r>
    </w:p>
    <w:p w:rsidR="00FE5C07" w:rsidRPr="00036CFC" w:rsidRDefault="00FE5C07" w:rsidP="00773680">
      <w:pPr>
        <w:pStyle w:val="ListParagraph"/>
        <w:numPr>
          <w:ilvl w:val="0"/>
          <w:numId w:val="70"/>
        </w:numPr>
        <w:spacing w:line="276" w:lineRule="auto"/>
        <w:rPr>
          <w:rFonts w:ascii="Arial" w:hAnsi="Arial" w:cs="Arial"/>
          <w:bCs/>
          <w:color w:val="002060"/>
        </w:rPr>
      </w:pPr>
      <w:r w:rsidRPr="00036CFC">
        <w:rPr>
          <w:rFonts w:ascii="Arial" w:hAnsi="Arial" w:cs="Arial"/>
          <w:color w:val="002060"/>
        </w:rPr>
        <w:t>Appropriate footwear with substantial uppers must be worn</w:t>
      </w:r>
      <w:r w:rsidRPr="00036CFC">
        <w:rPr>
          <w:rFonts w:ascii="Arial" w:hAnsi="Arial" w:cs="Arial"/>
          <w:bCs/>
          <w:color w:val="002060"/>
        </w:rPr>
        <w:t>.</w:t>
      </w:r>
    </w:p>
    <w:p w:rsidR="00FE5C07" w:rsidRPr="00036CFC" w:rsidRDefault="00FE5C07" w:rsidP="00773680">
      <w:pPr>
        <w:pStyle w:val="ListParagraph"/>
        <w:numPr>
          <w:ilvl w:val="0"/>
          <w:numId w:val="70"/>
        </w:numPr>
        <w:spacing w:line="276" w:lineRule="auto"/>
        <w:rPr>
          <w:rFonts w:ascii="Arial" w:hAnsi="Arial" w:cs="Arial"/>
          <w:bCs/>
          <w:color w:val="002060"/>
        </w:rPr>
      </w:pPr>
      <w:r w:rsidRPr="00036CFC">
        <w:rPr>
          <w:rFonts w:ascii="Arial" w:hAnsi="Arial" w:cs="Arial"/>
          <w:color w:val="002060"/>
        </w:rPr>
        <w:t>Respiratory protection devices</w:t>
      </w:r>
      <w:r w:rsidRPr="00036CFC">
        <w:rPr>
          <w:rFonts w:ascii="Arial" w:hAnsi="Arial" w:cs="Arial"/>
          <w:bCs/>
          <w:color w:val="002060"/>
        </w:rPr>
        <w:t xml:space="preserve"> may be required for some operations.</w:t>
      </w:r>
    </w:p>
    <w:p w:rsidR="00FE5C07" w:rsidRPr="00036CFC" w:rsidRDefault="00FE5C07" w:rsidP="00773680">
      <w:pPr>
        <w:pStyle w:val="ListParagraph"/>
        <w:numPr>
          <w:ilvl w:val="0"/>
          <w:numId w:val="70"/>
        </w:numPr>
        <w:spacing w:line="276" w:lineRule="auto"/>
        <w:rPr>
          <w:rFonts w:ascii="Arial" w:hAnsi="Arial" w:cs="Arial"/>
          <w:bCs/>
          <w:color w:val="002060"/>
        </w:rPr>
      </w:pPr>
      <w:r w:rsidRPr="00036CFC">
        <w:rPr>
          <w:rFonts w:ascii="Arial" w:hAnsi="Arial" w:cs="Arial"/>
          <w:bCs/>
          <w:color w:val="002060"/>
        </w:rPr>
        <w:t>Rings and jewellery must not be worn.</w:t>
      </w:r>
    </w:p>
    <w:p w:rsidR="00FE5C07" w:rsidRPr="00036CFC" w:rsidRDefault="00FE5C07" w:rsidP="00773680">
      <w:pPr>
        <w:pStyle w:val="ListParagraph"/>
        <w:numPr>
          <w:ilvl w:val="0"/>
          <w:numId w:val="70"/>
        </w:numPr>
        <w:spacing w:line="276" w:lineRule="auto"/>
        <w:rPr>
          <w:rFonts w:ascii="Arial" w:hAnsi="Arial" w:cs="Arial"/>
          <w:color w:val="002060"/>
        </w:rPr>
      </w:pPr>
      <w:r w:rsidRPr="00036CFC">
        <w:rPr>
          <w:rFonts w:ascii="Arial" w:hAnsi="Arial" w:cs="Arial"/>
          <w:color w:val="002060"/>
        </w:rPr>
        <w:t>Long and loose hair must be contained.</w:t>
      </w:r>
    </w:p>
    <w:p w:rsidR="00FE5C07" w:rsidRPr="00036CFC" w:rsidRDefault="00FE5C07" w:rsidP="00773680">
      <w:pPr>
        <w:pStyle w:val="ListParagraph"/>
        <w:numPr>
          <w:ilvl w:val="0"/>
          <w:numId w:val="70"/>
        </w:numPr>
        <w:spacing w:line="276" w:lineRule="auto"/>
        <w:rPr>
          <w:rFonts w:ascii="Arial" w:hAnsi="Arial" w:cs="Arial"/>
          <w:color w:val="002060"/>
        </w:rPr>
      </w:pPr>
      <w:r w:rsidRPr="00036CFC">
        <w:rPr>
          <w:rFonts w:ascii="Arial" w:hAnsi="Arial" w:cs="Arial"/>
          <w:color w:val="002060"/>
        </w:rPr>
        <w:t>Close fitting/protective clothing to cover arms and legs must be worn.</w:t>
      </w:r>
    </w:p>
    <w:p w:rsidR="00FE5C07" w:rsidRPr="00036CFC" w:rsidRDefault="00FE5C07" w:rsidP="00773680">
      <w:pPr>
        <w:pStyle w:val="ListParagraph"/>
        <w:numPr>
          <w:ilvl w:val="0"/>
          <w:numId w:val="70"/>
        </w:numPr>
        <w:spacing w:line="276" w:lineRule="auto"/>
        <w:rPr>
          <w:rFonts w:ascii="Arial" w:hAnsi="Arial" w:cs="Arial"/>
          <w:color w:val="002060"/>
        </w:rPr>
      </w:pPr>
      <w:r w:rsidRPr="00036CFC">
        <w:rPr>
          <w:rFonts w:ascii="Arial" w:hAnsi="Arial" w:cs="Arial"/>
          <w:color w:val="002060"/>
        </w:rPr>
        <w:t>Oil free leather gloves and spats must be worn when welding.</w:t>
      </w:r>
    </w:p>
    <w:p w:rsidR="00FE5C07" w:rsidRPr="00036CFC" w:rsidRDefault="00FE5C07" w:rsidP="00773680">
      <w:pPr>
        <w:pStyle w:val="BodyText2"/>
        <w:numPr>
          <w:ilvl w:val="0"/>
          <w:numId w:val="70"/>
        </w:numPr>
        <w:spacing w:after="0" w:line="240" w:lineRule="auto"/>
        <w:rPr>
          <w:rFonts w:ascii="Arial" w:hAnsi="Arial" w:cs="Arial"/>
          <w:color w:val="002060"/>
          <w:sz w:val="24"/>
        </w:rPr>
      </w:pPr>
      <w:r w:rsidRPr="00036CFC">
        <w:rPr>
          <w:rFonts w:ascii="Arial" w:hAnsi="Arial" w:cs="Arial"/>
          <w:color w:val="002060"/>
          <w:sz w:val="24"/>
        </w:rPr>
        <w:t>A welding mask with correct grade lens for GMAW must be worn.</w:t>
      </w:r>
    </w:p>
    <w:p w:rsidR="00FE5C07" w:rsidRPr="00036CFC" w:rsidRDefault="00FE5C07" w:rsidP="00FE5C07">
      <w:pPr>
        <w:rPr>
          <w:rFonts w:ascii="Arial" w:hAnsi="Arial" w:cs="Arial"/>
          <w:color w:val="002060"/>
        </w:rPr>
      </w:pPr>
    </w:p>
    <w:p w:rsidR="00FE5C07" w:rsidRPr="00036CFC" w:rsidRDefault="00FE5C07" w:rsidP="00FE5C07">
      <w:pPr>
        <w:pStyle w:val="Heading3"/>
        <w:rPr>
          <w:rFonts w:ascii="Arial" w:hAnsi="Arial" w:cs="Arial"/>
          <w:b/>
          <w:color w:val="002060"/>
          <w:sz w:val="24"/>
          <w:szCs w:val="24"/>
        </w:rPr>
      </w:pPr>
      <w:r w:rsidRPr="00036CFC">
        <w:rPr>
          <w:rFonts w:ascii="Arial" w:hAnsi="Arial" w:cs="Arial"/>
          <w:b/>
          <w:color w:val="002060"/>
          <w:sz w:val="24"/>
          <w:szCs w:val="24"/>
        </w:rPr>
        <w:t>PRE-OPERATIONAL SAFETY CHECKS</w:t>
      </w:r>
    </w:p>
    <w:p w:rsidR="00FE5C07" w:rsidRPr="00036CFC" w:rsidRDefault="00FE5C07" w:rsidP="00773680">
      <w:pPr>
        <w:numPr>
          <w:ilvl w:val="0"/>
          <w:numId w:val="67"/>
        </w:numPr>
        <w:rPr>
          <w:rFonts w:ascii="Arial" w:hAnsi="Arial" w:cs="Arial"/>
          <w:color w:val="002060"/>
        </w:rPr>
      </w:pPr>
      <w:r w:rsidRPr="00036CFC">
        <w:rPr>
          <w:rFonts w:ascii="Arial" w:hAnsi="Arial" w:cs="Arial"/>
          <w:color w:val="002060"/>
        </w:rPr>
        <w:t xml:space="preserve">Ensure no slip/trip hazards are present in workspaces and walkways. </w:t>
      </w:r>
    </w:p>
    <w:p w:rsidR="00FE5C07" w:rsidRPr="00036CFC" w:rsidRDefault="00FE5C07" w:rsidP="00773680">
      <w:pPr>
        <w:numPr>
          <w:ilvl w:val="0"/>
          <w:numId w:val="67"/>
        </w:numPr>
        <w:rPr>
          <w:rFonts w:ascii="Arial" w:hAnsi="Arial" w:cs="Arial"/>
          <w:color w:val="002060"/>
        </w:rPr>
      </w:pPr>
      <w:r w:rsidRPr="00036CFC">
        <w:rPr>
          <w:rFonts w:ascii="Arial" w:hAnsi="Arial" w:cs="Arial"/>
          <w:color w:val="002060"/>
        </w:rPr>
        <w:t>Ensure the work area is clean and clear of grease, oil, and any flammable materials.</w:t>
      </w:r>
    </w:p>
    <w:p w:rsidR="00FE5C07" w:rsidRPr="00036CFC" w:rsidRDefault="00FE5C07" w:rsidP="00773680">
      <w:pPr>
        <w:numPr>
          <w:ilvl w:val="0"/>
          <w:numId w:val="67"/>
        </w:numPr>
        <w:rPr>
          <w:rFonts w:ascii="Arial" w:hAnsi="Arial" w:cs="Arial"/>
          <w:color w:val="002060"/>
        </w:rPr>
      </w:pPr>
      <w:r w:rsidRPr="00036CFC">
        <w:rPr>
          <w:rFonts w:ascii="Arial" w:hAnsi="Arial" w:cs="Arial"/>
          <w:color w:val="002060"/>
        </w:rPr>
        <w:t>Keep the welding equipment, work area and gloves dry to avoid electric shocks.</w:t>
      </w:r>
    </w:p>
    <w:p w:rsidR="00FE5C07" w:rsidRPr="00036CFC" w:rsidRDefault="00FE5C07" w:rsidP="00773680">
      <w:pPr>
        <w:numPr>
          <w:ilvl w:val="0"/>
          <w:numId w:val="67"/>
        </w:numPr>
        <w:rPr>
          <w:rFonts w:ascii="Arial" w:hAnsi="Arial" w:cs="Arial"/>
          <w:color w:val="002060"/>
        </w:rPr>
      </w:pPr>
      <w:r w:rsidRPr="00036CFC">
        <w:rPr>
          <w:rFonts w:ascii="Arial" w:hAnsi="Arial" w:cs="Arial"/>
          <w:color w:val="002060"/>
        </w:rPr>
        <w:t>Ensure the gloves, welding gun and work leads are in good condition.</w:t>
      </w:r>
    </w:p>
    <w:p w:rsidR="00FE5C07" w:rsidRPr="00036CFC" w:rsidRDefault="00FE5C07" w:rsidP="00773680">
      <w:pPr>
        <w:numPr>
          <w:ilvl w:val="0"/>
          <w:numId w:val="67"/>
        </w:numPr>
        <w:rPr>
          <w:rFonts w:ascii="Arial" w:hAnsi="Arial" w:cs="Arial"/>
          <w:color w:val="002060"/>
        </w:rPr>
      </w:pPr>
      <w:r w:rsidRPr="00036CFC">
        <w:rPr>
          <w:rFonts w:ascii="Arial" w:hAnsi="Arial" w:cs="Arial"/>
          <w:color w:val="002060"/>
        </w:rPr>
        <w:t>Ensure other people are protected from flashes by closing curtain to welding bay or erecting screens.</w:t>
      </w:r>
    </w:p>
    <w:p w:rsidR="00FE5C07" w:rsidRPr="00036CFC" w:rsidRDefault="00FE5C07" w:rsidP="00773680">
      <w:pPr>
        <w:numPr>
          <w:ilvl w:val="0"/>
          <w:numId w:val="67"/>
        </w:numPr>
        <w:rPr>
          <w:rFonts w:ascii="Arial" w:hAnsi="Arial" w:cs="Arial"/>
          <w:color w:val="002060"/>
        </w:rPr>
      </w:pPr>
      <w:r w:rsidRPr="00036CFC">
        <w:rPr>
          <w:rFonts w:ascii="Arial" w:hAnsi="Arial" w:cs="Arial"/>
          <w:color w:val="002060"/>
        </w:rPr>
        <w:t>Ensure fume extraction unit is on before beginning welding operation.</w:t>
      </w:r>
    </w:p>
    <w:p w:rsidR="00FE5C07" w:rsidRPr="00036CFC" w:rsidRDefault="00FE5C07" w:rsidP="00773680">
      <w:pPr>
        <w:numPr>
          <w:ilvl w:val="0"/>
          <w:numId w:val="67"/>
        </w:numPr>
        <w:rPr>
          <w:rFonts w:ascii="Arial" w:hAnsi="Arial" w:cs="Arial"/>
          <w:color w:val="002060"/>
        </w:rPr>
      </w:pPr>
      <w:r w:rsidRPr="00036CFC">
        <w:rPr>
          <w:rFonts w:ascii="Arial" w:hAnsi="Arial" w:cs="Arial"/>
          <w:color w:val="002060"/>
        </w:rPr>
        <w:t>Ensure the work leads do not create a tripping hazard.</w:t>
      </w:r>
    </w:p>
    <w:p w:rsidR="00FE5C07" w:rsidRPr="00036CFC" w:rsidRDefault="00FE5C07" w:rsidP="00FE5C07">
      <w:pPr>
        <w:pStyle w:val="Heading4"/>
        <w:rPr>
          <w:rFonts w:ascii="Arial" w:hAnsi="Arial" w:cs="Arial"/>
          <w:i/>
          <w:color w:val="002060"/>
          <w:sz w:val="24"/>
          <w:szCs w:val="24"/>
        </w:rPr>
      </w:pPr>
      <w:r w:rsidRPr="00036CFC">
        <w:rPr>
          <w:rFonts w:ascii="Arial" w:hAnsi="Arial" w:cs="Arial"/>
          <w:color w:val="002060"/>
          <w:sz w:val="24"/>
          <w:szCs w:val="24"/>
        </w:rPr>
        <w:t>OPERATIONAL SAFETY CHECKS</w:t>
      </w:r>
    </w:p>
    <w:p w:rsidR="00FE5C07" w:rsidRPr="00036CFC" w:rsidRDefault="00FE5C07" w:rsidP="00773680">
      <w:pPr>
        <w:numPr>
          <w:ilvl w:val="0"/>
          <w:numId w:val="68"/>
        </w:numPr>
        <w:rPr>
          <w:rFonts w:ascii="Arial" w:hAnsi="Arial" w:cs="Arial"/>
          <w:color w:val="002060"/>
        </w:rPr>
      </w:pPr>
      <w:r w:rsidRPr="00036CFC">
        <w:rPr>
          <w:rFonts w:ascii="Arial" w:hAnsi="Arial" w:cs="Arial"/>
          <w:color w:val="002060"/>
        </w:rPr>
        <w:t>Ensure machine is correctly set up for current, voltage, wire feed and gas flow.</w:t>
      </w:r>
    </w:p>
    <w:p w:rsidR="00FE5C07" w:rsidRPr="00036CFC" w:rsidRDefault="00FE5C07" w:rsidP="00773680">
      <w:pPr>
        <w:numPr>
          <w:ilvl w:val="0"/>
          <w:numId w:val="68"/>
        </w:numPr>
        <w:rPr>
          <w:rFonts w:ascii="Arial" w:hAnsi="Arial" w:cs="Arial"/>
          <w:color w:val="002060"/>
        </w:rPr>
      </w:pPr>
      <w:r w:rsidRPr="00036CFC">
        <w:rPr>
          <w:rFonts w:ascii="Arial" w:hAnsi="Arial" w:cs="Arial"/>
          <w:color w:val="002060"/>
        </w:rPr>
        <w:t>Ensure work return cables make firm contact to provide a good electrical connection.</w:t>
      </w:r>
    </w:p>
    <w:p w:rsidR="00FE5C07" w:rsidRPr="00036CFC" w:rsidRDefault="00FE5C07" w:rsidP="00773680">
      <w:pPr>
        <w:numPr>
          <w:ilvl w:val="0"/>
          <w:numId w:val="68"/>
        </w:numPr>
        <w:rPr>
          <w:rFonts w:ascii="Arial" w:hAnsi="Arial" w:cs="Arial"/>
          <w:color w:val="002060"/>
        </w:rPr>
      </w:pPr>
      <w:r w:rsidRPr="00036CFC">
        <w:rPr>
          <w:rFonts w:ascii="Arial" w:hAnsi="Arial" w:cs="Arial"/>
          <w:color w:val="002060"/>
        </w:rPr>
        <w:t>Never leave the welder running unattended.</w:t>
      </w:r>
    </w:p>
    <w:p w:rsidR="00FE5C07" w:rsidRPr="00036CFC" w:rsidRDefault="00FE5C07" w:rsidP="00773680">
      <w:pPr>
        <w:numPr>
          <w:ilvl w:val="0"/>
          <w:numId w:val="68"/>
        </w:numPr>
        <w:rPr>
          <w:rFonts w:ascii="Arial" w:hAnsi="Arial" w:cs="Arial"/>
          <w:color w:val="002060"/>
        </w:rPr>
      </w:pPr>
      <w:r w:rsidRPr="00036CFC">
        <w:rPr>
          <w:rFonts w:ascii="Arial" w:hAnsi="Arial" w:cs="Arial"/>
          <w:color w:val="002060"/>
        </w:rPr>
        <w:t>Take care to avoid flashes.</w:t>
      </w:r>
    </w:p>
    <w:p w:rsidR="00FE5C07" w:rsidRPr="00036CFC" w:rsidRDefault="00FE5C07" w:rsidP="00FE5C07">
      <w:pPr>
        <w:pStyle w:val="Heading4"/>
        <w:rPr>
          <w:rFonts w:ascii="Arial" w:hAnsi="Arial" w:cs="Arial"/>
          <w:i/>
          <w:color w:val="002060"/>
          <w:sz w:val="24"/>
          <w:szCs w:val="24"/>
        </w:rPr>
      </w:pPr>
      <w:r w:rsidRPr="00036CFC">
        <w:rPr>
          <w:rFonts w:ascii="Arial" w:hAnsi="Arial" w:cs="Arial"/>
          <w:color w:val="002060"/>
          <w:sz w:val="24"/>
          <w:szCs w:val="24"/>
        </w:rPr>
        <w:t>HOUSEKEEPING</w:t>
      </w:r>
    </w:p>
    <w:p w:rsidR="00FE5C07" w:rsidRPr="00036CFC" w:rsidRDefault="00FE5C07" w:rsidP="00773680">
      <w:pPr>
        <w:numPr>
          <w:ilvl w:val="0"/>
          <w:numId w:val="69"/>
        </w:numPr>
        <w:rPr>
          <w:rFonts w:ascii="Arial" w:hAnsi="Arial" w:cs="Arial"/>
          <w:color w:val="002060"/>
        </w:rPr>
      </w:pPr>
      <w:r w:rsidRPr="00036CFC">
        <w:rPr>
          <w:rFonts w:ascii="Arial" w:hAnsi="Arial" w:cs="Arial"/>
          <w:color w:val="002060"/>
        </w:rPr>
        <w:t>Switch off the machine and fume extraction.</w:t>
      </w:r>
    </w:p>
    <w:p w:rsidR="00FE5C07" w:rsidRPr="00036CFC" w:rsidRDefault="00FE5C07" w:rsidP="00773680">
      <w:pPr>
        <w:numPr>
          <w:ilvl w:val="0"/>
          <w:numId w:val="69"/>
        </w:numPr>
        <w:rPr>
          <w:rFonts w:ascii="Arial" w:hAnsi="Arial" w:cs="Arial"/>
          <w:color w:val="002060"/>
        </w:rPr>
      </w:pPr>
      <w:r w:rsidRPr="00036CFC">
        <w:rPr>
          <w:rFonts w:ascii="Arial" w:hAnsi="Arial" w:cs="Arial"/>
          <w:color w:val="002060"/>
        </w:rPr>
        <w:t>Close gas cylinder valve.</w:t>
      </w:r>
    </w:p>
    <w:p w:rsidR="00FE5C07" w:rsidRPr="00036CFC" w:rsidRDefault="00FE5C07" w:rsidP="00773680">
      <w:pPr>
        <w:numPr>
          <w:ilvl w:val="0"/>
          <w:numId w:val="69"/>
        </w:numPr>
        <w:rPr>
          <w:rFonts w:ascii="Arial" w:hAnsi="Arial" w:cs="Arial"/>
          <w:color w:val="002060"/>
        </w:rPr>
      </w:pPr>
      <w:r w:rsidRPr="00036CFC">
        <w:rPr>
          <w:rFonts w:ascii="Arial" w:hAnsi="Arial" w:cs="Arial"/>
          <w:color w:val="002060"/>
        </w:rPr>
        <w:t>Hang up welding gun and welding cables.</w:t>
      </w:r>
    </w:p>
    <w:p w:rsidR="00FE5C07" w:rsidRPr="00036CFC" w:rsidRDefault="00FE5C07" w:rsidP="00773680">
      <w:pPr>
        <w:numPr>
          <w:ilvl w:val="0"/>
          <w:numId w:val="69"/>
        </w:numPr>
        <w:rPr>
          <w:rFonts w:ascii="Arial" w:hAnsi="Arial" w:cs="Arial"/>
          <w:color w:val="002060"/>
        </w:rPr>
      </w:pPr>
      <w:r w:rsidRPr="00036CFC">
        <w:rPr>
          <w:rFonts w:ascii="Arial" w:hAnsi="Arial" w:cs="Arial"/>
          <w:color w:val="002060"/>
        </w:rPr>
        <w:t>Leave the work area in a safe, clean and tidy state.</w:t>
      </w:r>
    </w:p>
    <w:p w:rsidR="00FE5C07" w:rsidRPr="00036CFC" w:rsidRDefault="00FE5C07" w:rsidP="00FE5C07">
      <w:pPr>
        <w:pStyle w:val="Heading2"/>
        <w:rPr>
          <w:rFonts w:ascii="Arial" w:hAnsi="Arial" w:cs="Arial"/>
          <w:color w:val="002060"/>
          <w:sz w:val="24"/>
          <w:szCs w:val="24"/>
        </w:rPr>
      </w:pPr>
      <w:r w:rsidRPr="00036CFC">
        <w:rPr>
          <w:rFonts w:ascii="Arial" w:hAnsi="Arial" w:cs="Arial"/>
          <w:color w:val="002060"/>
          <w:sz w:val="24"/>
          <w:szCs w:val="24"/>
        </w:rPr>
        <w:t>POTENTIAL HAZARDS</w:t>
      </w:r>
    </w:p>
    <w:p w:rsidR="00FE5C07" w:rsidRPr="00036CFC" w:rsidRDefault="00FE5C07" w:rsidP="00FE5C07">
      <w:pPr>
        <w:rPr>
          <w:rFonts w:ascii="Arial" w:hAnsi="Arial" w:cs="Arial"/>
          <w:color w:val="002060"/>
        </w:rPr>
      </w:pPr>
      <w:r w:rsidRPr="00036CFC">
        <w:rPr>
          <w:rFonts w:ascii="Arial" w:hAnsi="Arial" w:cs="Arial"/>
          <w:color w:val="002060"/>
        </w:rPr>
        <w:t>1.</w:t>
      </w:r>
      <w:r w:rsidRPr="00036CFC">
        <w:rPr>
          <w:rFonts w:ascii="Arial" w:hAnsi="Arial" w:cs="Arial"/>
          <w:color w:val="002060"/>
        </w:rPr>
        <w:tab/>
        <w:t>Electric shock</w:t>
      </w:r>
      <w:r w:rsidRPr="00036CFC">
        <w:rPr>
          <w:rFonts w:ascii="Arial" w:hAnsi="Arial" w:cs="Arial"/>
          <w:color w:val="002060"/>
        </w:rPr>
        <w:tab/>
      </w:r>
    </w:p>
    <w:p w:rsidR="00FE5C07" w:rsidRPr="00036CFC" w:rsidRDefault="00FE5C07" w:rsidP="00FE5C07">
      <w:pPr>
        <w:rPr>
          <w:rFonts w:ascii="Arial" w:hAnsi="Arial" w:cs="Arial"/>
          <w:color w:val="002060"/>
        </w:rPr>
      </w:pPr>
      <w:r w:rsidRPr="00036CFC">
        <w:rPr>
          <w:rFonts w:ascii="Arial" w:hAnsi="Arial" w:cs="Arial"/>
          <w:color w:val="002060"/>
        </w:rPr>
        <w:t>2.</w:t>
      </w:r>
      <w:r w:rsidRPr="00036CFC">
        <w:rPr>
          <w:rFonts w:ascii="Arial" w:hAnsi="Arial" w:cs="Arial"/>
          <w:color w:val="002060"/>
        </w:rPr>
        <w:tab/>
        <w:t>Fume</w:t>
      </w:r>
      <w:r w:rsidRPr="00036CFC">
        <w:rPr>
          <w:rFonts w:ascii="Arial" w:hAnsi="Arial" w:cs="Arial"/>
          <w:color w:val="002060"/>
        </w:rPr>
        <w:tab/>
      </w:r>
    </w:p>
    <w:p w:rsidR="00FE5C07" w:rsidRPr="00036CFC" w:rsidRDefault="00FE5C07" w:rsidP="00FE5C07">
      <w:pPr>
        <w:rPr>
          <w:rFonts w:ascii="Arial" w:hAnsi="Arial" w:cs="Arial"/>
          <w:color w:val="002060"/>
        </w:rPr>
      </w:pPr>
      <w:r w:rsidRPr="00036CFC">
        <w:rPr>
          <w:rFonts w:ascii="Arial" w:hAnsi="Arial" w:cs="Arial"/>
          <w:color w:val="002060"/>
        </w:rPr>
        <w:t>3.</w:t>
      </w:r>
      <w:r w:rsidRPr="00036CFC">
        <w:rPr>
          <w:rFonts w:ascii="Arial" w:hAnsi="Arial" w:cs="Arial"/>
          <w:color w:val="002060"/>
        </w:rPr>
        <w:tab/>
        <w:t>Radiation burns to eyes or body</w:t>
      </w:r>
    </w:p>
    <w:p w:rsidR="00FE5C07" w:rsidRPr="00036CFC" w:rsidRDefault="00FE5C07" w:rsidP="00FE5C07">
      <w:pPr>
        <w:rPr>
          <w:rFonts w:ascii="Arial" w:hAnsi="Arial" w:cs="Arial"/>
          <w:color w:val="002060"/>
        </w:rPr>
      </w:pPr>
      <w:r w:rsidRPr="00036CFC">
        <w:rPr>
          <w:rFonts w:ascii="Arial" w:hAnsi="Arial" w:cs="Arial"/>
          <w:color w:val="002060"/>
        </w:rPr>
        <w:t>4.</w:t>
      </w:r>
      <w:r w:rsidRPr="00036CFC">
        <w:rPr>
          <w:rFonts w:ascii="Arial" w:hAnsi="Arial" w:cs="Arial"/>
          <w:color w:val="002060"/>
        </w:rPr>
        <w:tab/>
        <w:t>Body burns due to hot or molten materials</w:t>
      </w:r>
      <w:r w:rsidRPr="00036CFC">
        <w:rPr>
          <w:rFonts w:ascii="Arial" w:hAnsi="Arial" w:cs="Arial"/>
          <w:color w:val="002060"/>
        </w:rPr>
        <w:tab/>
      </w:r>
      <w:r w:rsidRPr="00036CFC">
        <w:rPr>
          <w:rFonts w:ascii="Arial" w:hAnsi="Arial" w:cs="Arial"/>
          <w:color w:val="002060"/>
        </w:rPr>
        <w:tab/>
      </w:r>
    </w:p>
    <w:p w:rsidR="00FE5C07" w:rsidRPr="00036CFC" w:rsidRDefault="00FE5C07" w:rsidP="00FE5C07">
      <w:pPr>
        <w:rPr>
          <w:rFonts w:ascii="Arial" w:hAnsi="Arial" w:cs="Arial"/>
          <w:color w:val="002060"/>
        </w:rPr>
      </w:pPr>
      <w:r w:rsidRPr="00036CFC">
        <w:rPr>
          <w:rFonts w:ascii="Arial" w:hAnsi="Arial" w:cs="Arial"/>
          <w:color w:val="002060"/>
        </w:rPr>
        <w:t>5.</w:t>
      </w:r>
      <w:r w:rsidRPr="00036CFC">
        <w:rPr>
          <w:rFonts w:ascii="Arial" w:hAnsi="Arial" w:cs="Arial"/>
          <w:color w:val="002060"/>
        </w:rPr>
        <w:tab/>
        <w:t>Flying sparks</w:t>
      </w:r>
      <w:r w:rsidRPr="00036CFC">
        <w:rPr>
          <w:rFonts w:ascii="Arial" w:hAnsi="Arial" w:cs="Arial"/>
          <w:color w:val="002060"/>
        </w:rPr>
        <w:tab/>
      </w:r>
    </w:p>
    <w:p w:rsidR="0046547A" w:rsidRDefault="0046547A" w:rsidP="006419D1">
      <w:pPr>
        <w:tabs>
          <w:tab w:val="left" w:pos="3900"/>
        </w:tabs>
        <w:rPr>
          <w:rFonts w:ascii="Arial" w:hAnsi="Arial" w:cs="Arial"/>
          <w:bCs/>
        </w:rPr>
      </w:pPr>
    </w:p>
    <w:p w:rsidR="00AD341F" w:rsidRDefault="00AD341F" w:rsidP="006419D1">
      <w:pPr>
        <w:tabs>
          <w:tab w:val="left" w:pos="3900"/>
        </w:tabs>
        <w:rPr>
          <w:rFonts w:ascii="Arial" w:hAnsi="Arial" w:cs="Arial"/>
          <w:bCs/>
        </w:rPr>
      </w:pPr>
    </w:p>
    <w:p w:rsidR="00AD341F" w:rsidRPr="004042D8" w:rsidRDefault="00AD341F" w:rsidP="00AD341F">
      <w:pPr>
        <w:tabs>
          <w:tab w:val="left" w:pos="3900"/>
        </w:tabs>
        <w:jc w:val="center"/>
        <w:rPr>
          <w:rFonts w:ascii="Arial" w:hAnsi="Arial" w:cs="Arial"/>
          <w:b/>
          <w:bCs/>
          <w:color w:val="FF0000"/>
          <w:sz w:val="40"/>
          <w:szCs w:val="40"/>
        </w:rPr>
      </w:pPr>
      <w:r w:rsidRPr="004042D8">
        <w:rPr>
          <w:rFonts w:ascii="Arial" w:hAnsi="Arial" w:cs="Arial"/>
          <w:b/>
          <w:bCs/>
          <w:color w:val="FF0000"/>
          <w:sz w:val="40"/>
          <w:szCs w:val="40"/>
        </w:rPr>
        <w:t>Barricades</w:t>
      </w:r>
    </w:p>
    <w:p w:rsidR="00AD341F" w:rsidRPr="00AD341F" w:rsidRDefault="00AD341F" w:rsidP="00AD341F">
      <w:pPr>
        <w:tabs>
          <w:tab w:val="left" w:pos="3900"/>
        </w:tabs>
        <w:jc w:val="center"/>
        <w:rPr>
          <w:rFonts w:ascii="Arial" w:hAnsi="Arial" w:cs="Arial"/>
          <w:bCs/>
          <w:sz w:val="40"/>
          <w:szCs w:val="40"/>
        </w:rPr>
      </w:pPr>
    </w:p>
    <w:p w:rsidR="0046547A" w:rsidRPr="00036CFC" w:rsidRDefault="0046547A" w:rsidP="0046547A">
      <w:pPr>
        <w:pStyle w:val="Default"/>
        <w:rPr>
          <w:color w:val="002060"/>
        </w:rPr>
      </w:pPr>
      <w:r w:rsidRPr="00036CFC">
        <w:rPr>
          <w:b/>
          <w:bCs/>
          <w:color w:val="002060"/>
        </w:rPr>
        <w:t xml:space="preserve">Barricades PPE Required: </w:t>
      </w:r>
      <w:r w:rsidRPr="00036CFC">
        <w:rPr>
          <w:color w:val="002060"/>
        </w:rPr>
        <w:t xml:space="preserve">Reflective safety vest, steel-toe boots, gloves, hard hat </w:t>
      </w:r>
    </w:p>
    <w:p w:rsidR="0046547A" w:rsidRPr="00036CFC" w:rsidRDefault="0046547A" w:rsidP="0046547A">
      <w:pPr>
        <w:pStyle w:val="Default"/>
        <w:rPr>
          <w:color w:val="002060"/>
        </w:rPr>
      </w:pPr>
    </w:p>
    <w:p w:rsidR="0046547A" w:rsidRPr="00036CFC" w:rsidRDefault="0046547A" w:rsidP="0046547A">
      <w:pPr>
        <w:pStyle w:val="Default"/>
        <w:rPr>
          <w:b/>
          <w:bCs/>
          <w:color w:val="002060"/>
        </w:rPr>
      </w:pPr>
      <w:r w:rsidRPr="00036CFC">
        <w:rPr>
          <w:b/>
          <w:bCs/>
          <w:color w:val="002060"/>
        </w:rPr>
        <w:t xml:space="preserve">Steps: </w:t>
      </w:r>
    </w:p>
    <w:p w:rsidR="0046547A" w:rsidRPr="00036CFC" w:rsidRDefault="0046547A" w:rsidP="0046547A">
      <w:pPr>
        <w:pStyle w:val="Default"/>
        <w:rPr>
          <w:color w:val="002060"/>
        </w:rPr>
      </w:pPr>
    </w:p>
    <w:p w:rsidR="0046547A" w:rsidRPr="00036CFC" w:rsidRDefault="0046547A" w:rsidP="00036FD9">
      <w:pPr>
        <w:pStyle w:val="Default"/>
        <w:numPr>
          <w:ilvl w:val="0"/>
          <w:numId w:val="74"/>
        </w:numPr>
        <w:rPr>
          <w:color w:val="002060"/>
        </w:rPr>
      </w:pPr>
      <w:r w:rsidRPr="00036CFC">
        <w:rPr>
          <w:color w:val="002060"/>
        </w:rPr>
        <w:t xml:space="preserve">Load the truck with signs and barricades required for the job </w:t>
      </w:r>
    </w:p>
    <w:p w:rsidR="0046547A" w:rsidRPr="00036CFC" w:rsidRDefault="0046547A" w:rsidP="0046547A">
      <w:pPr>
        <w:pStyle w:val="Default"/>
        <w:ind w:left="720"/>
        <w:rPr>
          <w:color w:val="002060"/>
        </w:rPr>
      </w:pPr>
    </w:p>
    <w:p w:rsidR="0046547A" w:rsidRPr="00036CFC" w:rsidRDefault="0046547A" w:rsidP="00036FD9">
      <w:pPr>
        <w:pStyle w:val="Default"/>
        <w:numPr>
          <w:ilvl w:val="0"/>
          <w:numId w:val="74"/>
        </w:numPr>
        <w:rPr>
          <w:color w:val="002060"/>
        </w:rPr>
      </w:pPr>
      <w:r w:rsidRPr="00036CFC">
        <w:rPr>
          <w:color w:val="002060"/>
        </w:rPr>
        <w:t xml:space="preserve">Block off the street with a closed sign in order to install the proper barricades. </w:t>
      </w:r>
    </w:p>
    <w:p w:rsidR="0046547A" w:rsidRPr="00036CFC" w:rsidRDefault="0046547A" w:rsidP="0046547A">
      <w:pPr>
        <w:pStyle w:val="Default"/>
        <w:rPr>
          <w:color w:val="002060"/>
        </w:rPr>
      </w:pPr>
    </w:p>
    <w:p w:rsidR="0046547A" w:rsidRPr="00036CFC" w:rsidRDefault="0046547A" w:rsidP="00036FD9">
      <w:pPr>
        <w:pStyle w:val="Default"/>
        <w:numPr>
          <w:ilvl w:val="0"/>
          <w:numId w:val="74"/>
        </w:numPr>
        <w:rPr>
          <w:color w:val="002060"/>
        </w:rPr>
      </w:pPr>
      <w:r w:rsidRPr="00036CFC">
        <w:rPr>
          <w:color w:val="002060"/>
        </w:rPr>
        <w:t xml:space="preserve">Install barricades and signs to protect workers and the public from injury. </w:t>
      </w:r>
    </w:p>
    <w:p w:rsidR="0046547A" w:rsidRPr="00036CFC" w:rsidRDefault="0046547A" w:rsidP="0046547A">
      <w:pPr>
        <w:pStyle w:val="Default"/>
        <w:rPr>
          <w:color w:val="002060"/>
        </w:rPr>
      </w:pPr>
    </w:p>
    <w:p w:rsidR="0046547A" w:rsidRPr="00036CFC" w:rsidRDefault="0046547A" w:rsidP="0046547A">
      <w:pPr>
        <w:pStyle w:val="Default"/>
        <w:tabs>
          <w:tab w:val="left" w:pos="630"/>
        </w:tabs>
        <w:ind w:left="630" w:hanging="270"/>
        <w:rPr>
          <w:color w:val="002060"/>
        </w:rPr>
      </w:pPr>
      <w:r w:rsidRPr="00036CFC">
        <w:rPr>
          <w:color w:val="002060"/>
        </w:rPr>
        <w:t xml:space="preserve">4. Barricades should be removed in reverse order. In some instances, a flag person may be required to assist access and egress from the construction zone. </w:t>
      </w:r>
    </w:p>
    <w:p w:rsidR="0046547A" w:rsidRPr="00036CFC" w:rsidRDefault="0046547A" w:rsidP="0046547A">
      <w:pPr>
        <w:pStyle w:val="Default"/>
        <w:rPr>
          <w:color w:val="002060"/>
        </w:rPr>
      </w:pPr>
    </w:p>
    <w:p w:rsidR="0046547A" w:rsidRPr="00036CFC" w:rsidRDefault="0046547A" w:rsidP="0046547A">
      <w:pPr>
        <w:pStyle w:val="Default"/>
        <w:ind w:left="720" w:hanging="360"/>
        <w:rPr>
          <w:color w:val="002060"/>
        </w:rPr>
      </w:pPr>
      <w:r w:rsidRPr="00036CFC">
        <w:rPr>
          <w:color w:val="002060"/>
        </w:rPr>
        <w:t xml:space="preserve">5. The barricades are to be inspected daily by the barricade personnel. </w:t>
      </w:r>
    </w:p>
    <w:p w:rsidR="0046547A" w:rsidRPr="00036CFC" w:rsidRDefault="0046547A" w:rsidP="0046547A">
      <w:pPr>
        <w:pStyle w:val="Default"/>
        <w:ind w:left="720"/>
        <w:rPr>
          <w:color w:val="002060"/>
        </w:rPr>
      </w:pPr>
    </w:p>
    <w:p w:rsidR="0046547A" w:rsidRPr="00036CFC" w:rsidRDefault="006405E2" w:rsidP="00AD341F">
      <w:pPr>
        <w:pStyle w:val="Default"/>
        <w:ind w:firstLine="360"/>
        <w:rPr>
          <w:color w:val="002060"/>
        </w:rPr>
      </w:pPr>
      <w:r w:rsidRPr="00036CFC">
        <w:rPr>
          <w:color w:val="002060"/>
        </w:rPr>
        <w:t xml:space="preserve">6. </w:t>
      </w:r>
      <w:r w:rsidR="0046547A" w:rsidRPr="00036CFC">
        <w:rPr>
          <w:color w:val="002060"/>
        </w:rPr>
        <w:t xml:space="preserve">If barricades are damaged, they are to be repaired or replaced immediately. </w:t>
      </w:r>
    </w:p>
    <w:p w:rsidR="0046547A" w:rsidRPr="00036CFC" w:rsidRDefault="0046547A" w:rsidP="0046547A">
      <w:pPr>
        <w:pStyle w:val="Default"/>
        <w:rPr>
          <w:color w:val="002060"/>
        </w:rPr>
      </w:pPr>
    </w:p>
    <w:p w:rsidR="0046547A" w:rsidRPr="00036CFC" w:rsidRDefault="0046547A" w:rsidP="0046547A">
      <w:pPr>
        <w:pStyle w:val="Default"/>
        <w:rPr>
          <w:color w:val="002060"/>
        </w:rPr>
      </w:pPr>
    </w:p>
    <w:p w:rsidR="0046547A" w:rsidRPr="00036CFC" w:rsidRDefault="0046547A" w:rsidP="0046547A">
      <w:pPr>
        <w:pStyle w:val="Default"/>
        <w:rPr>
          <w:color w:val="002060"/>
        </w:rPr>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Pr="0098442D" w:rsidRDefault="0046547A" w:rsidP="0046547A">
      <w:pPr>
        <w:pStyle w:val="Default"/>
      </w:pPr>
    </w:p>
    <w:p w:rsidR="0046547A" w:rsidRDefault="0046547A" w:rsidP="006419D1">
      <w:pPr>
        <w:tabs>
          <w:tab w:val="left" w:pos="3900"/>
        </w:tabs>
        <w:rPr>
          <w:rFonts w:ascii="Arial" w:hAnsi="Arial" w:cs="Arial"/>
          <w:bCs/>
        </w:rPr>
      </w:pPr>
    </w:p>
    <w:p w:rsidR="00387793" w:rsidRDefault="00387793" w:rsidP="006419D1">
      <w:pPr>
        <w:tabs>
          <w:tab w:val="left" w:pos="3900"/>
        </w:tabs>
        <w:rPr>
          <w:rFonts w:ascii="Arial" w:hAnsi="Arial" w:cs="Arial"/>
          <w:bCs/>
        </w:rPr>
      </w:pPr>
    </w:p>
    <w:p w:rsidR="002A6EEB" w:rsidRPr="004042D8" w:rsidRDefault="002A6EEB" w:rsidP="002A6EEB">
      <w:pPr>
        <w:autoSpaceDE w:val="0"/>
        <w:autoSpaceDN w:val="0"/>
        <w:adjustRightInd w:val="0"/>
        <w:jc w:val="center"/>
        <w:rPr>
          <w:rFonts w:ascii="Arial" w:hAnsi="Arial" w:cs="Arial"/>
          <w:b/>
          <w:color w:val="FF0000"/>
          <w:sz w:val="40"/>
          <w:szCs w:val="40"/>
        </w:rPr>
      </w:pPr>
      <w:r w:rsidRPr="004042D8">
        <w:rPr>
          <w:rFonts w:ascii="Arial" w:hAnsi="Arial" w:cs="Arial"/>
          <w:b/>
          <w:color w:val="FF0000"/>
          <w:sz w:val="40"/>
          <w:szCs w:val="40"/>
        </w:rPr>
        <w:t>LOCKOUT PROCEDURE</w:t>
      </w:r>
    </w:p>
    <w:p w:rsidR="002A6EEB" w:rsidRPr="001819C6" w:rsidRDefault="002A6EEB" w:rsidP="002A6EEB">
      <w:pPr>
        <w:autoSpaceDE w:val="0"/>
        <w:autoSpaceDN w:val="0"/>
        <w:adjustRightInd w:val="0"/>
        <w:jc w:val="center"/>
        <w:rPr>
          <w:rFonts w:ascii="Arial" w:hAnsi="Arial" w:cs="Arial"/>
          <w:color w:val="000000"/>
        </w:rPr>
      </w:pPr>
    </w:p>
    <w:p w:rsidR="002A6EEB" w:rsidRPr="00036CFC" w:rsidRDefault="002A6EEB" w:rsidP="002A6EEB">
      <w:pPr>
        <w:autoSpaceDE w:val="0"/>
        <w:autoSpaceDN w:val="0"/>
        <w:adjustRightInd w:val="0"/>
        <w:rPr>
          <w:rFonts w:ascii="Arial" w:hAnsi="Arial" w:cs="Arial"/>
          <w:color w:val="002060"/>
        </w:rPr>
      </w:pPr>
      <w:r w:rsidRPr="00036CFC">
        <w:rPr>
          <w:rFonts w:ascii="Arial" w:hAnsi="Arial" w:cs="Arial"/>
          <w:color w:val="002060"/>
        </w:rPr>
        <w:t>Often power sources are inadvertently turned on, or valves opened mistakenly before the work is completed, resulting in serious injuries and fatalities. Therefore, it is important not only to ensure that all energies are properly locked out, but also that they remain locked out until the work is completed.</w:t>
      </w:r>
    </w:p>
    <w:p w:rsidR="002A6EEB" w:rsidRPr="00036CFC" w:rsidRDefault="002A6EEB" w:rsidP="002A6EEB">
      <w:pPr>
        <w:autoSpaceDE w:val="0"/>
        <w:autoSpaceDN w:val="0"/>
        <w:adjustRightInd w:val="0"/>
        <w:rPr>
          <w:rFonts w:ascii="Arial" w:hAnsi="Arial" w:cs="Arial"/>
          <w:b/>
          <w:bCs/>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What is Lockout?</w:t>
      </w:r>
    </w:p>
    <w:p w:rsidR="002A6EEB" w:rsidRPr="00036CFC" w:rsidRDefault="002A6EEB" w:rsidP="002A6EEB">
      <w:pPr>
        <w:autoSpaceDE w:val="0"/>
        <w:autoSpaceDN w:val="0"/>
        <w:adjustRightInd w:val="0"/>
        <w:rPr>
          <w:rFonts w:ascii="Arial" w:hAnsi="Arial" w:cs="Arial"/>
          <w:color w:val="002060"/>
        </w:rPr>
      </w:pPr>
      <w:r w:rsidRPr="00036CFC">
        <w:rPr>
          <w:rFonts w:ascii="Arial" w:hAnsi="Arial" w:cs="Arial"/>
          <w:color w:val="002060"/>
        </w:rPr>
        <w:t>“Lockout” means to physically neutralize all energies in a piece of equipment before beginning any maintenance or repair work. Lockouts generally involve:</w:t>
      </w:r>
    </w:p>
    <w:p w:rsidR="002A6EEB" w:rsidRPr="00036CFC" w:rsidRDefault="002A6EEB" w:rsidP="00036FD9">
      <w:pPr>
        <w:numPr>
          <w:ilvl w:val="0"/>
          <w:numId w:val="86"/>
        </w:numPr>
        <w:autoSpaceDE w:val="0"/>
        <w:autoSpaceDN w:val="0"/>
        <w:adjustRightInd w:val="0"/>
        <w:rPr>
          <w:rFonts w:ascii="Arial" w:hAnsi="Arial" w:cs="Arial"/>
          <w:color w:val="002060"/>
        </w:rPr>
      </w:pPr>
      <w:r w:rsidRPr="00036CFC">
        <w:rPr>
          <w:rFonts w:ascii="Arial" w:hAnsi="Arial" w:cs="Arial"/>
          <w:color w:val="002060"/>
        </w:rPr>
        <w:t xml:space="preserve"> stopping all energy flows (for example, by turning off switches, or valves on supply lines)</w:t>
      </w:r>
    </w:p>
    <w:p w:rsidR="002A6EEB" w:rsidRPr="00036CFC" w:rsidRDefault="002A6EEB" w:rsidP="00036FD9">
      <w:pPr>
        <w:numPr>
          <w:ilvl w:val="0"/>
          <w:numId w:val="86"/>
        </w:numPr>
        <w:autoSpaceDE w:val="0"/>
        <w:autoSpaceDN w:val="0"/>
        <w:adjustRightInd w:val="0"/>
        <w:rPr>
          <w:rFonts w:ascii="Arial" w:hAnsi="Arial" w:cs="Arial"/>
          <w:color w:val="002060"/>
        </w:rPr>
      </w:pPr>
      <w:r w:rsidRPr="00036CFC">
        <w:rPr>
          <w:rFonts w:ascii="Arial" w:hAnsi="Arial" w:cs="Arial"/>
          <w:color w:val="002060"/>
        </w:rPr>
        <w:t xml:space="preserve"> locking switches and valves</w:t>
      </w:r>
    </w:p>
    <w:p w:rsidR="002A6EEB" w:rsidRPr="00036CFC" w:rsidRDefault="002A6EEB" w:rsidP="00036FD9">
      <w:pPr>
        <w:numPr>
          <w:ilvl w:val="0"/>
          <w:numId w:val="86"/>
        </w:numPr>
        <w:autoSpaceDE w:val="0"/>
        <w:autoSpaceDN w:val="0"/>
        <w:adjustRightInd w:val="0"/>
        <w:rPr>
          <w:rFonts w:ascii="Arial" w:hAnsi="Arial" w:cs="Arial"/>
          <w:color w:val="002060"/>
        </w:rPr>
      </w:pPr>
      <w:r w:rsidRPr="00036CFC">
        <w:rPr>
          <w:rFonts w:ascii="Arial" w:hAnsi="Arial" w:cs="Arial"/>
          <w:color w:val="002060"/>
        </w:rPr>
        <w:t xml:space="preserve"> securing the machine, device, or power transmission line in a de-energized state (for example, by applying blocks or blanks, or bleeding hydraulic or pneumatic pressure from lines)</w:t>
      </w:r>
    </w:p>
    <w:p w:rsidR="002A6EEB" w:rsidRPr="00036CFC" w:rsidRDefault="002A6EEB" w:rsidP="002A6EEB">
      <w:pPr>
        <w:autoSpaceDE w:val="0"/>
        <w:autoSpaceDN w:val="0"/>
        <w:adjustRightInd w:val="0"/>
        <w:rPr>
          <w:rFonts w:ascii="Arial" w:hAnsi="Arial" w:cs="Arial"/>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Why is a Lockout Necessary?</w:t>
      </w:r>
    </w:p>
    <w:p w:rsidR="002A6EEB" w:rsidRPr="00036CFC" w:rsidRDefault="002A6EEB" w:rsidP="002A6EEB">
      <w:pPr>
        <w:autoSpaceDE w:val="0"/>
        <w:autoSpaceDN w:val="0"/>
        <w:adjustRightInd w:val="0"/>
        <w:rPr>
          <w:rFonts w:ascii="Arial" w:hAnsi="Arial" w:cs="Arial"/>
          <w:color w:val="002060"/>
        </w:rPr>
      </w:pPr>
      <w:r w:rsidRPr="00036CFC">
        <w:rPr>
          <w:rFonts w:ascii="Arial" w:hAnsi="Arial" w:cs="Arial"/>
          <w:color w:val="002060"/>
        </w:rPr>
        <w:t>If a lockout is not performed, uncontrolled energies could cause:</w:t>
      </w:r>
    </w:p>
    <w:p w:rsidR="002A6EEB" w:rsidRPr="00036CFC" w:rsidRDefault="002A6EEB" w:rsidP="00036FD9">
      <w:pPr>
        <w:numPr>
          <w:ilvl w:val="0"/>
          <w:numId w:val="87"/>
        </w:numPr>
        <w:autoSpaceDE w:val="0"/>
        <w:autoSpaceDN w:val="0"/>
        <w:adjustRightInd w:val="0"/>
        <w:rPr>
          <w:rFonts w:ascii="Arial" w:hAnsi="Arial" w:cs="Arial"/>
          <w:color w:val="002060"/>
        </w:rPr>
      </w:pPr>
      <w:r w:rsidRPr="00036CFC">
        <w:rPr>
          <w:rFonts w:ascii="Arial" w:hAnsi="Arial" w:cs="Arial"/>
          <w:color w:val="002060"/>
        </w:rPr>
        <w:t>electrocution (contact with live circuits)</w:t>
      </w:r>
    </w:p>
    <w:p w:rsidR="002A6EEB" w:rsidRPr="00036CFC" w:rsidRDefault="002A6EEB" w:rsidP="00036FD9">
      <w:pPr>
        <w:numPr>
          <w:ilvl w:val="0"/>
          <w:numId w:val="87"/>
        </w:numPr>
        <w:autoSpaceDE w:val="0"/>
        <w:autoSpaceDN w:val="0"/>
        <w:adjustRightInd w:val="0"/>
        <w:rPr>
          <w:rFonts w:ascii="Arial" w:hAnsi="Arial" w:cs="Arial"/>
          <w:color w:val="002060"/>
        </w:rPr>
      </w:pPr>
      <w:r w:rsidRPr="00036CFC">
        <w:rPr>
          <w:rFonts w:ascii="Arial" w:hAnsi="Arial" w:cs="Arial"/>
          <w:color w:val="002060"/>
        </w:rPr>
        <w:t>cuts, bruises, crushing, amputations, death, resulting from:</w:t>
      </w:r>
    </w:p>
    <w:p w:rsidR="002A6EEB" w:rsidRPr="00036CFC" w:rsidRDefault="002A6EEB" w:rsidP="002A6EEB">
      <w:pPr>
        <w:autoSpaceDE w:val="0"/>
        <w:autoSpaceDN w:val="0"/>
        <w:adjustRightInd w:val="0"/>
        <w:ind w:left="900"/>
        <w:rPr>
          <w:rFonts w:ascii="Arial" w:hAnsi="Arial" w:cs="Arial"/>
          <w:color w:val="002060"/>
        </w:rPr>
      </w:pPr>
      <w:r w:rsidRPr="00036CFC">
        <w:rPr>
          <w:rFonts w:ascii="Arial" w:hAnsi="Arial" w:cs="Arial"/>
          <w:color w:val="002060"/>
        </w:rPr>
        <w:t>- Entanglement with belts, chains, conveyors, rollers, shafts, impellers</w:t>
      </w:r>
    </w:p>
    <w:p w:rsidR="002A6EEB" w:rsidRPr="00036CFC" w:rsidRDefault="002A6EEB" w:rsidP="002A6EEB">
      <w:pPr>
        <w:autoSpaceDE w:val="0"/>
        <w:autoSpaceDN w:val="0"/>
        <w:adjustRightInd w:val="0"/>
        <w:ind w:left="900"/>
        <w:rPr>
          <w:rFonts w:ascii="Arial" w:hAnsi="Arial" w:cs="Arial"/>
          <w:color w:val="002060"/>
        </w:rPr>
      </w:pPr>
      <w:r w:rsidRPr="00036CFC">
        <w:rPr>
          <w:rFonts w:ascii="Arial" w:hAnsi="Arial" w:cs="Arial"/>
          <w:color w:val="002060"/>
        </w:rPr>
        <w:t>- Entrapment by bulk materials from bins silos or hoppers</w:t>
      </w:r>
    </w:p>
    <w:p w:rsidR="002A6EEB" w:rsidRPr="00036CFC" w:rsidRDefault="002A6EEB" w:rsidP="002A6EEB">
      <w:pPr>
        <w:autoSpaceDE w:val="0"/>
        <w:autoSpaceDN w:val="0"/>
        <w:adjustRightInd w:val="0"/>
        <w:ind w:left="900"/>
        <w:rPr>
          <w:rFonts w:ascii="Arial" w:hAnsi="Arial" w:cs="Arial"/>
          <w:color w:val="002060"/>
        </w:rPr>
      </w:pPr>
      <w:r w:rsidRPr="00036CFC">
        <w:rPr>
          <w:rFonts w:ascii="Arial" w:hAnsi="Arial" w:cs="Arial"/>
          <w:color w:val="002060"/>
        </w:rPr>
        <w:t>- Drowning in liquids in vats or tanks</w:t>
      </w:r>
    </w:p>
    <w:p w:rsidR="002A6EEB" w:rsidRPr="00036CFC" w:rsidRDefault="002A6EEB" w:rsidP="00036FD9">
      <w:pPr>
        <w:numPr>
          <w:ilvl w:val="0"/>
          <w:numId w:val="88"/>
        </w:numPr>
        <w:autoSpaceDE w:val="0"/>
        <w:autoSpaceDN w:val="0"/>
        <w:adjustRightInd w:val="0"/>
        <w:rPr>
          <w:rFonts w:ascii="Arial" w:hAnsi="Arial" w:cs="Arial"/>
          <w:color w:val="002060"/>
        </w:rPr>
      </w:pPr>
      <w:r w:rsidRPr="00036CFC">
        <w:rPr>
          <w:rFonts w:ascii="Arial" w:hAnsi="Arial" w:cs="Arial"/>
          <w:color w:val="002060"/>
        </w:rPr>
        <w:t>burns (contact with hot parts, materials, or equipment such as furnaces)</w:t>
      </w:r>
    </w:p>
    <w:p w:rsidR="002A6EEB" w:rsidRPr="00036CFC" w:rsidRDefault="002A6EEB" w:rsidP="00036FD9">
      <w:pPr>
        <w:numPr>
          <w:ilvl w:val="0"/>
          <w:numId w:val="88"/>
        </w:numPr>
        <w:autoSpaceDE w:val="0"/>
        <w:autoSpaceDN w:val="0"/>
        <w:adjustRightInd w:val="0"/>
        <w:rPr>
          <w:rFonts w:ascii="Arial" w:hAnsi="Arial" w:cs="Arial"/>
          <w:color w:val="002060"/>
        </w:rPr>
      </w:pPr>
      <w:r w:rsidRPr="00036CFC">
        <w:rPr>
          <w:rFonts w:ascii="Arial" w:hAnsi="Arial" w:cs="Arial"/>
          <w:color w:val="002060"/>
        </w:rPr>
        <w:t>fires and explosions chemical exposures (gases or liquids released from pipelines)</w:t>
      </w:r>
    </w:p>
    <w:p w:rsidR="002A6EEB" w:rsidRPr="00036CFC" w:rsidRDefault="002A6EEB" w:rsidP="002A6EEB">
      <w:pPr>
        <w:rPr>
          <w:rFonts w:ascii="Arial" w:hAnsi="Arial" w:cs="Arial"/>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How is a Lockout Done?</w:t>
      </w:r>
    </w:p>
    <w:p w:rsidR="002A6EEB" w:rsidRPr="00036CFC" w:rsidRDefault="002A6EEB" w:rsidP="002A6EEB">
      <w:pPr>
        <w:autoSpaceDE w:val="0"/>
        <w:autoSpaceDN w:val="0"/>
        <w:adjustRightInd w:val="0"/>
        <w:rPr>
          <w:rFonts w:ascii="Arial" w:hAnsi="Arial" w:cs="Arial"/>
          <w:color w:val="002060"/>
        </w:rPr>
      </w:pPr>
      <w:r w:rsidRPr="00036CFC">
        <w:rPr>
          <w:rFonts w:ascii="Arial" w:hAnsi="Arial" w:cs="Arial"/>
          <w:color w:val="002060"/>
        </w:rPr>
        <w:t>For lockouts to be effective, a clear, well-defined lockout policy supported by administrative and control procedures and proper training, is essential.</w:t>
      </w:r>
    </w:p>
    <w:p w:rsidR="002A6EEB" w:rsidRPr="00036CFC" w:rsidRDefault="002A6EEB" w:rsidP="002A6EEB">
      <w:pPr>
        <w:autoSpaceDE w:val="0"/>
        <w:autoSpaceDN w:val="0"/>
        <w:adjustRightInd w:val="0"/>
        <w:rPr>
          <w:rFonts w:ascii="Arial" w:hAnsi="Arial" w:cs="Arial"/>
          <w:color w:val="002060"/>
        </w:rPr>
      </w:pPr>
      <w:r w:rsidRPr="00036CFC">
        <w:rPr>
          <w:rFonts w:ascii="Arial" w:hAnsi="Arial" w:cs="Arial"/>
          <w:color w:val="002060"/>
        </w:rPr>
        <w:t>A systematic approach would be to:</w:t>
      </w:r>
    </w:p>
    <w:p w:rsidR="002A6EEB" w:rsidRPr="00036CFC" w:rsidRDefault="002A6EEB" w:rsidP="00036FD9">
      <w:pPr>
        <w:numPr>
          <w:ilvl w:val="0"/>
          <w:numId w:val="89"/>
        </w:numPr>
        <w:autoSpaceDE w:val="0"/>
        <w:autoSpaceDN w:val="0"/>
        <w:adjustRightInd w:val="0"/>
        <w:rPr>
          <w:rFonts w:ascii="Arial" w:hAnsi="Arial" w:cs="Arial"/>
          <w:color w:val="002060"/>
        </w:rPr>
      </w:pPr>
      <w:r w:rsidRPr="00036CFC">
        <w:rPr>
          <w:rFonts w:ascii="Arial" w:hAnsi="Arial" w:cs="Arial"/>
          <w:color w:val="002060"/>
        </w:rPr>
        <w:t>develop a lockout policy</w:t>
      </w:r>
    </w:p>
    <w:p w:rsidR="002A6EEB" w:rsidRPr="00036CFC" w:rsidRDefault="002A6EEB" w:rsidP="00036FD9">
      <w:pPr>
        <w:numPr>
          <w:ilvl w:val="0"/>
          <w:numId w:val="89"/>
        </w:numPr>
        <w:autoSpaceDE w:val="0"/>
        <w:autoSpaceDN w:val="0"/>
        <w:adjustRightInd w:val="0"/>
        <w:rPr>
          <w:rFonts w:ascii="Arial" w:hAnsi="Arial" w:cs="Arial"/>
          <w:color w:val="002060"/>
        </w:rPr>
      </w:pPr>
      <w:r w:rsidRPr="00036CFC">
        <w:rPr>
          <w:rFonts w:ascii="Arial" w:hAnsi="Arial" w:cs="Arial"/>
          <w:color w:val="002060"/>
        </w:rPr>
        <w:t>identify lockout situations</w:t>
      </w:r>
    </w:p>
    <w:p w:rsidR="002A6EEB" w:rsidRPr="00036CFC" w:rsidRDefault="002A6EEB" w:rsidP="00036FD9">
      <w:pPr>
        <w:numPr>
          <w:ilvl w:val="0"/>
          <w:numId w:val="89"/>
        </w:numPr>
        <w:autoSpaceDE w:val="0"/>
        <w:autoSpaceDN w:val="0"/>
        <w:adjustRightInd w:val="0"/>
        <w:rPr>
          <w:rFonts w:ascii="Arial" w:hAnsi="Arial" w:cs="Arial"/>
          <w:color w:val="002060"/>
        </w:rPr>
      </w:pPr>
      <w:r w:rsidRPr="00036CFC">
        <w:rPr>
          <w:rFonts w:ascii="Arial" w:hAnsi="Arial" w:cs="Arial"/>
          <w:color w:val="002060"/>
        </w:rPr>
        <w:t>develop procedures</w:t>
      </w:r>
    </w:p>
    <w:p w:rsidR="002A6EEB" w:rsidRPr="00036CFC" w:rsidRDefault="002A6EEB" w:rsidP="00036FD9">
      <w:pPr>
        <w:numPr>
          <w:ilvl w:val="0"/>
          <w:numId w:val="89"/>
        </w:numPr>
        <w:autoSpaceDE w:val="0"/>
        <w:autoSpaceDN w:val="0"/>
        <w:adjustRightInd w:val="0"/>
        <w:rPr>
          <w:rFonts w:ascii="Arial" w:hAnsi="Arial" w:cs="Arial"/>
          <w:color w:val="002060"/>
        </w:rPr>
      </w:pPr>
      <w:r w:rsidRPr="00036CFC">
        <w:rPr>
          <w:rFonts w:ascii="Arial" w:hAnsi="Arial" w:cs="Arial"/>
          <w:color w:val="002060"/>
        </w:rPr>
        <w:t>train workers</w:t>
      </w:r>
    </w:p>
    <w:p w:rsidR="002A6EEB" w:rsidRPr="00036CFC" w:rsidRDefault="002A6EEB" w:rsidP="00036FD9">
      <w:pPr>
        <w:numPr>
          <w:ilvl w:val="0"/>
          <w:numId w:val="89"/>
        </w:numPr>
        <w:autoSpaceDE w:val="0"/>
        <w:autoSpaceDN w:val="0"/>
        <w:adjustRightInd w:val="0"/>
        <w:rPr>
          <w:rFonts w:ascii="Arial" w:hAnsi="Arial" w:cs="Arial"/>
          <w:color w:val="002060"/>
        </w:rPr>
      </w:pPr>
      <w:r w:rsidRPr="00036CFC">
        <w:rPr>
          <w:rFonts w:ascii="Arial" w:hAnsi="Arial" w:cs="Arial"/>
          <w:color w:val="002060"/>
        </w:rPr>
        <w:t>enforce and update your policy</w:t>
      </w:r>
    </w:p>
    <w:p w:rsidR="002A6EEB" w:rsidRPr="00036CFC" w:rsidRDefault="002A6EEB" w:rsidP="002A6EEB">
      <w:pPr>
        <w:autoSpaceDE w:val="0"/>
        <w:autoSpaceDN w:val="0"/>
        <w:adjustRightInd w:val="0"/>
        <w:rPr>
          <w:rFonts w:ascii="Arial" w:hAnsi="Arial" w:cs="Arial"/>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Develop a Lockout Policy</w:t>
      </w:r>
    </w:p>
    <w:p w:rsidR="002A6EEB" w:rsidRPr="00036CFC" w:rsidRDefault="002A6EEB" w:rsidP="002A6EEB">
      <w:pPr>
        <w:autoSpaceDE w:val="0"/>
        <w:autoSpaceDN w:val="0"/>
        <w:adjustRightInd w:val="0"/>
        <w:rPr>
          <w:rFonts w:ascii="Arial" w:hAnsi="Arial" w:cs="Arial"/>
          <w:color w:val="002060"/>
        </w:rPr>
      </w:pPr>
      <w:r w:rsidRPr="00036CFC">
        <w:rPr>
          <w:rFonts w:ascii="Arial" w:hAnsi="Arial" w:cs="Arial"/>
          <w:color w:val="002060"/>
        </w:rPr>
        <w:t>Your written lockout policy should make reference to your company’s general occupational health and safety policy. It should clearly outline responsibilities, and refer to procedures to be followed. It should state your company’s intent to protect all employees by:</w:t>
      </w:r>
    </w:p>
    <w:p w:rsidR="002A6EEB" w:rsidRPr="00036CFC" w:rsidRDefault="002A6EEB" w:rsidP="00036FD9">
      <w:pPr>
        <w:numPr>
          <w:ilvl w:val="0"/>
          <w:numId w:val="86"/>
        </w:numPr>
        <w:autoSpaceDE w:val="0"/>
        <w:autoSpaceDN w:val="0"/>
        <w:adjustRightInd w:val="0"/>
        <w:rPr>
          <w:rFonts w:ascii="Arial" w:hAnsi="Arial" w:cs="Arial"/>
          <w:color w:val="002060"/>
        </w:rPr>
      </w:pPr>
      <w:r w:rsidRPr="00036CFC">
        <w:rPr>
          <w:rFonts w:ascii="Arial" w:hAnsi="Arial" w:cs="Arial"/>
          <w:color w:val="002060"/>
        </w:rPr>
        <w:lastRenderedPageBreak/>
        <w:t>identifying all activities and machines, equipment, and processes which require lockouts (for example, repairs, maintenance, and cleaning of pipelines, tanks, and machines)</w:t>
      </w: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Equipment Operator</w:t>
      </w:r>
    </w:p>
    <w:p w:rsidR="002A6EEB" w:rsidRPr="00036CFC" w:rsidRDefault="002A6EEB" w:rsidP="00036FD9">
      <w:pPr>
        <w:numPr>
          <w:ilvl w:val="0"/>
          <w:numId w:val="90"/>
        </w:numPr>
        <w:autoSpaceDE w:val="0"/>
        <w:autoSpaceDN w:val="0"/>
        <w:adjustRightInd w:val="0"/>
        <w:rPr>
          <w:rFonts w:ascii="Arial" w:hAnsi="Arial" w:cs="Arial"/>
          <w:color w:val="002060"/>
        </w:rPr>
      </w:pPr>
      <w:r w:rsidRPr="00036CFC">
        <w:rPr>
          <w:rFonts w:ascii="Arial" w:hAnsi="Arial" w:cs="Arial"/>
          <w:color w:val="002060"/>
        </w:rPr>
        <w:t>When assigned to operate equipment that had been locked out for any reason, review the condition of that equipment to ensure that all guards are in place and that the equipment is ready to begin operations</w:t>
      </w:r>
    </w:p>
    <w:p w:rsidR="002A6EEB" w:rsidRPr="00036CFC" w:rsidRDefault="002A6EEB" w:rsidP="00036FD9">
      <w:pPr>
        <w:numPr>
          <w:ilvl w:val="0"/>
          <w:numId w:val="90"/>
        </w:numPr>
        <w:autoSpaceDE w:val="0"/>
        <w:autoSpaceDN w:val="0"/>
        <w:adjustRightInd w:val="0"/>
        <w:rPr>
          <w:rFonts w:ascii="Arial" w:hAnsi="Arial" w:cs="Arial"/>
          <w:color w:val="002060"/>
        </w:rPr>
      </w:pPr>
      <w:r w:rsidRPr="00036CFC">
        <w:rPr>
          <w:rFonts w:ascii="Arial" w:hAnsi="Arial" w:cs="Arial"/>
          <w:color w:val="002060"/>
        </w:rPr>
        <w:t>If equipment is unsafe, report the condition to your supervisor. If you must leave the equipment to make this report and there is a possibility that someone else may operate it, lock the equipment out with your operator lock and tag before leaving the equipment.</w:t>
      </w:r>
    </w:p>
    <w:p w:rsidR="002A6EEB" w:rsidRPr="00036CFC" w:rsidRDefault="002A6EEB" w:rsidP="002A6EEB">
      <w:pPr>
        <w:autoSpaceDE w:val="0"/>
        <w:autoSpaceDN w:val="0"/>
        <w:adjustRightInd w:val="0"/>
        <w:ind w:left="360"/>
        <w:rPr>
          <w:rFonts w:ascii="Arial" w:hAnsi="Arial" w:cs="Arial"/>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Person Installing Lock</w:t>
      </w:r>
    </w:p>
    <w:p w:rsidR="002A6EEB" w:rsidRPr="00036CFC" w:rsidRDefault="002A6EEB" w:rsidP="00036FD9">
      <w:pPr>
        <w:numPr>
          <w:ilvl w:val="0"/>
          <w:numId w:val="91"/>
        </w:numPr>
        <w:autoSpaceDE w:val="0"/>
        <w:autoSpaceDN w:val="0"/>
        <w:adjustRightInd w:val="0"/>
        <w:rPr>
          <w:rFonts w:ascii="Arial" w:hAnsi="Arial" w:cs="Arial"/>
          <w:color w:val="002060"/>
        </w:rPr>
      </w:pPr>
      <w:r w:rsidRPr="00036CFC">
        <w:rPr>
          <w:rFonts w:ascii="Arial" w:hAnsi="Arial" w:cs="Arial"/>
          <w:color w:val="002060"/>
        </w:rPr>
        <w:t>Recognize that lock out is needed. If in doubt, ask your supervisor. Ensure that all energy sources are locked out and that ram blocks, etc., are used</w:t>
      </w:r>
    </w:p>
    <w:p w:rsidR="002A6EEB" w:rsidRPr="00036CFC" w:rsidRDefault="002A6EEB" w:rsidP="00036FD9">
      <w:pPr>
        <w:numPr>
          <w:ilvl w:val="0"/>
          <w:numId w:val="91"/>
        </w:numPr>
        <w:autoSpaceDE w:val="0"/>
        <w:autoSpaceDN w:val="0"/>
        <w:adjustRightInd w:val="0"/>
        <w:rPr>
          <w:rFonts w:ascii="Arial" w:hAnsi="Arial" w:cs="Arial"/>
          <w:color w:val="002060"/>
        </w:rPr>
      </w:pPr>
      <w:r w:rsidRPr="00036CFC">
        <w:rPr>
          <w:rFonts w:ascii="Arial" w:hAnsi="Arial" w:cs="Arial"/>
          <w:color w:val="002060"/>
        </w:rPr>
        <w:t>Attach the lock using the required attachments as appropriate. Test operating controls to see that the lockout has been effective</w:t>
      </w:r>
    </w:p>
    <w:p w:rsidR="002A6EEB" w:rsidRPr="00036CFC" w:rsidRDefault="002A6EEB" w:rsidP="00036FD9">
      <w:pPr>
        <w:numPr>
          <w:ilvl w:val="0"/>
          <w:numId w:val="91"/>
        </w:numPr>
        <w:autoSpaceDE w:val="0"/>
        <w:autoSpaceDN w:val="0"/>
        <w:adjustRightInd w:val="0"/>
        <w:rPr>
          <w:rFonts w:ascii="Arial" w:hAnsi="Arial" w:cs="Arial"/>
          <w:color w:val="002060"/>
        </w:rPr>
      </w:pPr>
      <w:r w:rsidRPr="00036CFC">
        <w:rPr>
          <w:rFonts w:ascii="Arial" w:hAnsi="Arial" w:cs="Arial"/>
          <w:color w:val="002060"/>
        </w:rPr>
        <w:t>Attach a tag to the lock or to equipment as required</w:t>
      </w:r>
    </w:p>
    <w:p w:rsidR="002A6EEB" w:rsidRPr="00036CFC" w:rsidRDefault="002A6EEB" w:rsidP="00036FD9">
      <w:pPr>
        <w:numPr>
          <w:ilvl w:val="0"/>
          <w:numId w:val="91"/>
        </w:numPr>
        <w:autoSpaceDE w:val="0"/>
        <w:autoSpaceDN w:val="0"/>
        <w:adjustRightInd w:val="0"/>
        <w:rPr>
          <w:rFonts w:ascii="Arial" w:hAnsi="Arial" w:cs="Arial"/>
          <w:color w:val="002060"/>
        </w:rPr>
      </w:pPr>
      <w:r w:rsidRPr="00036CFC">
        <w:rPr>
          <w:rFonts w:ascii="Arial" w:hAnsi="Arial" w:cs="Arial"/>
          <w:color w:val="002060"/>
        </w:rPr>
        <w:t>Remove lock and tag when your work is finished</w:t>
      </w:r>
    </w:p>
    <w:p w:rsidR="002A6EEB" w:rsidRPr="00036CFC" w:rsidRDefault="002A6EEB" w:rsidP="002A6EEB">
      <w:pPr>
        <w:autoSpaceDE w:val="0"/>
        <w:autoSpaceDN w:val="0"/>
        <w:adjustRightInd w:val="0"/>
        <w:rPr>
          <w:rFonts w:ascii="Arial" w:hAnsi="Arial" w:cs="Arial"/>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Develop Procedures</w:t>
      </w:r>
    </w:p>
    <w:p w:rsidR="002A6EEB" w:rsidRPr="00036CFC" w:rsidRDefault="002A6EEB" w:rsidP="002A6EEB">
      <w:pPr>
        <w:autoSpaceDE w:val="0"/>
        <w:autoSpaceDN w:val="0"/>
        <w:adjustRightInd w:val="0"/>
        <w:rPr>
          <w:rFonts w:ascii="Arial" w:hAnsi="Arial" w:cs="Arial"/>
          <w:color w:val="002060"/>
        </w:rPr>
      </w:pPr>
      <w:r w:rsidRPr="00036CFC">
        <w:rPr>
          <w:rFonts w:ascii="Arial" w:hAnsi="Arial" w:cs="Arial"/>
          <w:color w:val="002060"/>
        </w:rPr>
        <w:t>Procedures should be in writing and communicated to all employees and departments. Administrative procedures for lockouts in general should include the following:</w:t>
      </w:r>
    </w:p>
    <w:p w:rsidR="002A6EEB" w:rsidRPr="00036CFC" w:rsidRDefault="002A6EEB" w:rsidP="00036FD9">
      <w:pPr>
        <w:numPr>
          <w:ilvl w:val="0"/>
          <w:numId w:val="92"/>
        </w:numPr>
        <w:autoSpaceDE w:val="0"/>
        <w:autoSpaceDN w:val="0"/>
        <w:adjustRightInd w:val="0"/>
        <w:rPr>
          <w:rFonts w:ascii="Arial" w:hAnsi="Arial" w:cs="Arial"/>
          <w:color w:val="002060"/>
        </w:rPr>
      </w:pPr>
      <w:r w:rsidRPr="00036CFC">
        <w:rPr>
          <w:rFonts w:ascii="Arial" w:hAnsi="Arial" w:cs="Arial"/>
          <w:color w:val="002060"/>
        </w:rPr>
        <w:t>supervisors to be notified of lockouts in their areas</w:t>
      </w:r>
    </w:p>
    <w:p w:rsidR="002A6EEB" w:rsidRPr="00036CFC" w:rsidRDefault="002A6EEB" w:rsidP="00036FD9">
      <w:pPr>
        <w:numPr>
          <w:ilvl w:val="0"/>
          <w:numId w:val="92"/>
        </w:numPr>
        <w:autoSpaceDE w:val="0"/>
        <w:autoSpaceDN w:val="0"/>
        <w:adjustRightInd w:val="0"/>
        <w:rPr>
          <w:rFonts w:ascii="Arial" w:hAnsi="Arial" w:cs="Arial"/>
          <w:color w:val="002060"/>
        </w:rPr>
      </w:pPr>
      <w:r w:rsidRPr="00036CFC">
        <w:rPr>
          <w:rFonts w:ascii="Arial" w:hAnsi="Arial" w:cs="Arial"/>
          <w:color w:val="002060"/>
        </w:rPr>
        <w:t>all lockouts to be authorized by a work permit</w:t>
      </w:r>
    </w:p>
    <w:p w:rsidR="002A6EEB" w:rsidRPr="00036CFC" w:rsidRDefault="002A6EEB" w:rsidP="00036FD9">
      <w:pPr>
        <w:numPr>
          <w:ilvl w:val="0"/>
          <w:numId w:val="92"/>
        </w:numPr>
        <w:autoSpaceDE w:val="0"/>
        <w:autoSpaceDN w:val="0"/>
        <w:adjustRightInd w:val="0"/>
        <w:rPr>
          <w:rFonts w:ascii="Arial" w:hAnsi="Arial" w:cs="Arial"/>
          <w:color w:val="002060"/>
        </w:rPr>
      </w:pPr>
      <w:r w:rsidRPr="00036CFC">
        <w:rPr>
          <w:rFonts w:ascii="Arial" w:hAnsi="Arial" w:cs="Arial"/>
          <w:color w:val="002060"/>
        </w:rPr>
        <w:t>lockout to stay in effect if work is not completed at the end of the shift</w:t>
      </w:r>
    </w:p>
    <w:p w:rsidR="002A6EEB" w:rsidRPr="00036CFC" w:rsidRDefault="002A6EEB" w:rsidP="00036FD9">
      <w:pPr>
        <w:numPr>
          <w:ilvl w:val="0"/>
          <w:numId w:val="92"/>
        </w:numPr>
        <w:autoSpaceDE w:val="0"/>
        <w:autoSpaceDN w:val="0"/>
        <w:adjustRightInd w:val="0"/>
        <w:rPr>
          <w:rFonts w:ascii="Arial" w:hAnsi="Arial" w:cs="Arial"/>
          <w:color w:val="002060"/>
        </w:rPr>
      </w:pPr>
      <w:r w:rsidRPr="00036CFC">
        <w:rPr>
          <w:rFonts w:ascii="Arial" w:hAnsi="Arial" w:cs="Arial"/>
          <w:color w:val="002060"/>
        </w:rPr>
        <w:t>completed work to be reported to the person in charge for signing off the work permit</w:t>
      </w:r>
    </w:p>
    <w:p w:rsidR="002A6EEB" w:rsidRPr="00036CFC" w:rsidRDefault="002A6EEB" w:rsidP="00036FD9">
      <w:pPr>
        <w:numPr>
          <w:ilvl w:val="0"/>
          <w:numId w:val="92"/>
        </w:numPr>
        <w:autoSpaceDE w:val="0"/>
        <w:autoSpaceDN w:val="0"/>
        <w:adjustRightInd w:val="0"/>
        <w:rPr>
          <w:rFonts w:ascii="Arial" w:hAnsi="Arial" w:cs="Arial"/>
          <w:color w:val="002060"/>
        </w:rPr>
      </w:pPr>
      <w:r w:rsidRPr="00036CFC">
        <w:rPr>
          <w:rFonts w:ascii="Arial" w:hAnsi="Arial" w:cs="Arial"/>
          <w:color w:val="002060"/>
        </w:rPr>
        <w:t>making the appropriate persons responsible for lockouts</w:t>
      </w:r>
    </w:p>
    <w:p w:rsidR="002A6EEB" w:rsidRPr="00036CFC" w:rsidRDefault="002A6EEB" w:rsidP="00036FD9">
      <w:pPr>
        <w:numPr>
          <w:ilvl w:val="0"/>
          <w:numId w:val="92"/>
        </w:numPr>
        <w:autoSpaceDE w:val="0"/>
        <w:autoSpaceDN w:val="0"/>
        <w:adjustRightInd w:val="0"/>
        <w:rPr>
          <w:rFonts w:ascii="Arial" w:hAnsi="Arial" w:cs="Arial"/>
          <w:color w:val="002060"/>
        </w:rPr>
      </w:pPr>
      <w:r w:rsidRPr="00036CFC">
        <w:rPr>
          <w:rFonts w:ascii="Arial" w:hAnsi="Arial" w:cs="Arial"/>
          <w:color w:val="002060"/>
        </w:rPr>
        <w:t>ensuring that lockouts are performed by authorized persons only</w:t>
      </w:r>
    </w:p>
    <w:p w:rsidR="002A6EEB" w:rsidRPr="00036CFC" w:rsidRDefault="002A6EEB" w:rsidP="00036FD9">
      <w:pPr>
        <w:numPr>
          <w:ilvl w:val="0"/>
          <w:numId w:val="92"/>
        </w:numPr>
        <w:autoSpaceDE w:val="0"/>
        <w:autoSpaceDN w:val="0"/>
        <w:adjustRightInd w:val="0"/>
        <w:rPr>
          <w:rFonts w:ascii="Arial" w:hAnsi="Arial" w:cs="Arial"/>
          <w:color w:val="002060"/>
        </w:rPr>
      </w:pPr>
      <w:r w:rsidRPr="00036CFC">
        <w:rPr>
          <w:rFonts w:ascii="Arial" w:hAnsi="Arial" w:cs="Arial"/>
          <w:color w:val="002060"/>
        </w:rPr>
        <w:t>developing procedures for each specific lockout situation</w:t>
      </w:r>
    </w:p>
    <w:p w:rsidR="002A6EEB" w:rsidRPr="00036CFC" w:rsidRDefault="002A6EEB" w:rsidP="00036FD9">
      <w:pPr>
        <w:numPr>
          <w:ilvl w:val="0"/>
          <w:numId w:val="92"/>
        </w:numPr>
        <w:autoSpaceDE w:val="0"/>
        <w:autoSpaceDN w:val="0"/>
        <w:adjustRightInd w:val="0"/>
        <w:rPr>
          <w:rFonts w:ascii="Arial" w:hAnsi="Arial" w:cs="Arial"/>
          <w:color w:val="002060"/>
        </w:rPr>
      </w:pPr>
      <w:r w:rsidRPr="00036CFC">
        <w:rPr>
          <w:rFonts w:ascii="Arial" w:hAnsi="Arial" w:cs="Arial"/>
          <w:color w:val="002060"/>
        </w:rPr>
        <w:t>training those who will perform lockouts</w:t>
      </w:r>
    </w:p>
    <w:p w:rsidR="002A6EEB" w:rsidRPr="00036CFC" w:rsidRDefault="002A6EEB" w:rsidP="00036FD9">
      <w:pPr>
        <w:numPr>
          <w:ilvl w:val="0"/>
          <w:numId w:val="92"/>
        </w:numPr>
        <w:autoSpaceDE w:val="0"/>
        <w:autoSpaceDN w:val="0"/>
        <w:adjustRightInd w:val="0"/>
        <w:rPr>
          <w:rFonts w:ascii="Arial" w:hAnsi="Arial" w:cs="Arial"/>
          <w:color w:val="002060"/>
        </w:rPr>
      </w:pPr>
      <w:r w:rsidRPr="00036CFC">
        <w:rPr>
          <w:rFonts w:ascii="Arial" w:hAnsi="Arial" w:cs="Arial"/>
          <w:color w:val="002060"/>
        </w:rPr>
        <w:t>verifying the effectiveness of such training</w:t>
      </w:r>
    </w:p>
    <w:p w:rsidR="002A6EEB" w:rsidRPr="00036CFC" w:rsidRDefault="002A6EEB" w:rsidP="00036FD9">
      <w:pPr>
        <w:numPr>
          <w:ilvl w:val="0"/>
          <w:numId w:val="92"/>
        </w:numPr>
        <w:autoSpaceDE w:val="0"/>
        <w:autoSpaceDN w:val="0"/>
        <w:adjustRightInd w:val="0"/>
        <w:rPr>
          <w:rFonts w:ascii="Arial" w:hAnsi="Arial" w:cs="Arial"/>
          <w:color w:val="002060"/>
        </w:rPr>
      </w:pPr>
      <w:r w:rsidRPr="00036CFC">
        <w:rPr>
          <w:rFonts w:ascii="Arial" w:hAnsi="Arial" w:cs="Arial"/>
          <w:color w:val="002060"/>
        </w:rPr>
        <w:t>reviewing, updating, and enforcing the lockout policy</w:t>
      </w:r>
    </w:p>
    <w:p w:rsidR="002A6EEB" w:rsidRPr="00036CFC" w:rsidRDefault="002A6EEB" w:rsidP="002A6EEB">
      <w:pPr>
        <w:autoSpaceDE w:val="0"/>
        <w:autoSpaceDN w:val="0"/>
        <w:adjustRightInd w:val="0"/>
        <w:ind w:left="360"/>
        <w:rPr>
          <w:rFonts w:ascii="Arial" w:hAnsi="Arial" w:cs="Arial"/>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Identify Lockout Situations</w:t>
      </w:r>
    </w:p>
    <w:p w:rsidR="002A6EEB" w:rsidRPr="00036CFC" w:rsidRDefault="002A6EEB" w:rsidP="002A6EEB">
      <w:pPr>
        <w:autoSpaceDE w:val="0"/>
        <w:autoSpaceDN w:val="0"/>
        <w:adjustRightInd w:val="0"/>
        <w:rPr>
          <w:rFonts w:ascii="Arial" w:hAnsi="Arial" w:cs="Arial"/>
          <w:color w:val="002060"/>
        </w:rPr>
      </w:pPr>
      <w:r w:rsidRPr="00036CFC">
        <w:rPr>
          <w:rFonts w:ascii="Arial" w:hAnsi="Arial" w:cs="Arial"/>
          <w:color w:val="002060"/>
        </w:rPr>
        <w:t>Assess all processes, machinery, energies, and work activities to identify where and when lockouts are needed. Maintenance work will probably be the major focus of lockout needs. A useful source of information may be workplace inspections, and recommendations from your joint health and safety committee or health and safety representative. List every machine, devise, or process that will require a lockout. Against each, list the energy forms involved. Different energy forms will require different procedures. More than one lockout may be required for a single machine or system.</w:t>
      </w:r>
    </w:p>
    <w:p w:rsidR="002A6EEB" w:rsidRPr="00036CFC" w:rsidRDefault="002A6EEB" w:rsidP="002A6EEB">
      <w:pPr>
        <w:autoSpaceDE w:val="0"/>
        <w:autoSpaceDN w:val="0"/>
        <w:adjustRightInd w:val="0"/>
        <w:rPr>
          <w:rFonts w:ascii="Arial" w:hAnsi="Arial" w:cs="Arial"/>
          <w:color w:val="002060"/>
        </w:rPr>
      </w:pPr>
    </w:p>
    <w:p w:rsidR="002A6EEB" w:rsidRPr="00036CFC" w:rsidRDefault="002A6EEB" w:rsidP="002A6EEB">
      <w:pPr>
        <w:autoSpaceDE w:val="0"/>
        <w:autoSpaceDN w:val="0"/>
        <w:adjustRightInd w:val="0"/>
        <w:rPr>
          <w:rFonts w:ascii="Arial" w:hAnsi="Arial" w:cs="Arial"/>
          <w:b/>
          <w:bCs/>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Safety Coordinator</w:t>
      </w:r>
    </w:p>
    <w:p w:rsidR="002A6EEB" w:rsidRPr="00036CFC" w:rsidRDefault="002A6EEB" w:rsidP="00036FD9">
      <w:pPr>
        <w:numPr>
          <w:ilvl w:val="0"/>
          <w:numId w:val="93"/>
        </w:numPr>
        <w:autoSpaceDE w:val="0"/>
        <w:autoSpaceDN w:val="0"/>
        <w:adjustRightInd w:val="0"/>
        <w:rPr>
          <w:rFonts w:ascii="Arial" w:hAnsi="Arial" w:cs="Arial"/>
          <w:color w:val="002060"/>
        </w:rPr>
      </w:pPr>
      <w:r w:rsidRPr="00036CFC">
        <w:rPr>
          <w:rFonts w:ascii="Arial" w:hAnsi="Arial" w:cs="Arial"/>
          <w:color w:val="002060"/>
        </w:rPr>
        <w:t xml:space="preserve"> Train all staff in lock out procedures and maintain records of this training</w:t>
      </w:r>
    </w:p>
    <w:p w:rsidR="002A6EEB" w:rsidRPr="00036CFC" w:rsidRDefault="002A6EEB" w:rsidP="00036FD9">
      <w:pPr>
        <w:numPr>
          <w:ilvl w:val="0"/>
          <w:numId w:val="93"/>
        </w:numPr>
        <w:autoSpaceDE w:val="0"/>
        <w:autoSpaceDN w:val="0"/>
        <w:adjustRightInd w:val="0"/>
        <w:rPr>
          <w:rFonts w:ascii="Arial" w:hAnsi="Arial" w:cs="Arial"/>
          <w:color w:val="002060"/>
        </w:rPr>
      </w:pPr>
      <w:r w:rsidRPr="00036CFC">
        <w:rPr>
          <w:rFonts w:ascii="Arial" w:hAnsi="Arial" w:cs="Arial"/>
          <w:color w:val="002060"/>
        </w:rPr>
        <w:t xml:space="preserve"> Receive reports of locks being cut or removed because of lost keys, etc. and report to the General Manager any recommendations as needed</w:t>
      </w:r>
    </w:p>
    <w:p w:rsidR="002A6EEB" w:rsidRPr="00036CFC" w:rsidRDefault="002A6EEB" w:rsidP="002A6EEB">
      <w:pPr>
        <w:autoSpaceDE w:val="0"/>
        <w:autoSpaceDN w:val="0"/>
        <w:adjustRightInd w:val="0"/>
        <w:ind w:left="360"/>
        <w:rPr>
          <w:rFonts w:ascii="Arial" w:hAnsi="Arial" w:cs="Arial"/>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Supervisor</w:t>
      </w:r>
    </w:p>
    <w:p w:rsidR="002A6EEB" w:rsidRPr="00036CFC" w:rsidRDefault="002A6EEB" w:rsidP="00036FD9">
      <w:pPr>
        <w:numPr>
          <w:ilvl w:val="0"/>
          <w:numId w:val="94"/>
        </w:numPr>
        <w:autoSpaceDE w:val="0"/>
        <w:autoSpaceDN w:val="0"/>
        <w:adjustRightInd w:val="0"/>
        <w:rPr>
          <w:rFonts w:ascii="Arial" w:hAnsi="Arial" w:cs="Arial"/>
          <w:color w:val="002060"/>
        </w:rPr>
      </w:pPr>
      <w:r w:rsidRPr="00036CFC">
        <w:rPr>
          <w:rFonts w:ascii="Arial" w:hAnsi="Arial" w:cs="Arial"/>
          <w:color w:val="002060"/>
        </w:rPr>
        <w:t>Ensure that lockout procedures are understood and followed by all employees as required</w:t>
      </w:r>
    </w:p>
    <w:p w:rsidR="002A6EEB" w:rsidRPr="00036CFC" w:rsidRDefault="002A6EEB" w:rsidP="00036FD9">
      <w:pPr>
        <w:numPr>
          <w:ilvl w:val="0"/>
          <w:numId w:val="94"/>
        </w:numPr>
        <w:autoSpaceDE w:val="0"/>
        <w:autoSpaceDN w:val="0"/>
        <w:adjustRightInd w:val="0"/>
        <w:rPr>
          <w:rFonts w:ascii="Arial" w:hAnsi="Arial" w:cs="Arial"/>
          <w:color w:val="002060"/>
        </w:rPr>
      </w:pPr>
      <w:r w:rsidRPr="00036CFC">
        <w:rPr>
          <w:rFonts w:ascii="Arial" w:hAnsi="Arial" w:cs="Arial"/>
          <w:color w:val="002060"/>
        </w:rPr>
        <w:t>Co-ordinate work beyond shift with other supervisors as appropriate</w:t>
      </w:r>
    </w:p>
    <w:p w:rsidR="002A6EEB" w:rsidRPr="00036CFC" w:rsidRDefault="002A6EEB" w:rsidP="002A6EEB">
      <w:pPr>
        <w:autoSpaceDE w:val="0"/>
        <w:autoSpaceDN w:val="0"/>
        <w:adjustRightInd w:val="0"/>
        <w:rPr>
          <w:rFonts w:ascii="Arial" w:hAnsi="Arial" w:cs="Arial"/>
          <w:color w:val="002060"/>
        </w:rPr>
      </w:pPr>
      <w:r w:rsidRPr="00036CFC">
        <w:rPr>
          <w:rFonts w:ascii="Arial" w:hAnsi="Arial" w:cs="Arial"/>
          <w:color w:val="002060"/>
        </w:rPr>
        <w:t>Control procedures involve developing separate, detailed, written lockout procedures for each identified machine, device or process that may require to be locked out at some time. The procedure should identify:</w:t>
      </w:r>
    </w:p>
    <w:p w:rsidR="002A6EEB" w:rsidRPr="00036CFC" w:rsidRDefault="002A6EEB" w:rsidP="00036FD9">
      <w:pPr>
        <w:numPr>
          <w:ilvl w:val="0"/>
          <w:numId w:val="95"/>
        </w:numPr>
        <w:autoSpaceDE w:val="0"/>
        <w:autoSpaceDN w:val="0"/>
        <w:adjustRightInd w:val="0"/>
        <w:rPr>
          <w:rFonts w:ascii="Arial" w:hAnsi="Arial" w:cs="Arial"/>
          <w:color w:val="002060"/>
        </w:rPr>
      </w:pPr>
      <w:r w:rsidRPr="00036CFC">
        <w:rPr>
          <w:rFonts w:ascii="Arial" w:hAnsi="Arial" w:cs="Arial"/>
          <w:color w:val="002060"/>
        </w:rPr>
        <w:t>the person responsible for performing the lockout (for example, operator, millwright, electrician)</w:t>
      </w:r>
    </w:p>
    <w:p w:rsidR="002A6EEB" w:rsidRPr="00036CFC" w:rsidRDefault="002A6EEB" w:rsidP="00036FD9">
      <w:pPr>
        <w:numPr>
          <w:ilvl w:val="0"/>
          <w:numId w:val="95"/>
        </w:numPr>
        <w:autoSpaceDE w:val="0"/>
        <w:autoSpaceDN w:val="0"/>
        <w:adjustRightInd w:val="0"/>
        <w:rPr>
          <w:rFonts w:ascii="Arial" w:hAnsi="Arial" w:cs="Arial"/>
          <w:color w:val="002060"/>
        </w:rPr>
      </w:pPr>
      <w:r w:rsidRPr="00036CFC">
        <w:rPr>
          <w:rFonts w:ascii="Arial" w:hAnsi="Arial" w:cs="Arial"/>
          <w:color w:val="002060"/>
        </w:rPr>
        <w:t>the person responsible for ensuring that the lockout is properly performed (for example, maintenance supervisor and/or site supervisor)</w:t>
      </w:r>
    </w:p>
    <w:p w:rsidR="002A6EEB" w:rsidRPr="00036CFC" w:rsidRDefault="002A6EEB" w:rsidP="00036FD9">
      <w:pPr>
        <w:numPr>
          <w:ilvl w:val="0"/>
          <w:numId w:val="95"/>
        </w:numPr>
        <w:autoSpaceDE w:val="0"/>
        <w:autoSpaceDN w:val="0"/>
        <w:adjustRightInd w:val="0"/>
        <w:rPr>
          <w:rFonts w:ascii="Arial" w:hAnsi="Arial" w:cs="Arial"/>
          <w:color w:val="002060"/>
        </w:rPr>
      </w:pPr>
      <w:r w:rsidRPr="00036CFC">
        <w:rPr>
          <w:rFonts w:ascii="Arial" w:hAnsi="Arial" w:cs="Arial"/>
          <w:color w:val="002060"/>
        </w:rPr>
        <w:t>the energy sources to be controlled by the lockout</w:t>
      </w:r>
    </w:p>
    <w:p w:rsidR="002A6EEB" w:rsidRPr="00036CFC" w:rsidRDefault="002A6EEB" w:rsidP="00036FD9">
      <w:pPr>
        <w:numPr>
          <w:ilvl w:val="0"/>
          <w:numId w:val="95"/>
        </w:numPr>
        <w:autoSpaceDE w:val="0"/>
        <w:autoSpaceDN w:val="0"/>
        <w:adjustRightInd w:val="0"/>
        <w:rPr>
          <w:rFonts w:ascii="Arial" w:hAnsi="Arial" w:cs="Arial"/>
          <w:color w:val="002060"/>
        </w:rPr>
      </w:pPr>
      <w:r w:rsidRPr="00036CFC">
        <w:rPr>
          <w:rFonts w:ascii="Arial" w:hAnsi="Arial" w:cs="Arial"/>
          <w:color w:val="002060"/>
        </w:rPr>
        <w:t>the location of control panels, power sources (including electrical power boxes), switches, interlocks, valves, blocking points, relief valves and/or blanking and bleeding points (review schematics)</w:t>
      </w:r>
    </w:p>
    <w:p w:rsidR="002A6EEB" w:rsidRPr="00036CFC" w:rsidRDefault="002A6EEB" w:rsidP="00036FD9">
      <w:pPr>
        <w:numPr>
          <w:ilvl w:val="0"/>
          <w:numId w:val="95"/>
        </w:numPr>
        <w:autoSpaceDE w:val="0"/>
        <w:autoSpaceDN w:val="0"/>
        <w:adjustRightInd w:val="0"/>
        <w:rPr>
          <w:rFonts w:ascii="Arial" w:hAnsi="Arial" w:cs="Arial"/>
          <w:color w:val="002060"/>
        </w:rPr>
      </w:pPr>
      <w:r w:rsidRPr="00036CFC">
        <w:rPr>
          <w:rFonts w:ascii="Arial" w:hAnsi="Arial" w:cs="Arial"/>
          <w:color w:val="002060"/>
        </w:rPr>
        <w:t>special hazards (for example, a flywheel that spins for minutes after power is removed, electrical capacitors)</w:t>
      </w:r>
    </w:p>
    <w:p w:rsidR="002A6EEB" w:rsidRPr="00036CFC" w:rsidRDefault="002A6EEB" w:rsidP="00036FD9">
      <w:pPr>
        <w:numPr>
          <w:ilvl w:val="0"/>
          <w:numId w:val="95"/>
        </w:numPr>
        <w:autoSpaceDE w:val="0"/>
        <w:autoSpaceDN w:val="0"/>
        <w:adjustRightInd w:val="0"/>
        <w:rPr>
          <w:rFonts w:ascii="Arial" w:hAnsi="Arial" w:cs="Arial"/>
          <w:color w:val="002060"/>
        </w:rPr>
      </w:pPr>
      <w:r w:rsidRPr="00036CFC">
        <w:rPr>
          <w:rFonts w:ascii="Arial" w:hAnsi="Arial" w:cs="Arial"/>
          <w:color w:val="002060"/>
        </w:rPr>
        <w:t>the personal protective equipment that must be used or worn (for example, eye protection, electrically insulated foot protection)</w:t>
      </w:r>
    </w:p>
    <w:p w:rsidR="002A6EEB" w:rsidRPr="00036CFC" w:rsidRDefault="002A6EEB" w:rsidP="00036FD9">
      <w:pPr>
        <w:numPr>
          <w:ilvl w:val="0"/>
          <w:numId w:val="95"/>
        </w:numPr>
        <w:autoSpaceDE w:val="0"/>
        <w:autoSpaceDN w:val="0"/>
        <w:adjustRightInd w:val="0"/>
        <w:rPr>
          <w:rFonts w:ascii="Arial" w:hAnsi="Arial" w:cs="Arial"/>
          <w:color w:val="002060"/>
        </w:rPr>
      </w:pPr>
      <w:r w:rsidRPr="00036CFC">
        <w:rPr>
          <w:rFonts w:ascii="Arial" w:hAnsi="Arial" w:cs="Arial"/>
          <w:color w:val="002060"/>
        </w:rPr>
        <w:t>the step by step lockout procedure (that is, who does what, and when)</w:t>
      </w:r>
    </w:p>
    <w:p w:rsidR="002A6EEB" w:rsidRPr="00036CFC" w:rsidRDefault="002A6EEB" w:rsidP="00036FD9">
      <w:pPr>
        <w:numPr>
          <w:ilvl w:val="0"/>
          <w:numId w:val="95"/>
        </w:numPr>
        <w:autoSpaceDE w:val="0"/>
        <w:autoSpaceDN w:val="0"/>
        <w:adjustRightInd w:val="0"/>
        <w:rPr>
          <w:rFonts w:ascii="Arial" w:hAnsi="Arial" w:cs="Arial"/>
          <w:color w:val="002060"/>
        </w:rPr>
      </w:pPr>
      <w:r w:rsidRPr="00036CFC">
        <w:rPr>
          <w:rFonts w:ascii="Arial" w:hAnsi="Arial" w:cs="Arial"/>
          <w:color w:val="002060"/>
        </w:rPr>
        <w:t>the testing procedure to ensure that all energy sources are controlled</w:t>
      </w:r>
    </w:p>
    <w:p w:rsidR="002A6EEB" w:rsidRPr="00036CFC" w:rsidRDefault="002A6EEB" w:rsidP="00036FD9">
      <w:pPr>
        <w:numPr>
          <w:ilvl w:val="0"/>
          <w:numId w:val="95"/>
        </w:numPr>
        <w:autoSpaceDE w:val="0"/>
        <w:autoSpaceDN w:val="0"/>
        <w:adjustRightInd w:val="0"/>
        <w:rPr>
          <w:rFonts w:ascii="Arial" w:hAnsi="Arial" w:cs="Arial"/>
          <w:color w:val="002060"/>
        </w:rPr>
      </w:pPr>
      <w:r w:rsidRPr="00036CFC">
        <w:rPr>
          <w:rFonts w:ascii="Arial" w:hAnsi="Arial" w:cs="Arial"/>
          <w:color w:val="002060"/>
        </w:rPr>
        <w:t>the step by step procedure for removing the lockout</w:t>
      </w:r>
    </w:p>
    <w:p w:rsidR="002A6EEB" w:rsidRPr="00036CFC" w:rsidRDefault="002A6EEB" w:rsidP="002A6EEB">
      <w:pPr>
        <w:autoSpaceDE w:val="0"/>
        <w:autoSpaceDN w:val="0"/>
        <w:adjustRightInd w:val="0"/>
        <w:ind w:left="360"/>
        <w:rPr>
          <w:rFonts w:ascii="Arial" w:hAnsi="Arial" w:cs="Arial"/>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Electrical Lockout</w:t>
      </w:r>
    </w:p>
    <w:p w:rsidR="002A6EEB" w:rsidRPr="00036CFC" w:rsidRDefault="002A6EEB" w:rsidP="00036FD9">
      <w:pPr>
        <w:numPr>
          <w:ilvl w:val="0"/>
          <w:numId w:val="96"/>
        </w:numPr>
        <w:autoSpaceDE w:val="0"/>
        <w:autoSpaceDN w:val="0"/>
        <w:adjustRightInd w:val="0"/>
        <w:rPr>
          <w:rFonts w:ascii="Arial" w:hAnsi="Arial" w:cs="Arial"/>
          <w:color w:val="002060"/>
        </w:rPr>
      </w:pPr>
      <w:r w:rsidRPr="00036CFC">
        <w:rPr>
          <w:rFonts w:ascii="Arial" w:hAnsi="Arial" w:cs="Arial"/>
          <w:color w:val="002060"/>
        </w:rPr>
        <w:t>Shut down machine using normal operational shutdown procedure and controls. This should be done by, or in consultation with the machine operator.</w:t>
      </w:r>
    </w:p>
    <w:p w:rsidR="002A6EEB" w:rsidRPr="00036CFC" w:rsidRDefault="002A6EEB" w:rsidP="00036FD9">
      <w:pPr>
        <w:numPr>
          <w:ilvl w:val="0"/>
          <w:numId w:val="96"/>
        </w:numPr>
        <w:autoSpaceDE w:val="0"/>
        <w:autoSpaceDN w:val="0"/>
        <w:adjustRightInd w:val="0"/>
        <w:rPr>
          <w:rFonts w:ascii="Arial" w:hAnsi="Arial" w:cs="Arial"/>
          <w:color w:val="002060"/>
        </w:rPr>
      </w:pPr>
      <w:r w:rsidRPr="00036CFC">
        <w:rPr>
          <w:rFonts w:ascii="Arial" w:hAnsi="Arial" w:cs="Arial"/>
          <w:color w:val="002060"/>
        </w:rPr>
        <w:t xml:space="preserve">After ensuring that the machinery has been completely shut down, and all controls in the “off” position, open the main disconnect switch located in the field. Some AC or DC drive units are located in a switch room, normally operated by electricians. In the case of DC drive units, a motor blower switch and a field switch must also be switched off which are located inside of the cabinet. If training has been conducted to allow other persons to operate this switchgear, a record should be made of the training duration and dates. If racking out is required in a MCC, a qualified electrician must be contacted. If fuses are to be removed, qualified personnel must use fuse pullers due to the proximity of the bus bar that is still energized. </w:t>
      </w:r>
      <w:r w:rsidRPr="00036CFC">
        <w:rPr>
          <w:rFonts w:ascii="Arial" w:hAnsi="Arial" w:cs="Arial"/>
          <w:b/>
          <w:bCs/>
          <w:color w:val="002060"/>
        </w:rPr>
        <w:t>Removal of fuses only does not</w:t>
      </w:r>
      <w:r w:rsidRPr="00036CFC">
        <w:rPr>
          <w:rFonts w:ascii="Arial" w:hAnsi="Arial" w:cs="Arial"/>
          <w:color w:val="002060"/>
        </w:rPr>
        <w:t xml:space="preserve"> </w:t>
      </w:r>
      <w:r w:rsidRPr="00036CFC">
        <w:rPr>
          <w:rFonts w:ascii="Arial" w:hAnsi="Arial" w:cs="Arial"/>
          <w:b/>
          <w:bCs/>
          <w:color w:val="002060"/>
        </w:rPr>
        <w:t>constitute a lockout</w:t>
      </w:r>
    </w:p>
    <w:p w:rsidR="002A6EEB" w:rsidRPr="00036CFC" w:rsidRDefault="002A6EEB" w:rsidP="00036FD9">
      <w:pPr>
        <w:numPr>
          <w:ilvl w:val="0"/>
          <w:numId w:val="96"/>
        </w:numPr>
        <w:autoSpaceDE w:val="0"/>
        <w:autoSpaceDN w:val="0"/>
        <w:adjustRightInd w:val="0"/>
        <w:rPr>
          <w:rFonts w:ascii="Arial" w:hAnsi="Arial" w:cs="Arial"/>
          <w:color w:val="002060"/>
        </w:rPr>
      </w:pPr>
      <w:r w:rsidRPr="00036CFC">
        <w:rPr>
          <w:rFonts w:ascii="Arial" w:hAnsi="Arial" w:cs="Arial"/>
          <w:color w:val="002060"/>
        </w:rPr>
        <w:t xml:space="preserve">Using your own personal padlock, or one assigned by your supervisor, lock the disconnect switch in the off position. Do not lock only the box. Remove </w:t>
      </w:r>
      <w:r w:rsidRPr="00036CFC">
        <w:rPr>
          <w:rFonts w:ascii="Arial" w:hAnsi="Arial" w:cs="Arial"/>
          <w:color w:val="002060"/>
        </w:rPr>
        <w:lastRenderedPageBreak/>
        <w:t>the key and retain. Complete a locko1ut tag and affix to the disconnect switch. Each person working on the equipment must follow this step. The lock of the person doing the work or in charge must be installed first, remain throughout and be removed last</w:t>
      </w:r>
    </w:p>
    <w:p w:rsidR="002A6EEB" w:rsidRPr="00036CFC" w:rsidRDefault="002A6EEB" w:rsidP="00036FD9">
      <w:pPr>
        <w:numPr>
          <w:ilvl w:val="0"/>
          <w:numId w:val="96"/>
        </w:numPr>
        <w:autoSpaceDE w:val="0"/>
        <w:autoSpaceDN w:val="0"/>
        <w:adjustRightInd w:val="0"/>
        <w:rPr>
          <w:rFonts w:ascii="Arial" w:hAnsi="Arial" w:cs="Arial"/>
          <w:color w:val="002060"/>
        </w:rPr>
      </w:pPr>
      <w:r w:rsidRPr="00036CFC">
        <w:rPr>
          <w:rFonts w:ascii="Arial" w:hAnsi="Arial" w:cs="Arial"/>
          <w:color w:val="002060"/>
        </w:rPr>
        <w:t>Test the main disconnect switch and make sure it cannot be moved to the “on” position</w:t>
      </w:r>
    </w:p>
    <w:p w:rsidR="002A6EEB" w:rsidRPr="00036CFC" w:rsidRDefault="002A6EEB" w:rsidP="00036FD9">
      <w:pPr>
        <w:numPr>
          <w:ilvl w:val="0"/>
          <w:numId w:val="96"/>
        </w:numPr>
        <w:autoSpaceDE w:val="0"/>
        <w:autoSpaceDN w:val="0"/>
        <w:adjustRightInd w:val="0"/>
        <w:rPr>
          <w:rFonts w:ascii="Arial" w:hAnsi="Arial" w:cs="Arial"/>
          <w:color w:val="002060"/>
        </w:rPr>
      </w:pPr>
      <w:r w:rsidRPr="00036CFC">
        <w:rPr>
          <w:rFonts w:ascii="Arial" w:hAnsi="Arial" w:cs="Arial"/>
          <w:color w:val="002060"/>
        </w:rPr>
        <w:t>Try to turn start the machine using the normal operation controls and point of operation switches to make sure that the power has been disconnected</w:t>
      </w:r>
    </w:p>
    <w:p w:rsidR="002A6EEB" w:rsidRPr="00036CFC" w:rsidRDefault="002A6EEB" w:rsidP="00036FD9">
      <w:pPr>
        <w:numPr>
          <w:ilvl w:val="0"/>
          <w:numId w:val="96"/>
        </w:numPr>
        <w:autoSpaceDE w:val="0"/>
        <w:autoSpaceDN w:val="0"/>
        <w:adjustRightInd w:val="0"/>
        <w:rPr>
          <w:rFonts w:ascii="Arial" w:hAnsi="Arial" w:cs="Arial"/>
          <w:color w:val="002060"/>
        </w:rPr>
      </w:pPr>
      <w:r w:rsidRPr="00036CFC">
        <w:rPr>
          <w:rFonts w:ascii="Arial" w:hAnsi="Arial" w:cs="Arial"/>
          <w:color w:val="002060"/>
        </w:rPr>
        <w:t>Other sources of energy that could create a hazard while working on the equipment must also be de-energized and appropriately “locked-out” This can include flywheels, gravity, springs, capacitors, compressed air, hydraulics, steam and other pressurized or hazardous liquids and gases (see figure 1)</w:t>
      </w:r>
    </w:p>
    <w:p w:rsidR="002A6EEB" w:rsidRPr="00036CFC" w:rsidRDefault="002A6EEB" w:rsidP="00036FD9">
      <w:pPr>
        <w:numPr>
          <w:ilvl w:val="0"/>
          <w:numId w:val="96"/>
        </w:numPr>
        <w:autoSpaceDE w:val="0"/>
        <w:autoSpaceDN w:val="0"/>
        <w:adjustRightInd w:val="0"/>
        <w:rPr>
          <w:rFonts w:ascii="Arial" w:hAnsi="Arial" w:cs="Arial"/>
          <w:color w:val="002060"/>
        </w:rPr>
      </w:pPr>
      <w:r w:rsidRPr="00036CFC">
        <w:rPr>
          <w:rFonts w:ascii="Arial" w:hAnsi="Arial" w:cs="Arial"/>
          <w:color w:val="002060"/>
        </w:rPr>
        <w:t>When the work is completed, prior to removing the last lock, make sure the operational controls are in the “off” position so that the main disconnect switching is done under “no load”. Ensure all blocks, tools and other foreign materials are removed from machine. Also ensure that all personnel that may be affected are informed that the lock(s) will be removed</w:t>
      </w:r>
    </w:p>
    <w:p w:rsidR="002A6EEB" w:rsidRPr="00036CFC" w:rsidRDefault="002A6EEB" w:rsidP="00036FD9">
      <w:pPr>
        <w:numPr>
          <w:ilvl w:val="0"/>
          <w:numId w:val="96"/>
        </w:numPr>
        <w:autoSpaceDE w:val="0"/>
        <w:autoSpaceDN w:val="0"/>
        <w:adjustRightInd w:val="0"/>
        <w:rPr>
          <w:rFonts w:ascii="Arial" w:hAnsi="Arial" w:cs="Arial"/>
          <w:color w:val="002060"/>
        </w:rPr>
      </w:pPr>
      <w:r w:rsidRPr="00036CFC">
        <w:rPr>
          <w:rFonts w:ascii="Arial" w:hAnsi="Arial" w:cs="Arial"/>
          <w:color w:val="002060"/>
        </w:rPr>
        <w:t>Remove lock and tag, and close the main disconnect switch if permission has been given</w:t>
      </w:r>
    </w:p>
    <w:p w:rsidR="002A6EEB" w:rsidRPr="00036CFC" w:rsidRDefault="002A6EEB" w:rsidP="00036FD9">
      <w:pPr>
        <w:numPr>
          <w:ilvl w:val="0"/>
          <w:numId w:val="96"/>
        </w:numPr>
        <w:autoSpaceDE w:val="0"/>
        <w:autoSpaceDN w:val="0"/>
        <w:adjustRightInd w:val="0"/>
        <w:rPr>
          <w:rFonts w:ascii="Arial" w:hAnsi="Arial" w:cs="Arial"/>
          <w:color w:val="002060"/>
        </w:rPr>
      </w:pPr>
      <w:r w:rsidRPr="00036CFC">
        <w:rPr>
          <w:rFonts w:ascii="Arial" w:hAnsi="Arial" w:cs="Arial"/>
          <w:color w:val="002060"/>
        </w:rPr>
        <w:t xml:space="preserve">When the work has not been completed on the first shift, the next operator should install a personal lock and tag before the first operator removes the original lock and tag. If the next operator is delayed, a lock and tag could be installed by the next supervisor. </w:t>
      </w:r>
    </w:p>
    <w:p w:rsidR="002A6EEB" w:rsidRPr="00036CFC" w:rsidRDefault="002A6EEB" w:rsidP="002A6EEB">
      <w:pPr>
        <w:autoSpaceDE w:val="0"/>
        <w:autoSpaceDN w:val="0"/>
        <w:adjustRightInd w:val="0"/>
        <w:rPr>
          <w:rFonts w:ascii="Arial" w:hAnsi="Arial" w:cs="Arial"/>
          <w:b/>
          <w:bCs/>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A locked out and tagged disconnect switch</w:t>
      </w:r>
    </w:p>
    <w:p w:rsidR="002A6EEB" w:rsidRPr="00036CFC" w:rsidRDefault="002A6EEB" w:rsidP="002A6EEB">
      <w:pPr>
        <w:autoSpaceDE w:val="0"/>
        <w:autoSpaceDN w:val="0"/>
        <w:adjustRightInd w:val="0"/>
        <w:rPr>
          <w:rFonts w:ascii="Arial" w:hAnsi="Arial" w:cs="Arial"/>
          <w:color w:val="002060"/>
        </w:rPr>
      </w:pPr>
      <w:r w:rsidRPr="00036CFC">
        <w:rPr>
          <w:rFonts w:ascii="Arial" w:hAnsi="Arial" w:cs="Arial"/>
          <w:color w:val="002060"/>
        </w:rPr>
        <w:t>The existence of this procedure will be communicated to all employees through orientation.</w:t>
      </w:r>
    </w:p>
    <w:p w:rsidR="002A6EEB" w:rsidRPr="00036CFC" w:rsidRDefault="002A6EEB" w:rsidP="002A6EEB">
      <w:pPr>
        <w:autoSpaceDE w:val="0"/>
        <w:autoSpaceDN w:val="0"/>
        <w:adjustRightInd w:val="0"/>
        <w:rPr>
          <w:rFonts w:ascii="Arial" w:hAnsi="Arial" w:cs="Arial"/>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Train Your Workers</w:t>
      </w:r>
    </w:p>
    <w:p w:rsidR="002A6EEB" w:rsidRPr="00036CFC" w:rsidRDefault="002A6EEB" w:rsidP="002A6EEB">
      <w:pPr>
        <w:autoSpaceDE w:val="0"/>
        <w:autoSpaceDN w:val="0"/>
        <w:adjustRightInd w:val="0"/>
        <w:rPr>
          <w:rFonts w:ascii="Arial" w:hAnsi="Arial" w:cs="Arial"/>
          <w:color w:val="002060"/>
        </w:rPr>
      </w:pPr>
      <w:r w:rsidRPr="00036CFC">
        <w:rPr>
          <w:rFonts w:ascii="Arial" w:hAnsi="Arial" w:cs="Arial"/>
          <w:color w:val="002060"/>
        </w:rPr>
        <w:t>All workers performing lockouts and their supervisors must receive training. The training should address:</w:t>
      </w:r>
    </w:p>
    <w:p w:rsidR="002A6EEB" w:rsidRPr="00036CFC" w:rsidRDefault="002A6EEB" w:rsidP="00036FD9">
      <w:pPr>
        <w:numPr>
          <w:ilvl w:val="0"/>
          <w:numId w:val="97"/>
        </w:numPr>
        <w:autoSpaceDE w:val="0"/>
        <w:autoSpaceDN w:val="0"/>
        <w:adjustRightInd w:val="0"/>
        <w:rPr>
          <w:rFonts w:ascii="Arial" w:hAnsi="Arial" w:cs="Arial"/>
          <w:color w:val="002060"/>
        </w:rPr>
      </w:pPr>
      <w:r w:rsidRPr="00036CFC">
        <w:rPr>
          <w:rFonts w:ascii="Arial" w:hAnsi="Arial" w:cs="Arial"/>
          <w:color w:val="002060"/>
        </w:rPr>
        <w:t>importance of lockouts</w:t>
      </w:r>
    </w:p>
    <w:p w:rsidR="002A6EEB" w:rsidRPr="00036CFC" w:rsidRDefault="002A6EEB" w:rsidP="00036FD9">
      <w:pPr>
        <w:numPr>
          <w:ilvl w:val="0"/>
          <w:numId w:val="97"/>
        </w:numPr>
        <w:autoSpaceDE w:val="0"/>
        <w:autoSpaceDN w:val="0"/>
        <w:adjustRightInd w:val="0"/>
        <w:rPr>
          <w:rFonts w:ascii="Arial" w:hAnsi="Arial" w:cs="Arial"/>
          <w:color w:val="002060"/>
        </w:rPr>
      </w:pPr>
      <w:r w:rsidRPr="00036CFC">
        <w:rPr>
          <w:rFonts w:ascii="Arial" w:hAnsi="Arial" w:cs="Arial"/>
          <w:color w:val="002060"/>
        </w:rPr>
        <w:t>legal requirements for lockouts</w:t>
      </w:r>
    </w:p>
    <w:p w:rsidR="002A6EEB" w:rsidRPr="00036CFC" w:rsidRDefault="002A6EEB" w:rsidP="00036FD9">
      <w:pPr>
        <w:numPr>
          <w:ilvl w:val="0"/>
          <w:numId w:val="97"/>
        </w:numPr>
        <w:autoSpaceDE w:val="0"/>
        <w:autoSpaceDN w:val="0"/>
        <w:adjustRightInd w:val="0"/>
        <w:rPr>
          <w:rFonts w:ascii="Arial" w:hAnsi="Arial" w:cs="Arial"/>
          <w:color w:val="002060"/>
        </w:rPr>
      </w:pPr>
      <w:r w:rsidRPr="00036CFC">
        <w:rPr>
          <w:rFonts w:ascii="Arial" w:hAnsi="Arial" w:cs="Arial"/>
          <w:color w:val="002060"/>
        </w:rPr>
        <w:t>company policy on lockouts</w:t>
      </w:r>
    </w:p>
    <w:p w:rsidR="002A6EEB" w:rsidRPr="00036CFC" w:rsidRDefault="002A6EEB" w:rsidP="00036FD9">
      <w:pPr>
        <w:numPr>
          <w:ilvl w:val="0"/>
          <w:numId w:val="97"/>
        </w:numPr>
        <w:autoSpaceDE w:val="0"/>
        <w:autoSpaceDN w:val="0"/>
        <w:adjustRightInd w:val="0"/>
        <w:rPr>
          <w:rFonts w:ascii="Arial" w:hAnsi="Arial" w:cs="Arial"/>
          <w:color w:val="002060"/>
        </w:rPr>
      </w:pPr>
      <w:r w:rsidRPr="00036CFC">
        <w:rPr>
          <w:rFonts w:ascii="Arial" w:hAnsi="Arial" w:cs="Arial"/>
          <w:color w:val="002060"/>
        </w:rPr>
        <w:t>the energy forms, hazards and procedures (administrative and work-related) that must be followed</w:t>
      </w:r>
    </w:p>
    <w:p w:rsidR="002A6EEB" w:rsidRPr="00036CFC" w:rsidRDefault="002A6EEB" w:rsidP="00036FD9">
      <w:pPr>
        <w:numPr>
          <w:ilvl w:val="0"/>
          <w:numId w:val="97"/>
        </w:numPr>
        <w:autoSpaceDE w:val="0"/>
        <w:autoSpaceDN w:val="0"/>
        <w:adjustRightInd w:val="0"/>
        <w:rPr>
          <w:rFonts w:ascii="Arial" w:hAnsi="Arial" w:cs="Arial"/>
          <w:color w:val="002060"/>
        </w:rPr>
      </w:pPr>
      <w:r w:rsidRPr="00036CFC">
        <w:rPr>
          <w:rFonts w:ascii="Arial" w:hAnsi="Arial" w:cs="Arial"/>
          <w:color w:val="002060"/>
        </w:rPr>
        <w:t>the importance of following procedures</w:t>
      </w:r>
    </w:p>
    <w:p w:rsidR="002A6EEB" w:rsidRPr="00036CFC" w:rsidRDefault="002A6EEB" w:rsidP="00036FD9">
      <w:pPr>
        <w:numPr>
          <w:ilvl w:val="0"/>
          <w:numId w:val="97"/>
        </w:numPr>
        <w:autoSpaceDE w:val="0"/>
        <w:autoSpaceDN w:val="0"/>
        <w:adjustRightInd w:val="0"/>
        <w:rPr>
          <w:rFonts w:ascii="Arial" w:hAnsi="Arial" w:cs="Arial"/>
          <w:color w:val="002060"/>
        </w:rPr>
      </w:pPr>
      <w:r w:rsidRPr="00036CFC">
        <w:rPr>
          <w:rFonts w:ascii="Arial" w:hAnsi="Arial" w:cs="Arial"/>
          <w:color w:val="002060"/>
        </w:rPr>
        <w:t>lockout errors to be avoided (for example, assuming the equipment is inoperable or that the job is too small to warrant a lockout)</w:t>
      </w:r>
    </w:p>
    <w:p w:rsidR="002A6EEB" w:rsidRPr="00036CFC" w:rsidRDefault="002A6EEB" w:rsidP="00036FD9">
      <w:pPr>
        <w:numPr>
          <w:ilvl w:val="0"/>
          <w:numId w:val="97"/>
        </w:numPr>
        <w:autoSpaceDE w:val="0"/>
        <w:autoSpaceDN w:val="0"/>
        <w:adjustRightInd w:val="0"/>
        <w:rPr>
          <w:rFonts w:ascii="Arial" w:hAnsi="Arial" w:cs="Arial"/>
          <w:color w:val="002060"/>
        </w:rPr>
      </w:pPr>
      <w:r w:rsidRPr="00036CFC">
        <w:rPr>
          <w:rFonts w:ascii="Arial" w:hAnsi="Arial" w:cs="Arial"/>
          <w:color w:val="002060"/>
        </w:rPr>
        <w:t>the use and care of personal protective equipment</w:t>
      </w:r>
    </w:p>
    <w:p w:rsidR="002A6EEB" w:rsidRPr="00036CFC" w:rsidRDefault="002A6EEB" w:rsidP="00036FD9">
      <w:pPr>
        <w:numPr>
          <w:ilvl w:val="0"/>
          <w:numId w:val="97"/>
        </w:numPr>
        <w:autoSpaceDE w:val="0"/>
        <w:autoSpaceDN w:val="0"/>
        <w:adjustRightInd w:val="0"/>
        <w:rPr>
          <w:rFonts w:ascii="Arial" w:hAnsi="Arial" w:cs="Arial"/>
          <w:color w:val="002060"/>
        </w:rPr>
      </w:pPr>
      <w:r w:rsidRPr="00036CFC">
        <w:rPr>
          <w:rFonts w:ascii="Arial" w:hAnsi="Arial" w:cs="Arial"/>
          <w:color w:val="002060"/>
        </w:rPr>
        <w:t>proper use of all tools</w:t>
      </w:r>
    </w:p>
    <w:p w:rsidR="002A6EEB" w:rsidRPr="00036CFC" w:rsidRDefault="002A6EEB" w:rsidP="002A6EEB">
      <w:pPr>
        <w:autoSpaceDE w:val="0"/>
        <w:autoSpaceDN w:val="0"/>
        <w:adjustRightInd w:val="0"/>
        <w:ind w:left="420"/>
        <w:rPr>
          <w:rFonts w:ascii="Arial" w:hAnsi="Arial" w:cs="Arial"/>
          <w:color w:val="002060"/>
        </w:rPr>
      </w:pPr>
    </w:p>
    <w:p w:rsidR="002A6EEB" w:rsidRPr="00036CFC" w:rsidRDefault="00B0310E" w:rsidP="00CD74CB">
      <w:pPr>
        <w:autoSpaceDE w:val="0"/>
        <w:autoSpaceDN w:val="0"/>
        <w:adjustRightInd w:val="0"/>
        <w:jc w:val="center"/>
        <w:rPr>
          <w:rFonts w:ascii="Arial" w:hAnsi="Arial" w:cs="Arial"/>
          <w:b/>
          <w:color w:val="002060"/>
        </w:rPr>
      </w:pPr>
      <w:r w:rsidRPr="00036CFC">
        <w:rPr>
          <w:rFonts w:ascii="Arial" w:hAnsi="Arial" w:cs="Arial"/>
          <w:b/>
          <w:color w:val="002060"/>
        </w:rPr>
        <w:t>We are not elec</w:t>
      </w:r>
      <w:r w:rsidR="0065171A" w:rsidRPr="00036CFC">
        <w:rPr>
          <w:rFonts w:ascii="Arial" w:hAnsi="Arial" w:cs="Arial"/>
          <w:b/>
          <w:color w:val="002060"/>
        </w:rPr>
        <w:t>trical contractors therefore no</w:t>
      </w:r>
      <w:r w:rsidRPr="00036CFC">
        <w:rPr>
          <w:rFonts w:ascii="Arial" w:hAnsi="Arial" w:cs="Arial"/>
          <w:b/>
          <w:color w:val="002060"/>
        </w:rPr>
        <w:t xml:space="preserve"> el</w:t>
      </w:r>
      <w:r w:rsidR="00532C08" w:rsidRPr="00036CFC">
        <w:rPr>
          <w:rFonts w:ascii="Arial" w:hAnsi="Arial" w:cs="Arial"/>
          <w:b/>
          <w:color w:val="002060"/>
        </w:rPr>
        <w:t>ectrical work is to be carried out on site. The above procedure is to identify and make employees aware of a lock out procedure.</w:t>
      </w:r>
    </w:p>
    <w:p w:rsidR="00925923" w:rsidRPr="004042D8" w:rsidRDefault="00925923" w:rsidP="00A22500">
      <w:pPr>
        <w:jc w:val="center"/>
        <w:rPr>
          <w:rFonts w:ascii="Arial" w:hAnsi="Arial" w:cs="Arial"/>
          <w:color w:val="FF0000"/>
          <w:sz w:val="40"/>
          <w:szCs w:val="40"/>
          <w:lang w:val="en-US"/>
        </w:rPr>
      </w:pPr>
      <w:r w:rsidRPr="004042D8">
        <w:rPr>
          <w:rFonts w:ascii="Arial" w:hAnsi="Arial" w:cs="Arial"/>
          <w:b/>
          <w:color w:val="FF0000"/>
          <w:sz w:val="40"/>
          <w:szCs w:val="40"/>
          <w:u w:val="single"/>
          <w:lang w:val="en-US"/>
        </w:rPr>
        <w:lastRenderedPageBreak/>
        <w:t>WORKING AT HEIGHTS</w:t>
      </w:r>
      <w:r w:rsidR="00BA1DBC" w:rsidRPr="004042D8">
        <w:rPr>
          <w:rFonts w:ascii="Arial" w:hAnsi="Arial" w:cs="Arial"/>
          <w:b/>
          <w:color w:val="FF0000"/>
          <w:sz w:val="40"/>
          <w:szCs w:val="40"/>
          <w:u w:val="single"/>
          <w:lang w:val="en-US"/>
        </w:rPr>
        <w:t>/SCAFFOLD</w:t>
      </w:r>
    </w:p>
    <w:p w:rsidR="00925923" w:rsidRDefault="00925923" w:rsidP="00925923">
      <w:pPr>
        <w:rPr>
          <w:rFonts w:ascii="Arial" w:hAnsi="Arial" w:cs="Arial"/>
          <w:sz w:val="28"/>
          <w:szCs w:val="28"/>
          <w:lang w:val="en-US"/>
        </w:rPr>
      </w:pPr>
    </w:p>
    <w:p w:rsidR="00670C97" w:rsidRPr="00036CFC" w:rsidRDefault="00670C97" w:rsidP="00925923">
      <w:pPr>
        <w:rPr>
          <w:rFonts w:ascii="Arial" w:hAnsi="Arial" w:cs="Arial"/>
          <w:color w:val="002060"/>
          <w:sz w:val="28"/>
          <w:szCs w:val="28"/>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 xml:space="preserve">Working at heights entails any work that is undertaken where the fall height of a worker would be equal to or greater than </w:t>
      </w:r>
      <w:r w:rsidRPr="00036CFC">
        <w:rPr>
          <w:rFonts w:ascii="Arial" w:hAnsi="Arial" w:cs="Arial"/>
          <w:i/>
          <w:color w:val="002060"/>
          <w:lang w:val="en-US"/>
        </w:rPr>
        <w:t xml:space="preserve">2 meters </w:t>
      </w:r>
      <w:r w:rsidRPr="00036CFC">
        <w:rPr>
          <w:rFonts w:ascii="Arial" w:hAnsi="Arial" w:cs="Arial"/>
          <w:color w:val="002060"/>
          <w:lang w:val="en-US"/>
        </w:rPr>
        <w:t>above the ground level at that point.</w:t>
      </w:r>
    </w:p>
    <w:p w:rsidR="00BA1DBC" w:rsidRPr="00036CFC" w:rsidRDefault="00BA1DBC"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 xml:space="preserve">No worker will be performed from a ladder for any work undertaken at a height greater than </w:t>
      </w:r>
      <w:r w:rsidRPr="00036CFC">
        <w:rPr>
          <w:rFonts w:ascii="Arial" w:hAnsi="Arial" w:cs="Arial"/>
          <w:i/>
          <w:color w:val="002060"/>
          <w:lang w:val="en-US"/>
        </w:rPr>
        <w:t>2 meters</w:t>
      </w:r>
      <w:r w:rsidRPr="00036CFC">
        <w:rPr>
          <w:rFonts w:ascii="Arial" w:hAnsi="Arial" w:cs="Arial"/>
          <w:color w:val="002060"/>
          <w:lang w:val="en-US"/>
        </w:rPr>
        <w:t xml:space="preserve"> in which case a scaffold will be erected.</w:t>
      </w:r>
    </w:p>
    <w:p w:rsidR="00BA1DBC" w:rsidRPr="00036CFC" w:rsidRDefault="00BA1DBC" w:rsidP="00925923">
      <w:pPr>
        <w:rPr>
          <w:rFonts w:ascii="Arial" w:hAnsi="Arial" w:cs="Arial"/>
          <w:i/>
          <w:color w:val="002060"/>
          <w:lang w:val="en-US"/>
        </w:rPr>
      </w:pPr>
    </w:p>
    <w:p w:rsidR="00925923" w:rsidRPr="00036CFC" w:rsidRDefault="00925923" w:rsidP="00925923">
      <w:pPr>
        <w:rPr>
          <w:rFonts w:ascii="Arial" w:hAnsi="Arial" w:cs="Arial"/>
          <w:i/>
          <w:color w:val="002060"/>
          <w:lang w:val="en-US"/>
        </w:rPr>
      </w:pPr>
      <w:r w:rsidRPr="00036CFC">
        <w:rPr>
          <w:rFonts w:ascii="Arial" w:hAnsi="Arial" w:cs="Arial"/>
          <w:i/>
          <w:color w:val="002060"/>
          <w:lang w:val="en-US"/>
        </w:rPr>
        <w:t>Scaffolds are to have access ladders, platforms, handrails, toe-boards and to be suitably braced back to a fixed structure.</w:t>
      </w:r>
    </w:p>
    <w:p w:rsidR="00BA1DBC" w:rsidRPr="00036CFC" w:rsidRDefault="00BA1DBC"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Approved standard mobile free standing scaffolds are allowable where a risk assessment indicates suitability of use.</w:t>
      </w:r>
    </w:p>
    <w:p w:rsidR="00BA1DBC" w:rsidRPr="00036CFC" w:rsidRDefault="00BA1DBC"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 xml:space="preserve">All scaffolds are to be erected under the supervision of a formally authorized and competent scaffold supervisor who is required to sign-off the completed structure before use. Signs indicating- scaffold safe/unsafe for work, to be displayed on the structure at ground level. </w:t>
      </w:r>
    </w:p>
    <w:p w:rsidR="00BA1DBC" w:rsidRPr="00036CFC" w:rsidRDefault="00BA1DBC"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 xml:space="preserve">All workers are required to </w:t>
      </w:r>
      <w:r w:rsidR="00983BCD" w:rsidRPr="00036CFC">
        <w:rPr>
          <w:rFonts w:ascii="Arial" w:hAnsi="Arial" w:cs="Arial"/>
          <w:color w:val="002060"/>
          <w:lang w:val="en-US"/>
        </w:rPr>
        <w:t>wear</w:t>
      </w:r>
      <w:r w:rsidRPr="00036CFC">
        <w:rPr>
          <w:rFonts w:ascii="Arial" w:hAnsi="Arial" w:cs="Arial"/>
          <w:color w:val="002060"/>
          <w:lang w:val="en-US"/>
        </w:rPr>
        <w:t xml:space="preserve"> full body harness with the lanyard fixed to a rigid secure point when working on a scaffold.</w:t>
      </w:r>
    </w:p>
    <w:p w:rsidR="00BA1DBC" w:rsidRPr="00036CFC" w:rsidRDefault="00BA1DBC"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No working platform higher than 500 mm is allowed to be placed on any scaffold in order to increase a workers reach.</w:t>
      </w:r>
    </w:p>
    <w:p w:rsidR="00BA1DBC" w:rsidRPr="00036CFC" w:rsidRDefault="00BA1DBC"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No person is to be upon the scaffold whilst in the process of moving a mobile scaffold.</w:t>
      </w:r>
    </w:p>
    <w:p w:rsidR="00BA1DBC" w:rsidRPr="00036CFC" w:rsidRDefault="00BA1DBC"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The work area surrounding the base of the scaffold is to be clearly demarcated with safety cones or hazard tape.</w:t>
      </w:r>
    </w:p>
    <w:p w:rsidR="00BA1DBC" w:rsidRPr="00036CFC" w:rsidRDefault="00BA1DBC"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Pumping positions on the forecourt where the movement of vehicles could jeopardize the safety of the workers must be temporarily closed.</w:t>
      </w:r>
    </w:p>
    <w:p w:rsidR="00BA1DBC" w:rsidRPr="00036CFC" w:rsidRDefault="00BA1DBC"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When work is done whilst workers are on top of a roof or canopy, a safety harness must be worn and the lanyard secured when there is any risk of falling.</w:t>
      </w:r>
    </w:p>
    <w:p w:rsidR="00BA1DBC" w:rsidRPr="00036CFC" w:rsidRDefault="00BA1DBC"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The use of approved mechanical working platforms (i.e. cherry-picker) is acceptable in extreme cases to access the top of high light masts (safety harness to be worn). The risk from working at height is falling resulting in possible death.</w:t>
      </w: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Default="00925923" w:rsidP="00925923">
      <w:pPr>
        <w:rPr>
          <w:rFonts w:ascii="Arial" w:hAnsi="Arial" w:cs="Arial"/>
          <w:b/>
          <w:sz w:val="28"/>
          <w:szCs w:val="28"/>
          <w:u w:val="single"/>
          <w:lang w:val="en-US"/>
        </w:rPr>
      </w:pPr>
    </w:p>
    <w:p w:rsidR="004042D8" w:rsidRPr="00BA5006" w:rsidRDefault="004042D8" w:rsidP="00925923">
      <w:pPr>
        <w:rPr>
          <w:rFonts w:ascii="Arial" w:hAnsi="Arial" w:cs="Arial"/>
          <w:b/>
          <w:sz w:val="28"/>
          <w:szCs w:val="28"/>
          <w:u w:val="single"/>
          <w:lang w:val="en-US"/>
        </w:rPr>
      </w:pPr>
    </w:p>
    <w:p w:rsidR="00925923" w:rsidRPr="004042D8" w:rsidRDefault="00925923" w:rsidP="00925923">
      <w:pPr>
        <w:rPr>
          <w:rFonts w:ascii="Arial" w:hAnsi="Arial" w:cs="Arial"/>
          <w:color w:val="FF0000"/>
          <w:sz w:val="28"/>
          <w:szCs w:val="28"/>
          <w:lang w:val="en-US"/>
        </w:rPr>
      </w:pPr>
      <w:r w:rsidRPr="004042D8">
        <w:rPr>
          <w:rFonts w:ascii="Arial" w:hAnsi="Arial" w:cs="Arial"/>
          <w:b/>
          <w:color w:val="FF0000"/>
          <w:sz w:val="28"/>
          <w:szCs w:val="28"/>
          <w:u w:val="single"/>
          <w:lang w:val="en-US"/>
        </w:rPr>
        <w:lastRenderedPageBreak/>
        <w:t>TYPICAL TYPES OF WORK COULD ENTAIL:</w:t>
      </w:r>
    </w:p>
    <w:p w:rsidR="00925923" w:rsidRPr="00BA5006" w:rsidRDefault="00925923" w:rsidP="00925923">
      <w:pPr>
        <w:rPr>
          <w:rFonts w:ascii="Arial" w:hAnsi="Arial" w:cs="Arial"/>
          <w:sz w:val="28"/>
          <w:szCs w:val="28"/>
          <w:lang w:val="en-US"/>
        </w:rPr>
      </w:pPr>
    </w:p>
    <w:p w:rsidR="00925923" w:rsidRPr="00036CFC" w:rsidRDefault="00925923" w:rsidP="00507769">
      <w:pPr>
        <w:numPr>
          <w:ilvl w:val="0"/>
          <w:numId w:val="9"/>
        </w:numPr>
        <w:tabs>
          <w:tab w:val="clear" w:pos="1440"/>
          <w:tab w:val="num" w:pos="720"/>
        </w:tabs>
        <w:ind w:hanging="1080"/>
        <w:rPr>
          <w:rFonts w:ascii="Arial" w:hAnsi="Arial" w:cs="Arial"/>
          <w:color w:val="002060"/>
          <w:lang w:val="en-US"/>
        </w:rPr>
      </w:pPr>
      <w:r w:rsidRPr="00036CFC">
        <w:rPr>
          <w:rFonts w:ascii="Arial" w:hAnsi="Arial" w:cs="Arial"/>
          <w:color w:val="002060"/>
          <w:lang w:val="en-US"/>
        </w:rPr>
        <w:t>Bricklaying and plastering of</w:t>
      </w:r>
      <w:r w:rsidR="00571232" w:rsidRPr="00036CFC">
        <w:rPr>
          <w:rFonts w:ascii="Arial" w:hAnsi="Arial" w:cs="Arial"/>
          <w:color w:val="002060"/>
          <w:lang w:val="en-US"/>
        </w:rPr>
        <w:t xml:space="preserve"> high walls</w:t>
      </w:r>
    </w:p>
    <w:p w:rsidR="00925923" w:rsidRPr="00036CFC" w:rsidRDefault="00925923" w:rsidP="00507769">
      <w:pPr>
        <w:numPr>
          <w:ilvl w:val="0"/>
          <w:numId w:val="9"/>
        </w:numPr>
        <w:tabs>
          <w:tab w:val="clear" w:pos="1440"/>
          <w:tab w:val="num" w:pos="720"/>
        </w:tabs>
        <w:ind w:hanging="1080"/>
        <w:rPr>
          <w:rFonts w:ascii="Arial" w:hAnsi="Arial" w:cs="Arial"/>
          <w:color w:val="002060"/>
          <w:lang w:val="en-US"/>
        </w:rPr>
      </w:pPr>
      <w:r w:rsidRPr="00036CFC">
        <w:rPr>
          <w:rFonts w:ascii="Arial" w:hAnsi="Arial" w:cs="Arial"/>
          <w:color w:val="002060"/>
          <w:lang w:val="en-US"/>
        </w:rPr>
        <w:t>Scraping, cleaning and painting of</w:t>
      </w:r>
      <w:r w:rsidR="00571232" w:rsidRPr="00036CFC">
        <w:rPr>
          <w:rFonts w:ascii="Arial" w:hAnsi="Arial" w:cs="Arial"/>
          <w:color w:val="002060"/>
          <w:lang w:val="en-US"/>
        </w:rPr>
        <w:t xml:space="preserve"> high walls</w:t>
      </w:r>
      <w:r w:rsidRPr="00036CFC">
        <w:rPr>
          <w:rFonts w:ascii="Arial" w:hAnsi="Arial" w:cs="Arial"/>
          <w:color w:val="002060"/>
          <w:lang w:val="en-US"/>
        </w:rPr>
        <w:t xml:space="preserve"> </w:t>
      </w:r>
    </w:p>
    <w:p w:rsidR="00925923" w:rsidRPr="00036CFC" w:rsidRDefault="00925923" w:rsidP="00507769">
      <w:pPr>
        <w:numPr>
          <w:ilvl w:val="0"/>
          <w:numId w:val="9"/>
        </w:numPr>
        <w:tabs>
          <w:tab w:val="clear" w:pos="1440"/>
          <w:tab w:val="num" w:pos="720"/>
        </w:tabs>
        <w:ind w:hanging="1080"/>
        <w:rPr>
          <w:rFonts w:ascii="Arial" w:hAnsi="Arial" w:cs="Arial"/>
          <w:color w:val="002060"/>
          <w:lang w:val="en-US"/>
        </w:rPr>
      </w:pPr>
      <w:r w:rsidRPr="00036CFC">
        <w:rPr>
          <w:rFonts w:ascii="Arial" w:hAnsi="Arial" w:cs="Arial"/>
          <w:color w:val="002060"/>
          <w:lang w:val="en-US"/>
        </w:rPr>
        <w:t>Erecting (includes bolting, cutting and welding) of canopy structure</w:t>
      </w:r>
    </w:p>
    <w:p w:rsidR="00925923" w:rsidRPr="00036CFC" w:rsidRDefault="00925923" w:rsidP="00507769">
      <w:pPr>
        <w:numPr>
          <w:ilvl w:val="0"/>
          <w:numId w:val="9"/>
        </w:numPr>
        <w:tabs>
          <w:tab w:val="clear" w:pos="1440"/>
          <w:tab w:val="num" w:pos="720"/>
        </w:tabs>
        <w:ind w:hanging="1080"/>
        <w:rPr>
          <w:rFonts w:ascii="Arial" w:hAnsi="Arial" w:cs="Arial"/>
          <w:color w:val="002060"/>
          <w:lang w:val="en-US"/>
        </w:rPr>
      </w:pPr>
      <w:r w:rsidRPr="00036CFC">
        <w:rPr>
          <w:rFonts w:ascii="Arial" w:hAnsi="Arial" w:cs="Arial"/>
          <w:color w:val="002060"/>
          <w:lang w:val="en-US"/>
        </w:rPr>
        <w:t xml:space="preserve">Installation of canopy sheeting </w:t>
      </w:r>
    </w:p>
    <w:p w:rsidR="00925923" w:rsidRPr="00036CFC" w:rsidRDefault="00925923" w:rsidP="00507769">
      <w:pPr>
        <w:numPr>
          <w:ilvl w:val="0"/>
          <w:numId w:val="9"/>
        </w:numPr>
        <w:tabs>
          <w:tab w:val="clear" w:pos="1440"/>
          <w:tab w:val="num" w:pos="720"/>
        </w:tabs>
        <w:ind w:left="720"/>
        <w:rPr>
          <w:rFonts w:ascii="Arial" w:hAnsi="Arial" w:cs="Arial"/>
          <w:color w:val="002060"/>
          <w:lang w:val="en-US"/>
        </w:rPr>
      </w:pPr>
      <w:r w:rsidRPr="00036CFC">
        <w:rPr>
          <w:rFonts w:ascii="Arial" w:hAnsi="Arial" w:cs="Arial"/>
          <w:color w:val="002060"/>
          <w:lang w:val="en-US"/>
        </w:rPr>
        <w:t>Installation of canopy light fittings, electrical connections and lamp replacement</w:t>
      </w:r>
    </w:p>
    <w:p w:rsidR="00925923" w:rsidRPr="00036CFC" w:rsidRDefault="00925923" w:rsidP="00507769">
      <w:pPr>
        <w:numPr>
          <w:ilvl w:val="0"/>
          <w:numId w:val="9"/>
        </w:numPr>
        <w:tabs>
          <w:tab w:val="clear" w:pos="1440"/>
          <w:tab w:val="num" w:pos="720"/>
        </w:tabs>
        <w:ind w:left="720"/>
        <w:rPr>
          <w:rFonts w:ascii="Arial" w:hAnsi="Arial" w:cs="Arial"/>
          <w:color w:val="002060"/>
          <w:lang w:val="en-US"/>
        </w:rPr>
      </w:pPr>
      <w:r w:rsidRPr="00036CFC">
        <w:rPr>
          <w:rFonts w:ascii="Arial" w:hAnsi="Arial" w:cs="Arial"/>
          <w:color w:val="002060"/>
          <w:lang w:val="en-US"/>
        </w:rPr>
        <w:t>Scraping, cleani</w:t>
      </w:r>
      <w:r w:rsidR="00571232" w:rsidRPr="00036CFC">
        <w:rPr>
          <w:rFonts w:ascii="Arial" w:hAnsi="Arial" w:cs="Arial"/>
          <w:color w:val="002060"/>
          <w:lang w:val="en-US"/>
        </w:rPr>
        <w:t xml:space="preserve">ng and painting of canopy </w:t>
      </w:r>
    </w:p>
    <w:p w:rsidR="00925923" w:rsidRPr="00036CFC" w:rsidRDefault="00925923" w:rsidP="00507769">
      <w:pPr>
        <w:numPr>
          <w:ilvl w:val="0"/>
          <w:numId w:val="9"/>
        </w:numPr>
        <w:tabs>
          <w:tab w:val="clear" w:pos="1440"/>
          <w:tab w:val="num" w:pos="720"/>
        </w:tabs>
        <w:ind w:left="720"/>
        <w:rPr>
          <w:rFonts w:ascii="Arial" w:hAnsi="Arial" w:cs="Arial"/>
          <w:color w:val="002060"/>
          <w:lang w:val="en-US"/>
        </w:rPr>
      </w:pPr>
      <w:r w:rsidRPr="00036CFC">
        <w:rPr>
          <w:rFonts w:ascii="Arial" w:hAnsi="Arial" w:cs="Arial"/>
          <w:color w:val="002060"/>
          <w:lang w:val="en-US"/>
        </w:rPr>
        <w:t>Installation and maintenance of canopy fascia light-lin</w:t>
      </w:r>
      <w:r w:rsidR="00571232" w:rsidRPr="00036CFC">
        <w:rPr>
          <w:rFonts w:ascii="Arial" w:hAnsi="Arial" w:cs="Arial"/>
          <w:color w:val="002060"/>
          <w:lang w:val="en-US"/>
        </w:rPr>
        <w:t>e and electrical connections</w:t>
      </w:r>
    </w:p>
    <w:p w:rsidR="00925923" w:rsidRPr="00036CFC" w:rsidRDefault="00925923" w:rsidP="00507769">
      <w:pPr>
        <w:numPr>
          <w:ilvl w:val="0"/>
          <w:numId w:val="9"/>
        </w:numPr>
        <w:tabs>
          <w:tab w:val="clear" w:pos="1440"/>
          <w:tab w:val="num" w:pos="720"/>
        </w:tabs>
        <w:ind w:left="720"/>
        <w:rPr>
          <w:rFonts w:ascii="Arial" w:hAnsi="Arial" w:cs="Arial"/>
          <w:color w:val="002060"/>
          <w:lang w:val="en-US"/>
        </w:rPr>
      </w:pPr>
      <w:r w:rsidRPr="00036CFC">
        <w:rPr>
          <w:rFonts w:ascii="Arial" w:hAnsi="Arial" w:cs="Arial"/>
          <w:color w:val="002060"/>
          <w:lang w:val="en-US"/>
        </w:rPr>
        <w:t>Scraping, cleaning and painting of canopy fascia</w:t>
      </w:r>
    </w:p>
    <w:p w:rsidR="00925923" w:rsidRPr="00036CFC" w:rsidRDefault="00925923" w:rsidP="00507769">
      <w:pPr>
        <w:numPr>
          <w:ilvl w:val="0"/>
          <w:numId w:val="9"/>
        </w:numPr>
        <w:tabs>
          <w:tab w:val="clear" w:pos="1440"/>
          <w:tab w:val="num" w:pos="720"/>
        </w:tabs>
        <w:ind w:left="720"/>
        <w:rPr>
          <w:rFonts w:ascii="Arial" w:hAnsi="Arial" w:cs="Arial"/>
          <w:color w:val="002060"/>
          <w:lang w:val="en-US"/>
        </w:rPr>
      </w:pPr>
      <w:r w:rsidRPr="00036CFC">
        <w:rPr>
          <w:rFonts w:ascii="Arial" w:hAnsi="Arial" w:cs="Arial"/>
          <w:color w:val="002060"/>
          <w:lang w:val="en-US"/>
        </w:rPr>
        <w:t xml:space="preserve">Erection and installation of panels to monolith signage </w:t>
      </w:r>
    </w:p>
    <w:p w:rsidR="00925923" w:rsidRPr="00036CFC" w:rsidRDefault="00925923" w:rsidP="00507769">
      <w:pPr>
        <w:numPr>
          <w:ilvl w:val="0"/>
          <w:numId w:val="9"/>
        </w:numPr>
        <w:tabs>
          <w:tab w:val="clear" w:pos="1440"/>
          <w:tab w:val="num" w:pos="720"/>
        </w:tabs>
        <w:ind w:left="720"/>
        <w:rPr>
          <w:rFonts w:ascii="Arial" w:hAnsi="Arial" w:cs="Arial"/>
          <w:color w:val="002060"/>
          <w:lang w:val="en-US"/>
        </w:rPr>
      </w:pPr>
      <w:r w:rsidRPr="00036CFC">
        <w:rPr>
          <w:rFonts w:ascii="Arial" w:hAnsi="Arial" w:cs="Arial"/>
          <w:color w:val="002060"/>
          <w:lang w:val="en-US"/>
        </w:rPr>
        <w:t xml:space="preserve">Installation of electrical fittings and wiring etc. to monolith signage </w:t>
      </w:r>
    </w:p>
    <w:p w:rsidR="00925923" w:rsidRPr="00036CFC" w:rsidRDefault="00925923" w:rsidP="00507769">
      <w:pPr>
        <w:numPr>
          <w:ilvl w:val="0"/>
          <w:numId w:val="9"/>
        </w:numPr>
        <w:tabs>
          <w:tab w:val="clear" w:pos="1440"/>
          <w:tab w:val="num" w:pos="720"/>
        </w:tabs>
        <w:ind w:left="720"/>
        <w:rPr>
          <w:rFonts w:ascii="Arial" w:hAnsi="Arial" w:cs="Arial"/>
          <w:color w:val="002060"/>
          <w:lang w:val="en-US"/>
        </w:rPr>
      </w:pPr>
      <w:r w:rsidRPr="00036CFC">
        <w:rPr>
          <w:rFonts w:ascii="Arial" w:hAnsi="Arial" w:cs="Arial"/>
          <w:color w:val="002060"/>
          <w:lang w:val="en-US"/>
        </w:rPr>
        <w:t>Installation and painting of vent pipes</w:t>
      </w:r>
    </w:p>
    <w:p w:rsidR="00925923" w:rsidRPr="00036CFC" w:rsidRDefault="00925923" w:rsidP="00507769">
      <w:pPr>
        <w:numPr>
          <w:ilvl w:val="0"/>
          <w:numId w:val="9"/>
        </w:numPr>
        <w:tabs>
          <w:tab w:val="clear" w:pos="1440"/>
          <w:tab w:val="num" w:pos="720"/>
        </w:tabs>
        <w:ind w:left="720"/>
        <w:rPr>
          <w:rFonts w:ascii="Arial" w:hAnsi="Arial" w:cs="Arial"/>
          <w:color w:val="002060"/>
          <w:lang w:val="en-US"/>
        </w:rPr>
      </w:pPr>
      <w:r w:rsidRPr="00036CFC">
        <w:rPr>
          <w:rFonts w:ascii="Arial" w:hAnsi="Arial" w:cs="Arial"/>
          <w:color w:val="002060"/>
          <w:lang w:val="en-US"/>
        </w:rPr>
        <w:t>Maintenance / cleaning of fittings at the top of vent pipes</w:t>
      </w:r>
    </w:p>
    <w:p w:rsidR="00925923" w:rsidRPr="00036CFC" w:rsidRDefault="00925923" w:rsidP="00507769">
      <w:pPr>
        <w:numPr>
          <w:ilvl w:val="0"/>
          <w:numId w:val="9"/>
        </w:numPr>
        <w:tabs>
          <w:tab w:val="clear" w:pos="1440"/>
          <w:tab w:val="num" w:pos="720"/>
        </w:tabs>
        <w:ind w:left="720"/>
        <w:rPr>
          <w:rFonts w:ascii="Arial" w:hAnsi="Arial" w:cs="Arial"/>
          <w:color w:val="002060"/>
          <w:lang w:val="en-US"/>
        </w:rPr>
      </w:pPr>
      <w:r w:rsidRPr="00036CFC">
        <w:rPr>
          <w:rFonts w:ascii="Arial" w:hAnsi="Arial" w:cs="Arial"/>
          <w:color w:val="002060"/>
          <w:lang w:val="en-US"/>
        </w:rPr>
        <w:t>Maintenance of electrics and lights on high light masts</w:t>
      </w:r>
    </w:p>
    <w:p w:rsidR="00925923" w:rsidRPr="00036CFC" w:rsidRDefault="00925923" w:rsidP="00507769">
      <w:pPr>
        <w:numPr>
          <w:ilvl w:val="0"/>
          <w:numId w:val="9"/>
        </w:numPr>
        <w:tabs>
          <w:tab w:val="clear" w:pos="1440"/>
          <w:tab w:val="num" w:pos="720"/>
        </w:tabs>
        <w:ind w:left="720"/>
        <w:rPr>
          <w:rFonts w:ascii="Arial" w:hAnsi="Arial" w:cs="Arial"/>
          <w:color w:val="002060"/>
          <w:lang w:val="en-US"/>
        </w:rPr>
      </w:pPr>
      <w:r w:rsidRPr="00036CFC">
        <w:rPr>
          <w:rFonts w:ascii="Arial" w:hAnsi="Arial" w:cs="Arial"/>
          <w:color w:val="002060"/>
          <w:lang w:val="en-US"/>
        </w:rPr>
        <w:t>Any work on Ultra City towers</w:t>
      </w:r>
    </w:p>
    <w:p w:rsidR="00BA1DBC" w:rsidRPr="00036CFC" w:rsidRDefault="00BA1DBC" w:rsidP="00BA1DBC">
      <w:pPr>
        <w:rPr>
          <w:rFonts w:ascii="Arial" w:hAnsi="Arial" w:cs="Arial"/>
          <w:color w:val="002060"/>
          <w:lang w:val="en-US"/>
        </w:rPr>
      </w:pPr>
    </w:p>
    <w:p w:rsidR="00BA1DBC" w:rsidRDefault="00BA1DBC" w:rsidP="00BA1DBC">
      <w:pPr>
        <w:rPr>
          <w:rFonts w:ascii="Arial" w:hAnsi="Arial" w:cs="Arial"/>
          <w:lang w:val="en-US"/>
        </w:rPr>
      </w:pPr>
    </w:p>
    <w:p w:rsidR="00BA1DBC" w:rsidRDefault="00BA1DBC" w:rsidP="00BA1DBC">
      <w:pPr>
        <w:rPr>
          <w:rFonts w:ascii="Arial" w:hAnsi="Arial" w:cs="Arial"/>
          <w:lang w:val="en-US"/>
        </w:rPr>
      </w:pPr>
    </w:p>
    <w:p w:rsidR="00BA1DBC" w:rsidRPr="004042D8" w:rsidRDefault="00BA1DBC" w:rsidP="00BA1DBC">
      <w:pPr>
        <w:rPr>
          <w:rFonts w:ascii="Arial" w:hAnsi="Arial" w:cs="Arial"/>
          <w:b/>
          <w:color w:val="FF0000"/>
          <w:sz w:val="40"/>
          <w:szCs w:val="40"/>
          <w:u w:val="single"/>
          <w:lang w:val="en-US"/>
        </w:rPr>
      </w:pPr>
      <w:r w:rsidRPr="004042D8">
        <w:rPr>
          <w:rFonts w:ascii="Arial" w:hAnsi="Arial" w:cs="Arial"/>
          <w:b/>
          <w:color w:val="FF0000"/>
          <w:sz w:val="40"/>
          <w:szCs w:val="40"/>
          <w:u w:val="single"/>
          <w:lang w:val="en-US"/>
        </w:rPr>
        <w:t>Scaffold</w:t>
      </w:r>
    </w:p>
    <w:p w:rsidR="00BA1DBC" w:rsidRPr="00954528" w:rsidRDefault="00BA1DBC" w:rsidP="00BA1DBC">
      <w:pPr>
        <w:rPr>
          <w:rFonts w:ascii="Arial" w:hAnsi="Arial" w:cs="Arial"/>
          <w:lang w:val="en-US"/>
        </w:rPr>
      </w:pPr>
    </w:p>
    <w:p w:rsidR="00BA1DBC" w:rsidRPr="00036CFC" w:rsidRDefault="00BA1DBC" w:rsidP="00BA1DBC">
      <w:pPr>
        <w:pStyle w:val="Default"/>
        <w:rPr>
          <w:b/>
          <w:color w:val="002060"/>
          <w:sz w:val="28"/>
          <w:szCs w:val="28"/>
        </w:rPr>
      </w:pPr>
      <w:r w:rsidRPr="00036CFC">
        <w:rPr>
          <w:b/>
          <w:color w:val="002060"/>
          <w:sz w:val="28"/>
          <w:szCs w:val="28"/>
        </w:rPr>
        <w:t>General</w:t>
      </w:r>
    </w:p>
    <w:p w:rsidR="00BA1DBC" w:rsidRPr="00036CFC" w:rsidRDefault="00BA1DBC" w:rsidP="00BA1DBC">
      <w:pPr>
        <w:rPr>
          <w:rFonts w:ascii="Arial" w:hAnsi="Arial" w:cs="Arial"/>
          <w:color w:val="002060"/>
        </w:rPr>
      </w:pPr>
      <w:r w:rsidRPr="00036CFC">
        <w:rPr>
          <w:rFonts w:ascii="Arial" w:hAnsi="Arial" w:cs="Arial"/>
          <w:color w:val="002060"/>
        </w:rPr>
        <w:t>Protecting workers from injuries associated with erecting and working with scaffolding</w:t>
      </w:r>
    </w:p>
    <w:p w:rsidR="00BA1DBC" w:rsidRPr="00036CFC" w:rsidRDefault="00BA1DBC" w:rsidP="00BA1DBC">
      <w:pPr>
        <w:rPr>
          <w:rFonts w:ascii="Arial" w:hAnsi="Arial" w:cs="Arial"/>
          <w:color w:val="002060"/>
        </w:rPr>
      </w:pPr>
    </w:p>
    <w:p w:rsidR="00BA1DBC" w:rsidRPr="00036CFC" w:rsidRDefault="00BA1DBC" w:rsidP="00BA1DBC">
      <w:pPr>
        <w:rPr>
          <w:rFonts w:ascii="Arial" w:hAnsi="Arial" w:cs="Arial"/>
          <w:b/>
          <w:color w:val="002060"/>
          <w:sz w:val="28"/>
          <w:szCs w:val="28"/>
        </w:rPr>
      </w:pPr>
      <w:r w:rsidRPr="00036CFC">
        <w:rPr>
          <w:rFonts w:ascii="Arial" w:hAnsi="Arial" w:cs="Arial"/>
          <w:b/>
          <w:color w:val="002060"/>
          <w:sz w:val="28"/>
          <w:szCs w:val="28"/>
        </w:rPr>
        <w:t xml:space="preserve">Application </w:t>
      </w:r>
    </w:p>
    <w:p w:rsidR="00BA1DBC" w:rsidRPr="00036CFC" w:rsidRDefault="00BA1DBC" w:rsidP="00BA1DBC">
      <w:pPr>
        <w:rPr>
          <w:rFonts w:ascii="Arial" w:hAnsi="Arial" w:cs="Arial"/>
          <w:color w:val="002060"/>
        </w:rPr>
      </w:pPr>
      <w:r w:rsidRPr="00036CFC">
        <w:rPr>
          <w:rFonts w:ascii="Arial" w:hAnsi="Arial" w:cs="Arial"/>
          <w:color w:val="002060"/>
        </w:rPr>
        <w:t>All scaffolding used shall be erected, maintained and dismantled by a competent worker, in accordance with manufactures specifications and legislation.</w:t>
      </w:r>
    </w:p>
    <w:p w:rsidR="00BA1DBC" w:rsidRPr="00036CFC" w:rsidRDefault="00BA1DBC" w:rsidP="00BA1DBC">
      <w:pPr>
        <w:rPr>
          <w:rFonts w:ascii="Arial" w:hAnsi="Arial" w:cs="Arial"/>
          <w:color w:val="002060"/>
        </w:rPr>
      </w:pPr>
    </w:p>
    <w:p w:rsidR="00BA1DBC" w:rsidRPr="00036CFC" w:rsidRDefault="00BA1DBC" w:rsidP="00BA1DBC">
      <w:pPr>
        <w:rPr>
          <w:rFonts w:ascii="Arial" w:hAnsi="Arial" w:cs="Arial"/>
          <w:b/>
          <w:color w:val="002060"/>
          <w:sz w:val="28"/>
          <w:szCs w:val="28"/>
        </w:rPr>
      </w:pPr>
      <w:r w:rsidRPr="00036CFC">
        <w:rPr>
          <w:rFonts w:ascii="Arial" w:hAnsi="Arial" w:cs="Arial"/>
          <w:b/>
          <w:color w:val="002060"/>
          <w:sz w:val="28"/>
          <w:szCs w:val="28"/>
        </w:rPr>
        <w:t>Protective Mechanisms</w:t>
      </w:r>
    </w:p>
    <w:tbl>
      <w:tblPr>
        <w:tblW w:w="0" w:type="auto"/>
        <w:tblBorders>
          <w:top w:val="nil"/>
          <w:left w:val="nil"/>
          <w:bottom w:val="nil"/>
          <w:right w:val="nil"/>
        </w:tblBorders>
        <w:tblLayout w:type="fixed"/>
        <w:tblLook w:val="0000"/>
      </w:tblPr>
      <w:tblGrid>
        <w:gridCol w:w="8568"/>
      </w:tblGrid>
      <w:tr w:rsidR="00BA1DBC" w:rsidRPr="00036CFC" w:rsidTr="00562963">
        <w:trPr>
          <w:trHeight w:val="802"/>
        </w:trPr>
        <w:tc>
          <w:tcPr>
            <w:tcW w:w="8568" w:type="dxa"/>
          </w:tcPr>
          <w:p w:rsidR="00BA1DBC" w:rsidRPr="00036CFC" w:rsidRDefault="00BA1DBC" w:rsidP="00562963">
            <w:pPr>
              <w:pStyle w:val="Default"/>
              <w:rPr>
                <w:color w:val="002060"/>
              </w:rPr>
            </w:pPr>
            <w:r w:rsidRPr="00036CFC">
              <w:rPr>
                <w:color w:val="002060"/>
              </w:rPr>
              <w:t xml:space="preserve">1. Permit system </w:t>
            </w:r>
          </w:p>
          <w:p w:rsidR="00BA1DBC" w:rsidRPr="00036CFC" w:rsidRDefault="00BA1DBC" w:rsidP="00562963">
            <w:pPr>
              <w:pStyle w:val="Default"/>
              <w:rPr>
                <w:color w:val="002060"/>
              </w:rPr>
            </w:pPr>
            <w:r w:rsidRPr="00036CFC">
              <w:rPr>
                <w:color w:val="002060"/>
              </w:rPr>
              <w:t>2. Manufacturers specifications</w:t>
            </w:r>
          </w:p>
          <w:p w:rsidR="00BA1DBC" w:rsidRPr="00036CFC" w:rsidRDefault="00BA1DBC" w:rsidP="00562963">
            <w:pPr>
              <w:pStyle w:val="Default"/>
              <w:rPr>
                <w:color w:val="002060"/>
              </w:rPr>
            </w:pPr>
            <w:r w:rsidRPr="00036CFC">
              <w:rPr>
                <w:color w:val="002060"/>
              </w:rPr>
              <w:t>3. Fall protection devices</w:t>
            </w:r>
          </w:p>
          <w:p w:rsidR="00BA1DBC" w:rsidRPr="00036CFC" w:rsidRDefault="00BA1DBC" w:rsidP="00562963">
            <w:pPr>
              <w:pStyle w:val="Default"/>
              <w:rPr>
                <w:color w:val="002060"/>
              </w:rPr>
            </w:pPr>
            <w:r w:rsidRPr="00036CFC">
              <w:rPr>
                <w:color w:val="002060"/>
              </w:rPr>
              <w:t xml:space="preserve">4. Safe work procedure PPE </w:t>
            </w:r>
          </w:p>
          <w:p w:rsidR="00BA1DBC" w:rsidRPr="00036CFC" w:rsidRDefault="00BA1DBC" w:rsidP="00562963">
            <w:pPr>
              <w:pStyle w:val="Default"/>
              <w:rPr>
                <w:color w:val="002060"/>
              </w:rPr>
            </w:pPr>
            <w:r w:rsidRPr="00036CFC">
              <w:rPr>
                <w:color w:val="002060"/>
              </w:rPr>
              <w:t xml:space="preserve">5. ERP (Emergency Response Plan) </w:t>
            </w:r>
          </w:p>
        </w:tc>
      </w:tr>
    </w:tbl>
    <w:p w:rsidR="00BA1DBC" w:rsidRPr="00036CFC" w:rsidRDefault="00BA1DBC" w:rsidP="00BA1DBC">
      <w:pPr>
        <w:rPr>
          <w:rFonts w:ascii="Arial" w:hAnsi="Arial" w:cs="Arial"/>
          <w:color w:val="002060"/>
          <w:lang w:val="en-US"/>
        </w:rPr>
      </w:pPr>
    </w:p>
    <w:p w:rsidR="00BA1DBC" w:rsidRPr="00036CFC" w:rsidRDefault="00BA1DBC" w:rsidP="00BA1DBC">
      <w:pPr>
        <w:rPr>
          <w:rFonts w:ascii="Arial" w:hAnsi="Arial" w:cs="Arial"/>
          <w:b/>
          <w:color w:val="002060"/>
          <w:sz w:val="28"/>
          <w:szCs w:val="28"/>
          <w:lang w:val="en-US"/>
        </w:rPr>
      </w:pPr>
      <w:r w:rsidRPr="00036CFC">
        <w:rPr>
          <w:rFonts w:ascii="Arial" w:hAnsi="Arial" w:cs="Arial"/>
          <w:b/>
          <w:color w:val="002060"/>
          <w:sz w:val="28"/>
          <w:szCs w:val="28"/>
          <w:lang w:val="en-US"/>
        </w:rPr>
        <w:t xml:space="preserve">Supervisor Responsibility </w:t>
      </w:r>
    </w:p>
    <w:p w:rsidR="00BA1DBC" w:rsidRPr="00036CFC" w:rsidRDefault="00BA1DBC" w:rsidP="00BA1DBC">
      <w:pPr>
        <w:rPr>
          <w:rFonts w:ascii="Arial" w:hAnsi="Arial" w:cs="Arial"/>
          <w:color w:val="002060"/>
        </w:rPr>
      </w:pPr>
      <w:r w:rsidRPr="00036CFC">
        <w:rPr>
          <w:rFonts w:ascii="Arial" w:hAnsi="Arial" w:cs="Arial"/>
          <w:color w:val="002060"/>
        </w:rPr>
        <w:t>Supervisors are responsible to facilitate and/or provide proper instruction to their workers on protection requirements and training Determine the type of scaffold required</w:t>
      </w:r>
    </w:p>
    <w:p w:rsidR="00BA1DBC" w:rsidRPr="00036CFC" w:rsidRDefault="00BA1DBC" w:rsidP="00BA1DBC">
      <w:pPr>
        <w:rPr>
          <w:rFonts w:ascii="Arial" w:hAnsi="Arial" w:cs="Arial"/>
          <w:color w:val="002060"/>
        </w:rPr>
      </w:pPr>
    </w:p>
    <w:p w:rsidR="00BA1DBC" w:rsidRPr="00036CFC" w:rsidRDefault="00BA1DBC" w:rsidP="00BA1DBC">
      <w:pPr>
        <w:rPr>
          <w:rFonts w:ascii="Arial" w:hAnsi="Arial" w:cs="Arial"/>
          <w:b/>
          <w:color w:val="002060"/>
          <w:sz w:val="28"/>
          <w:szCs w:val="28"/>
        </w:rPr>
      </w:pPr>
    </w:p>
    <w:p w:rsidR="00BA1DBC" w:rsidRPr="00036CFC" w:rsidRDefault="00BA1DBC" w:rsidP="00BA1DBC">
      <w:pPr>
        <w:rPr>
          <w:rFonts w:ascii="Arial" w:hAnsi="Arial" w:cs="Arial"/>
          <w:b/>
          <w:color w:val="002060"/>
          <w:sz w:val="28"/>
          <w:szCs w:val="28"/>
        </w:rPr>
      </w:pPr>
    </w:p>
    <w:p w:rsidR="00BA1DBC" w:rsidRPr="00036CFC" w:rsidRDefault="00BA1DBC" w:rsidP="00BA1DBC">
      <w:pPr>
        <w:rPr>
          <w:rFonts w:ascii="Arial" w:hAnsi="Arial" w:cs="Arial"/>
          <w:b/>
          <w:color w:val="002060"/>
          <w:sz w:val="28"/>
          <w:szCs w:val="28"/>
        </w:rPr>
      </w:pPr>
      <w:r w:rsidRPr="00036CFC">
        <w:rPr>
          <w:rFonts w:ascii="Arial" w:hAnsi="Arial" w:cs="Arial"/>
          <w:b/>
          <w:color w:val="002060"/>
          <w:sz w:val="28"/>
          <w:szCs w:val="28"/>
        </w:rPr>
        <w:lastRenderedPageBreak/>
        <w:t xml:space="preserve">Worker Responsibility </w:t>
      </w:r>
    </w:p>
    <w:p w:rsidR="00BA1DBC" w:rsidRPr="00036CFC" w:rsidRDefault="00BA1DBC" w:rsidP="00BA1DBC">
      <w:pPr>
        <w:pStyle w:val="Default"/>
        <w:rPr>
          <w:color w:val="002060"/>
        </w:rPr>
      </w:pPr>
      <w:r w:rsidRPr="00036CFC">
        <w:rPr>
          <w:color w:val="002060"/>
        </w:rPr>
        <w:t xml:space="preserve">1. Ensure grounding on a firm and level base. </w:t>
      </w:r>
    </w:p>
    <w:p w:rsidR="00BA1DBC" w:rsidRPr="00036CFC" w:rsidRDefault="00BA1DBC" w:rsidP="00BA1DBC">
      <w:pPr>
        <w:pStyle w:val="Default"/>
        <w:rPr>
          <w:color w:val="002060"/>
        </w:rPr>
      </w:pPr>
      <w:r w:rsidRPr="00036CFC">
        <w:rPr>
          <w:color w:val="002060"/>
        </w:rPr>
        <w:t xml:space="preserve">2. Maintain the established minimum clearances from all power lines. </w:t>
      </w:r>
    </w:p>
    <w:p w:rsidR="00BA1DBC" w:rsidRPr="00036CFC" w:rsidRDefault="00BA1DBC" w:rsidP="00BA1DBC">
      <w:pPr>
        <w:pStyle w:val="Default"/>
        <w:rPr>
          <w:color w:val="002060"/>
        </w:rPr>
      </w:pPr>
      <w:r w:rsidRPr="00036CFC">
        <w:rPr>
          <w:color w:val="002060"/>
        </w:rPr>
        <w:t xml:space="preserve">3. Provide a safe access ladder. </w:t>
      </w:r>
    </w:p>
    <w:p w:rsidR="00BA1DBC" w:rsidRPr="00036CFC" w:rsidRDefault="00BA1DBC" w:rsidP="00BA1DBC">
      <w:pPr>
        <w:pStyle w:val="Default"/>
        <w:rPr>
          <w:color w:val="002060"/>
        </w:rPr>
      </w:pPr>
      <w:r w:rsidRPr="00036CFC">
        <w:rPr>
          <w:color w:val="002060"/>
        </w:rPr>
        <w:t xml:space="preserve">4. Ensure scaffold has a platform perimeter handrail. </w:t>
      </w:r>
    </w:p>
    <w:p w:rsidR="00BA1DBC" w:rsidRPr="00036CFC" w:rsidRDefault="00BA1DBC" w:rsidP="00BA1DBC">
      <w:pPr>
        <w:pStyle w:val="Default"/>
        <w:rPr>
          <w:color w:val="002060"/>
        </w:rPr>
      </w:pPr>
      <w:r w:rsidRPr="00036CFC">
        <w:rPr>
          <w:color w:val="002060"/>
        </w:rPr>
        <w:t xml:space="preserve">5. Anchor or tie a </w:t>
      </w:r>
      <w:r w:rsidRPr="00036CFC">
        <w:rPr>
          <w:i/>
          <w:iCs/>
          <w:color w:val="002060"/>
        </w:rPr>
        <w:t xml:space="preserve">free standing </w:t>
      </w:r>
      <w:r w:rsidRPr="00036CFC">
        <w:rPr>
          <w:color w:val="002060"/>
        </w:rPr>
        <w:t xml:space="preserve">scaffold according to legislation. </w:t>
      </w:r>
    </w:p>
    <w:p w:rsidR="00BA1DBC" w:rsidRPr="00036CFC" w:rsidRDefault="00BA1DBC" w:rsidP="00BA1DBC">
      <w:pPr>
        <w:pStyle w:val="Default"/>
        <w:rPr>
          <w:color w:val="002060"/>
        </w:rPr>
      </w:pPr>
      <w:r w:rsidRPr="00036CFC">
        <w:rPr>
          <w:color w:val="002060"/>
        </w:rPr>
        <w:t xml:space="preserve">6. Do not use a ladder sloped against the side of a scaffold at any time. </w:t>
      </w:r>
    </w:p>
    <w:p w:rsidR="00BA1DBC" w:rsidRPr="00036CFC" w:rsidRDefault="00BA1DBC" w:rsidP="00BA1DBC">
      <w:pPr>
        <w:pStyle w:val="Default"/>
        <w:rPr>
          <w:color w:val="002060"/>
        </w:rPr>
      </w:pPr>
      <w:r w:rsidRPr="00036CFC">
        <w:rPr>
          <w:color w:val="002060"/>
        </w:rPr>
        <w:t xml:space="preserve">7. A toe board is required on all platforms. </w:t>
      </w:r>
    </w:p>
    <w:p w:rsidR="00BA1DBC" w:rsidRPr="00036CFC" w:rsidRDefault="00BA1DBC" w:rsidP="00BA1DBC">
      <w:pPr>
        <w:pStyle w:val="Default"/>
        <w:rPr>
          <w:color w:val="002060"/>
        </w:rPr>
      </w:pPr>
      <w:r w:rsidRPr="00036CFC">
        <w:rPr>
          <w:color w:val="002060"/>
        </w:rPr>
        <w:t xml:space="preserve">8. Ensure tube and clamp modular construction is utilized. Wood construction is to be used only when absolutely necessary. </w:t>
      </w:r>
    </w:p>
    <w:p w:rsidR="00BA1DBC" w:rsidRPr="00036CFC" w:rsidRDefault="00BA1DBC" w:rsidP="00BA1DBC">
      <w:pPr>
        <w:pStyle w:val="Default"/>
        <w:rPr>
          <w:color w:val="002060"/>
        </w:rPr>
      </w:pPr>
      <w:r w:rsidRPr="00036CFC">
        <w:rPr>
          <w:color w:val="002060"/>
        </w:rPr>
        <w:t xml:space="preserve">9. Ensure proper safe scaffold tags are installed. </w:t>
      </w:r>
    </w:p>
    <w:p w:rsidR="00BA1DBC" w:rsidRPr="00036CFC" w:rsidRDefault="00BA1DBC" w:rsidP="00BA1DBC">
      <w:pPr>
        <w:pStyle w:val="Default"/>
        <w:rPr>
          <w:color w:val="002060"/>
        </w:rPr>
      </w:pPr>
      <w:r w:rsidRPr="00036CFC">
        <w:rPr>
          <w:color w:val="002060"/>
        </w:rPr>
        <w:t xml:space="preserve">10. Utilize a tag line when hoisting material. </w:t>
      </w:r>
    </w:p>
    <w:p w:rsidR="00BA1DBC" w:rsidRPr="00036CFC" w:rsidRDefault="00BA1DBC" w:rsidP="00BA1DBC">
      <w:pPr>
        <w:pStyle w:val="Default"/>
        <w:rPr>
          <w:color w:val="002060"/>
        </w:rPr>
      </w:pPr>
      <w:r w:rsidRPr="00036CFC">
        <w:rPr>
          <w:color w:val="002060"/>
        </w:rPr>
        <w:t xml:space="preserve">11. Minimize tools, material and debris on the platform. </w:t>
      </w:r>
    </w:p>
    <w:p w:rsidR="00BA1DBC" w:rsidRPr="00036CFC" w:rsidRDefault="00BA1DBC" w:rsidP="00BA1DBC">
      <w:pPr>
        <w:pStyle w:val="Default"/>
        <w:rPr>
          <w:color w:val="002060"/>
        </w:rPr>
      </w:pPr>
      <w:r w:rsidRPr="00036CFC">
        <w:rPr>
          <w:color w:val="002060"/>
        </w:rPr>
        <w:t xml:space="preserve">12. Ensure a hand line with a tool bag for tools is utilized. </w:t>
      </w:r>
    </w:p>
    <w:p w:rsidR="00BA1DBC" w:rsidRPr="00036CFC" w:rsidRDefault="00BA1DBC" w:rsidP="00BA1DBC">
      <w:pPr>
        <w:pStyle w:val="Default"/>
        <w:rPr>
          <w:color w:val="002060"/>
        </w:rPr>
      </w:pPr>
      <w:r w:rsidRPr="00036CFC">
        <w:rPr>
          <w:color w:val="002060"/>
        </w:rPr>
        <w:t xml:space="preserve">13. When working at 2m fall protection system must be used. </w:t>
      </w:r>
    </w:p>
    <w:p w:rsidR="00BA1DBC" w:rsidRPr="00036CFC" w:rsidRDefault="00BA1DBC" w:rsidP="00BA1DBC">
      <w:pPr>
        <w:rPr>
          <w:rFonts w:ascii="Arial" w:hAnsi="Arial" w:cs="Arial"/>
          <w:color w:val="002060"/>
          <w:lang w:val="en-US"/>
        </w:rPr>
      </w:pPr>
      <w:r w:rsidRPr="00036CFC">
        <w:rPr>
          <w:rFonts w:ascii="Arial" w:hAnsi="Arial" w:cs="Arial"/>
          <w:color w:val="002060"/>
        </w:rPr>
        <w:t>14. Follow scaffold safe work procedure step by step.</w:t>
      </w:r>
    </w:p>
    <w:p w:rsidR="00BA1DBC" w:rsidRPr="00036CFC" w:rsidRDefault="00BA1DBC" w:rsidP="00BA1DBC">
      <w:pPr>
        <w:rPr>
          <w:rFonts w:ascii="Arial" w:hAnsi="Arial" w:cs="Arial"/>
          <w:color w:val="002060"/>
          <w:lang w:val="en-US"/>
        </w:rPr>
      </w:pPr>
    </w:p>
    <w:p w:rsidR="00925923" w:rsidRPr="00036CFC" w:rsidRDefault="00925923" w:rsidP="00925923">
      <w:pPr>
        <w:rPr>
          <w:rFonts w:ascii="Arial" w:hAnsi="Arial" w:cs="Arial"/>
          <w:color w:val="002060"/>
          <w:sz w:val="28"/>
          <w:szCs w:val="28"/>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BA1DBC" w:rsidRPr="00036CFC" w:rsidRDefault="00BA1DBC" w:rsidP="00925923">
      <w:pPr>
        <w:rPr>
          <w:rFonts w:ascii="Arial" w:hAnsi="Arial" w:cs="Arial"/>
          <w:color w:val="002060"/>
          <w:lang w:val="en-US"/>
        </w:rPr>
      </w:pPr>
    </w:p>
    <w:p w:rsidR="00BA1DBC" w:rsidRPr="00036CFC" w:rsidRDefault="00BA1DBC" w:rsidP="00925923">
      <w:pPr>
        <w:rPr>
          <w:rFonts w:ascii="Arial" w:hAnsi="Arial" w:cs="Arial"/>
          <w:color w:val="002060"/>
          <w:lang w:val="en-US"/>
        </w:rPr>
      </w:pPr>
    </w:p>
    <w:p w:rsidR="00BA1DBC" w:rsidRPr="00036CFC" w:rsidRDefault="00BA1DBC" w:rsidP="00925923">
      <w:pPr>
        <w:rPr>
          <w:rFonts w:ascii="Arial" w:hAnsi="Arial" w:cs="Arial"/>
          <w:color w:val="002060"/>
          <w:lang w:val="en-US"/>
        </w:rPr>
      </w:pPr>
    </w:p>
    <w:p w:rsidR="00BA1DBC" w:rsidRPr="00036CFC" w:rsidRDefault="00BA1DBC" w:rsidP="00925923">
      <w:pPr>
        <w:rPr>
          <w:rFonts w:ascii="Arial" w:hAnsi="Arial" w:cs="Arial"/>
          <w:color w:val="002060"/>
          <w:lang w:val="en-US"/>
        </w:rPr>
      </w:pPr>
    </w:p>
    <w:p w:rsidR="00BA1DBC" w:rsidRPr="00036CFC" w:rsidRDefault="00BA1DBC" w:rsidP="00925923">
      <w:pPr>
        <w:rPr>
          <w:rFonts w:ascii="Arial" w:hAnsi="Arial" w:cs="Arial"/>
          <w:color w:val="002060"/>
          <w:lang w:val="en-US"/>
        </w:rPr>
      </w:pPr>
    </w:p>
    <w:p w:rsidR="00BA1DBC" w:rsidRPr="00036CFC" w:rsidRDefault="00BA1DBC" w:rsidP="00925923">
      <w:pPr>
        <w:rPr>
          <w:rFonts w:ascii="Arial" w:hAnsi="Arial" w:cs="Arial"/>
          <w:color w:val="002060"/>
          <w:lang w:val="en-US"/>
        </w:rPr>
      </w:pPr>
    </w:p>
    <w:p w:rsidR="00BA1DBC" w:rsidRPr="00036CFC" w:rsidRDefault="00BA1DBC" w:rsidP="00925923">
      <w:pPr>
        <w:rPr>
          <w:rFonts w:ascii="Arial" w:hAnsi="Arial" w:cs="Arial"/>
          <w:color w:val="002060"/>
          <w:lang w:val="en-US"/>
        </w:rPr>
      </w:pPr>
    </w:p>
    <w:p w:rsidR="00BA1DBC" w:rsidRPr="00036CFC" w:rsidRDefault="00BA1DBC" w:rsidP="00925923">
      <w:pPr>
        <w:rPr>
          <w:rFonts w:ascii="Arial" w:hAnsi="Arial" w:cs="Arial"/>
          <w:color w:val="002060"/>
          <w:lang w:val="en-US"/>
        </w:rPr>
      </w:pPr>
    </w:p>
    <w:p w:rsidR="00BA1DBC" w:rsidRDefault="00BA1DBC" w:rsidP="00925923">
      <w:pPr>
        <w:rPr>
          <w:rFonts w:ascii="Arial" w:hAnsi="Arial" w:cs="Arial"/>
          <w:lang w:val="en-US"/>
        </w:rPr>
      </w:pPr>
    </w:p>
    <w:p w:rsidR="00BA1DBC" w:rsidRDefault="00BA1DBC" w:rsidP="00925923">
      <w:pPr>
        <w:rPr>
          <w:rFonts w:ascii="Arial" w:hAnsi="Arial" w:cs="Arial"/>
          <w:lang w:val="en-US"/>
        </w:rPr>
      </w:pPr>
    </w:p>
    <w:p w:rsidR="00BA1DBC" w:rsidRDefault="00BA1DBC" w:rsidP="00925923">
      <w:pPr>
        <w:rPr>
          <w:rFonts w:ascii="Arial" w:hAnsi="Arial" w:cs="Arial"/>
          <w:lang w:val="en-US"/>
        </w:rPr>
      </w:pPr>
    </w:p>
    <w:p w:rsidR="00FE5C07" w:rsidRPr="004042D8" w:rsidRDefault="00FE5C07" w:rsidP="00BA1DBC">
      <w:pPr>
        <w:tabs>
          <w:tab w:val="left" w:pos="3084"/>
          <w:tab w:val="center" w:pos="4500"/>
        </w:tabs>
        <w:spacing w:before="100" w:beforeAutospacing="1" w:after="100" w:afterAutospacing="1"/>
        <w:jc w:val="center"/>
        <w:outlineLvl w:val="0"/>
        <w:rPr>
          <w:rFonts w:ascii="Arial" w:hAnsi="Arial" w:cs="Arial"/>
          <w:b/>
          <w:bCs/>
          <w:color w:val="FF0000"/>
          <w:kern w:val="36"/>
          <w:sz w:val="40"/>
          <w:szCs w:val="40"/>
          <w:lang w:val="en-US" w:eastAsia="en-ZA"/>
        </w:rPr>
      </w:pPr>
      <w:r w:rsidRPr="004042D8">
        <w:rPr>
          <w:rFonts w:ascii="Arial" w:hAnsi="Arial" w:cs="Arial"/>
          <w:b/>
          <w:bCs/>
          <w:color w:val="FF0000"/>
          <w:kern w:val="36"/>
          <w:sz w:val="40"/>
          <w:szCs w:val="40"/>
          <w:lang w:val="en-US" w:eastAsia="en-ZA"/>
        </w:rPr>
        <w:lastRenderedPageBreak/>
        <w:t>Hot Wor</w:t>
      </w:r>
      <w:bookmarkStart w:id="1" w:name="HotWorkProgramManual-HotWorkOperations"/>
      <w:bookmarkStart w:id="2" w:name="HotWorkProgramManual-Introduction"/>
      <w:bookmarkStart w:id="3" w:name="HotWorkProgramManual-Contents"/>
      <w:bookmarkStart w:id="4" w:name="HotWorkProgramManual-Definitions"/>
      <w:bookmarkEnd w:id="1"/>
      <w:bookmarkEnd w:id="2"/>
      <w:bookmarkEnd w:id="3"/>
      <w:bookmarkEnd w:id="4"/>
      <w:r w:rsidRPr="004042D8">
        <w:rPr>
          <w:rFonts w:ascii="Arial" w:hAnsi="Arial" w:cs="Arial"/>
          <w:b/>
          <w:bCs/>
          <w:color w:val="FF0000"/>
          <w:kern w:val="36"/>
          <w:sz w:val="40"/>
          <w:szCs w:val="40"/>
          <w:lang w:val="en-US" w:eastAsia="en-ZA"/>
        </w:rPr>
        <w:t>k</w:t>
      </w:r>
    </w:p>
    <w:p w:rsidR="00ED22F5" w:rsidRPr="004042D8" w:rsidRDefault="00ED22F5" w:rsidP="00ED22F5">
      <w:pPr>
        <w:spacing w:before="100" w:beforeAutospacing="1" w:after="100" w:afterAutospacing="1"/>
        <w:outlineLvl w:val="1"/>
        <w:rPr>
          <w:rFonts w:ascii="Arial" w:hAnsi="Arial" w:cs="Arial"/>
          <w:b/>
          <w:bCs/>
          <w:color w:val="FF0000"/>
          <w:sz w:val="36"/>
          <w:szCs w:val="36"/>
          <w:lang w:val="en-US" w:eastAsia="en-ZA"/>
        </w:rPr>
      </w:pPr>
      <w:r w:rsidRPr="004042D8">
        <w:rPr>
          <w:rFonts w:ascii="Arial" w:hAnsi="Arial" w:cs="Arial"/>
          <w:b/>
          <w:bCs/>
          <w:color w:val="FF0000"/>
          <w:sz w:val="36"/>
          <w:szCs w:val="36"/>
          <w:lang w:val="en-US" w:eastAsia="en-ZA"/>
        </w:rPr>
        <w:t>Definitions</w:t>
      </w:r>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t>Designated Safe Hot Work Area:</w:t>
      </w:r>
      <w:r w:rsidRPr="00036CFC">
        <w:rPr>
          <w:rFonts w:ascii="Arial" w:eastAsiaTheme="minorEastAsia" w:hAnsi="Arial" w:cs="Arial"/>
          <w:color w:val="002060"/>
          <w:lang w:val="en-US" w:eastAsia="en-ZA"/>
        </w:rPr>
        <w:t xml:space="preserve"> Areas that have been designated and constructed for performing open flame or spark producing work.</w:t>
      </w:r>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t>Fire Watch:</w:t>
      </w:r>
      <w:r w:rsidRPr="00036CFC">
        <w:rPr>
          <w:rFonts w:ascii="Arial" w:eastAsiaTheme="minorEastAsia" w:hAnsi="Arial" w:cs="Arial"/>
          <w:color w:val="002060"/>
          <w:lang w:val="en-US" w:eastAsia="en-ZA"/>
        </w:rPr>
        <w:t xml:space="preserve"> Trained personnel who are in attendance during the entire hot work operation and are immediately available to extinguish a fire or take other effective action if needed.</w:t>
      </w:r>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t>Hot Work:</w:t>
      </w:r>
      <w:r w:rsidRPr="00036CFC">
        <w:rPr>
          <w:rFonts w:ascii="Arial" w:eastAsiaTheme="minorEastAsia" w:hAnsi="Arial" w:cs="Arial"/>
          <w:color w:val="002060"/>
          <w:lang w:val="en-US" w:eastAsia="en-ZA"/>
        </w:rPr>
        <w:t xml:space="preserve"> Any work using an open flame or spark producing equipment. Hot work includes, but is not limited to welding, cutting, burning, grinding, and any related heat producing jobs that could ignite combustible materials or flammable atmospheres.</w:t>
      </w:r>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t>Hot Work Operator:</w:t>
      </w:r>
      <w:r w:rsidRPr="00036CFC">
        <w:rPr>
          <w:rFonts w:ascii="Arial" w:eastAsiaTheme="minorEastAsia" w:hAnsi="Arial" w:cs="Arial"/>
          <w:color w:val="002060"/>
          <w:lang w:val="en-US" w:eastAsia="en-ZA"/>
        </w:rPr>
        <w:t xml:space="preserve"> Any employee or contractor who operates an open flame or spark producing equipment or performs any hot work.</w:t>
      </w:r>
    </w:p>
    <w:p w:rsidR="00ED22F5" w:rsidRPr="004042D8" w:rsidRDefault="00ED22F5" w:rsidP="00ED22F5">
      <w:pPr>
        <w:spacing w:before="100" w:beforeAutospacing="1" w:after="100" w:afterAutospacing="1"/>
        <w:outlineLvl w:val="1"/>
        <w:rPr>
          <w:rFonts w:ascii="Arial" w:hAnsi="Arial" w:cs="Arial"/>
          <w:b/>
          <w:bCs/>
          <w:color w:val="FF0000"/>
          <w:sz w:val="32"/>
          <w:szCs w:val="32"/>
          <w:lang w:val="en-US" w:eastAsia="en-ZA"/>
        </w:rPr>
      </w:pPr>
      <w:bookmarkStart w:id="5" w:name="HotWorkProgramManual-Responsibilitiesfor"/>
      <w:bookmarkEnd w:id="5"/>
      <w:r w:rsidRPr="004042D8">
        <w:rPr>
          <w:rFonts w:ascii="Arial" w:hAnsi="Arial" w:cs="Arial"/>
          <w:b/>
          <w:bCs/>
          <w:color w:val="FF0000"/>
          <w:sz w:val="32"/>
          <w:szCs w:val="32"/>
          <w:lang w:val="en-US" w:eastAsia="en-ZA"/>
        </w:rPr>
        <w:t>Responsibilities for Hot Work</w:t>
      </w:r>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color w:val="002060"/>
          <w:lang w:val="en-US" w:eastAsia="en-ZA"/>
        </w:rPr>
        <w:t>Department heads are responsible for ensuring that the requirements of this operating procedure are understood and practiced by their employees. Any department that employs an outside contractor who will be performing any hot work, as defined, must comply with the requirements of this procedure. Specific responsibilities of the department conducting or coordinating any hot work operations include:</w:t>
      </w:r>
    </w:p>
    <w:p w:rsidR="00ED22F5" w:rsidRPr="00036CFC" w:rsidRDefault="00ED22F5" w:rsidP="00773680">
      <w:pPr>
        <w:numPr>
          <w:ilvl w:val="0"/>
          <w:numId w:val="51"/>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Contact the facility manager or person responsible for that area in which the hot work is to take place, inform that person of the scope of work to be performed and determine if they have any specific concerns about the procedure.</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1"/>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Determine the combustible materials and hazardous areas present or likely to be present in the work location.</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1"/>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Protect combustibles in the work location by moving the work to a designated safe hot work area or a location free of combustibles.</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1"/>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If the work cannot be moved, have the combustibles moved to a safe distance from the work or have the combustibles properly shielded against ignition.</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1"/>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Ensure that workers are provided with and use proper safety equipment, including personal protective equipment and fire extinguishing equipment.</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1"/>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When required, designate a responsible person to serve as a fire watch.</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1"/>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Ensure that the work area is given a final inspection one half hour after completion of the job to detect and extinguish possible hot spots or smoldering fires. The fire watch shall be released after the final inspection.</w:t>
      </w:r>
      <w:r w:rsidRPr="00036CFC">
        <w:rPr>
          <w:rFonts w:ascii="Arial" w:eastAsiaTheme="minorEastAsia" w:hAnsi="Arial" w:cs="Arial"/>
          <w:color w:val="002060"/>
          <w:lang w:val="en-US" w:eastAsia="en-ZA"/>
        </w:rPr>
        <w:t xml:space="preserve"> </w:t>
      </w:r>
    </w:p>
    <w:p w:rsidR="005329B2" w:rsidRPr="00BA5006" w:rsidRDefault="005329B2" w:rsidP="005329B2">
      <w:pPr>
        <w:spacing w:before="100" w:beforeAutospacing="1" w:after="100" w:afterAutospacing="1"/>
        <w:ind w:left="720"/>
        <w:rPr>
          <w:rFonts w:ascii="Arial" w:hAnsi="Arial" w:cs="Arial"/>
          <w:lang w:val="en-US" w:eastAsia="en-ZA"/>
        </w:rPr>
      </w:pPr>
    </w:p>
    <w:p w:rsidR="00ED22F5" w:rsidRPr="004042D8" w:rsidRDefault="00ED22F5" w:rsidP="00ED22F5">
      <w:pPr>
        <w:outlineLvl w:val="2"/>
        <w:rPr>
          <w:rFonts w:ascii="Arial" w:hAnsi="Arial" w:cs="Arial"/>
          <w:b/>
          <w:bCs/>
          <w:color w:val="FF0000"/>
          <w:sz w:val="27"/>
          <w:szCs w:val="27"/>
          <w:lang w:val="en-US" w:eastAsia="en-ZA"/>
        </w:rPr>
      </w:pPr>
      <w:r w:rsidRPr="004042D8">
        <w:rPr>
          <w:rFonts w:ascii="Arial" w:hAnsi="Arial" w:cs="Arial"/>
          <w:b/>
          <w:bCs/>
          <w:color w:val="FF0000"/>
          <w:sz w:val="27"/>
          <w:szCs w:val="27"/>
          <w:lang w:val="en-US" w:eastAsia="en-ZA"/>
        </w:rPr>
        <w:lastRenderedPageBreak/>
        <w:t>Hot Work Requirements</w:t>
      </w:r>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t>Permissible Areas</w:t>
      </w:r>
      <w:r w:rsidRPr="00036CFC">
        <w:rPr>
          <w:rFonts w:ascii="Arial" w:eastAsiaTheme="minorEastAsia" w:hAnsi="Arial" w:cs="Arial"/>
          <w:color w:val="002060"/>
          <w:lang w:val="en-US" w:eastAsia="en-ZA"/>
        </w:rPr>
        <w:t xml:space="preserve"> – routine hot work operations shall be allowed without the requirements of a permit, only in areas that have been designated as a Safe Hot Work Area. </w:t>
      </w:r>
    </w:p>
    <w:p w:rsidR="00ED22F5" w:rsidRPr="00036CFC" w:rsidRDefault="00ED22F5" w:rsidP="00ED22F5">
      <w:pPr>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t>Permit Required Areas</w:t>
      </w:r>
      <w:r w:rsidRPr="00036CFC">
        <w:rPr>
          <w:rFonts w:ascii="Arial" w:eastAsiaTheme="minorEastAsia" w:hAnsi="Arial" w:cs="Arial"/>
          <w:color w:val="002060"/>
          <w:lang w:val="en-US" w:eastAsia="en-ZA"/>
        </w:rPr>
        <w:t xml:space="preserve"> – in areas where it is not practical to move the work to a designated safe hot work area, hot work shall only be permitted once the area is made fire safe by removing combustibles or protecting combustibles from ignition sources. Hot work operations are strictly prohibited under the following conditions:</w:t>
      </w:r>
    </w:p>
    <w:p w:rsidR="00ED22F5" w:rsidRPr="00036CFC" w:rsidRDefault="00ED22F5" w:rsidP="00773680">
      <w:pPr>
        <w:numPr>
          <w:ilvl w:val="0"/>
          <w:numId w:val="52"/>
        </w:numPr>
        <w:rPr>
          <w:rFonts w:ascii="Arial" w:hAnsi="Arial" w:cs="Arial"/>
          <w:color w:val="002060"/>
          <w:lang w:val="en-US" w:eastAsia="en-ZA"/>
        </w:rPr>
      </w:pPr>
      <w:r w:rsidRPr="00036CFC">
        <w:rPr>
          <w:rFonts w:ascii="Arial" w:hAnsi="Arial" w:cs="Arial"/>
          <w:color w:val="002060"/>
          <w:lang w:val="en-US" w:eastAsia="en-ZA"/>
        </w:rPr>
        <w:t>In areas not designated safe hot work areas where a proper hot work permit has not been obtained.</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2"/>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In sprinklered buildings while such protection is impaired.</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2"/>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In the presents of explosive atmospheres, such as mixtures of flammable gases, vapors, liquids, or dust with air.</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2"/>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On or in any drum, container or vessel that has not been properly cleaned to remove any possible explosive atmospheres that can develop inside from residual contents.</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2"/>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In areas near the storage of large quantities of flammable or combustible materials that can readily ignite.</w:t>
      </w:r>
      <w:r w:rsidRPr="00036CFC">
        <w:rPr>
          <w:rFonts w:ascii="Arial" w:eastAsiaTheme="minorEastAsia" w:hAnsi="Arial" w:cs="Arial"/>
          <w:color w:val="002060"/>
          <w:lang w:val="en-US" w:eastAsia="en-ZA"/>
        </w:rPr>
        <w:t xml:space="preserve"> </w:t>
      </w:r>
    </w:p>
    <w:p w:rsidR="00ED22F5" w:rsidRPr="00036CFC" w:rsidRDefault="00ED22F5" w:rsidP="00ED22F5">
      <w:pPr>
        <w:spacing w:before="100" w:beforeAutospacing="1" w:after="100" w:afterAutospacing="1"/>
        <w:outlineLvl w:val="2"/>
        <w:rPr>
          <w:rFonts w:ascii="Arial" w:hAnsi="Arial" w:cs="Arial"/>
          <w:b/>
          <w:bCs/>
          <w:color w:val="002060"/>
          <w:sz w:val="27"/>
          <w:szCs w:val="27"/>
          <w:lang w:val="en-US" w:eastAsia="en-ZA"/>
        </w:rPr>
      </w:pPr>
      <w:bookmarkStart w:id="6" w:name="HotWorkProgramManual-HotWorkPermitProced"/>
      <w:bookmarkEnd w:id="6"/>
      <w:r w:rsidRPr="00036CFC">
        <w:rPr>
          <w:rFonts w:ascii="Arial" w:hAnsi="Arial" w:cs="Arial"/>
          <w:b/>
          <w:bCs/>
          <w:color w:val="002060"/>
          <w:sz w:val="27"/>
          <w:szCs w:val="27"/>
          <w:lang w:val="en-US" w:eastAsia="en-ZA"/>
        </w:rPr>
        <w:t>Hot Work Permit Procedures</w:t>
      </w:r>
    </w:p>
    <w:p w:rsidR="00ED22F5" w:rsidRPr="00036CFC" w:rsidRDefault="00ED22F5" w:rsidP="00ED22F5">
      <w:pPr>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t>Preparation of work area</w:t>
      </w:r>
      <w:r w:rsidRPr="00036CFC">
        <w:rPr>
          <w:rFonts w:ascii="Arial" w:eastAsiaTheme="minorEastAsia" w:hAnsi="Arial" w:cs="Arial"/>
          <w:color w:val="002060"/>
          <w:lang w:val="en-US" w:eastAsia="en-ZA"/>
        </w:rPr>
        <w:t xml:space="preserve"> – Before a hot work permit is approved and issued, the department or individual requesting the permit shall verify that:</w:t>
      </w:r>
    </w:p>
    <w:p w:rsidR="00ED22F5" w:rsidRPr="00036CFC" w:rsidRDefault="00ED22F5" w:rsidP="00773680">
      <w:pPr>
        <w:numPr>
          <w:ilvl w:val="0"/>
          <w:numId w:val="53"/>
        </w:numPr>
        <w:spacing w:after="100" w:afterAutospacing="1"/>
        <w:rPr>
          <w:rFonts w:ascii="Arial" w:hAnsi="Arial" w:cs="Arial"/>
          <w:color w:val="002060"/>
          <w:lang w:val="en-US" w:eastAsia="en-ZA"/>
        </w:rPr>
      </w:pPr>
      <w:r w:rsidRPr="00036CFC">
        <w:rPr>
          <w:rFonts w:ascii="Arial" w:hAnsi="Arial" w:cs="Arial"/>
          <w:color w:val="002060"/>
          <w:lang w:val="en-US" w:eastAsia="en-ZA"/>
        </w:rPr>
        <w:t>All hot work equipment to be used is in satisfactory condition and in good repair.</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Any combustible materials such as paper clippings, wood shavings, or textile fibers on the floor are swept clear for a radius of 35 feet.</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Floors constructed of combustible materials are properly protected by either wetting the surface or covered by fire resistant shields. Where floors have been wetted down, personnel operating arc welding or cutting equipment shall be protected from possible shock.</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All combustible materials are relocated at least 35 feet horizontally from the work area. Where relocation is not practical, the combustible materials shall be protected with flame proof covers or otherwise shielded with metal or fire resistant shields or tarps.</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Openings or cracks in walls, floors or ducts within 35 feet of the work area are tightly covered to prevent the passage of sparks to adjacent areas.</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Where hot work is done near walls, partitions, ceilings or roofs of combustible construction, fire resistant shields or guards are provided to prevent ignition.</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 xml:space="preserve">If hot work is to be done on a metal wall, partition, ceiling or roof, that precautions are taken to prevent ignition of combustibles materials on the other side, due to conduction or radiation, such as relocation or covering the materials. If the combustible materials </w:t>
      </w:r>
      <w:r w:rsidR="00E82BA9" w:rsidRPr="00036CFC">
        <w:rPr>
          <w:rFonts w:ascii="Arial" w:hAnsi="Arial" w:cs="Arial"/>
          <w:color w:val="002060"/>
          <w:lang w:val="en-US" w:eastAsia="en-ZA"/>
        </w:rPr>
        <w:t>cannot</w:t>
      </w:r>
      <w:r w:rsidRPr="00036CFC">
        <w:rPr>
          <w:rFonts w:ascii="Arial" w:hAnsi="Arial" w:cs="Arial"/>
          <w:color w:val="002060"/>
          <w:lang w:val="en-US" w:eastAsia="en-ZA"/>
        </w:rPr>
        <w:t xml:space="preserve"> be relocated or protected, a fire watch shall be provided on the opposite side of the wall where the work is being performed.</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lastRenderedPageBreak/>
        <w:t>No hot work is attempted on metal partition, wall, ceiling, or roof having a covering, nor on walls or partitions of combustible sandwich type panel construction.</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Hot work is not undertaken on pipes or other metals that are in contact with combustible walls, partitions, ceilings or roofs, if the work is close enough to cause ignition by conduction.</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Nearby personnel are suitably protected against heat, sparks, slag, etc.</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Where hot work is to be done in close proximity to a sprinkler head, that the head is covered by a wet cloth to prevent activation. The cloth must be removed immediately at the conclusion of the hot work.</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Where hot work is to be done in close proximity to a smoke detection system, Fire Systems must be notified to disable the system to prevent alarm activation.</w:t>
      </w:r>
      <w:r w:rsidRPr="00036CFC">
        <w:rPr>
          <w:rFonts w:ascii="Arial" w:eastAsiaTheme="minorEastAsia" w:hAnsi="Arial" w:cs="Arial"/>
          <w:color w:val="002060"/>
          <w:lang w:val="en-US" w:eastAsia="en-ZA"/>
        </w:rPr>
        <w:t xml:space="preserve"> </w:t>
      </w:r>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t>Designation of Fire Watch</w:t>
      </w:r>
      <w:r w:rsidRPr="00036CFC">
        <w:rPr>
          <w:rFonts w:ascii="Arial" w:eastAsiaTheme="minorEastAsia" w:hAnsi="Arial" w:cs="Arial"/>
          <w:color w:val="002060"/>
          <w:lang w:val="en-US" w:eastAsia="en-ZA"/>
        </w:rPr>
        <w:t xml:space="preserve"> - The department or individual requesting the hot work permit is responsible for designating a fire watch. The fire watch shall:</w:t>
      </w:r>
    </w:p>
    <w:p w:rsidR="00ED22F5" w:rsidRPr="00036CFC" w:rsidRDefault="00ED22F5" w:rsidP="00773680">
      <w:pPr>
        <w:numPr>
          <w:ilvl w:val="0"/>
          <w:numId w:val="54"/>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Have fire extinguishing equipment readily available and be trained in its use.</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4"/>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Know how to activate the building's fire alarm system, if applicable, or who to notify in the event of a fire.</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4"/>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Watch for fires in all exposed areas and try to extinguish them first only when obviously within the capacity of the equipment available, or otherwise sound the alarm immediately.</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4"/>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Monitor the work area for at least 30 minutes after completion of the hot work to detect and extinguish any smoldering fires that may be identified.</w:t>
      </w:r>
      <w:r w:rsidRPr="00036CFC">
        <w:rPr>
          <w:rFonts w:ascii="Arial" w:eastAsiaTheme="minorEastAsia" w:hAnsi="Arial" w:cs="Arial"/>
          <w:color w:val="002060"/>
          <w:lang w:val="en-US" w:eastAsia="en-ZA"/>
        </w:rPr>
        <w:t xml:space="preserve"> </w:t>
      </w:r>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color w:val="002060"/>
          <w:lang w:val="en-US" w:eastAsia="en-ZA"/>
        </w:rPr>
        <w:t>Verify that the buildings fire sprinkler system is operational, where applicable. Determine if the work area has any fire alarm detectors that need to be disabled to prevent false alarms, and appropriately disable only those devices that could be accidentally activated.</w:t>
      </w:r>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color w:val="002060"/>
          <w:lang w:val="en-US" w:eastAsia="en-ZA"/>
        </w:rPr>
        <w:t xml:space="preserve">Verify the location, start time and duration of the hot work operation. A hot work shall only be valid for the time duration identified. No hot work permit shall exceed an 8-hour period. </w:t>
      </w:r>
    </w:p>
    <w:p w:rsidR="00ED22F5" w:rsidRPr="004042D8" w:rsidRDefault="00ED22F5" w:rsidP="00ED22F5">
      <w:pPr>
        <w:spacing w:before="100" w:beforeAutospacing="1" w:after="100" w:afterAutospacing="1"/>
        <w:outlineLvl w:val="2"/>
        <w:rPr>
          <w:rFonts w:ascii="Arial" w:hAnsi="Arial" w:cs="Arial"/>
          <w:b/>
          <w:bCs/>
          <w:color w:val="FF0000"/>
          <w:sz w:val="27"/>
          <w:szCs w:val="27"/>
          <w:lang w:val="en-US" w:eastAsia="en-ZA"/>
        </w:rPr>
      </w:pPr>
      <w:bookmarkStart w:id="7" w:name="HotWorkProgramManual-SpecialPrecautions"/>
      <w:bookmarkEnd w:id="7"/>
      <w:r w:rsidRPr="004042D8">
        <w:rPr>
          <w:rFonts w:ascii="Arial" w:hAnsi="Arial" w:cs="Arial"/>
          <w:b/>
          <w:bCs/>
          <w:color w:val="FF0000"/>
          <w:sz w:val="27"/>
          <w:szCs w:val="27"/>
          <w:lang w:val="en-US" w:eastAsia="en-ZA"/>
        </w:rPr>
        <w:t>Special Precautions</w:t>
      </w:r>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t>Confined Spaces</w:t>
      </w:r>
      <w:r w:rsidRPr="00036CFC">
        <w:rPr>
          <w:rFonts w:ascii="Arial" w:eastAsiaTheme="minorEastAsia" w:hAnsi="Arial" w:cs="Arial"/>
          <w:color w:val="002060"/>
          <w:lang w:val="en-US" w:eastAsia="en-ZA"/>
        </w:rPr>
        <w:t xml:space="preserve"> – Any hot work that is to be performed in a confined space shall be conducted in accordance with the University </w:t>
      </w:r>
      <w:r w:rsidRPr="00036CFC">
        <w:rPr>
          <w:rFonts w:ascii="Arial" w:eastAsiaTheme="minorEastAsia" w:hAnsi="Arial" w:cs="Arial"/>
          <w:i/>
          <w:iCs/>
          <w:color w:val="002060"/>
          <w:lang w:val="en-US" w:eastAsia="en-ZA"/>
        </w:rPr>
        <w:t>of</w:t>
      </w:r>
      <w:r w:rsidRPr="00036CFC">
        <w:rPr>
          <w:rFonts w:ascii="Arial" w:eastAsiaTheme="minorEastAsia" w:hAnsi="Arial" w:cs="Arial"/>
          <w:color w:val="002060"/>
          <w:lang w:val="en-US" w:eastAsia="en-ZA"/>
        </w:rPr>
        <w:t xml:space="preserve"> North Texas Confined Space Manual.</w:t>
      </w:r>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t>Welding or Cutting on Containers</w:t>
      </w:r>
      <w:r w:rsidRPr="00036CFC">
        <w:rPr>
          <w:rFonts w:ascii="Arial" w:eastAsiaTheme="minorEastAsia" w:hAnsi="Arial" w:cs="Arial"/>
          <w:color w:val="002060"/>
          <w:lang w:val="en-US" w:eastAsia="en-ZA"/>
        </w:rPr>
        <w:t xml:space="preserve"> – No cutting, welding, or other hot work is to be performed on any drums, tanks, containers or any vessel that may have contained chemicals or materials that when heated may produce flammable, explosive or toxic atmospheres if the container has not been thoroughly cleaned and prepared.</w:t>
      </w:r>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lastRenderedPageBreak/>
        <w:t>Hot Tapping</w:t>
      </w:r>
      <w:r w:rsidRPr="00036CFC">
        <w:rPr>
          <w:rFonts w:ascii="Arial" w:eastAsiaTheme="minorEastAsia" w:hAnsi="Arial" w:cs="Arial"/>
          <w:color w:val="002060"/>
          <w:lang w:val="en-US" w:eastAsia="en-ZA"/>
        </w:rPr>
        <w:t xml:space="preserve"> – Hot work that must be performed on any utility piping used for the transmission or distribution of flammable gases or liquids shall only be performed by a crew qualified to make hot taps.</w:t>
      </w:r>
    </w:p>
    <w:p w:rsidR="00ED22F5" w:rsidRPr="00036CFC" w:rsidRDefault="00ED22F5" w:rsidP="00C4093C">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t>Outside Contractors</w:t>
      </w:r>
      <w:r w:rsidRPr="00036CFC">
        <w:rPr>
          <w:rFonts w:ascii="Arial" w:eastAsiaTheme="minorEastAsia" w:hAnsi="Arial" w:cs="Arial"/>
          <w:color w:val="002060"/>
          <w:lang w:val="en-US" w:eastAsia="en-ZA"/>
        </w:rPr>
        <w:t xml:space="preserve"> – Contractors shall perform all hot work procedures in accordance with this operating procedure or be able to demonstrate that they have a comparable procedure that meets or exceeds the requirements of this operating procedure.</w:t>
      </w:r>
    </w:p>
    <w:p w:rsidR="00ED22F5" w:rsidRDefault="00ED22F5" w:rsidP="00ED22F5">
      <w:pPr>
        <w:spacing w:before="100" w:beforeAutospacing="1"/>
        <w:outlineLvl w:val="2"/>
        <w:rPr>
          <w:rFonts w:ascii="Arial" w:hAnsi="Arial" w:cs="Arial"/>
          <w:b/>
          <w:bCs/>
          <w:color w:val="FF0000"/>
          <w:sz w:val="27"/>
          <w:szCs w:val="27"/>
          <w:lang w:val="en-US" w:eastAsia="en-ZA"/>
        </w:rPr>
      </w:pPr>
      <w:bookmarkStart w:id="8" w:name="HotWorkProgramManual-PersonalProtectiveE"/>
      <w:bookmarkEnd w:id="8"/>
      <w:r w:rsidRPr="004042D8">
        <w:rPr>
          <w:rFonts w:ascii="Arial" w:hAnsi="Arial" w:cs="Arial"/>
          <w:b/>
          <w:bCs/>
          <w:color w:val="FF0000"/>
          <w:sz w:val="27"/>
          <w:szCs w:val="27"/>
          <w:lang w:val="en-US" w:eastAsia="en-ZA"/>
        </w:rPr>
        <w:t>Personal Protective Equipment</w:t>
      </w:r>
    </w:p>
    <w:p w:rsidR="004042D8" w:rsidRPr="004042D8" w:rsidRDefault="004042D8" w:rsidP="00ED22F5">
      <w:pPr>
        <w:outlineLvl w:val="2"/>
        <w:rPr>
          <w:rFonts w:ascii="Arial" w:hAnsi="Arial" w:cs="Arial"/>
          <w:b/>
          <w:bCs/>
          <w:color w:val="FF0000"/>
          <w:sz w:val="27"/>
          <w:szCs w:val="27"/>
          <w:lang w:val="en-US" w:eastAsia="en-ZA"/>
        </w:rPr>
      </w:pPr>
    </w:p>
    <w:p w:rsidR="00B708F9" w:rsidRPr="00036CFC" w:rsidRDefault="00ED22F5" w:rsidP="00ED22F5">
      <w:pPr>
        <w:rPr>
          <w:rFonts w:ascii="Arial" w:eastAsiaTheme="minorEastAsia" w:hAnsi="Arial" w:cs="Arial"/>
          <w:color w:val="002060"/>
          <w:lang w:val="en-US" w:eastAsia="en-ZA"/>
        </w:rPr>
      </w:pPr>
      <w:r w:rsidRPr="00036CFC">
        <w:rPr>
          <w:rFonts w:ascii="Arial" w:eastAsiaTheme="minorEastAsia" w:hAnsi="Arial" w:cs="Arial"/>
          <w:color w:val="002060"/>
          <w:lang w:val="en-US" w:eastAsia="en-ZA"/>
        </w:rPr>
        <w:t xml:space="preserve">Personal protective equipment for eyes, face, head, and extremities, respiratory protection and protective shields and barriers, shall be used and maintained in a sanitary and reliable condition. </w:t>
      </w:r>
    </w:p>
    <w:p w:rsidR="00461635" w:rsidRDefault="00461635" w:rsidP="00670C97">
      <w:pPr>
        <w:jc w:val="center"/>
        <w:rPr>
          <w:rFonts w:ascii="Arial" w:hAnsi="Arial" w:cs="Arial"/>
          <w:b/>
          <w:sz w:val="40"/>
          <w:szCs w:val="40"/>
          <w:u w:val="single"/>
          <w:lang w:val="en-US"/>
        </w:rPr>
      </w:pPr>
    </w:p>
    <w:p w:rsidR="00B270F8" w:rsidRDefault="00B270F8"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880DF5" w:rsidRDefault="00880DF5" w:rsidP="00670C97">
      <w:pPr>
        <w:jc w:val="center"/>
        <w:rPr>
          <w:rFonts w:ascii="Arial" w:hAnsi="Arial" w:cs="Arial"/>
          <w:b/>
          <w:sz w:val="40"/>
          <w:szCs w:val="40"/>
          <w:u w:val="single"/>
          <w:lang w:val="en-US"/>
        </w:rPr>
      </w:pPr>
    </w:p>
    <w:p w:rsidR="00880DF5" w:rsidRDefault="00880DF5" w:rsidP="00670C97">
      <w:pPr>
        <w:jc w:val="center"/>
        <w:rPr>
          <w:rFonts w:ascii="Arial" w:hAnsi="Arial" w:cs="Arial"/>
          <w:b/>
          <w:sz w:val="40"/>
          <w:szCs w:val="40"/>
          <w:u w:val="single"/>
          <w:lang w:val="en-US"/>
        </w:rPr>
      </w:pPr>
    </w:p>
    <w:p w:rsidR="00880DF5" w:rsidRDefault="00880DF5" w:rsidP="00670C97">
      <w:pPr>
        <w:jc w:val="center"/>
        <w:rPr>
          <w:rFonts w:ascii="Arial" w:hAnsi="Arial" w:cs="Arial"/>
          <w:b/>
          <w:sz w:val="40"/>
          <w:szCs w:val="40"/>
          <w:u w:val="single"/>
          <w:lang w:val="en-US"/>
        </w:rPr>
      </w:pPr>
    </w:p>
    <w:p w:rsidR="00880DF5" w:rsidRDefault="00880DF5" w:rsidP="00670C97">
      <w:pPr>
        <w:jc w:val="center"/>
        <w:rPr>
          <w:rFonts w:ascii="Arial" w:hAnsi="Arial" w:cs="Arial"/>
          <w:b/>
          <w:sz w:val="40"/>
          <w:szCs w:val="40"/>
          <w:u w:val="single"/>
          <w:lang w:val="en-US"/>
        </w:rPr>
      </w:pPr>
    </w:p>
    <w:p w:rsidR="00BC52B3" w:rsidRDefault="00BC52B3" w:rsidP="00036CFC">
      <w:pPr>
        <w:rPr>
          <w:rFonts w:ascii="Arial" w:hAnsi="Arial" w:cs="Arial"/>
          <w:b/>
          <w:sz w:val="40"/>
          <w:szCs w:val="40"/>
          <w:u w:val="single"/>
          <w:lang w:val="en-US"/>
        </w:rPr>
      </w:pPr>
    </w:p>
    <w:p w:rsidR="00925923" w:rsidRPr="004042D8" w:rsidRDefault="00925923" w:rsidP="00670C97">
      <w:pPr>
        <w:jc w:val="center"/>
        <w:rPr>
          <w:rFonts w:ascii="Arial" w:hAnsi="Arial" w:cs="Arial"/>
          <w:b/>
          <w:color w:val="FF0000"/>
          <w:sz w:val="40"/>
          <w:szCs w:val="40"/>
          <w:u w:val="single"/>
          <w:lang w:val="en-US"/>
        </w:rPr>
      </w:pPr>
      <w:r w:rsidRPr="004042D8">
        <w:rPr>
          <w:rFonts w:ascii="Arial" w:hAnsi="Arial" w:cs="Arial"/>
          <w:b/>
          <w:color w:val="FF0000"/>
          <w:sz w:val="40"/>
          <w:szCs w:val="40"/>
          <w:u w:val="single"/>
          <w:lang w:val="en-US"/>
        </w:rPr>
        <w:lastRenderedPageBreak/>
        <w:t>ELECTRICAL WORK</w:t>
      </w:r>
    </w:p>
    <w:p w:rsidR="00925923" w:rsidRPr="0063704F" w:rsidRDefault="00925923" w:rsidP="00925923">
      <w:pPr>
        <w:rPr>
          <w:rFonts w:ascii="Arial" w:hAnsi="Arial" w:cs="Arial"/>
          <w:sz w:val="40"/>
          <w:szCs w:val="4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Electrical work entails any work that is undertaken on electrical conductors, circuits, switches and fittings, components of electrical distribution boards as well as all electrical appliances.</w:t>
      </w:r>
    </w:p>
    <w:p w:rsidR="00DE7D1F" w:rsidRPr="00036CFC" w:rsidRDefault="00DE7D1F"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No work will commence before the appropriate circuit has had the electrical current isolated and locked-out.</w:t>
      </w:r>
    </w:p>
    <w:p w:rsidR="00DE7D1F" w:rsidRPr="00036CFC" w:rsidRDefault="00DE7D1F"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Only appropriately qualified electricians are allowed to undertake work on live electrical circuits and only in extreme cases where current cannot be isolated, i.e. fault-finding.</w:t>
      </w:r>
    </w:p>
    <w:p w:rsidR="00DE7D1F" w:rsidRPr="00036CFC" w:rsidRDefault="00DE7D1F"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PPE and insulated tools are to be used at all times.</w:t>
      </w:r>
    </w:p>
    <w:p w:rsidR="00925923" w:rsidRPr="00036CFC" w:rsidRDefault="00925923" w:rsidP="00925923">
      <w:pPr>
        <w:rPr>
          <w:rFonts w:ascii="Arial" w:hAnsi="Arial" w:cs="Arial"/>
          <w:color w:val="002060"/>
          <w:lang w:val="en-US"/>
        </w:rPr>
      </w:pPr>
      <w:r w:rsidRPr="00036CFC">
        <w:rPr>
          <w:rFonts w:ascii="Arial" w:hAnsi="Arial" w:cs="Arial"/>
          <w:color w:val="002060"/>
          <w:lang w:val="en-US"/>
        </w:rPr>
        <w:t>An “Electrical Isolation Certificate” is required to be completed before the commencement of work on conductors etc.</w:t>
      </w:r>
    </w:p>
    <w:p w:rsidR="00DE7D1F" w:rsidRPr="00036CFC" w:rsidRDefault="00DE7D1F"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The risk from electrical work is electrocution resulting in possible death.</w:t>
      </w: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Typical types of work could entail:</w:t>
      </w:r>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r w:rsidRPr="00036CFC">
        <w:rPr>
          <w:rFonts w:ascii="Arial" w:hAnsi="Arial" w:cs="Arial"/>
          <w:color w:val="002060"/>
          <w:lang w:val="en-US"/>
        </w:rPr>
        <w:t xml:space="preserve">Distribution boards </w:t>
      </w:r>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r w:rsidRPr="00036CFC">
        <w:rPr>
          <w:rFonts w:ascii="Arial" w:hAnsi="Arial" w:cs="Arial"/>
          <w:color w:val="002060"/>
          <w:lang w:val="en-US"/>
        </w:rPr>
        <w:t>Plug points</w:t>
      </w:r>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r w:rsidRPr="00036CFC">
        <w:rPr>
          <w:rFonts w:ascii="Arial" w:hAnsi="Arial" w:cs="Arial"/>
          <w:color w:val="002060"/>
          <w:lang w:val="en-US"/>
        </w:rPr>
        <w:t>Light fittings</w:t>
      </w:r>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r w:rsidRPr="00036CFC">
        <w:rPr>
          <w:rFonts w:ascii="Arial" w:hAnsi="Arial" w:cs="Arial"/>
          <w:color w:val="002060"/>
          <w:lang w:val="en-US"/>
        </w:rPr>
        <w:t>Electrical cables</w:t>
      </w:r>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r w:rsidRPr="00036CFC">
        <w:rPr>
          <w:rFonts w:ascii="Arial" w:hAnsi="Arial" w:cs="Arial"/>
          <w:color w:val="002060"/>
          <w:lang w:val="en-US"/>
        </w:rPr>
        <w:t>Busbars</w:t>
      </w:r>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r w:rsidRPr="00036CFC">
        <w:rPr>
          <w:rFonts w:ascii="Arial" w:hAnsi="Arial" w:cs="Arial"/>
          <w:color w:val="002060"/>
          <w:lang w:val="en-US"/>
        </w:rPr>
        <w:t>Switches and isolators</w:t>
      </w:r>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r w:rsidRPr="00036CFC">
        <w:rPr>
          <w:rFonts w:ascii="Arial" w:hAnsi="Arial" w:cs="Arial"/>
          <w:color w:val="002060"/>
          <w:lang w:val="en-US"/>
        </w:rPr>
        <w:t>Relays, electrical motors etc.</w:t>
      </w:r>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r w:rsidRPr="00036CFC">
        <w:rPr>
          <w:rFonts w:ascii="Arial" w:hAnsi="Arial" w:cs="Arial"/>
          <w:color w:val="002060"/>
          <w:lang w:val="en-US"/>
        </w:rPr>
        <w:t>Fluorescent globes / bulbs</w:t>
      </w:r>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r w:rsidRPr="00036CFC">
        <w:rPr>
          <w:rFonts w:ascii="Arial" w:hAnsi="Arial" w:cs="Arial"/>
          <w:color w:val="002060"/>
          <w:lang w:val="en-US"/>
        </w:rPr>
        <w:t xml:space="preserve">Neon lights </w:t>
      </w:r>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r w:rsidRPr="00036CFC">
        <w:rPr>
          <w:rFonts w:ascii="Arial" w:hAnsi="Arial" w:cs="Arial"/>
          <w:color w:val="002060"/>
          <w:lang w:val="en-US"/>
        </w:rPr>
        <w:t>Microwave ovens, electric kettles and urns, pie warmers, chip fryers etc.</w:t>
      </w:r>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r w:rsidRPr="00036CFC">
        <w:rPr>
          <w:rFonts w:ascii="Arial" w:hAnsi="Arial" w:cs="Arial"/>
          <w:color w:val="002060"/>
          <w:lang w:val="en-US"/>
        </w:rPr>
        <w:t>Etc.</w:t>
      </w:r>
    </w:p>
    <w:p w:rsidR="00925923" w:rsidRPr="00812C1B" w:rsidRDefault="00925923" w:rsidP="00925923">
      <w:pPr>
        <w:rPr>
          <w:rFonts w:ascii="Arial" w:hAnsi="Arial" w:cs="Arial"/>
          <w:lang w:val="en-US"/>
        </w:rPr>
      </w:pPr>
    </w:p>
    <w:p w:rsidR="00925923" w:rsidRPr="00812C1B" w:rsidRDefault="00925923" w:rsidP="00925923">
      <w:pPr>
        <w:rPr>
          <w:rFonts w:ascii="Arial" w:hAnsi="Arial" w:cs="Arial"/>
          <w:lang w:val="en-US"/>
        </w:rPr>
      </w:pPr>
    </w:p>
    <w:p w:rsidR="00925923" w:rsidRPr="004042D8" w:rsidRDefault="00925923" w:rsidP="00925923">
      <w:pPr>
        <w:rPr>
          <w:rFonts w:ascii="Arial" w:hAnsi="Arial" w:cs="Arial"/>
          <w:b/>
          <w:i/>
          <w:color w:val="FF0000"/>
          <w:lang w:val="en-US"/>
        </w:rPr>
      </w:pPr>
      <w:r w:rsidRPr="004042D8">
        <w:rPr>
          <w:rFonts w:ascii="Arial" w:hAnsi="Arial" w:cs="Arial"/>
          <w:b/>
          <w:i/>
          <w:color w:val="FF0000"/>
          <w:lang w:val="en-US"/>
        </w:rPr>
        <w:t>We are not electrical contractors. You are not allowed to carry out any electrical work at all!!!</w:t>
      </w:r>
    </w:p>
    <w:p w:rsidR="00925923" w:rsidRPr="00BA5006" w:rsidRDefault="00925923" w:rsidP="00925923">
      <w:pPr>
        <w:rPr>
          <w:rFonts w:ascii="Arial" w:hAnsi="Arial" w:cs="Arial"/>
          <w:i/>
          <w:sz w:val="32"/>
          <w:szCs w:val="32"/>
          <w:lang w:val="en-US"/>
        </w:rPr>
      </w:pPr>
    </w:p>
    <w:p w:rsidR="00925923" w:rsidRPr="00BA5006" w:rsidRDefault="00925923" w:rsidP="00925923">
      <w:pPr>
        <w:rPr>
          <w:rFonts w:ascii="Arial" w:hAnsi="Arial" w:cs="Arial"/>
          <w:i/>
          <w:sz w:val="32"/>
          <w:szCs w:val="32"/>
          <w:lang w:val="en-US"/>
        </w:rPr>
      </w:pPr>
    </w:p>
    <w:p w:rsidR="00925923" w:rsidRDefault="00925923" w:rsidP="00925923">
      <w:pPr>
        <w:rPr>
          <w:rFonts w:ascii="Arial" w:hAnsi="Arial" w:cs="Arial"/>
          <w:i/>
          <w:sz w:val="32"/>
          <w:szCs w:val="32"/>
          <w:lang w:val="en-US"/>
        </w:rPr>
      </w:pPr>
    </w:p>
    <w:p w:rsidR="00BC52B3" w:rsidRDefault="00BC52B3" w:rsidP="00925923">
      <w:pPr>
        <w:rPr>
          <w:rFonts w:ascii="Arial" w:hAnsi="Arial" w:cs="Arial"/>
          <w:i/>
          <w:sz w:val="32"/>
          <w:szCs w:val="32"/>
          <w:lang w:val="en-US"/>
        </w:rPr>
      </w:pPr>
    </w:p>
    <w:p w:rsidR="00BC52B3" w:rsidRDefault="00BC52B3" w:rsidP="00925923">
      <w:pPr>
        <w:rPr>
          <w:rFonts w:ascii="Arial" w:hAnsi="Arial" w:cs="Arial"/>
          <w:i/>
          <w:sz w:val="32"/>
          <w:szCs w:val="32"/>
          <w:lang w:val="en-US"/>
        </w:rPr>
      </w:pPr>
    </w:p>
    <w:p w:rsidR="00BC52B3" w:rsidRPr="00BA5006" w:rsidRDefault="00BC52B3" w:rsidP="00925923">
      <w:pPr>
        <w:rPr>
          <w:rFonts w:ascii="Arial" w:hAnsi="Arial" w:cs="Arial"/>
          <w:i/>
          <w:sz w:val="32"/>
          <w:szCs w:val="32"/>
          <w:lang w:val="en-US"/>
        </w:rPr>
      </w:pPr>
    </w:p>
    <w:p w:rsidR="00C4093C" w:rsidRDefault="00C4093C" w:rsidP="00925923">
      <w:pPr>
        <w:rPr>
          <w:rFonts w:ascii="Arial" w:hAnsi="Arial" w:cs="Arial"/>
          <w:i/>
          <w:sz w:val="32"/>
          <w:szCs w:val="32"/>
          <w:lang w:val="en-US"/>
        </w:rPr>
      </w:pPr>
    </w:p>
    <w:p w:rsidR="00BC52B3" w:rsidRDefault="00BC52B3" w:rsidP="00925923">
      <w:pPr>
        <w:jc w:val="center"/>
        <w:rPr>
          <w:rFonts w:ascii="Arial" w:hAnsi="Arial" w:cs="Arial"/>
          <w:b/>
          <w:sz w:val="40"/>
          <w:szCs w:val="40"/>
          <w:u w:val="single"/>
          <w:lang w:val="en-US"/>
        </w:rPr>
      </w:pPr>
    </w:p>
    <w:p w:rsidR="00925923" w:rsidRPr="004042D8" w:rsidRDefault="00925923" w:rsidP="00925923">
      <w:pPr>
        <w:jc w:val="center"/>
        <w:rPr>
          <w:rFonts w:ascii="Arial" w:hAnsi="Arial" w:cs="Arial"/>
          <w:b/>
          <w:color w:val="FF0000"/>
          <w:sz w:val="40"/>
          <w:szCs w:val="40"/>
          <w:u w:val="single"/>
          <w:lang w:val="en-US"/>
        </w:rPr>
      </w:pPr>
      <w:r w:rsidRPr="004042D8">
        <w:rPr>
          <w:rFonts w:ascii="Arial" w:hAnsi="Arial" w:cs="Arial"/>
          <w:b/>
          <w:color w:val="FF0000"/>
          <w:sz w:val="40"/>
          <w:szCs w:val="40"/>
          <w:u w:val="single"/>
          <w:lang w:val="en-US"/>
        </w:rPr>
        <w:lastRenderedPageBreak/>
        <w:t>CONFINED SPACE WORK</w:t>
      </w:r>
    </w:p>
    <w:p w:rsidR="00461635" w:rsidRPr="0063704F" w:rsidRDefault="00461635" w:rsidP="00925923">
      <w:pPr>
        <w:jc w:val="center"/>
        <w:rPr>
          <w:rFonts w:ascii="Arial" w:hAnsi="Arial" w:cs="Arial"/>
          <w:sz w:val="40"/>
          <w:szCs w:val="40"/>
          <w:lang w:val="en-US"/>
        </w:rPr>
      </w:pPr>
    </w:p>
    <w:p w:rsidR="00925923" w:rsidRPr="00BA5006" w:rsidRDefault="00925923" w:rsidP="00925923">
      <w:pPr>
        <w:rPr>
          <w:rFonts w:ascii="Arial" w:hAnsi="Arial" w:cs="Arial"/>
          <w:sz w:val="28"/>
          <w:szCs w:val="28"/>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 xml:space="preserve">Confined space work </w:t>
      </w:r>
      <w:r w:rsidR="00605EA6" w:rsidRPr="00036CFC">
        <w:rPr>
          <w:rFonts w:ascii="Arial" w:hAnsi="Arial" w:cs="Arial"/>
          <w:color w:val="002060"/>
          <w:lang w:val="en-US"/>
        </w:rPr>
        <w:t>is limited to</w:t>
      </w:r>
      <w:r w:rsidRPr="00036CFC">
        <w:rPr>
          <w:rFonts w:ascii="Arial" w:hAnsi="Arial" w:cs="Arial"/>
          <w:color w:val="002060"/>
          <w:lang w:val="en-US"/>
        </w:rPr>
        <w:t xml:space="preserve"> any park of a worker’s body is required to be within any space where there is a possibility of the “contained” atmosphere having accumulated volatile, toxic or dusty material or being unsuitable to support normal breathing.</w:t>
      </w:r>
    </w:p>
    <w:p w:rsidR="00DE7D1F" w:rsidRPr="00036CFC" w:rsidRDefault="00DE7D1F"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A confined space does not imply that the space is “sealed”.</w:t>
      </w:r>
    </w:p>
    <w:p w:rsidR="00DE7D1F" w:rsidRPr="00036CFC" w:rsidRDefault="00DE7D1F"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 xml:space="preserve">No work can be conducted in confined spaces unless it has been assessed through the PTW process as being safe to enter. At a </w:t>
      </w:r>
      <w:r w:rsidRPr="00036CFC">
        <w:rPr>
          <w:rFonts w:ascii="Arial" w:hAnsi="Arial" w:cs="Arial"/>
          <w:i/>
          <w:color w:val="002060"/>
          <w:lang w:val="en-US"/>
        </w:rPr>
        <w:t>minimum a gas-free test</w:t>
      </w:r>
      <w:r w:rsidRPr="00036CFC">
        <w:rPr>
          <w:rFonts w:ascii="Arial" w:hAnsi="Arial" w:cs="Arial"/>
          <w:color w:val="002060"/>
          <w:lang w:val="en-US"/>
        </w:rPr>
        <w:t xml:space="preserve"> must be conducted and certificated accordingly.</w:t>
      </w:r>
    </w:p>
    <w:p w:rsidR="00DE7D1F" w:rsidRPr="00036CFC" w:rsidRDefault="00DE7D1F"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It is important to remember that hydrocarbon vapours are heavier than air and will sink and accumulate at the lowest point in any confined space.</w:t>
      </w:r>
    </w:p>
    <w:p w:rsidR="00DE7D1F" w:rsidRPr="00036CFC" w:rsidRDefault="00DE7D1F"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Risks to be considered during the PTW process include fire, explosion, asphyxiation etc. resulting in death.</w:t>
      </w: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Typical confined space environments include:</w:t>
      </w:r>
    </w:p>
    <w:p w:rsidR="00925923" w:rsidRPr="00036CFC" w:rsidRDefault="00925923" w:rsidP="00925923">
      <w:pPr>
        <w:rPr>
          <w:rFonts w:ascii="Arial" w:hAnsi="Arial" w:cs="Arial"/>
          <w:color w:val="002060"/>
          <w:lang w:val="en-US"/>
        </w:rPr>
      </w:pPr>
    </w:p>
    <w:p w:rsidR="00925923" w:rsidRPr="00036CFC" w:rsidRDefault="00925923" w:rsidP="002367B1">
      <w:pPr>
        <w:numPr>
          <w:ilvl w:val="0"/>
          <w:numId w:val="11"/>
        </w:numPr>
        <w:tabs>
          <w:tab w:val="clear" w:pos="1440"/>
          <w:tab w:val="num" w:pos="720"/>
        </w:tabs>
        <w:ind w:hanging="1080"/>
        <w:rPr>
          <w:rFonts w:ascii="Arial" w:hAnsi="Arial" w:cs="Arial"/>
          <w:color w:val="002060"/>
          <w:lang w:val="en-US"/>
        </w:rPr>
      </w:pPr>
      <w:r w:rsidRPr="00036CFC">
        <w:rPr>
          <w:rFonts w:ascii="Arial" w:hAnsi="Arial" w:cs="Arial"/>
          <w:color w:val="002060"/>
          <w:lang w:val="en-US"/>
        </w:rPr>
        <w:t xml:space="preserve">Inside of underground tanks </w:t>
      </w:r>
    </w:p>
    <w:p w:rsidR="00925923" w:rsidRPr="00036CFC" w:rsidRDefault="00925923" w:rsidP="002367B1">
      <w:pPr>
        <w:numPr>
          <w:ilvl w:val="0"/>
          <w:numId w:val="12"/>
        </w:numPr>
        <w:tabs>
          <w:tab w:val="clear" w:pos="1440"/>
          <w:tab w:val="num" w:pos="720"/>
        </w:tabs>
        <w:ind w:left="720" w:hanging="360"/>
        <w:rPr>
          <w:rFonts w:ascii="Arial" w:hAnsi="Arial" w:cs="Arial"/>
          <w:color w:val="002060"/>
          <w:lang w:val="en-US"/>
        </w:rPr>
      </w:pPr>
      <w:r w:rsidRPr="00036CFC">
        <w:rPr>
          <w:rFonts w:ascii="Arial" w:hAnsi="Arial" w:cs="Arial"/>
          <w:color w:val="002060"/>
          <w:lang w:val="en-US"/>
        </w:rPr>
        <w:t>Entrance chambers to underground tank fittings, i.e. the void below the forecourt manhole.</w:t>
      </w:r>
    </w:p>
    <w:p w:rsidR="00925923" w:rsidRPr="00036CFC" w:rsidRDefault="00925923" w:rsidP="002367B1">
      <w:pPr>
        <w:numPr>
          <w:ilvl w:val="0"/>
          <w:numId w:val="12"/>
        </w:numPr>
        <w:tabs>
          <w:tab w:val="clear" w:pos="1440"/>
          <w:tab w:val="num" w:pos="720"/>
        </w:tabs>
        <w:ind w:left="720" w:hanging="360"/>
        <w:rPr>
          <w:rFonts w:ascii="Arial" w:hAnsi="Arial" w:cs="Arial"/>
          <w:color w:val="002060"/>
          <w:lang w:val="en-US"/>
        </w:rPr>
      </w:pPr>
      <w:r w:rsidRPr="00036CFC">
        <w:rPr>
          <w:rFonts w:ascii="Arial" w:hAnsi="Arial" w:cs="Arial"/>
          <w:color w:val="002060"/>
          <w:lang w:val="en-US"/>
        </w:rPr>
        <w:t>Entrance chambers to underground tank fittings and manholes-even if the forecourt level manhole cover has been removed</w:t>
      </w:r>
    </w:p>
    <w:p w:rsidR="00925923" w:rsidRPr="00036CFC" w:rsidRDefault="00925923" w:rsidP="002367B1">
      <w:pPr>
        <w:numPr>
          <w:ilvl w:val="0"/>
          <w:numId w:val="12"/>
        </w:numPr>
        <w:tabs>
          <w:tab w:val="clear" w:pos="1440"/>
          <w:tab w:val="num" w:pos="720"/>
        </w:tabs>
        <w:ind w:left="720" w:hanging="360"/>
        <w:rPr>
          <w:rFonts w:ascii="Arial" w:hAnsi="Arial" w:cs="Arial"/>
          <w:color w:val="002060"/>
          <w:lang w:val="en-US"/>
        </w:rPr>
      </w:pPr>
      <w:r w:rsidRPr="00036CFC">
        <w:rPr>
          <w:rFonts w:ascii="Arial" w:hAnsi="Arial" w:cs="Arial"/>
          <w:color w:val="002060"/>
          <w:lang w:val="en-US"/>
        </w:rPr>
        <w:t>Service / lubrication pits</w:t>
      </w:r>
    </w:p>
    <w:p w:rsidR="00925923" w:rsidRPr="00036CFC" w:rsidRDefault="00925923" w:rsidP="002367B1">
      <w:pPr>
        <w:numPr>
          <w:ilvl w:val="0"/>
          <w:numId w:val="12"/>
        </w:numPr>
        <w:tabs>
          <w:tab w:val="clear" w:pos="1440"/>
          <w:tab w:val="num" w:pos="720"/>
        </w:tabs>
        <w:ind w:left="720" w:hanging="360"/>
        <w:rPr>
          <w:rFonts w:ascii="Arial" w:hAnsi="Arial" w:cs="Arial"/>
          <w:color w:val="002060"/>
          <w:lang w:val="en-US"/>
        </w:rPr>
      </w:pPr>
      <w:r w:rsidRPr="00036CFC">
        <w:rPr>
          <w:rFonts w:ascii="Arial" w:hAnsi="Arial" w:cs="Arial"/>
          <w:color w:val="002060"/>
          <w:lang w:val="en-US"/>
        </w:rPr>
        <w:t>Drain pits</w:t>
      </w:r>
    </w:p>
    <w:p w:rsidR="00DB2958" w:rsidRPr="00036CFC" w:rsidRDefault="00DB2958" w:rsidP="002367B1">
      <w:pPr>
        <w:numPr>
          <w:ilvl w:val="0"/>
          <w:numId w:val="12"/>
        </w:numPr>
        <w:tabs>
          <w:tab w:val="clear" w:pos="1440"/>
          <w:tab w:val="num" w:pos="720"/>
        </w:tabs>
        <w:ind w:left="720" w:hanging="360"/>
        <w:rPr>
          <w:rFonts w:ascii="Arial" w:hAnsi="Arial" w:cs="Arial"/>
          <w:color w:val="002060"/>
          <w:lang w:val="en-US"/>
        </w:rPr>
      </w:pPr>
      <w:r w:rsidRPr="00036CFC">
        <w:rPr>
          <w:rFonts w:ascii="Arial" w:hAnsi="Arial" w:cs="Arial"/>
          <w:color w:val="002060"/>
          <w:lang w:val="en-US"/>
        </w:rPr>
        <w:t>Inside ceiling</w:t>
      </w:r>
    </w:p>
    <w:p w:rsidR="00925923" w:rsidRPr="00036CFC" w:rsidRDefault="00925923" w:rsidP="002367B1">
      <w:pPr>
        <w:numPr>
          <w:ilvl w:val="0"/>
          <w:numId w:val="12"/>
        </w:numPr>
        <w:tabs>
          <w:tab w:val="clear" w:pos="1440"/>
          <w:tab w:val="num" w:pos="720"/>
        </w:tabs>
        <w:ind w:left="720" w:hanging="360"/>
        <w:rPr>
          <w:rFonts w:ascii="Arial" w:hAnsi="Arial" w:cs="Arial"/>
          <w:color w:val="002060"/>
          <w:lang w:val="en-US"/>
        </w:rPr>
      </w:pPr>
      <w:r w:rsidRPr="00036CFC">
        <w:rPr>
          <w:rFonts w:ascii="Arial" w:hAnsi="Arial" w:cs="Arial"/>
          <w:color w:val="002060"/>
          <w:lang w:val="en-US"/>
        </w:rPr>
        <w:t>Etc.</w:t>
      </w:r>
    </w:p>
    <w:p w:rsidR="00925923" w:rsidRPr="00BA5006" w:rsidRDefault="00925923" w:rsidP="00925923">
      <w:pPr>
        <w:ind w:left="360"/>
        <w:rPr>
          <w:rFonts w:ascii="Arial" w:hAnsi="Arial" w:cs="Arial"/>
          <w:sz w:val="28"/>
          <w:szCs w:val="28"/>
          <w:lang w:val="en-US"/>
        </w:rPr>
      </w:pPr>
    </w:p>
    <w:p w:rsidR="00925923" w:rsidRPr="00BA5006" w:rsidRDefault="00925923" w:rsidP="00925923">
      <w:pPr>
        <w:ind w:left="360"/>
        <w:rPr>
          <w:rFonts w:ascii="Arial" w:hAnsi="Arial" w:cs="Arial"/>
          <w:sz w:val="28"/>
          <w:szCs w:val="28"/>
          <w:lang w:val="en-US"/>
        </w:rPr>
      </w:pPr>
    </w:p>
    <w:p w:rsidR="00925923" w:rsidRPr="00BA5006" w:rsidRDefault="00925923" w:rsidP="00925923">
      <w:pPr>
        <w:ind w:left="360"/>
        <w:rPr>
          <w:rFonts w:ascii="Arial" w:hAnsi="Arial" w:cs="Arial"/>
          <w:sz w:val="28"/>
          <w:szCs w:val="28"/>
          <w:lang w:val="en-US"/>
        </w:rPr>
      </w:pPr>
    </w:p>
    <w:p w:rsidR="00925923" w:rsidRPr="00BA5006" w:rsidRDefault="00925923" w:rsidP="00925923">
      <w:pPr>
        <w:ind w:left="360"/>
        <w:rPr>
          <w:rFonts w:ascii="Arial" w:hAnsi="Arial" w:cs="Arial"/>
          <w:sz w:val="28"/>
          <w:szCs w:val="28"/>
          <w:lang w:val="en-US"/>
        </w:rPr>
      </w:pPr>
    </w:p>
    <w:p w:rsidR="00925923" w:rsidRPr="00BA5006" w:rsidRDefault="00925923" w:rsidP="00925923">
      <w:pPr>
        <w:ind w:left="360"/>
        <w:rPr>
          <w:rFonts w:ascii="Arial" w:hAnsi="Arial" w:cs="Arial"/>
          <w:sz w:val="28"/>
          <w:szCs w:val="28"/>
          <w:lang w:val="en-US"/>
        </w:rPr>
      </w:pPr>
    </w:p>
    <w:p w:rsidR="00925923" w:rsidRPr="00BA5006" w:rsidRDefault="00925923" w:rsidP="00925923">
      <w:pPr>
        <w:ind w:left="360"/>
        <w:rPr>
          <w:rFonts w:ascii="Arial" w:hAnsi="Arial" w:cs="Arial"/>
          <w:sz w:val="28"/>
          <w:szCs w:val="28"/>
          <w:lang w:val="en-US"/>
        </w:rPr>
      </w:pPr>
    </w:p>
    <w:p w:rsidR="00925923" w:rsidRPr="00BA5006" w:rsidRDefault="00925923" w:rsidP="00925923">
      <w:pPr>
        <w:ind w:left="360"/>
        <w:rPr>
          <w:rFonts w:ascii="Arial" w:hAnsi="Arial" w:cs="Arial"/>
          <w:sz w:val="28"/>
          <w:szCs w:val="28"/>
          <w:lang w:val="en-US"/>
        </w:rPr>
      </w:pPr>
    </w:p>
    <w:p w:rsidR="00925923" w:rsidRPr="00BA5006" w:rsidRDefault="00925923" w:rsidP="00925923">
      <w:pPr>
        <w:ind w:left="360"/>
        <w:rPr>
          <w:rFonts w:ascii="Arial" w:hAnsi="Arial" w:cs="Arial"/>
          <w:sz w:val="28"/>
          <w:szCs w:val="28"/>
          <w:lang w:val="en-US"/>
        </w:rPr>
      </w:pPr>
    </w:p>
    <w:p w:rsidR="00925923" w:rsidRDefault="00925923" w:rsidP="00925923">
      <w:pPr>
        <w:ind w:left="360"/>
        <w:rPr>
          <w:rFonts w:ascii="Arial" w:hAnsi="Arial" w:cs="Arial"/>
          <w:sz w:val="28"/>
          <w:szCs w:val="28"/>
          <w:lang w:val="en-US"/>
        </w:rPr>
      </w:pPr>
    </w:p>
    <w:p w:rsidR="00E72EEE" w:rsidRDefault="00E72EEE" w:rsidP="00925923">
      <w:pPr>
        <w:ind w:left="360"/>
        <w:rPr>
          <w:rFonts w:ascii="Arial" w:hAnsi="Arial" w:cs="Arial"/>
          <w:sz w:val="28"/>
          <w:szCs w:val="28"/>
          <w:lang w:val="en-US"/>
        </w:rPr>
      </w:pPr>
    </w:p>
    <w:p w:rsidR="00E72EEE" w:rsidRPr="00BA5006" w:rsidRDefault="00E72EEE" w:rsidP="00925923">
      <w:pPr>
        <w:ind w:left="360"/>
        <w:rPr>
          <w:rFonts w:ascii="Arial" w:hAnsi="Arial" w:cs="Arial"/>
          <w:sz w:val="28"/>
          <w:szCs w:val="28"/>
          <w:lang w:val="en-US"/>
        </w:rPr>
      </w:pPr>
    </w:p>
    <w:p w:rsidR="00BC52B3" w:rsidRDefault="00BC52B3" w:rsidP="00925923">
      <w:pPr>
        <w:ind w:left="360"/>
        <w:jc w:val="center"/>
        <w:rPr>
          <w:rFonts w:ascii="Arial" w:hAnsi="Arial" w:cs="Arial"/>
          <w:b/>
          <w:sz w:val="40"/>
          <w:szCs w:val="40"/>
          <w:u w:val="single"/>
          <w:lang w:val="en-US"/>
        </w:rPr>
      </w:pPr>
    </w:p>
    <w:p w:rsidR="00925923" w:rsidRPr="004042D8" w:rsidRDefault="00925923" w:rsidP="00925923">
      <w:pPr>
        <w:ind w:left="360"/>
        <w:jc w:val="center"/>
        <w:rPr>
          <w:rFonts w:ascii="Arial" w:hAnsi="Arial" w:cs="Arial"/>
          <w:color w:val="FF0000"/>
          <w:sz w:val="40"/>
          <w:szCs w:val="40"/>
          <w:lang w:val="en-US"/>
        </w:rPr>
      </w:pPr>
      <w:r w:rsidRPr="004042D8">
        <w:rPr>
          <w:rFonts w:ascii="Arial" w:hAnsi="Arial" w:cs="Arial"/>
          <w:b/>
          <w:color w:val="FF0000"/>
          <w:sz w:val="40"/>
          <w:szCs w:val="40"/>
          <w:u w:val="single"/>
          <w:lang w:val="en-US"/>
        </w:rPr>
        <w:lastRenderedPageBreak/>
        <w:t>EXCAVATION</w:t>
      </w:r>
    </w:p>
    <w:p w:rsidR="00925923" w:rsidRDefault="00925923" w:rsidP="00925923">
      <w:pPr>
        <w:ind w:left="360"/>
        <w:rPr>
          <w:rFonts w:ascii="Arial" w:hAnsi="Arial" w:cs="Arial"/>
          <w:lang w:val="en-US"/>
        </w:rPr>
      </w:pPr>
    </w:p>
    <w:p w:rsidR="00461635" w:rsidRPr="00812C1B" w:rsidRDefault="00461635" w:rsidP="00925923">
      <w:pPr>
        <w:ind w:left="360"/>
        <w:rPr>
          <w:rFonts w:ascii="Arial" w:hAnsi="Arial" w:cs="Arial"/>
          <w:lang w:val="en-US"/>
        </w:rPr>
      </w:pPr>
    </w:p>
    <w:p w:rsidR="00925923" w:rsidRPr="00036CFC" w:rsidRDefault="00925923" w:rsidP="00925923">
      <w:pPr>
        <w:ind w:left="360"/>
        <w:rPr>
          <w:rFonts w:ascii="Arial" w:hAnsi="Arial" w:cs="Arial"/>
          <w:color w:val="002060"/>
          <w:lang w:val="en-US"/>
        </w:rPr>
      </w:pPr>
      <w:r w:rsidRPr="00036CFC">
        <w:rPr>
          <w:rFonts w:ascii="Arial" w:hAnsi="Arial" w:cs="Arial"/>
          <w:color w:val="002060"/>
          <w:lang w:val="en-US"/>
        </w:rPr>
        <w:t>Excavation work entails any work where excavations are done by hand or mechanically and where the excavation reaches a</w:t>
      </w:r>
      <w:r w:rsidR="00BA1DBC" w:rsidRPr="00036CFC">
        <w:rPr>
          <w:rFonts w:ascii="Arial" w:hAnsi="Arial" w:cs="Arial"/>
          <w:color w:val="002060"/>
          <w:lang w:val="en-US"/>
        </w:rPr>
        <w:t xml:space="preserve"> depth of greater than 300mm</w:t>
      </w:r>
      <w:r w:rsidRPr="00036CFC">
        <w:rPr>
          <w:rFonts w:ascii="Arial" w:hAnsi="Arial" w:cs="Arial"/>
          <w:color w:val="002060"/>
          <w:lang w:val="en-US"/>
        </w:rPr>
        <w:t xml:space="preserve"> from the natural ground level at that point.</w:t>
      </w:r>
    </w:p>
    <w:p w:rsidR="00DE7D1F" w:rsidRPr="00036CFC" w:rsidRDefault="00DE7D1F" w:rsidP="00925923">
      <w:pPr>
        <w:ind w:left="360"/>
        <w:rPr>
          <w:rFonts w:ascii="Arial" w:hAnsi="Arial" w:cs="Arial"/>
          <w:color w:val="002060"/>
          <w:lang w:val="en-US"/>
        </w:rPr>
      </w:pPr>
    </w:p>
    <w:p w:rsidR="00925923" w:rsidRPr="00036CFC" w:rsidRDefault="00925923" w:rsidP="00925923">
      <w:pPr>
        <w:ind w:left="360"/>
        <w:rPr>
          <w:rFonts w:ascii="Arial" w:hAnsi="Arial" w:cs="Arial"/>
          <w:color w:val="002060"/>
          <w:lang w:val="en-US"/>
        </w:rPr>
      </w:pPr>
      <w:r w:rsidRPr="00036CFC">
        <w:rPr>
          <w:rFonts w:ascii="Arial" w:hAnsi="Arial" w:cs="Arial"/>
          <w:color w:val="002060"/>
          <w:lang w:val="en-US"/>
        </w:rPr>
        <w:t>No excavated material or any other materials (bricks, pipes etc.) may be stored in close proximity to the edge an excavation so as to result in collapse.</w:t>
      </w:r>
    </w:p>
    <w:p w:rsidR="00DE7D1F" w:rsidRPr="00036CFC" w:rsidRDefault="00DE7D1F" w:rsidP="00925923">
      <w:pPr>
        <w:ind w:left="360"/>
        <w:rPr>
          <w:rFonts w:ascii="Arial" w:hAnsi="Arial" w:cs="Arial"/>
          <w:color w:val="002060"/>
          <w:lang w:val="en-US"/>
        </w:rPr>
      </w:pPr>
    </w:p>
    <w:p w:rsidR="00925923" w:rsidRPr="00036CFC" w:rsidRDefault="00925923" w:rsidP="00925923">
      <w:pPr>
        <w:ind w:left="360"/>
        <w:rPr>
          <w:rFonts w:ascii="Arial" w:hAnsi="Arial" w:cs="Arial"/>
          <w:color w:val="002060"/>
          <w:lang w:val="en-US"/>
        </w:rPr>
      </w:pPr>
      <w:r w:rsidRPr="00036CFC">
        <w:rPr>
          <w:rFonts w:ascii="Arial" w:hAnsi="Arial" w:cs="Arial"/>
          <w:color w:val="002060"/>
          <w:lang w:val="en-US"/>
        </w:rPr>
        <w:t>Risks to be considered during excavation work are side-wall collapse resulting in physical injury and asphyxiation, falling of people and machinery/vehicles into the excavation resulting in injury etc.</w:t>
      </w:r>
    </w:p>
    <w:p w:rsidR="00925923" w:rsidRPr="00036CFC" w:rsidRDefault="00925923" w:rsidP="00925923">
      <w:pPr>
        <w:ind w:left="360"/>
        <w:rPr>
          <w:rFonts w:ascii="Arial" w:hAnsi="Arial" w:cs="Arial"/>
          <w:color w:val="002060"/>
          <w:lang w:val="en-US"/>
        </w:rPr>
      </w:pPr>
    </w:p>
    <w:p w:rsidR="00925923" w:rsidRPr="00036CFC" w:rsidRDefault="00925923" w:rsidP="002367B1">
      <w:pPr>
        <w:numPr>
          <w:ilvl w:val="0"/>
          <w:numId w:val="13"/>
        </w:numPr>
        <w:tabs>
          <w:tab w:val="left" w:pos="720"/>
        </w:tabs>
        <w:ind w:hanging="1515"/>
        <w:rPr>
          <w:rFonts w:ascii="Arial" w:hAnsi="Arial" w:cs="Arial"/>
          <w:color w:val="002060"/>
          <w:lang w:val="en-US"/>
        </w:rPr>
      </w:pPr>
      <w:r w:rsidRPr="00036CFC">
        <w:rPr>
          <w:rFonts w:ascii="Arial" w:hAnsi="Arial" w:cs="Arial"/>
          <w:color w:val="002060"/>
          <w:lang w:val="en-US"/>
        </w:rPr>
        <w:t xml:space="preserve">Excavation pits for underground tanks </w:t>
      </w:r>
    </w:p>
    <w:p w:rsidR="00925923" w:rsidRPr="00036CFC" w:rsidRDefault="00925923" w:rsidP="002367B1">
      <w:pPr>
        <w:numPr>
          <w:ilvl w:val="0"/>
          <w:numId w:val="13"/>
        </w:numPr>
        <w:tabs>
          <w:tab w:val="left" w:pos="720"/>
        </w:tabs>
        <w:ind w:hanging="1515"/>
        <w:rPr>
          <w:rFonts w:ascii="Arial" w:hAnsi="Arial" w:cs="Arial"/>
          <w:color w:val="002060"/>
          <w:lang w:val="en-US"/>
        </w:rPr>
      </w:pPr>
      <w:r w:rsidRPr="00036CFC">
        <w:rPr>
          <w:rFonts w:ascii="Arial" w:hAnsi="Arial" w:cs="Arial"/>
          <w:color w:val="002060"/>
          <w:lang w:val="en-US"/>
        </w:rPr>
        <w:t>Excavation pits for petrol/oil gravity separators</w:t>
      </w:r>
    </w:p>
    <w:p w:rsidR="00925923" w:rsidRPr="00036CFC" w:rsidRDefault="00DE7D1F" w:rsidP="002367B1">
      <w:pPr>
        <w:numPr>
          <w:ilvl w:val="0"/>
          <w:numId w:val="13"/>
        </w:numPr>
        <w:tabs>
          <w:tab w:val="left" w:pos="720"/>
        </w:tabs>
        <w:ind w:hanging="1515"/>
        <w:rPr>
          <w:rFonts w:ascii="Arial" w:hAnsi="Arial" w:cs="Arial"/>
          <w:color w:val="002060"/>
          <w:lang w:val="en-US"/>
        </w:rPr>
      </w:pPr>
      <w:r w:rsidRPr="00036CFC">
        <w:rPr>
          <w:rFonts w:ascii="Arial" w:hAnsi="Arial" w:cs="Arial"/>
          <w:color w:val="002060"/>
          <w:lang w:val="en-US"/>
        </w:rPr>
        <w:t>Trenches &gt; 300mm</w:t>
      </w:r>
      <w:r w:rsidR="00925923" w:rsidRPr="00036CFC">
        <w:rPr>
          <w:rFonts w:ascii="Arial" w:hAnsi="Arial" w:cs="Arial"/>
          <w:color w:val="002060"/>
          <w:lang w:val="en-US"/>
        </w:rPr>
        <w:t xml:space="preserve"> deep for fuel lines</w:t>
      </w:r>
    </w:p>
    <w:p w:rsidR="00925923" w:rsidRPr="00036CFC" w:rsidRDefault="00925923" w:rsidP="002367B1">
      <w:pPr>
        <w:numPr>
          <w:ilvl w:val="0"/>
          <w:numId w:val="13"/>
        </w:numPr>
        <w:tabs>
          <w:tab w:val="left" w:pos="720"/>
        </w:tabs>
        <w:ind w:hanging="1515"/>
        <w:rPr>
          <w:rFonts w:ascii="Arial" w:hAnsi="Arial" w:cs="Arial"/>
          <w:color w:val="002060"/>
          <w:lang w:val="en-US"/>
        </w:rPr>
      </w:pPr>
      <w:r w:rsidRPr="00036CFC">
        <w:rPr>
          <w:rFonts w:ascii="Arial" w:hAnsi="Arial" w:cs="Arial"/>
          <w:color w:val="002060"/>
          <w:lang w:val="en-US"/>
        </w:rPr>
        <w:t xml:space="preserve">Trenches &gt; </w:t>
      </w:r>
      <w:r w:rsidR="00DE7D1F" w:rsidRPr="00036CFC">
        <w:rPr>
          <w:rFonts w:ascii="Arial" w:hAnsi="Arial" w:cs="Arial"/>
          <w:color w:val="002060"/>
          <w:lang w:val="en-US"/>
        </w:rPr>
        <w:t>300mm</w:t>
      </w:r>
      <w:r w:rsidRPr="00036CFC">
        <w:rPr>
          <w:rFonts w:ascii="Arial" w:hAnsi="Arial" w:cs="Arial"/>
          <w:color w:val="002060"/>
          <w:lang w:val="en-US"/>
        </w:rPr>
        <w:t xml:space="preserve"> deep for storm water and sewerage lines</w:t>
      </w:r>
    </w:p>
    <w:p w:rsidR="00925923" w:rsidRPr="00036CFC" w:rsidRDefault="00925923" w:rsidP="002367B1">
      <w:pPr>
        <w:numPr>
          <w:ilvl w:val="0"/>
          <w:numId w:val="13"/>
        </w:numPr>
        <w:tabs>
          <w:tab w:val="left" w:pos="720"/>
        </w:tabs>
        <w:ind w:hanging="1515"/>
        <w:rPr>
          <w:rFonts w:ascii="Arial" w:hAnsi="Arial" w:cs="Arial"/>
          <w:color w:val="002060"/>
          <w:lang w:val="en-US"/>
        </w:rPr>
      </w:pPr>
      <w:r w:rsidRPr="00036CFC">
        <w:rPr>
          <w:rFonts w:ascii="Arial" w:hAnsi="Arial" w:cs="Arial"/>
          <w:color w:val="002060"/>
          <w:lang w:val="en-US"/>
        </w:rPr>
        <w:t xml:space="preserve">Trenches &gt; </w:t>
      </w:r>
      <w:r w:rsidR="00AC3E8E" w:rsidRPr="00036CFC">
        <w:rPr>
          <w:rFonts w:ascii="Arial" w:hAnsi="Arial" w:cs="Arial"/>
          <w:color w:val="002060"/>
          <w:lang w:val="en-US"/>
        </w:rPr>
        <w:t>300</w:t>
      </w:r>
      <w:r w:rsidR="00DE7D1F" w:rsidRPr="00036CFC">
        <w:rPr>
          <w:rFonts w:ascii="Arial" w:hAnsi="Arial" w:cs="Arial"/>
          <w:color w:val="002060"/>
          <w:lang w:val="en-US"/>
        </w:rPr>
        <w:t>mm</w:t>
      </w:r>
      <w:r w:rsidRPr="00036CFC">
        <w:rPr>
          <w:rFonts w:ascii="Arial" w:hAnsi="Arial" w:cs="Arial"/>
          <w:color w:val="002060"/>
          <w:lang w:val="en-US"/>
        </w:rPr>
        <w:t xml:space="preserve"> deep for foundations</w:t>
      </w:r>
    </w:p>
    <w:p w:rsidR="00925923" w:rsidRPr="00036CFC" w:rsidRDefault="00925923" w:rsidP="002367B1">
      <w:pPr>
        <w:numPr>
          <w:ilvl w:val="0"/>
          <w:numId w:val="13"/>
        </w:numPr>
        <w:tabs>
          <w:tab w:val="left" w:pos="720"/>
        </w:tabs>
        <w:ind w:hanging="1515"/>
        <w:rPr>
          <w:rFonts w:ascii="Arial" w:hAnsi="Arial" w:cs="Arial"/>
          <w:color w:val="002060"/>
          <w:lang w:val="en-US"/>
        </w:rPr>
      </w:pPr>
      <w:r w:rsidRPr="00036CFC">
        <w:rPr>
          <w:rFonts w:ascii="Arial" w:hAnsi="Arial" w:cs="Arial"/>
          <w:color w:val="002060"/>
          <w:lang w:val="en-US"/>
        </w:rPr>
        <w:t xml:space="preserve">Pits &gt; </w:t>
      </w:r>
      <w:r w:rsidR="00DE7D1F" w:rsidRPr="00036CFC">
        <w:rPr>
          <w:rFonts w:ascii="Arial" w:hAnsi="Arial" w:cs="Arial"/>
          <w:color w:val="002060"/>
          <w:lang w:val="en-US"/>
        </w:rPr>
        <w:t>300mm</w:t>
      </w:r>
      <w:r w:rsidRPr="00036CFC">
        <w:rPr>
          <w:rFonts w:ascii="Arial" w:hAnsi="Arial" w:cs="Arial"/>
          <w:color w:val="002060"/>
          <w:lang w:val="en-US"/>
        </w:rPr>
        <w:t xml:space="preserve"> deep for signage bases</w:t>
      </w:r>
    </w:p>
    <w:p w:rsidR="00925923" w:rsidRPr="00036CFC" w:rsidRDefault="00925923" w:rsidP="002367B1">
      <w:pPr>
        <w:numPr>
          <w:ilvl w:val="0"/>
          <w:numId w:val="13"/>
        </w:numPr>
        <w:tabs>
          <w:tab w:val="left" w:pos="720"/>
        </w:tabs>
        <w:ind w:hanging="1515"/>
        <w:rPr>
          <w:rFonts w:ascii="Arial" w:hAnsi="Arial" w:cs="Arial"/>
          <w:color w:val="002060"/>
          <w:lang w:val="en-US"/>
        </w:rPr>
      </w:pPr>
      <w:r w:rsidRPr="00036CFC">
        <w:rPr>
          <w:rFonts w:ascii="Arial" w:hAnsi="Arial" w:cs="Arial"/>
          <w:color w:val="002060"/>
          <w:lang w:val="en-US"/>
        </w:rPr>
        <w:t>Etc.</w:t>
      </w:r>
    </w:p>
    <w:p w:rsidR="00925923" w:rsidRPr="00036CFC" w:rsidRDefault="00925923" w:rsidP="00925923">
      <w:pPr>
        <w:tabs>
          <w:tab w:val="left" w:pos="720"/>
        </w:tabs>
        <w:rPr>
          <w:rFonts w:ascii="Arial" w:hAnsi="Arial" w:cs="Arial"/>
          <w:color w:val="002060"/>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Default="00925923" w:rsidP="00925923">
      <w:pPr>
        <w:tabs>
          <w:tab w:val="left" w:pos="720"/>
        </w:tabs>
        <w:rPr>
          <w:rFonts w:ascii="Arial" w:hAnsi="Arial" w:cs="Arial"/>
          <w:sz w:val="28"/>
          <w:szCs w:val="28"/>
          <w:lang w:val="en-US"/>
        </w:rPr>
      </w:pPr>
    </w:p>
    <w:p w:rsidR="00C4093C" w:rsidRDefault="00C4093C" w:rsidP="00925923">
      <w:pPr>
        <w:tabs>
          <w:tab w:val="left" w:pos="720"/>
        </w:tabs>
        <w:rPr>
          <w:rFonts w:ascii="Arial" w:hAnsi="Arial" w:cs="Arial"/>
          <w:sz w:val="28"/>
          <w:szCs w:val="28"/>
          <w:lang w:val="en-US"/>
        </w:rPr>
      </w:pPr>
    </w:p>
    <w:p w:rsidR="00C4093C" w:rsidRPr="00BA5006" w:rsidRDefault="00C4093C" w:rsidP="00925923">
      <w:pPr>
        <w:tabs>
          <w:tab w:val="left" w:pos="720"/>
        </w:tabs>
        <w:rPr>
          <w:rFonts w:ascii="Arial" w:hAnsi="Arial" w:cs="Arial"/>
          <w:sz w:val="28"/>
          <w:szCs w:val="28"/>
          <w:lang w:val="en-US"/>
        </w:rPr>
      </w:pPr>
    </w:p>
    <w:p w:rsidR="00B708F9" w:rsidRPr="00BA5006" w:rsidRDefault="00B708F9" w:rsidP="00925923">
      <w:pPr>
        <w:tabs>
          <w:tab w:val="left" w:pos="720"/>
        </w:tabs>
        <w:rPr>
          <w:rFonts w:ascii="Arial" w:hAnsi="Arial" w:cs="Arial"/>
          <w:sz w:val="28"/>
          <w:szCs w:val="28"/>
          <w:lang w:val="en-US"/>
        </w:rPr>
      </w:pPr>
    </w:p>
    <w:p w:rsidR="00925923" w:rsidRPr="004042D8" w:rsidRDefault="00925923" w:rsidP="00925923">
      <w:pPr>
        <w:tabs>
          <w:tab w:val="left" w:pos="720"/>
        </w:tabs>
        <w:jc w:val="center"/>
        <w:rPr>
          <w:rFonts w:ascii="Arial" w:hAnsi="Arial" w:cs="Arial"/>
          <w:b/>
          <w:color w:val="FF0000"/>
          <w:sz w:val="40"/>
          <w:szCs w:val="40"/>
          <w:u w:val="single"/>
          <w:lang w:val="en-US"/>
        </w:rPr>
      </w:pPr>
      <w:r w:rsidRPr="004042D8">
        <w:rPr>
          <w:rFonts w:ascii="Arial" w:hAnsi="Arial" w:cs="Arial"/>
          <w:b/>
          <w:color w:val="FF0000"/>
          <w:sz w:val="40"/>
          <w:szCs w:val="40"/>
          <w:u w:val="single"/>
          <w:lang w:val="en-US"/>
        </w:rPr>
        <w:lastRenderedPageBreak/>
        <w:t xml:space="preserve">TRAFFIC CONTROL WORK </w:t>
      </w:r>
    </w:p>
    <w:p w:rsidR="00461635" w:rsidRPr="0063704F" w:rsidRDefault="00461635" w:rsidP="00925923">
      <w:pPr>
        <w:tabs>
          <w:tab w:val="left" w:pos="720"/>
        </w:tabs>
        <w:jc w:val="center"/>
        <w:rPr>
          <w:rFonts w:ascii="Arial" w:hAnsi="Arial" w:cs="Arial"/>
          <w:b/>
          <w:sz w:val="40"/>
          <w:szCs w:val="40"/>
          <w:u w:val="single"/>
          <w:lang w:val="en-US"/>
        </w:rPr>
      </w:pPr>
    </w:p>
    <w:p w:rsidR="00925923" w:rsidRPr="00BA5006" w:rsidRDefault="00925923" w:rsidP="00925923">
      <w:pPr>
        <w:tabs>
          <w:tab w:val="left" w:pos="720"/>
        </w:tabs>
        <w:rPr>
          <w:rFonts w:ascii="Arial" w:hAnsi="Arial" w:cs="Arial"/>
          <w:sz w:val="28"/>
          <w:szCs w:val="28"/>
          <w:lang w:val="en-US"/>
        </w:rPr>
      </w:pPr>
    </w:p>
    <w:p w:rsidR="00AD1D60" w:rsidRPr="00036CFC" w:rsidRDefault="00925923" w:rsidP="00925923">
      <w:pPr>
        <w:tabs>
          <w:tab w:val="left" w:pos="720"/>
        </w:tabs>
        <w:rPr>
          <w:rFonts w:ascii="Arial" w:hAnsi="Arial" w:cs="Arial"/>
          <w:color w:val="002060"/>
          <w:lang w:val="en-US"/>
        </w:rPr>
      </w:pPr>
      <w:r w:rsidRPr="00036CFC">
        <w:rPr>
          <w:rFonts w:ascii="Arial" w:hAnsi="Arial" w:cs="Arial"/>
          <w:color w:val="002060"/>
          <w:lang w:val="en-US"/>
        </w:rPr>
        <w:t xml:space="preserve">Traffic control work entails any work where moving vehicles have the potential to cause injury to any workers performing work on the site. </w:t>
      </w:r>
    </w:p>
    <w:p w:rsidR="00AD1D60" w:rsidRPr="00036CFC" w:rsidRDefault="00AD1D60" w:rsidP="00925923">
      <w:pPr>
        <w:tabs>
          <w:tab w:val="left" w:pos="720"/>
        </w:tabs>
        <w:rPr>
          <w:rFonts w:ascii="Arial" w:hAnsi="Arial" w:cs="Arial"/>
          <w:color w:val="002060"/>
          <w:lang w:val="en-US"/>
        </w:rPr>
      </w:pPr>
    </w:p>
    <w:p w:rsidR="00AD1D60" w:rsidRPr="00036CFC" w:rsidRDefault="00925923" w:rsidP="00925923">
      <w:pPr>
        <w:tabs>
          <w:tab w:val="left" w:pos="720"/>
        </w:tabs>
        <w:rPr>
          <w:rFonts w:ascii="Arial" w:hAnsi="Arial" w:cs="Arial"/>
          <w:color w:val="002060"/>
          <w:lang w:val="en-US"/>
        </w:rPr>
      </w:pPr>
      <w:r w:rsidRPr="00036CFC">
        <w:rPr>
          <w:rFonts w:ascii="Arial" w:hAnsi="Arial" w:cs="Arial"/>
          <w:color w:val="002060"/>
          <w:lang w:val="en-US"/>
        </w:rPr>
        <w:t xml:space="preserve">This would normally involve the work location being in the entrance or exit to the site, anywhere on the forecourt or in the parking areas. </w:t>
      </w:r>
    </w:p>
    <w:p w:rsidR="00AD1D60" w:rsidRPr="00036CFC" w:rsidRDefault="00AD1D60" w:rsidP="00925923">
      <w:pPr>
        <w:tabs>
          <w:tab w:val="left" w:pos="720"/>
        </w:tabs>
        <w:rPr>
          <w:rFonts w:ascii="Arial" w:hAnsi="Arial" w:cs="Arial"/>
          <w:color w:val="002060"/>
          <w:lang w:val="en-US"/>
        </w:rPr>
      </w:pPr>
    </w:p>
    <w:p w:rsidR="00925923" w:rsidRPr="00036CFC" w:rsidRDefault="00925923" w:rsidP="00925923">
      <w:pPr>
        <w:tabs>
          <w:tab w:val="left" w:pos="720"/>
        </w:tabs>
        <w:rPr>
          <w:rFonts w:ascii="Arial" w:hAnsi="Arial" w:cs="Arial"/>
          <w:color w:val="002060"/>
          <w:lang w:val="en-US"/>
        </w:rPr>
      </w:pPr>
      <w:r w:rsidRPr="00036CFC">
        <w:rPr>
          <w:rFonts w:ascii="Arial" w:hAnsi="Arial" w:cs="Arial"/>
          <w:color w:val="002060"/>
          <w:lang w:val="en-US"/>
        </w:rPr>
        <w:t>It also includes any service roads on site. Risks to be considered during traffic control work are vehicles driving into or over workers resulting in injury and death.</w:t>
      </w:r>
    </w:p>
    <w:p w:rsidR="00925923" w:rsidRPr="00036CFC" w:rsidRDefault="00925923" w:rsidP="00925923">
      <w:pPr>
        <w:tabs>
          <w:tab w:val="left" w:pos="720"/>
        </w:tabs>
        <w:rPr>
          <w:rFonts w:ascii="Arial" w:hAnsi="Arial" w:cs="Arial"/>
          <w:color w:val="002060"/>
          <w:lang w:val="en-US"/>
        </w:rPr>
      </w:pP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Maintenance of forecourt surface, i.e. brick paving, concrete and asphalt work</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Excavation work on forecourt</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Work on pump islands</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Working on pumps and dispensers</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 xml:space="preserve">Working in manholes and pits located on the forecourt </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Pressure testing of fuel lines</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 xml:space="preserve">Installation, removal or replacement of fuel lines </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Work on forecourt signage</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Painting on forecourt surface</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 xml:space="preserve">Maintenance of canopy lighting and signage </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 xml:space="preserve">Painting of canopy </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Maintenance of service roads</w:t>
      </w:r>
      <w:r w:rsidRPr="00036CFC">
        <w:rPr>
          <w:rFonts w:ascii="Arial" w:hAnsi="Arial" w:cs="Arial"/>
          <w:color w:val="002060"/>
          <w:lang w:val="en-US"/>
        </w:rPr>
        <w:tab/>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Installation, removal or maintenance to shade ports</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Landscaping work where traffic flow would be disrupted.</w:t>
      </w:r>
    </w:p>
    <w:p w:rsidR="00925923" w:rsidRPr="00036CFC" w:rsidRDefault="00925923" w:rsidP="00925923">
      <w:pPr>
        <w:rPr>
          <w:rFonts w:ascii="Arial" w:hAnsi="Arial" w:cs="Arial"/>
          <w:color w:val="002060"/>
          <w:sz w:val="28"/>
          <w:szCs w:val="28"/>
          <w:lang w:val="en-US"/>
        </w:rPr>
      </w:pPr>
    </w:p>
    <w:p w:rsidR="00340E70" w:rsidRPr="00036CFC" w:rsidRDefault="00340E70" w:rsidP="00925923">
      <w:pPr>
        <w:rPr>
          <w:rFonts w:ascii="Arial" w:hAnsi="Arial" w:cs="Arial"/>
          <w:color w:val="002060"/>
          <w:sz w:val="28"/>
          <w:szCs w:val="28"/>
          <w:lang w:val="en-US"/>
        </w:rPr>
      </w:pPr>
    </w:p>
    <w:p w:rsidR="00340E70" w:rsidRDefault="00340E70" w:rsidP="00925923">
      <w:pPr>
        <w:rPr>
          <w:rFonts w:ascii="Arial" w:hAnsi="Arial" w:cs="Arial"/>
          <w:sz w:val="28"/>
          <w:szCs w:val="28"/>
          <w:lang w:val="en-US"/>
        </w:rPr>
      </w:pPr>
    </w:p>
    <w:p w:rsidR="00340E70" w:rsidRDefault="00340E70" w:rsidP="00925923">
      <w:pPr>
        <w:rPr>
          <w:rFonts w:ascii="Arial" w:hAnsi="Arial" w:cs="Arial"/>
          <w:sz w:val="28"/>
          <w:szCs w:val="28"/>
          <w:lang w:val="en-US"/>
        </w:rPr>
      </w:pPr>
    </w:p>
    <w:p w:rsidR="00340E70" w:rsidRDefault="00340E70" w:rsidP="00925923">
      <w:pPr>
        <w:rPr>
          <w:rFonts w:ascii="Arial" w:hAnsi="Arial" w:cs="Arial"/>
          <w:sz w:val="28"/>
          <w:szCs w:val="28"/>
          <w:lang w:val="en-US"/>
        </w:rPr>
      </w:pPr>
    </w:p>
    <w:p w:rsidR="00340E70" w:rsidRDefault="00340E70" w:rsidP="00925923">
      <w:pPr>
        <w:rPr>
          <w:rFonts w:ascii="Arial" w:hAnsi="Arial" w:cs="Arial"/>
          <w:sz w:val="28"/>
          <w:szCs w:val="28"/>
          <w:lang w:val="en-US"/>
        </w:rPr>
      </w:pPr>
    </w:p>
    <w:p w:rsidR="00340E70" w:rsidRDefault="00340E70" w:rsidP="00925923">
      <w:pPr>
        <w:rPr>
          <w:rFonts w:ascii="Arial" w:hAnsi="Arial" w:cs="Arial"/>
          <w:sz w:val="28"/>
          <w:szCs w:val="28"/>
          <w:lang w:val="en-US"/>
        </w:rPr>
      </w:pPr>
    </w:p>
    <w:p w:rsidR="00340E70" w:rsidRDefault="00340E70" w:rsidP="00925923">
      <w:pPr>
        <w:rPr>
          <w:rFonts w:ascii="Arial" w:hAnsi="Arial" w:cs="Arial"/>
          <w:sz w:val="28"/>
          <w:szCs w:val="28"/>
          <w:lang w:val="en-US"/>
        </w:rPr>
      </w:pPr>
    </w:p>
    <w:p w:rsidR="00340E70" w:rsidRDefault="00340E70" w:rsidP="00925923">
      <w:pPr>
        <w:rPr>
          <w:rFonts w:ascii="Arial" w:hAnsi="Arial" w:cs="Arial"/>
          <w:sz w:val="28"/>
          <w:szCs w:val="28"/>
          <w:lang w:val="en-US"/>
        </w:rPr>
      </w:pPr>
    </w:p>
    <w:p w:rsidR="00340E70" w:rsidRDefault="00340E70" w:rsidP="00925923">
      <w:pPr>
        <w:rPr>
          <w:rFonts w:ascii="Arial" w:hAnsi="Arial" w:cs="Arial"/>
          <w:sz w:val="28"/>
          <w:szCs w:val="28"/>
          <w:lang w:val="en-US"/>
        </w:rPr>
      </w:pPr>
    </w:p>
    <w:p w:rsidR="00DC63B4" w:rsidRDefault="00DC63B4" w:rsidP="00925923">
      <w:pPr>
        <w:rPr>
          <w:rFonts w:ascii="Arial" w:hAnsi="Arial" w:cs="Arial"/>
          <w:sz w:val="28"/>
          <w:szCs w:val="28"/>
          <w:lang w:val="en-US"/>
        </w:rPr>
      </w:pPr>
    </w:p>
    <w:p w:rsidR="00DC63B4" w:rsidRDefault="00DC63B4" w:rsidP="00925923">
      <w:pPr>
        <w:rPr>
          <w:rFonts w:ascii="Arial" w:hAnsi="Arial" w:cs="Arial"/>
          <w:sz w:val="28"/>
          <w:szCs w:val="28"/>
          <w:lang w:val="en-US"/>
        </w:rPr>
      </w:pPr>
    </w:p>
    <w:p w:rsidR="00DC63B4" w:rsidRDefault="00DC63B4" w:rsidP="00925923">
      <w:pPr>
        <w:rPr>
          <w:rFonts w:ascii="Arial" w:hAnsi="Arial" w:cs="Arial"/>
          <w:sz w:val="28"/>
          <w:szCs w:val="28"/>
          <w:lang w:val="en-US"/>
        </w:rPr>
      </w:pPr>
    </w:p>
    <w:p w:rsidR="00DC63B4" w:rsidRDefault="00DC63B4" w:rsidP="00925923">
      <w:pPr>
        <w:rPr>
          <w:rFonts w:ascii="Arial" w:hAnsi="Arial" w:cs="Arial"/>
          <w:sz w:val="28"/>
          <w:szCs w:val="28"/>
          <w:lang w:val="en-US"/>
        </w:rPr>
      </w:pPr>
    </w:p>
    <w:p w:rsidR="00DC63B4" w:rsidRDefault="00DC63B4" w:rsidP="00925923">
      <w:pPr>
        <w:rPr>
          <w:rFonts w:ascii="Arial" w:hAnsi="Arial" w:cs="Arial"/>
          <w:sz w:val="28"/>
          <w:szCs w:val="28"/>
          <w:lang w:val="en-US"/>
        </w:rPr>
      </w:pPr>
    </w:p>
    <w:p w:rsidR="00DC63B4" w:rsidRDefault="00DC63B4" w:rsidP="00925923">
      <w:pPr>
        <w:rPr>
          <w:rFonts w:ascii="Arial" w:hAnsi="Arial" w:cs="Arial"/>
          <w:sz w:val="28"/>
          <w:szCs w:val="28"/>
          <w:lang w:val="en-US"/>
        </w:rPr>
      </w:pPr>
    </w:p>
    <w:p w:rsidR="00DC63B4" w:rsidRDefault="00DC63B4" w:rsidP="00925923">
      <w:pPr>
        <w:rPr>
          <w:rFonts w:ascii="Arial" w:hAnsi="Arial" w:cs="Arial"/>
          <w:sz w:val="28"/>
          <w:szCs w:val="28"/>
          <w:lang w:val="en-US"/>
        </w:rPr>
      </w:pPr>
    </w:p>
    <w:p w:rsidR="00DC63B4" w:rsidRPr="00D20DD4" w:rsidRDefault="00DC63B4" w:rsidP="00DC63B4">
      <w:pPr>
        <w:pStyle w:val="Title"/>
        <w:rPr>
          <w:rFonts w:ascii="Arial" w:hAnsi="Arial" w:cs="Arial"/>
          <w:smallCaps/>
          <w:color w:val="FF0000"/>
          <w:sz w:val="44"/>
          <w:szCs w:val="44"/>
        </w:rPr>
      </w:pPr>
      <w:r w:rsidRPr="00D20DD4">
        <w:rPr>
          <w:rFonts w:ascii="Arial" w:hAnsi="Arial" w:cs="Arial"/>
          <w:smallCaps/>
          <w:color w:val="FF0000"/>
          <w:sz w:val="44"/>
          <w:szCs w:val="44"/>
        </w:rPr>
        <w:lastRenderedPageBreak/>
        <w:t>Safe Working Procedures For Lifting &amp; Hoisting</w:t>
      </w:r>
    </w:p>
    <w:p w:rsidR="00DC63B4" w:rsidRPr="00D20DD4" w:rsidRDefault="00DC63B4" w:rsidP="00DC63B4">
      <w:pPr>
        <w:tabs>
          <w:tab w:val="right" w:pos="4762"/>
        </w:tabs>
        <w:ind w:left="2880"/>
        <w:rPr>
          <w:rFonts w:ascii="Arial" w:hAnsi="Arial" w:cs="Arial"/>
          <w:b/>
          <w:color w:val="17365D" w:themeColor="text2" w:themeShade="BF"/>
        </w:rPr>
      </w:pPr>
    </w:p>
    <w:p w:rsidR="00DC63B4" w:rsidRPr="00D20DD4" w:rsidRDefault="00DC63B4" w:rsidP="00DC63B4">
      <w:pPr>
        <w:tabs>
          <w:tab w:val="right" w:pos="4762"/>
        </w:tabs>
        <w:ind w:left="2880"/>
        <w:rPr>
          <w:rFonts w:ascii="Arial" w:hAnsi="Arial" w:cs="Arial"/>
          <w:b/>
          <w:color w:val="17365D" w:themeColor="text2" w:themeShade="BF"/>
        </w:rPr>
      </w:pPr>
    </w:p>
    <w:p w:rsidR="00DC63B4" w:rsidRPr="00D20DD4" w:rsidRDefault="00DC63B4" w:rsidP="00DC63B4">
      <w:pPr>
        <w:tabs>
          <w:tab w:val="right" w:pos="4762"/>
        </w:tabs>
        <w:rPr>
          <w:rFonts w:ascii="Arial" w:hAnsi="Arial" w:cs="Arial"/>
          <w:b/>
          <w:color w:val="17365D" w:themeColor="text2" w:themeShade="BF"/>
        </w:rPr>
      </w:pPr>
      <w:r w:rsidRPr="00D20DD4">
        <w:rPr>
          <w:rFonts w:ascii="Arial" w:hAnsi="Arial" w:cs="Arial"/>
          <w:b/>
          <w:color w:val="17365D" w:themeColor="text2" w:themeShade="BF"/>
        </w:rPr>
        <w:t>Lifting:</w:t>
      </w:r>
    </w:p>
    <w:p w:rsidR="00DC63B4" w:rsidRPr="00D20DD4" w:rsidRDefault="00DC63B4" w:rsidP="00DC63B4">
      <w:pPr>
        <w:tabs>
          <w:tab w:val="right" w:pos="4762"/>
        </w:tabs>
        <w:rPr>
          <w:rFonts w:ascii="Arial" w:hAnsi="Arial" w:cs="Arial"/>
          <w:b/>
          <w:color w:val="17365D" w:themeColor="text2" w:themeShade="BF"/>
        </w:rPr>
      </w:pPr>
    </w:p>
    <w:p w:rsidR="00DC63B4" w:rsidRPr="00D20DD4" w:rsidRDefault="00DC63B4" w:rsidP="00DC63B4">
      <w:pPr>
        <w:pStyle w:val="BodyTextIndent2"/>
        <w:tabs>
          <w:tab w:val="left" w:pos="0"/>
          <w:tab w:val="left" w:pos="2610"/>
          <w:tab w:val="left" w:pos="2700"/>
        </w:tabs>
        <w:ind w:left="0"/>
        <w:rPr>
          <w:rFonts w:ascii="Arial" w:hAnsi="Arial" w:cs="Arial"/>
          <w:color w:val="17365D" w:themeColor="text2" w:themeShade="BF"/>
          <w:sz w:val="24"/>
        </w:rPr>
      </w:pPr>
      <w:r w:rsidRPr="00D20DD4">
        <w:rPr>
          <w:rFonts w:ascii="Arial" w:hAnsi="Arial" w:cs="Arial"/>
          <w:color w:val="17365D" w:themeColor="text2" w:themeShade="BF"/>
          <w:sz w:val="24"/>
        </w:rPr>
        <w:t>Preserve your back health by using the following lifting strategies:</w:t>
      </w:r>
    </w:p>
    <w:p w:rsidR="00DC63B4" w:rsidRPr="00D20DD4" w:rsidRDefault="00DC63B4" w:rsidP="00DC63B4">
      <w:pPr>
        <w:ind w:left="2880"/>
        <w:rPr>
          <w:rFonts w:ascii="Arial" w:hAnsi="Arial" w:cs="Arial"/>
          <w:color w:val="17365D" w:themeColor="text2" w:themeShade="BF"/>
        </w:rPr>
      </w:pPr>
    </w:p>
    <w:p w:rsidR="00DC63B4" w:rsidRPr="00D20DD4" w:rsidRDefault="00DC63B4" w:rsidP="00036FD9">
      <w:pPr>
        <w:numPr>
          <w:ilvl w:val="0"/>
          <w:numId w:val="107"/>
        </w:numPr>
        <w:tabs>
          <w:tab w:val="left" w:pos="2610"/>
          <w:tab w:val="num" w:pos="3060"/>
        </w:tabs>
        <w:spacing w:before="120"/>
        <w:rPr>
          <w:rFonts w:ascii="Arial" w:hAnsi="Arial" w:cs="Arial"/>
          <w:color w:val="17365D" w:themeColor="text2" w:themeShade="BF"/>
        </w:rPr>
      </w:pPr>
      <w:r w:rsidRPr="00D20DD4">
        <w:rPr>
          <w:rFonts w:ascii="Arial" w:hAnsi="Arial" w:cs="Arial"/>
          <w:color w:val="17365D" w:themeColor="text2" w:themeShade="BF"/>
        </w:rPr>
        <w:t>Before lifting a load, think of other means of moving it using a device that can help you to pull, push or roll the load.</w:t>
      </w:r>
    </w:p>
    <w:p w:rsidR="00DC63B4" w:rsidRPr="00D20DD4" w:rsidRDefault="00DC63B4" w:rsidP="00036FD9">
      <w:pPr>
        <w:numPr>
          <w:ilvl w:val="0"/>
          <w:numId w:val="107"/>
        </w:numPr>
        <w:tabs>
          <w:tab w:val="num" w:pos="3060"/>
        </w:tabs>
        <w:spacing w:before="120"/>
        <w:rPr>
          <w:rFonts w:ascii="Arial" w:hAnsi="Arial" w:cs="Arial"/>
          <w:color w:val="17365D" w:themeColor="text2" w:themeShade="BF"/>
        </w:rPr>
      </w:pPr>
      <w:r w:rsidRPr="00D20DD4">
        <w:rPr>
          <w:rFonts w:ascii="Arial" w:hAnsi="Arial" w:cs="Arial"/>
          <w:color w:val="17365D" w:themeColor="text2" w:themeShade="BF"/>
        </w:rPr>
        <w:t>Have firm footing and make sure the standing surface that you are on is not slippery.</w:t>
      </w:r>
    </w:p>
    <w:p w:rsidR="00DC63B4" w:rsidRPr="00D20DD4" w:rsidRDefault="00DC63B4" w:rsidP="00036FD9">
      <w:pPr>
        <w:numPr>
          <w:ilvl w:val="0"/>
          <w:numId w:val="107"/>
        </w:numPr>
        <w:tabs>
          <w:tab w:val="num" w:pos="3060"/>
        </w:tabs>
        <w:spacing w:before="120"/>
        <w:rPr>
          <w:rFonts w:ascii="Arial" w:hAnsi="Arial" w:cs="Arial"/>
          <w:color w:val="17365D" w:themeColor="text2" w:themeShade="BF"/>
        </w:rPr>
      </w:pPr>
      <w:r w:rsidRPr="00D20DD4">
        <w:rPr>
          <w:rFonts w:ascii="Arial" w:hAnsi="Arial" w:cs="Arial"/>
          <w:color w:val="17365D" w:themeColor="text2" w:themeShade="BF"/>
        </w:rPr>
        <w:t>Determine the best way to hold the load using handles, gripping areas or special lifting tools. Get a firm grip on the load.</w:t>
      </w:r>
    </w:p>
    <w:p w:rsidR="00DC63B4" w:rsidRPr="00D20DD4" w:rsidRDefault="00DC63B4" w:rsidP="00036FD9">
      <w:pPr>
        <w:numPr>
          <w:ilvl w:val="0"/>
          <w:numId w:val="107"/>
        </w:numPr>
        <w:tabs>
          <w:tab w:val="num" w:pos="3060"/>
        </w:tabs>
        <w:spacing w:before="120"/>
        <w:rPr>
          <w:rFonts w:ascii="Arial" w:hAnsi="Arial" w:cs="Arial"/>
          <w:color w:val="17365D" w:themeColor="text2" w:themeShade="BF"/>
        </w:rPr>
      </w:pPr>
      <w:r w:rsidRPr="00D20DD4">
        <w:rPr>
          <w:rFonts w:ascii="Arial" w:hAnsi="Arial" w:cs="Arial"/>
          <w:color w:val="17365D" w:themeColor="text2" w:themeShade="BF"/>
        </w:rPr>
        <w:t>Keep your back straight by tucking your chin in.</w:t>
      </w:r>
    </w:p>
    <w:p w:rsidR="00DC63B4" w:rsidRPr="00D20DD4" w:rsidRDefault="00DC63B4" w:rsidP="00036FD9">
      <w:pPr>
        <w:numPr>
          <w:ilvl w:val="0"/>
          <w:numId w:val="107"/>
        </w:numPr>
        <w:tabs>
          <w:tab w:val="num" w:pos="3060"/>
        </w:tabs>
        <w:spacing w:before="120"/>
        <w:rPr>
          <w:rFonts w:ascii="Arial" w:hAnsi="Arial" w:cs="Arial"/>
          <w:color w:val="17365D" w:themeColor="text2" w:themeShade="BF"/>
        </w:rPr>
      </w:pPr>
      <w:r w:rsidRPr="00D20DD4">
        <w:rPr>
          <w:rFonts w:ascii="Arial" w:hAnsi="Arial" w:cs="Arial"/>
          <w:color w:val="17365D" w:themeColor="text2" w:themeShade="BF"/>
        </w:rPr>
        <w:t>Tighten your stomach muscles and lift with your legs.</w:t>
      </w:r>
    </w:p>
    <w:p w:rsidR="00DC63B4" w:rsidRPr="00D20DD4" w:rsidRDefault="00DC63B4" w:rsidP="00036FD9">
      <w:pPr>
        <w:numPr>
          <w:ilvl w:val="0"/>
          <w:numId w:val="107"/>
        </w:numPr>
        <w:tabs>
          <w:tab w:val="num" w:pos="3060"/>
        </w:tabs>
        <w:spacing w:before="120"/>
        <w:rPr>
          <w:rFonts w:ascii="Arial" w:hAnsi="Arial" w:cs="Arial"/>
          <w:color w:val="17365D" w:themeColor="text2" w:themeShade="BF"/>
        </w:rPr>
      </w:pPr>
      <w:r w:rsidRPr="00D20DD4">
        <w:rPr>
          <w:rFonts w:ascii="Arial" w:hAnsi="Arial" w:cs="Arial"/>
          <w:color w:val="17365D" w:themeColor="text2" w:themeShade="BF"/>
        </w:rPr>
        <w:t>Lift the load slowly.</w:t>
      </w:r>
    </w:p>
    <w:p w:rsidR="00DC63B4" w:rsidRPr="00D20DD4" w:rsidRDefault="00DC63B4" w:rsidP="00036FD9">
      <w:pPr>
        <w:numPr>
          <w:ilvl w:val="0"/>
          <w:numId w:val="107"/>
        </w:numPr>
        <w:tabs>
          <w:tab w:val="num" w:pos="3060"/>
        </w:tabs>
        <w:spacing w:before="120"/>
        <w:rPr>
          <w:rFonts w:ascii="Arial" w:hAnsi="Arial" w:cs="Arial"/>
          <w:color w:val="17365D" w:themeColor="text2" w:themeShade="BF"/>
        </w:rPr>
      </w:pPr>
      <w:r w:rsidRPr="00D20DD4">
        <w:rPr>
          <w:rFonts w:ascii="Arial" w:hAnsi="Arial" w:cs="Arial"/>
          <w:color w:val="17365D" w:themeColor="text2" w:themeShade="BF"/>
        </w:rPr>
        <w:t>Hold the load as close to the body as possible; be sure you position the load close to the body before lifting.</w:t>
      </w:r>
    </w:p>
    <w:p w:rsidR="00DC63B4" w:rsidRPr="00D20DD4" w:rsidRDefault="00DC63B4" w:rsidP="00036FD9">
      <w:pPr>
        <w:numPr>
          <w:ilvl w:val="0"/>
          <w:numId w:val="107"/>
        </w:numPr>
        <w:tabs>
          <w:tab w:val="num" w:pos="3060"/>
        </w:tabs>
        <w:spacing w:before="120"/>
        <w:rPr>
          <w:rFonts w:ascii="Arial" w:hAnsi="Arial" w:cs="Arial"/>
          <w:color w:val="17365D" w:themeColor="text2" w:themeShade="BF"/>
        </w:rPr>
      </w:pPr>
      <w:r w:rsidRPr="00D20DD4">
        <w:rPr>
          <w:rFonts w:ascii="Arial" w:hAnsi="Arial" w:cs="Arial"/>
          <w:color w:val="17365D" w:themeColor="text2" w:themeShade="BF"/>
        </w:rPr>
        <w:t>Do not twist during your lift or when moving the load. Turn with your feet rather than your back.</w:t>
      </w:r>
    </w:p>
    <w:p w:rsidR="00DC63B4" w:rsidRPr="00D20DD4" w:rsidRDefault="00DC63B4" w:rsidP="00036FD9">
      <w:pPr>
        <w:numPr>
          <w:ilvl w:val="0"/>
          <w:numId w:val="107"/>
        </w:numPr>
        <w:tabs>
          <w:tab w:val="num" w:pos="3060"/>
        </w:tabs>
        <w:spacing w:before="120"/>
        <w:rPr>
          <w:rFonts w:ascii="Arial" w:hAnsi="Arial" w:cs="Arial"/>
          <w:color w:val="17365D" w:themeColor="text2" w:themeShade="BF"/>
        </w:rPr>
      </w:pPr>
      <w:r w:rsidRPr="00D20DD4">
        <w:rPr>
          <w:rFonts w:ascii="Arial" w:hAnsi="Arial" w:cs="Arial"/>
          <w:color w:val="17365D" w:themeColor="text2" w:themeShade="BF"/>
        </w:rPr>
        <w:t>Set the load down gently, using your legs and keeping your back as straight as possible.</w:t>
      </w:r>
    </w:p>
    <w:p w:rsidR="00DC63B4" w:rsidRPr="00D20DD4" w:rsidRDefault="00DC63B4" w:rsidP="00036FD9">
      <w:pPr>
        <w:numPr>
          <w:ilvl w:val="0"/>
          <w:numId w:val="107"/>
        </w:numPr>
        <w:tabs>
          <w:tab w:val="num" w:pos="3060"/>
        </w:tabs>
        <w:spacing w:before="120"/>
        <w:rPr>
          <w:rFonts w:ascii="Arial" w:hAnsi="Arial" w:cs="Arial"/>
          <w:color w:val="17365D" w:themeColor="text2" w:themeShade="BF"/>
        </w:rPr>
      </w:pPr>
      <w:r w:rsidRPr="00D20DD4">
        <w:rPr>
          <w:rFonts w:ascii="Arial" w:hAnsi="Arial" w:cs="Arial"/>
          <w:color w:val="17365D" w:themeColor="text2" w:themeShade="BF"/>
        </w:rPr>
        <w:t>Be sure your fingers are out of the way when putting the load down and when moving the load through tight spaces.</w:t>
      </w:r>
    </w:p>
    <w:p w:rsidR="00DC63B4" w:rsidRPr="00D20DD4" w:rsidRDefault="00DC63B4" w:rsidP="00036FD9">
      <w:pPr>
        <w:numPr>
          <w:ilvl w:val="0"/>
          <w:numId w:val="107"/>
        </w:numPr>
        <w:tabs>
          <w:tab w:val="num" w:pos="3060"/>
        </w:tabs>
        <w:spacing w:before="120"/>
        <w:rPr>
          <w:rFonts w:ascii="Arial" w:hAnsi="Arial" w:cs="Arial"/>
          <w:color w:val="17365D" w:themeColor="text2" w:themeShade="BF"/>
        </w:rPr>
      </w:pPr>
      <w:r w:rsidRPr="00D20DD4">
        <w:rPr>
          <w:rFonts w:ascii="Arial" w:hAnsi="Arial" w:cs="Arial"/>
          <w:color w:val="17365D" w:themeColor="text2" w:themeShade="BF"/>
        </w:rPr>
        <w:t>Ask for help if you need it and use lifting tools and devices whenever they are available.</w:t>
      </w:r>
    </w:p>
    <w:p w:rsidR="00DC63B4" w:rsidRPr="00D20DD4" w:rsidRDefault="00DC63B4" w:rsidP="00DC63B4">
      <w:pPr>
        <w:rPr>
          <w:rFonts w:ascii="Arial" w:hAnsi="Arial" w:cs="Arial"/>
          <w:color w:val="17365D" w:themeColor="text2" w:themeShade="BF"/>
        </w:rPr>
      </w:pPr>
    </w:p>
    <w:p w:rsidR="00DC63B4" w:rsidRPr="00D20DD4" w:rsidRDefault="00DC63B4" w:rsidP="00DC63B4">
      <w:pPr>
        <w:rPr>
          <w:rFonts w:ascii="Arial" w:hAnsi="Arial" w:cs="Arial"/>
          <w:color w:val="17365D" w:themeColor="text2" w:themeShade="BF"/>
        </w:rPr>
      </w:pPr>
    </w:p>
    <w:p w:rsidR="00DC63B4" w:rsidRPr="00D20DD4" w:rsidRDefault="00DC63B4" w:rsidP="00DC63B4">
      <w:pPr>
        <w:rPr>
          <w:rFonts w:ascii="Arial" w:hAnsi="Arial" w:cs="Arial"/>
          <w:color w:val="17365D" w:themeColor="text2" w:themeShade="BF"/>
        </w:rPr>
      </w:pPr>
    </w:p>
    <w:p w:rsidR="00DC63B4" w:rsidRPr="00D20DD4" w:rsidRDefault="00DC63B4" w:rsidP="00DC63B4">
      <w:pPr>
        <w:rPr>
          <w:rFonts w:ascii="Arial" w:hAnsi="Arial" w:cs="Arial"/>
          <w:color w:val="17365D" w:themeColor="text2" w:themeShade="BF"/>
        </w:rPr>
      </w:pPr>
    </w:p>
    <w:p w:rsidR="00DC63B4" w:rsidRPr="00D20DD4" w:rsidRDefault="00DC63B4" w:rsidP="00DC63B4">
      <w:pPr>
        <w:rPr>
          <w:rFonts w:ascii="Arial" w:hAnsi="Arial" w:cs="Arial"/>
          <w:color w:val="17365D" w:themeColor="text2" w:themeShade="BF"/>
        </w:rPr>
      </w:pPr>
    </w:p>
    <w:p w:rsidR="00DC63B4" w:rsidRPr="00D20DD4" w:rsidRDefault="00DC63B4" w:rsidP="00DC63B4">
      <w:pPr>
        <w:rPr>
          <w:rFonts w:ascii="Arial" w:hAnsi="Arial" w:cs="Arial"/>
          <w:color w:val="17365D" w:themeColor="text2" w:themeShade="BF"/>
        </w:rPr>
      </w:pPr>
    </w:p>
    <w:p w:rsidR="00DC63B4" w:rsidRPr="00D20DD4" w:rsidRDefault="00DC63B4" w:rsidP="00DC63B4">
      <w:pPr>
        <w:rPr>
          <w:rFonts w:ascii="Arial" w:hAnsi="Arial" w:cs="Arial"/>
          <w:color w:val="17365D" w:themeColor="text2" w:themeShade="BF"/>
        </w:rPr>
      </w:pPr>
    </w:p>
    <w:p w:rsidR="00DC63B4" w:rsidRPr="00D20DD4" w:rsidRDefault="00DC63B4" w:rsidP="00DC63B4">
      <w:pPr>
        <w:rPr>
          <w:rFonts w:ascii="Arial" w:hAnsi="Arial" w:cs="Arial"/>
          <w:color w:val="17365D" w:themeColor="text2" w:themeShade="BF"/>
        </w:rPr>
      </w:pPr>
    </w:p>
    <w:p w:rsidR="00DC63B4" w:rsidRPr="00D20DD4" w:rsidRDefault="00DC63B4" w:rsidP="00DC63B4">
      <w:pPr>
        <w:rPr>
          <w:rFonts w:ascii="Arial" w:hAnsi="Arial" w:cs="Arial"/>
          <w:color w:val="17365D" w:themeColor="text2" w:themeShade="BF"/>
        </w:rPr>
      </w:pPr>
    </w:p>
    <w:p w:rsidR="00DC63B4" w:rsidRPr="00D20DD4" w:rsidRDefault="00DC63B4" w:rsidP="00DC63B4">
      <w:pPr>
        <w:rPr>
          <w:rFonts w:ascii="Arial" w:hAnsi="Arial" w:cs="Arial"/>
          <w:color w:val="17365D" w:themeColor="text2" w:themeShade="BF"/>
        </w:rPr>
      </w:pPr>
    </w:p>
    <w:p w:rsidR="00DC63B4" w:rsidRPr="00D20DD4" w:rsidRDefault="00DC63B4" w:rsidP="00DC63B4">
      <w:pPr>
        <w:rPr>
          <w:rFonts w:ascii="Arial" w:hAnsi="Arial" w:cs="Arial"/>
          <w:color w:val="17365D" w:themeColor="text2" w:themeShade="BF"/>
        </w:rPr>
      </w:pPr>
    </w:p>
    <w:p w:rsidR="00DC63B4" w:rsidRPr="00D20DD4" w:rsidRDefault="00DC63B4" w:rsidP="00DC63B4">
      <w:pPr>
        <w:rPr>
          <w:rFonts w:ascii="Arial" w:hAnsi="Arial" w:cs="Arial"/>
          <w:color w:val="17365D" w:themeColor="text2" w:themeShade="BF"/>
        </w:rPr>
      </w:pPr>
    </w:p>
    <w:p w:rsidR="00DC63B4" w:rsidRPr="00D20DD4" w:rsidRDefault="00D20DD4" w:rsidP="00D20DD4">
      <w:pPr>
        <w:jc w:val="center"/>
        <w:rPr>
          <w:rFonts w:ascii="Arial" w:hAnsi="Arial" w:cs="Arial"/>
          <w:b/>
          <w:color w:val="FF0000"/>
          <w:sz w:val="44"/>
          <w:szCs w:val="44"/>
        </w:rPr>
      </w:pPr>
      <w:r>
        <w:rPr>
          <w:rFonts w:ascii="Arial" w:hAnsi="Arial" w:cs="Arial"/>
          <w:b/>
          <w:color w:val="FF0000"/>
          <w:sz w:val="44"/>
          <w:szCs w:val="44"/>
        </w:rPr>
        <w:lastRenderedPageBreak/>
        <w:t>Hoisting</w:t>
      </w:r>
    </w:p>
    <w:p w:rsidR="00DC63B4" w:rsidRPr="00D20DD4" w:rsidRDefault="00DC63B4" w:rsidP="00DC63B4">
      <w:pPr>
        <w:rPr>
          <w:rFonts w:ascii="Arial" w:hAnsi="Arial" w:cs="Arial"/>
          <w:color w:val="17365D" w:themeColor="text2" w:themeShade="BF"/>
        </w:rPr>
      </w:pPr>
    </w:p>
    <w:tbl>
      <w:tblPr>
        <w:tblW w:w="4922" w:type="pct"/>
        <w:jc w:val="center"/>
        <w:tblInd w:w="162" w:type="dxa"/>
        <w:tblLook w:val="0000"/>
      </w:tblPr>
      <w:tblGrid>
        <w:gridCol w:w="4465"/>
        <w:gridCol w:w="4607"/>
      </w:tblGrid>
      <w:tr w:rsidR="00DC63B4" w:rsidRPr="00D20DD4" w:rsidTr="00DC63B4">
        <w:trPr>
          <w:jc w:val="center"/>
        </w:trPr>
        <w:tc>
          <w:tcPr>
            <w:tcW w:w="2461" w:type="pct"/>
            <w:vAlign w:val="center"/>
          </w:tcPr>
          <w:p w:rsidR="00DC63B4" w:rsidRPr="00D20DD4" w:rsidRDefault="0060774A" w:rsidP="00DC63B4">
            <w:pPr>
              <w:rPr>
                <w:rFonts w:ascii="Arial" w:hAnsi="Arial" w:cs="Arial"/>
                <w:color w:val="17365D" w:themeColor="text2" w:themeShade="BF"/>
              </w:rPr>
            </w:pPr>
            <w:r w:rsidRPr="0060774A">
              <w:rPr>
                <w:rFonts w:ascii="Arial" w:hAnsi="Arial" w:cs="Arial"/>
                <w:bCs/>
                <w:noProof/>
                <w:color w:val="17365D" w:themeColor="text2" w:themeShade="BF"/>
              </w:rPr>
              <w:pict>
                <v:shape id="_x0000_s1159" type="#_x0000_t75" style="position:absolute;margin-left:-3.7pt;margin-top:1.15pt;width:35.15pt;height:35.15pt;z-index:251724800;mso-wrap-edited:f;mso-position-vertical-relative:page" wrapcoords="-470 0 -470 21130 21600 21130 21600 0 -470 0" fillcolor="window">
                  <v:imagedata r:id="rId11" o:title=""/>
                  <w10:wrap type="tight" anchory="page"/>
                </v:shape>
                <o:OLEObject Type="Embed" ProgID="Word.Picture.8" ShapeID="_x0000_s1159" DrawAspect="Content" ObjectID="_1423904618" r:id="rId12"/>
              </w:pict>
            </w:r>
            <w:r w:rsidR="00DC63B4" w:rsidRPr="00D20DD4">
              <w:rPr>
                <w:rFonts w:ascii="Arial" w:hAnsi="Arial" w:cs="Arial"/>
                <w:bCs/>
                <w:color w:val="17365D" w:themeColor="text2" w:themeShade="BF"/>
              </w:rPr>
              <w:t>Safety glasses</w:t>
            </w:r>
            <w:r w:rsidR="00DC63B4" w:rsidRPr="00D20DD4">
              <w:rPr>
                <w:rFonts w:ascii="Arial" w:hAnsi="Arial" w:cs="Arial"/>
                <w:color w:val="17365D" w:themeColor="text2" w:themeShade="BF"/>
              </w:rPr>
              <w:t xml:space="preserve"> must be worn at </w:t>
            </w:r>
            <w:r w:rsidR="00DC63B4" w:rsidRPr="00D20DD4">
              <w:rPr>
                <w:rFonts w:ascii="Arial" w:hAnsi="Arial" w:cs="Arial"/>
                <w:bCs/>
                <w:color w:val="17365D" w:themeColor="text2" w:themeShade="BF"/>
              </w:rPr>
              <w:t>all times in work areas.</w:t>
            </w:r>
          </w:p>
        </w:tc>
        <w:tc>
          <w:tcPr>
            <w:tcW w:w="2539" w:type="pct"/>
          </w:tcPr>
          <w:p w:rsidR="00DC63B4" w:rsidRPr="00D20DD4" w:rsidRDefault="00DC63B4" w:rsidP="00DC63B4">
            <w:pPr>
              <w:rPr>
                <w:rFonts w:ascii="Arial" w:hAnsi="Arial" w:cs="Arial"/>
                <w:color w:val="17365D" w:themeColor="text2" w:themeShade="BF"/>
              </w:rPr>
            </w:pPr>
            <w:r w:rsidRPr="00D20DD4">
              <w:rPr>
                <w:rFonts w:ascii="Arial" w:hAnsi="Arial" w:cs="Arial"/>
                <w:noProof/>
                <w:color w:val="17365D" w:themeColor="text2" w:themeShade="BF"/>
                <w:lang w:val="en-ZA" w:eastAsia="en-ZA"/>
              </w:rPr>
              <w:drawing>
                <wp:anchor distT="0" distB="0" distL="114300" distR="114300" simplePos="0" relativeHeight="251727872" behindDoc="0" locked="0" layoutInCell="1" allowOverlap="1">
                  <wp:simplePos x="0" y="0"/>
                  <wp:positionH relativeFrom="column">
                    <wp:posOffset>-46990</wp:posOffset>
                  </wp:positionH>
                  <wp:positionV relativeFrom="page">
                    <wp:posOffset>14605</wp:posOffset>
                  </wp:positionV>
                  <wp:extent cx="447675" cy="447675"/>
                  <wp:effectExtent l="19050" t="0" r="9525" b="0"/>
                  <wp:wrapTight wrapText="bothSides">
                    <wp:wrapPolygon edited="0">
                      <wp:start x="-919" y="0"/>
                      <wp:lineTo x="-919" y="21140"/>
                      <wp:lineTo x="22060" y="21140"/>
                      <wp:lineTo x="22060" y="0"/>
                      <wp:lineTo x="-919" y="0"/>
                    </wp:wrapPolygon>
                  </wp:wrapTight>
                  <wp:docPr id="138" name="Picture 138" descr="Hair Protection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air Protection circle"/>
                          <pic:cNvPicPr>
                            <a:picLocks noChangeAspect="1" noChangeArrowheads="1"/>
                          </pic:cNvPicPr>
                        </pic:nvPicPr>
                        <pic:blipFill>
                          <a:blip r:embed="rId13" cstate="print"/>
                          <a:srcRect/>
                          <a:stretch>
                            <a:fillRect/>
                          </a:stretch>
                        </pic:blipFill>
                        <pic:spPr bwMode="auto">
                          <a:xfrm>
                            <a:off x="0" y="0"/>
                            <a:ext cx="447675" cy="447675"/>
                          </a:xfrm>
                          <a:prstGeom prst="rect">
                            <a:avLst/>
                          </a:prstGeom>
                          <a:noFill/>
                          <a:ln w="9525">
                            <a:noFill/>
                            <a:miter lim="800000"/>
                            <a:headEnd/>
                            <a:tailEnd/>
                          </a:ln>
                        </pic:spPr>
                      </pic:pic>
                    </a:graphicData>
                  </a:graphic>
                </wp:anchor>
              </w:drawing>
            </w:r>
            <w:r w:rsidRPr="00D20DD4">
              <w:rPr>
                <w:rFonts w:ascii="Arial" w:hAnsi="Arial" w:cs="Arial"/>
                <w:color w:val="17365D" w:themeColor="text2" w:themeShade="BF"/>
              </w:rPr>
              <w:t>Long and loose hair must be contained.</w:t>
            </w:r>
          </w:p>
        </w:tc>
      </w:tr>
      <w:tr w:rsidR="00DC63B4" w:rsidRPr="00D20DD4" w:rsidTr="00DC63B4">
        <w:trPr>
          <w:jc w:val="center"/>
        </w:trPr>
        <w:tc>
          <w:tcPr>
            <w:tcW w:w="2461" w:type="pct"/>
          </w:tcPr>
          <w:p w:rsidR="00DC63B4" w:rsidRPr="00D20DD4" w:rsidRDefault="00DC63B4" w:rsidP="00DC63B4">
            <w:pPr>
              <w:rPr>
                <w:rFonts w:ascii="Arial" w:hAnsi="Arial" w:cs="Arial"/>
                <w:color w:val="17365D" w:themeColor="text2" w:themeShade="BF"/>
              </w:rPr>
            </w:pPr>
            <w:r w:rsidRPr="00D20DD4">
              <w:rPr>
                <w:rFonts w:ascii="Arial" w:hAnsi="Arial" w:cs="Arial"/>
                <w:noProof/>
                <w:color w:val="17365D" w:themeColor="text2" w:themeShade="BF"/>
                <w:lang w:val="en-ZA" w:eastAsia="en-ZA"/>
              </w:rPr>
              <w:drawing>
                <wp:anchor distT="0" distB="0" distL="114300" distR="114300" simplePos="0" relativeHeight="251725824" behindDoc="0" locked="0" layoutInCell="1" allowOverlap="0">
                  <wp:simplePos x="0" y="0"/>
                  <wp:positionH relativeFrom="column">
                    <wp:posOffset>-46990</wp:posOffset>
                  </wp:positionH>
                  <wp:positionV relativeFrom="page">
                    <wp:posOffset>36195</wp:posOffset>
                  </wp:positionV>
                  <wp:extent cx="447675" cy="447675"/>
                  <wp:effectExtent l="19050" t="0" r="9525" b="0"/>
                  <wp:wrapTight wrapText="bothSides">
                    <wp:wrapPolygon edited="0">
                      <wp:start x="-919" y="0"/>
                      <wp:lineTo x="-919" y="21140"/>
                      <wp:lineTo x="22060" y="21140"/>
                      <wp:lineTo x="22060" y="0"/>
                      <wp:lineTo x="-919" y="0"/>
                    </wp:wrapPolygon>
                  </wp:wrapTight>
                  <wp:docPr id="136" name="Picture 136" descr="Foot Protection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Foot Protection circle"/>
                          <pic:cNvPicPr>
                            <a:picLocks noChangeAspect="1" noChangeArrowheads="1"/>
                          </pic:cNvPicPr>
                        </pic:nvPicPr>
                        <pic:blipFill>
                          <a:blip r:embed="rId14" cstate="print"/>
                          <a:srcRect/>
                          <a:stretch>
                            <a:fillRect/>
                          </a:stretch>
                        </pic:blipFill>
                        <pic:spPr bwMode="auto">
                          <a:xfrm>
                            <a:off x="0" y="0"/>
                            <a:ext cx="447675" cy="447675"/>
                          </a:xfrm>
                          <a:prstGeom prst="rect">
                            <a:avLst/>
                          </a:prstGeom>
                          <a:noFill/>
                          <a:ln w="9525">
                            <a:noFill/>
                            <a:miter lim="800000"/>
                            <a:headEnd/>
                            <a:tailEnd/>
                          </a:ln>
                        </pic:spPr>
                      </pic:pic>
                    </a:graphicData>
                  </a:graphic>
                </wp:anchor>
              </w:drawing>
            </w:r>
            <w:r w:rsidRPr="00D20DD4">
              <w:rPr>
                <w:rFonts w:ascii="Arial" w:hAnsi="Arial" w:cs="Arial"/>
                <w:color w:val="17365D" w:themeColor="text2" w:themeShade="BF"/>
              </w:rPr>
              <w:t>Appropriate footwear with substantial uppers must be worn</w:t>
            </w:r>
            <w:r w:rsidRPr="00D20DD4">
              <w:rPr>
                <w:rFonts w:ascii="Arial" w:hAnsi="Arial" w:cs="Arial"/>
                <w:bCs/>
                <w:color w:val="17365D" w:themeColor="text2" w:themeShade="BF"/>
              </w:rPr>
              <w:t>.</w:t>
            </w:r>
          </w:p>
        </w:tc>
        <w:tc>
          <w:tcPr>
            <w:tcW w:w="2539" w:type="pct"/>
          </w:tcPr>
          <w:p w:rsidR="00DC63B4" w:rsidRPr="00D20DD4" w:rsidRDefault="00DC63B4" w:rsidP="00DC63B4">
            <w:pPr>
              <w:rPr>
                <w:rFonts w:ascii="Arial" w:hAnsi="Arial" w:cs="Arial"/>
                <w:color w:val="17365D" w:themeColor="text2" w:themeShade="BF"/>
              </w:rPr>
            </w:pPr>
            <w:r w:rsidRPr="00D20DD4">
              <w:rPr>
                <w:rFonts w:ascii="Arial" w:hAnsi="Arial" w:cs="Arial"/>
                <w:noProof/>
                <w:color w:val="17365D" w:themeColor="text2" w:themeShade="BF"/>
                <w:lang w:val="en-ZA" w:eastAsia="en-ZA"/>
              </w:rPr>
              <w:drawing>
                <wp:anchor distT="0" distB="0" distL="114300" distR="114300" simplePos="0" relativeHeight="251726848" behindDoc="0" locked="0" layoutInCell="1" allowOverlap="1">
                  <wp:simplePos x="0" y="0"/>
                  <wp:positionH relativeFrom="column">
                    <wp:posOffset>-46990</wp:posOffset>
                  </wp:positionH>
                  <wp:positionV relativeFrom="page">
                    <wp:posOffset>36195</wp:posOffset>
                  </wp:positionV>
                  <wp:extent cx="447675" cy="447675"/>
                  <wp:effectExtent l="19050" t="0" r="9525" b="0"/>
                  <wp:wrapTight wrapText="bothSides">
                    <wp:wrapPolygon edited="0">
                      <wp:start x="-919" y="0"/>
                      <wp:lineTo x="-919" y="21140"/>
                      <wp:lineTo x="22060" y="21140"/>
                      <wp:lineTo x="22060" y="0"/>
                      <wp:lineTo x="-919" y="0"/>
                    </wp:wrapPolygon>
                  </wp:wrapTight>
                  <wp:docPr id="137" name="Picture 137" descr="Ap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Apron"/>
                          <pic:cNvPicPr>
                            <a:picLocks noChangeAspect="1" noChangeArrowheads="1"/>
                          </pic:cNvPicPr>
                        </pic:nvPicPr>
                        <pic:blipFill>
                          <a:blip r:embed="rId15" cstate="print"/>
                          <a:srcRect/>
                          <a:stretch>
                            <a:fillRect/>
                          </a:stretch>
                        </pic:blipFill>
                        <pic:spPr bwMode="auto">
                          <a:xfrm>
                            <a:off x="0" y="0"/>
                            <a:ext cx="447675" cy="447675"/>
                          </a:xfrm>
                          <a:prstGeom prst="rect">
                            <a:avLst/>
                          </a:prstGeom>
                          <a:noFill/>
                          <a:ln w="9525">
                            <a:noFill/>
                            <a:miter lim="800000"/>
                            <a:headEnd/>
                            <a:tailEnd/>
                          </a:ln>
                        </pic:spPr>
                      </pic:pic>
                    </a:graphicData>
                  </a:graphic>
                </wp:anchor>
              </w:drawing>
            </w:r>
            <w:r w:rsidRPr="00D20DD4">
              <w:rPr>
                <w:rFonts w:ascii="Arial" w:hAnsi="Arial" w:cs="Arial"/>
                <w:color w:val="17365D" w:themeColor="text2" w:themeShade="BF"/>
              </w:rPr>
              <w:t>Close fitting/protective clothing must be worn.</w:t>
            </w:r>
          </w:p>
        </w:tc>
      </w:tr>
      <w:tr w:rsidR="00DC63B4" w:rsidRPr="00D20DD4" w:rsidTr="00DC63B4">
        <w:trPr>
          <w:jc w:val="center"/>
        </w:trPr>
        <w:tc>
          <w:tcPr>
            <w:tcW w:w="2461" w:type="pct"/>
          </w:tcPr>
          <w:p w:rsidR="00DC63B4" w:rsidRPr="00D20DD4" w:rsidRDefault="00DC63B4" w:rsidP="00DC63B4">
            <w:pPr>
              <w:rPr>
                <w:rFonts w:ascii="Arial" w:hAnsi="Arial" w:cs="Arial"/>
                <w:b/>
                <w:color w:val="17365D" w:themeColor="text2" w:themeShade="BF"/>
              </w:rPr>
            </w:pPr>
            <w:r w:rsidRPr="00D20DD4">
              <w:rPr>
                <w:rFonts w:ascii="Arial" w:hAnsi="Arial" w:cs="Arial"/>
                <w:b/>
                <w:noProof/>
                <w:color w:val="17365D" w:themeColor="text2" w:themeShade="BF"/>
                <w:lang w:val="en-ZA" w:eastAsia="en-ZA"/>
              </w:rPr>
              <w:drawing>
                <wp:anchor distT="0" distB="0" distL="114300" distR="114300" simplePos="0" relativeHeight="251728896" behindDoc="0" locked="0" layoutInCell="1" allowOverlap="1">
                  <wp:simplePos x="0" y="0"/>
                  <wp:positionH relativeFrom="column">
                    <wp:posOffset>-46990</wp:posOffset>
                  </wp:positionH>
                  <wp:positionV relativeFrom="page">
                    <wp:posOffset>36195</wp:posOffset>
                  </wp:positionV>
                  <wp:extent cx="446405" cy="446405"/>
                  <wp:effectExtent l="19050" t="0" r="0" b="0"/>
                  <wp:wrapTight wrapText="bothSides">
                    <wp:wrapPolygon edited="0">
                      <wp:start x="-922" y="0"/>
                      <wp:lineTo x="-922" y="20279"/>
                      <wp:lineTo x="21201" y="20279"/>
                      <wp:lineTo x="21201" y="0"/>
                      <wp:lineTo x="-922" y="0"/>
                    </wp:wrapPolygon>
                  </wp:wrapTight>
                  <wp:docPr id="139" name="Picture 139" descr="Prohibition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Prohibition circle"/>
                          <pic:cNvPicPr>
                            <a:picLocks noChangeAspect="1" noChangeArrowheads="1"/>
                          </pic:cNvPicPr>
                        </pic:nvPicPr>
                        <pic:blipFill>
                          <a:blip r:embed="rId16" cstate="print"/>
                          <a:srcRect/>
                          <a:stretch>
                            <a:fillRect/>
                          </a:stretch>
                        </pic:blipFill>
                        <pic:spPr bwMode="auto">
                          <a:xfrm>
                            <a:off x="0" y="0"/>
                            <a:ext cx="446405" cy="446405"/>
                          </a:xfrm>
                          <a:prstGeom prst="rect">
                            <a:avLst/>
                          </a:prstGeom>
                          <a:noFill/>
                          <a:ln w="9525">
                            <a:noFill/>
                            <a:miter lim="800000"/>
                            <a:headEnd/>
                            <a:tailEnd/>
                          </a:ln>
                        </pic:spPr>
                      </pic:pic>
                    </a:graphicData>
                  </a:graphic>
                </wp:anchor>
              </w:drawing>
            </w:r>
            <w:r w:rsidRPr="00D20DD4">
              <w:rPr>
                <w:rFonts w:ascii="Arial" w:hAnsi="Arial" w:cs="Arial"/>
                <w:b/>
                <w:noProof/>
                <w:color w:val="17365D" w:themeColor="text2" w:themeShade="BF"/>
                <w:lang w:val="en-ZA" w:eastAsia="en-ZA"/>
              </w:rPr>
              <w:drawing>
                <wp:inline distT="0" distB="0" distL="0" distR="0">
                  <wp:extent cx="8255" cy="8255"/>
                  <wp:effectExtent l="0" t="0" r="0" b="0"/>
                  <wp:docPr id="19" name="Picture 19" descr="Prohibition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ohibition circle"/>
                          <pic:cNvPicPr>
                            <a:picLocks noChangeAspect="1" noChangeArrowheads="1"/>
                          </pic:cNvPicPr>
                        </pic:nvPicPr>
                        <pic:blipFill>
                          <a:blip r:embed="rId17"/>
                          <a:srcRect/>
                          <a:stretch>
                            <a:fillRect/>
                          </a:stretch>
                        </pic:blipFill>
                        <pic:spPr bwMode="auto">
                          <a:xfrm>
                            <a:off x="0" y="0"/>
                            <a:ext cx="8255" cy="8255"/>
                          </a:xfrm>
                          <a:prstGeom prst="rect">
                            <a:avLst/>
                          </a:prstGeom>
                          <a:noFill/>
                          <a:ln w="9525">
                            <a:noFill/>
                            <a:miter lim="800000"/>
                            <a:headEnd/>
                            <a:tailEnd/>
                          </a:ln>
                        </pic:spPr>
                      </pic:pic>
                    </a:graphicData>
                  </a:graphic>
                </wp:inline>
              </w:drawing>
            </w:r>
            <w:r w:rsidRPr="00D20DD4">
              <w:rPr>
                <w:rFonts w:ascii="Arial" w:hAnsi="Arial" w:cs="Arial"/>
                <w:bCs/>
                <w:color w:val="17365D" w:themeColor="text2" w:themeShade="BF"/>
              </w:rPr>
              <w:t>Rings and jewellery must not be worn.</w:t>
            </w:r>
          </w:p>
        </w:tc>
        <w:tc>
          <w:tcPr>
            <w:tcW w:w="2539" w:type="pct"/>
          </w:tcPr>
          <w:p w:rsidR="00DC63B4" w:rsidRPr="00D20DD4" w:rsidRDefault="00DC63B4" w:rsidP="00DC63B4">
            <w:pPr>
              <w:rPr>
                <w:rFonts w:ascii="Arial" w:hAnsi="Arial" w:cs="Arial"/>
                <w:color w:val="17365D" w:themeColor="text2" w:themeShade="BF"/>
              </w:rPr>
            </w:pPr>
            <w:r w:rsidRPr="00D20DD4">
              <w:rPr>
                <w:rFonts w:ascii="Arial" w:hAnsi="Arial" w:cs="Arial"/>
                <w:noProof/>
                <w:color w:val="17365D" w:themeColor="text2" w:themeShade="BF"/>
                <w:lang w:val="en-ZA" w:eastAsia="en-ZA"/>
              </w:rPr>
              <w:drawing>
                <wp:anchor distT="0" distB="0" distL="114300" distR="114300" simplePos="0" relativeHeight="251729920" behindDoc="0" locked="0" layoutInCell="1" allowOverlap="1">
                  <wp:simplePos x="0" y="0"/>
                  <wp:positionH relativeFrom="column">
                    <wp:posOffset>-45720</wp:posOffset>
                  </wp:positionH>
                  <wp:positionV relativeFrom="page">
                    <wp:posOffset>36195</wp:posOffset>
                  </wp:positionV>
                  <wp:extent cx="446405" cy="446405"/>
                  <wp:effectExtent l="19050" t="0" r="0" b="0"/>
                  <wp:wrapTight wrapText="bothSides">
                    <wp:wrapPolygon edited="0">
                      <wp:start x="-922" y="0"/>
                      <wp:lineTo x="-922" y="20279"/>
                      <wp:lineTo x="21201" y="20279"/>
                      <wp:lineTo x="21201" y="0"/>
                      <wp:lineTo x="-922" y="0"/>
                    </wp:wrapPolygon>
                  </wp:wrapTight>
                  <wp:docPr id="140" name="Picture 140" descr="Walking or standing on convey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Walking or standing on conveyor"/>
                          <pic:cNvPicPr>
                            <a:picLocks noChangeAspect="1" noChangeArrowheads="1"/>
                          </pic:cNvPicPr>
                        </pic:nvPicPr>
                        <pic:blipFill>
                          <a:blip r:embed="rId18" cstate="print"/>
                          <a:srcRect/>
                          <a:stretch>
                            <a:fillRect/>
                          </a:stretch>
                        </pic:blipFill>
                        <pic:spPr bwMode="auto">
                          <a:xfrm>
                            <a:off x="0" y="0"/>
                            <a:ext cx="446405" cy="446405"/>
                          </a:xfrm>
                          <a:prstGeom prst="rect">
                            <a:avLst/>
                          </a:prstGeom>
                          <a:noFill/>
                          <a:ln w="9525">
                            <a:noFill/>
                            <a:miter lim="800000"/>
                            <a:headEnd/>
                            <a:tailEnd/>
                          </a:ln>
                        </pic:spPr>
                      </pic:pic>
                    </a:graphicData>
                  </a:graphic>
                </wp:anchor>
              </w:drawing>
            </w:r>
            <w:r w:rsidRPr="00D20DD4">
              <w:rPr>
                <w:rFonts w:ascii="Arial" w:hAnsi="Arial" w:cs="Arial"/>
                <w:color w:val="17365D" w:themeColor="text2" w:themeShade="BF"/>
              </w:rPr>
              <w:t>Do not stand on hoist whilst hoist is in operation.</w:t>
            </w:r>
          </w:p>
        </w:tc>
      </w:tr>
    </w:tbl>
    <w:p w:rsidR="00DC63B4" w:rsidRPr="00D20DD4" w:rsidRDefault="00DC63B4" w:rsidP="00DC63B4">
      <w:pPr>
        <w:pStyle w:val="Heading3"/>
        <w:ind w:left="0" w:firstLine="0"/>
        <w:rPr>
          <w:rFonts w:ascii="Arial" w:hAnsi="Arial" w:cs="Arial"/>
          <w:color w:val="17365D" w:themeColor="text2" w:themeShade="BF"/>
          <w:sz w:val="24"/>
          <w:szCs w:val="24"/>
          <w:lang w:val="en-AU"/>
        </w:rPr>
      </w:pPr>
    </w:p>
    <w:p w:rsidR="00DC63B4" w:rsidRPr="00D20DD4" w:rsidRDefault="00DC63B4" w:rsidP="00DC63B4">
      <w:pPr>
        <w:shd w:val="clear" w:color="auto" w:fill="FFCC00"/>
        <w:rPr>
          <w:rFonts w:ascii="Arial" w:hAnsi="Arial" w:cs="Arial"/>
          <w:b/>
          <w:bCs/>
          <w:color w:val="17365D" w:themeColor="text2" w:themeShade="BF"/>
          <w:sz w:val="22"/>
          <w:szCs w:val="22"/>
        </w:rPr>
      </w:pPr>
      <w:r w:rsidRPr="00D20DD4">
        <w:rPr>
          <w:rFonts w:ascii="Arial" w:hAnsi="Arial" w:cs="Arial"/>
          <w:color w:val="17365D" w:themeColor="text2" w:themeShade="BF"/>
        </w:rPr>
        <w:t xml:space="preserve"> </w:t>
      </w:r>
      <w:r w:rsidRPr="00D20DD4">
        <w:rPr>
          <w:rFonts w:ascii="Arial" w:hAnsi="Arial" w:cs="Arial"/>
          <w:b/>
          <w:bCs/>
          <w:color w:val="17365D" w:themeColor="text2" w:themeShade="BF"/>
          <w:sz w:val="22"/>
          <w:szCs w:val="22"/>
          <w:shd w:val="clear" w:color="auto" w:fill="FFCC00"/>
        </w:rPr>
        <w:t xml:space="preserve">A </w:t>
      </w:r>
      <w:r w:rsidRPr="00D20DD4">
        <w:rPr>
          <w:rStyle w:val="goohl0"/>
          <w:rFonts w:ascii="Arial" w:hAnsi="Arial" w:cs="Arial"/>
          <w:b/>
          <w:bCs/>
          <w:color w:val="17365D" w:themeColor="text2" w:themeShade="BF"/>
          <w:sz w:val="22"/>
          <w:szCs w:val="22"/>
          <w:shd w:val="clear" w:color="auto" w:fill="FFCC00"/>
        </w:rPr>
        <w:t xml:space="preserve">vehicle </w:t>
      </w:r>
      <w:r w:rsidRPr="00D20DD4">
        <w:rPr>
          <w:rStyle w:val="goohl1"/>
          <w:rFonts w:ascii="Arial" w:hAnsi="Arial" w:cs="Arial"/>
          <w:b/>
          <w:bCs/>
          <w:color w:val="17365D" w:themeColor="text2" w:themeShade="BF"/>
          <w:sz w:val="22"/>
          <w:szCs w:val="22"/>
          <w:shd w:val="clear" w:color="auto" w:fill="FFCC00"/>
        </w:rPr>
        <w:t>hoist</w:t>
      </w:r>
      <w:r w:rsidRPr="00D20DD4">
        <w:rPr>
          <w:rFonts w:ascii="Arial" w:hAnsi="Arial" w:cs="Arial"/>
          <w:b/>
          <w:bCs/>
          <w:color w:val="17365D" w:themeColor="text2" w:themeShade="BF"/>
          <w:sz w:val="22"/>
          <w:szCs w:val="22"/>
          <w:shd w:val="clear" w:color="auto" w:fill="FFCC00"/>
        </w:rPr>
        <w:t xml:space="preserve"> must not be operated unless it has a current certificate of inspection.</w:t>
      </w:r>
    </w:p>
    <w:p w:rsidR="00DC63B4" w:rsidRPr="00D20DD4" w:rsidRDefault="00DC63B4" w:rsidP="00DC63B4">
      <w:pPr>
        <w:pStyle w:val="Heading3"/>
        <w:pBdr>
          <w:top w:val="single" w:sz="8" w:space="1" w:color="990033"/>
          <w:left w:val="single" w:sz="8" w:space="4" w:color="990033"/>
          <w:bottom w:val="single" w:sz="8" w:space="1" w:color="990033"/>
          <w:right w:val="single" w:sz="8" w:space="4" w:color="990033"/>
        </w:pBdr>
        <w:rPr>
          <w:rFonts w:ascii="Arial" w:hAnsi="Arial" w:cs="Arial"/>
          <w:b/>
          <w:bCs/>
          <w:color w:val="17365D" w:themeColor="text2" w:themeShade="BF"/>
          <w:sz w:val="24"/>
          <w:szCs w:val="24"/>
        </w:rPr>
      </w:pPr>
      <w:r w:rsidRPr="00D20DD4">
        <w:rPr>
          <w:rFonts w:ascii="Arial" w:hAnsi="Arial" w:cs="Arial"/>
          <w:b/>
          <w:bCs/>
          <w:color w:val="17365D" w:themeColor="text2" w:themeShade="BF"/>
          <w:sz w:val="24"/>
          <w:szCs w:val="24"/>
        </w:rPr>
        <w:t>PRE-OPERATIONAL SAFETY CHECKS</w:t>
      </w:r>
    </w:p>
    <w:p w:rsidR="00DC63B4" w:rsidRPr="00D20DD4" w:rsidRDefault="00DC63B4" w:rsidP="00DC63B4">
      <w:pPr>
        <w:numPr>
          <w:ilvl w:val="0"/>
          <w:numId w:val="67"/>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Ensure that vehicle hoist has operating and maintenance instructions permanently located and clearly visible.</w:t>
      </w:r>
    </w:p>
    <w:p w:rsidR="00DC63B4" w:rsidRPr="00D20DD4" w:rsidRDefault="00DC63B4" w:rsidP="00DC63B4">
      <w:pPr>
        <w:numPr>
          <w:ilvl w:val="0"/>
          <w:numId w:val="67"/>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The equipment must be used in accordance with manufacturer’s instructions.</w:t>
      </w:r>
    </w:p>
    <w:p w:rsidR="00DC63B4" w:rsidRPr="00D20DD4" w:rsidRDefault="00DC63B4" w:rsidP="00DC63B4">
      <w:pPr>
        <w:numPr>
          <w:ilvl w:val="0"/>
          <w:numId w:val="67"/>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Check the capacity of the hoist compared to the weight of the vehicle. If vehicle is too heavy, do not proceed.</w:t>
      </w:r>
    </w:p>
    <w:p w:rsidR="00DC63B4" w:rsidRPr="00D20DD4" w:rsidRDefault="00DC63B4" w:rsidP="00DC63B4">
      <w:pPr>
        <w:numPr>
          <w:ilvl w:val="0"/>
          <w:numId w:val="67"/>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Ensure the area is clean and clear of grease, oil, and objects that may be a slip/trip hazard.</w:t>
      </w:r>
    </w:p>
    <w:p w:rsidR="00DC63B4" w:rsidRPr="00D20DD4" w:rsidRDefault="00DC63B4" w:rsidP="00DC63B4">
      <w:pPr>
        <w:numPr>
          <w:ilvl w:val="0"/>
          <w:numId w:val="67"/>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Familiarise yourself with and check all machine operations and controls.</w:t>
      </w:r>
    </w:p>
    <w:p w:rsidR="00DC63B4" w:rsidRPr="00D20DD4" w:rsidRDefault="00DC63B4" w:rsidP="00DC63B4">
      <w:pPr>
        <w:numPr>
          <w:ilvl w:val="0"/>
          <w:numId w:val="67"/>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Check all safety devices are in good condition.</w:t>
      </w:r>
    </w:p>
    <w:p w:rsidR="00DC63B4" w:rsidRPr="00D20DD4" w:rsidRDefault="00DC63B4" w:rsidP="00DC63B4">
      <w:pPr>
        <w:numPr>
          <w:ilvl w:val="0"/>
          <w:numId w:val="67"/>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Ensure support arms are capable of being locked in position.</w:t>
      </w:r>
    </w:p>
    <w:p w:rsidR="00DC63B4" w:rsidRPr="00D20DD4" w:rsidRDefault="00DC63B4" w:rsidP="00DC63B4">
      <w:pPr>
        <w:numPr>
          <w:ilvl w:val="0"/>
          <w:numId w:val="67"/>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Ensure rubber pads are in good condition on all load points.</w:t>
      </w:r>
    </w:p>
    <w:p w:rsidR="00DC63B4" w:rsidRPr="00D20DD4" w:rsidRDefault="00DC63B4" w:rsidP="00DC63B4">
      <w:pPr>
        <w:numPr>
          <w:ilvl w:val="0"/>
          <w:numId w:val="67"/>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 xml:space="preserve">Faulty equipment must not be used. Immediately report suspect equipment. </w:t>
      </w:r>
    </w:p>
    <w:p w:rsidR="00DC63B4" w:rsidRPr="00D20DD4" w:rsidRDefault="00DC63B4" w:rsidP="00DC63B4">
      <w:pPr>
        <w:pStyle w:val="Header"/>
        <w:ind w:firstLine="720"/>
        <w:rPr>
          <w:rFonts w:ascii="Arial" w:hAnsi="Arial" w:cs="Arial"/>
          <w:b/>
          <w:color w:val="17365D" w:themeColor="text2" w:themeShade="BF"/>
        </w:rPr>
      </w:pPr>
    </w:p>
    <w:p w:rsidR="00DC63B4" w:rsidRPr="00D20DD4" w:rsidRDefault="00DC63B4" w:rsidP="00DC63B4">
      <w:pPr>
        <w:pStyle w:val="Heading4"/>
        <w:pBdr>
          <w:top w:val="single" w:sz="8" w:space="1" w:color="990033"/>
          <w:left w:val="single" w:sz="8" w:space="4" w:color="990033"/>
          <w:bottom w:val="single" w:sz="8" w:space="1" w:color="990033"/>
          <w:right w:val="single" w:sz="8" w:space="4" w:color="990033"/>
        </w:pBdr>
        <w:rPr>
          <w:rFonts w:ascii="Arial" w:hAnsi="Arial" w:cs="Arial"/>
          <w:b w:val="0"/>
          <w:bCs w:val="0"/>
          <w:color w:val="17365D" w:themeColor="text2" w:themeShade="BF"/>
          <w:sz w:val="24"/>
          <w:szCs w:val="24"/>
        </w:rPr>
      </w:pPr>
      <w:r w:rsidRPr="00D20DD4">
        <w:rPr>
          <w:rFonts w:ascii="Arial" w:hAnsi="Arial" w:cs="Arial"/>
          <w:bCs w:val="0"/>
          <w:color w:val="17365D" w:themeColor="text2" w:themeShade="BF"/>
          <w:sz w:val="24"/>
          <w:szCs w:val="24"/>
        </w:rPr>
        <w:t>OPERATIONAL SAFETY CHECKS</w:t>
      </w:r>
    </w:p>
    <w:p w:rsidR="00DC63B4" w:rsidRPr="00D20DD4" w:rsidRDefault="00DC63B4" w:rsidP="00DC63B4">
      <w:pPr>
        <w:numPr>
          <w:ilvl w:val="0"/>
          <w:numId w:val="68"/>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Centre vehicle on hoist, ensuring that the weight is evenly distributed to the front and rear.</w:t>
      </w:r>
    </w:p>
    <w:p w:rsidR="00DC63B4" w:rsidRPr="00D20DD4" w:rsidRDefault="00DC63B4" w:rsidP="00DC63B4">
      <w:pPr>
        <w:numPr>
          <w:ilvl w:val="0"/>
          <w:numId w:val="68"/>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Identify the correct jacking points and place the lifting pads under the vehicle at the front &amp; rear on the jacking points, ensuring contact.</w:t>
      </w:r>
    </w:p>
    <w:p w:rsidR="00DC63B4" w:rsidRPr="00D20DD4" w:rsidRDefault="00DC63B4" w:rsidP="00DC63B4">
      <w:pPr>
        <w:numPr>
          <w:ilvl w:val="0"/>
          <w:numId w:val="68"/>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Only one person shall operate the hoist at a time.</w:t>
      </w:r>
    </w:p>
    <w:p w:rsidR="00DC63B4" w:rsidRPr="00D20DD4" w:rsidRDefault="00DC63B4" w:rsidP="00DC63B4">
      <w:pPr>
        <w:numPr>
          <w:ilvl w:val="0"/>
          <w:numId w:val="68"/>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Ensure hoist area is clear of people and equipment before operating.</w:t>
      </w:r>
    </w:p>
    <w:p w:rsidR="00DC63B4" w:rsidRPr="00D20DD4" w:rsidRDefault="00DC63B4" w:rsidP="00DC63B4">
      <w:pPr>
        <w:numPr>
          <w:ilvl w:val="0"/>
          <w:numId w:val="68"/>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Never leave the hoist running unattended.</w:t>
      </w:r>
    </w:p>
    <w:p w:rsidR="00DC63B4" w:rsidRPr="00D20DD4" w:rsidRDefault="00DC63B4" w:rsidP="00DC63B4">
      <w:pPr>
        <w:numPr>
          <w:ilvl w:val="0"/>
          <w:numId w:val="68"/>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Check vehicle stability by looking at the jacking points.</w:t>
      </w:r>
    </w:p>
    <w:p w:rsidR="00DC63B4" w:rsidRPr="00D20DD4" w:rsidRDefault="00DC63B4" w:rsidP="00DC63B4">
      <w:pPr>
        <w:numPr>
          <w:ilvl w:val="0"/>
          <w:numId w:val="68"/>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Engage manual lock.</w:t>
      </w:r>
    </w:p>
    <w:p w:rsidR="00DC63B4" w:rsidRPr="00D20DD4" w:rsidRDefault="00DC63B4" w:rsidP="00DC63B4">
      <w:pPr>
        <w:numPr>
          <w:ilvl w:val="0"/>
          <w:numId w:val="68"/>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At the completion of work lower the vehicle hoist and ensure all equipment is left in a safe position.</w:t>
      </w:r>
    </w:p>
    <w:p w:rsidR="00DC63B4" w:rsidRPr="00D20DD4" w:rsidRDefault="00DC63B4" w:rsidP="00DC63B4">
      <w:pPr>
        <w:rPr>
          <w:rFonts w:ascii="Arial" w:hAnsi="Arial" w:cs="Arial"/>
          <w:color w:val="17365D" w:themeColor="text2" w:themeShade="BF"/>
        </w:rPr>
      </w:pPr>
    </w:p>
    <w:p w:rsidR="00DC63B4" w:rsidRPr="00D20DD4" w:rsidRDefault="00DC63B4" w:rsidP="00DC63B4">
      <w:pPr>
        <w:pStyle w:val="Heading4"/>
        <w:pBdr>
          <w:top w:val="single" w:sz="8" w:space="1" w:color="990033"/>
          <w:left w:val="single" w:sz="8" w:space="4" w:color="990033"/>
          <w:bottom w:val="single" w:sz="8" w:space="1" w:color="990033"/>
          <w:right w:val="single" w:sz="8" w:space="4" w:color="990033"/>
        </w:pBdr>
        <w:rPr>
          <w:rFonts w:ascii="Arial" w:hAnsi="Arial" w:cs="Arial"/>
          <w:bCs w:val="0"/>
          <w:color w:val="17365D" w:themeColor="text2" w:themeShade="BF"/>
          <w:sz w:val="24"/>
          <w:szCs w:val="24"/>
        </w:rPr>
      </w:pPr>
      <w:r w:rsidRPr="00D20DD4">
        <w:rPr>
          <w:rFonts w:ascii="Arial" w:hAnsi="Arial" w:cs="Arial"/>
          <w:bCs w:val="0"/>
          <w:color w:val="17365D" w:themeColor="text2" w:themeShade="BF"/>
          <w:sz w:val="24"/>
          <w:szCs w:val="24"/>
        </w:rPr>
        <w:t>HOUSEKEEPING</w:t>
      </w:r>
    </w:p>
    <w:p w:rsidR="00DC63B4" w:rsidRPr="00D20DD4" w:rsidRDefault="00DC63B4" w:rsidP="00DC63B4">
      <w:pPr>
        <w:numPr>
          <w:ilvl w:val="0"/>
          <w:numId w:val="69"/>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 xml:space="preserve">Switch off equipment. </w:t>
      </w:r>
    </w:p>
    <w:p w:rsidR="00DC63B4" w:rsidRPr="00D20DD4" w:rsidRDefault="00DC63B4" w:rsidP="00DC63B4">
      <w:pPr>
        <w:numPr>
          <w:ilvl w:val="0"/>
          <w:numId w:val="69"/>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Leave the equipment and work area in a safe, clean and tidy state.</w:t>
      </w:r>
    </w:p>
    <w:p w:rsidR="00DC63B4" w:rsidRPr="00D20DD4" w:rsidRDefault="00DC63B4" w:rsidP="00DC63B4">
      <w:pPr>
        <w:rPr>
          <w:rFonts w:ascii="Arial" w:hAnsi="Arial" w:cs="Arial"/>
          <w:color w:val="17365D" w:themeColor="text2" w:themeShade="BF"/>
        </w:rPr>
      </w:pPr>
    </w:p>
    <w:p w:rsidR="00DC63B4" w:rsidRPr="00D20DD4" w:rsidRDefault="00DC63B4" w:rsidP="00DC63B4">
      <w:pPr>
        <w:pStyle w:val="Heading2"/>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4"/>
          <w:szCs w:val="24"/>
          <w:u w:val="single"/>
        </w:rPr>
      </w:pPr>
      <w:r w:rsidRPr="00D20DD4">
        <w:rPr>
          <w:rFonts w:ascii="Arial" w:hAnsi="Arial" w:cs="Arial"/>
          <w:color w:val="17365D" w:themeColor="text2" w:themeShade="BF"/>
          <w:sz w:val="24"/>
          <w:szCs w:val="24"/>
          <w:u w:val="single"/>
        </w:rPr>
        <w:t xml:space="preserve">POTENTIAL HAZARDS  </w:t>
      </w:r>
    </w:p>
    <w:p w:rsidR="00DC63B4" w:rsidRPr="00D20DD4" w:rsidRDefault="00DC63B4" w:rsidP="00DC63B4">
      <w:pPr>
        <w:pStyle w:val="BodyText2"/>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rPr>
      </w:pPr>
      <w:r w:rsidRPr="00D20DD4">
        <w:rPr>
          <w:rFonts w:ascii="Arial" w:hAnsi="Arial" w:cs="Arial"/>
          <w:color w:val="17365D" w:themeColor="text2" w:themeShade="BF"/>
        </w:rPr>
        <w:sym w:font="Wingdings" w:char="F06E"/>
      </w:r>
      <w:r w:rsidRPr="00D20DD4">
        <w:rPr>
          <w:rFonts w:ascii="Arial" w:hAnsi="Arial" w:cs="Arial"/>
          <w:color w:val="17365D" w:themeColor="text2" w:themeShade="BF"/>
        </w:rPr>
        <w:t xml:space="preserve"> Falling objects     </w:t>
      </w:r>
      <w:r w:rsidRPr="00D20DD4">
        <w:rPr>
          <w:rFonts w:ascii="Arial" w:hAnsi="Arial" w:cs="Arial"/>
          <w:color w:val="17365D" w:themeColor="text2" w:themeShade="BF"/>
        </w:rPr>
        <w:sym w:font="Wingdings" w:char="F06E"/>
      </w:r>
      <w:r w:rsidRPr="00D20DD4">
        <w:rPr>
          <w:rFonts w:ascii="Arial" w:hAnsi="Arial" w:cs="Arial"/>
          <w:color w:val="17365D" w:themeColor="text2" w:themeShade="BF"/>
        </w:rPr>
        <w:t xml:space="preserve"> Trapping hazards     </w:t>
      </w:r>
      <w:r w:rsidRPr="00D20DD4">
        <w:rPr>
          <w:rFonts w:ascii="Arial" w:hAnsi="Arial" w:cs="Arial"/>
          <w:color w:val="17365D" w:themeColor="text2" w:themeShade="BF"/>
        </w:rPr>
        <w:sym w:font="Wingdings" w:char="F06E"/>
      </w:r>
      <w:r w:rsidRPr="00D20DD4">
        <w:rPr>
          <w:rFonts w:ascii="Arial" w:hAnsi="Arial" w:cs="Arial"/>
          <w:color w:val="17365D" w:themeColor="text2" w:themeShade="BF"/>
        </w:rPr>
        <w:t xml:space="preserve"> Crushing hazards       </w:t>
      </w:r>
      <w:r w:rsidRPr="00D20DD4">
        <w:rPr>
          <w:rFonts w:ascii="Arial" w:hAnsi="Arial" w:cs="Arial"/>
          <w:color w:val="17365D" w:themeColor="text2" w:themeShade="BF"/>
        </w:rPr>
        <w:sym w:font="Wingdings" w:char="F06E"/>
      </w:r>
      <w:r w:rsidRPr="00D20DD4">
        <w:rPr>
          <w:rFonts w:ascii="Arial" w:hAnsi="Arial" w:cs="Arial"/>
          <w:color w:val="17365D" w:themeColor="text2" w:themeShade="BF"/>
        </w:rPr>
        <w:t xml:space="preserve"> Entanglement hazard</w:t>
      </w:r>
    </w:p>
    <w:p w:rsidR="0063704F" w:rsidRDefault="0063704F" w:rsidP="00925923">
      <w:pPr>
        <w:rPr>
          <w:rFonts w:ascii="Arial" w:hAnsi="Arial" w:cs="Arial"/>
          <w:sz w:val="28"/>
          <w:szCs w:val="28"/>
          <w:lang w:val="en-US"/>
        </w:rPr>
      </w:pPr>
    </w:p>
    <w:p w:rsidR="00DE0A64" w:rsidRDefault="00DE0A64" w:rsidP="00DE0A64">
      <w:pPr>
        <w:pStyle w:val="Default"/>
      </w:pPr>
    </w:p>
    <w:tbl>
      <w:tblPr>
        <w:tblW w:w="0" w:type="auto"/>
        <w:tblBorders>
          <w:top w:val="nil"/>
          <w:left w:val="nil"/>
          <w:bottom w:val="nil"/>
          <w:right w:val="nil"/>
        </w:tblBorders>
        <w:tblLayout w:type="fixed"/>
        <w:tblLook w:val="0000"/>
      </w:tblPr>
      <w:tblGrid>
        <w:gridCol w:w="1170"/>
      </w:tblGrid>
      <w:tr w:rsidR="00DE0A64">
        <w:trPr>
          <w:trHeight w:val="112"/>
        </w:trPr>
        <w:tc>
          <w:tcPr>
            <w:tcW w:w="1170" w:type="dxa"/>
          </w:tcPr>
          <w:p w:rsidR="00DE0A64" w:rsidRDefault="00DE0A64">
            <w:pPr>
              <w:pStyle w:val="Default"/>
              <w:rPr>
                <w:sz w:val="23"/>
                <w:szCs w:val="23"/>
              </w:rPr>
            </w:pPr>
          </w:p>
        </w:tc>
      </w:tr>
    </w:tbl>
    <w:p w:rsidR="0058101F" w:rsidRPr="004042D8" w:rsidRDefault="0058101F" w:rsidP="00A774E1">
      <w:pPr>
        <w:pStyle w:val="Heading3"/>
        <w:ind w:left="0" w:right="-180" w:firstLine="0"/>
        <w:jc w:val="center"/>
        <w:rPr>
          <w:rFonts w:ascii="Arial" w:hAnsi="Arial" w:cs="Arial"/>
          <w:b/>
          <w:color w:val="FF0000"/>
          <w:sz w:val="40"/>
          <w:szCs w:val="40"/>
          <w:u w:val="none"/>
        </w:rPr>
      </w:pPr>
      <w:r w:rsidRPr="004042D8">
        <w:rPr>
          <w:rFonts w:ascii="Arial" w:hAnsi="Arial" w:cs="Arial"/>
          <w:b/>
          <w:color w:val="FF0000"/>
          <w:sz w:val="40"/>
          <w:szCs w:val="40"/>
          <w:u w:val="none"/>
        </w:rPr>
        <w:t>Risk Assessment</w:t>
      </w:r>
    </w:p>
    <w:p w:rsidR="0058101F" w:rsidRPr="004042D8" w:rsidRDefault="0058101F" w:rsidP="00356EBE">
      <w:pPr>
        <w:pStyle w:val="Heading3"/>
        <w:ind w:right="-180"/>
        <w:rPr>
          <w:rFonts w:ascii="Arial" w:hAnsi="Arial" w:cs="Arial"/>
          <w:b/>
          <w:color w:val="FF0000"/>
          <w:sz w:val="32"/>
          <w:szCs w:val="32"/>
        </w:rPr>
      </w:pPr>
      <w:r w:rsidRPr="004042D8">
        <w:rPr>
          <w:rFonts w:ascii="Arial" w:hAnsi="Arial" w:cs="Arial"/>
          <w:b/>
          <w:color w:val="FF0000"/>
          <w:sz w:val="32"/>
          <w:szCs w:val="32"/>
        </w:rPr>
        <w:t>How to do it</w:t>
      </w:r>
    </w:p>
    <w:p w:rsidR="0058101F" w:rsidRDefault="0058101F" w:rsidP="0058101F">
      <w:pPr>
        <w:rPr>
          <w:b/>
          <w:bCs/>
          <w:u w:val="single"/>
        </w:rPr>
      </w:pPr>
    </w:p>
    <w:tbl>
      <w:tblPr>
        <w:tblW w:w="0" w:type="auto"/>
        <w:tblLook w:val="0000"/>
      </w:tblPr>
      <w:tblGrid>
        <w:gridCol w:w="828"/>
        <w:gridCol w:w="8028"/>
      </w:tblGrid>
      <w:tr w:rsidR="0058101F" w:rsidTr="0044613D">
        <w:tc>
          <w:tcPr>
            <w:tcW w:w="828" w:type="dxa"/>
          </w:tcPr>
          <w:p w:rsidR="0058101F" w:rsidRPr="00036CFC" w:rsidRDefault="0058101F" w:rsidP="0044613D">
            <w:pPr>
              <w:rPr>
                <w:color w:val="002060"/>
                <w:sz w:val="22"/>
                <w:szCs w:val="22"/>
              </w:rPr>
            </w:pPr>
            <w:r w:rsidRPr="00036CFC">
              <w:rPr>
                <w:color w:val="002060"/>
                <w:sz w:val="22"/>
                <w:szCs w:val="22"/>
              </w:rPr>
              <w:t xml:space="preserve">Step 1   </w:t>
            </w:r>
          </w:p>
        </w:tc>
        <w:tc>
          <w:tcPr>
            <w:tcW w:w="8028" w:type="dxa"/>
          </w:tcPr>
          <w:p w:rsidR="0058101F" w:rsidRPr="00036CFC" w:rsidRDefault="0058101F" w:rsidP="0044613D">
            <w:pPr>
              <w:rPr>
                <w:color w:val="002060"/>
                <w:sz w:val="22"/>
                <w:szCs w:val="22"/>
              </w:rPr>
            </w:pPr>
            <w:r w:rsidRPr="00036CFC">
              <w:rPr>
                <w:color w:val="002060"/>
                <w:sz w:val="22"/>
                <w:szCs w:val="22"/>
              </w:rPr>
              <w:t>: Identifying the hazards</w:t>
            </w:r>
          </w:p>
        </w:tc>
      </w:tr>
      <w:tr w:rsidR="0058101F" w:rsidTr="0044613D">
        <w:tc>
          <w:tcPr>
            <w:tcW w:w="828" w:type="dxa"/>
          </w:tcPr>
          <w:p w:rsidR="0058101F" w:rsidRPr="00036CFC" w:rsidRDefault="0058101F" w:rsidP="0044613D">
            <w:pPr>
              <w:rPr>
                <w:color w:val="002060"/>
                <w:sz w:val="22"/>
                <w:szCs w:val="22"/>
              </w:rPr>
            </w:pPr>
            <w:r w:rsidRPr="00036CFC">
              <w:rPr>
                <w:color w:val="002060"/>
                <w:sz w:val="22"/>
                <w:szCs w:val="22"/>
              </w:rPr>
              <w:t>Step 2</w:t>
            </w:r>
          </w:p>
        </w:tc>
        <w:tc>
          <w:tcPr>
            <w:tcW w:w="8028" w:type="dxa"/>
          </w:tcPr>
          <w:p w:rsidR="0058101F" w:rsidRPr="00036CFC" w:rsidRDefault="0058101F" w:rsidP="0044613D">
            <w:pPr>
              <w:rPr>
                <w:color w:val="002060"/>
                <w:sz w:val="22"/>
                <w:szCs w:val="22"/>
              </w:rPr>
            </w:pPr>
            <w:r w:rsidRPr="00036CFC">
              <w:rPr>
                <w:color w:val="002060"/>
                <w:sz w:val="22"/>
                <w:szCs w:val="22"/>
              </w:rPr>
              <w:t>: Aim to identify major hazards, don’t waste time on the minor &amp; detail</w:t>
            </w:r>
          </w:p>
        </w:tc>
      </w:tr>
      <w:tr w:rsidR="0058101F" w:rsidTr="0044613D">
        <w:tc>
          <w:tcPr>
            <w:tcW w:w="828" w:type="dxa"/>
          </w:tcPr>
          <w:p w:rsidR="0058101F" w:rsidRPr="00036CFC" w:rsidRDefault="0058101F" w:rsidP="0044613D">
            <w:pPr>
              <w:rPr>
                <w:color w:val="002060"/>
                <w:sz w:val="22"/>
                <w:szCs w:val="22"/>
              </w:rPr>
            </w:pPr>
            <w:r w:rsidRPr="00036CFC">
              <w:rPr>
                <w:color w:val="002060"/>
                <w:sz w:val="22"/>
                <w:szCs w:val="22"/>
              </w:rPr>
              <w:t>Step 3</w:t>
            </w:r>
          </w:p>
        </w:tc>
        <w:tc>
          <w:tcPr>
            <w:tcW w:w="8028" w:type="dxa"/>
          </w:tcPr>
          <w:p w:rsidR="0058101F" w:rsidRPr="00036CFC" w:rsidRDefault="0058101F" w:rsidP="0044613D">
            <w:pPr>
              <w:rPr>
                <w:color w:val="002060"/>
                <w:sz w:val="22"/>
                <w:szCs w:val="22"/>
              </w:rPr>
            </w:pPr>
            <w:r w:rsidRPr="00036CFC">
              <w:rPr>
                <w:color w:val="002060"/>
                <w:sz w:val="22"/>
                <w:szCs w:val="22"/>
              </w:rPr>
              <w:t>: Involve as many people as possible in the process especially those at risk</w:t>
            </w:r>
          </w:p>
        </w:tc>
      </w:tr>
      <w:tr w:rsidR="0058101F" w:rsidTr="0044613D">
        <w:tc>
          <w:tcPr>
            <w:tcW w:w="828" w:type="dxa"/>
          </w:tcPr>
          <w:p w:rsidR="0058101F" w:rsidRPr="00036CFC" w:rsidRDefault="0058101F" w:rsidP="0044613D">
            <w:pPr>
              <w:rPr>
                <w:color w:val="002060"/>
                <w:sz w:val="22"/>
                <w:szCs w:val="22"/>
              </w:rPr>
            </w:pPr>
            <w:r w:rsidRPr="00036CFC">
              <w:rPr>
                <w:color w:val="002060"/>
                <w:sz w:val="22"/>
                <w:szCs w:val="22"/>
              </w:rPr>
              <w:t>Step 4</w:t>
            </w:r>
          </w:p>
        </w:tc>
        <w:tc>
          <w:tcPr>
            <w:tcW w:w="8028" w:type="dxa"/>
          </w:tcPr>
          <w:p w:rsidR="0058101F" w:rsidRPr="00036CFC" w:rsidRDefault="0058101F" w:rsidP="0044613D">
            <w:pPr>
              <w:rPr>
                <w:color w:val="002060"/>
                <w:sz w:val="22"/>
                <w:szCs w:val="22"/>
              </w:rPr>
            </w:pPr>
            <w:r w:rsidRPr="00036CFC">
              <w:rPr>
                <w:color w:val="002060"/>
                <w:sz w:val="22"/>
                <w:szCs w:val="22"/>
              </w:rPr>
              <w:t>: Gather all the information and analyse it</w:t>
            </w:r>
          </w:p>
        </w:tc>
      </w:tr>
      <w:tr w:rsidR="0058101F" w:rsidTr="0044613D">
        <w:tc>
          <w:tcPr>
            <w:tcW w:w="828" w:type="dxa"/>
          </w:tcPr>
          <w:p w:rsidR="0058101F" w:rsidRPr="00036CFC" w:rsidRDefault="0058101F" w:rsidP="0044613D">
            <w:pPr>
              <w:rPr>
                <w:color w:val="002060"/>
                <w:sz w:val="22"/>
                <w:szCs w:val="22"/>
              </w:rPr>
            </w:pPr>
            <w:r w:rsidRPr="00036CFC">
              <w:rPr>
                <w:color w:val="002060"/>
                <w:sz w:val="22"/>
                <w:szCs w:val="22"/>
              </w:rPr>
              <w:t>Step 5</w:t>
            </w:r>
          </w:p>
        </w:tc>
        <w:tc>
          <w:tcPr>
            <w:tcW w:w="8028" w:type="dxa"/>
          </w:tcPr>
          <w:p w:rsidR="0058101F" w:rsidRPr="00036CFC" w:rsidRDefault="0058101F" w:rsidP="0044613D">
            <w:pPr>
              <w:rPr>
                <w:color w:val="002060"/>
                <w:sz w:val="22"/>
                <w:szCs w:val="22"/>
              </w:rPr>
            </w:pPr>
            <w:r w:rsidRPr="00036CFC">
              <w:rPr>
                <w:color w:val="002060"/>
                <w:sz w:val="22"/>
                <w:szCs w:val="22"/>
              </w:rPr>
              <w:t>: Look at what actually occurs including non-routine operations</w:t>
            </w:r>
          </w:p>
        </w:tc>
      </w:tr>
      <w:tr w:rsidR="0058101F" w:rsidTr="0044613D">
        <w:tc>
          <w:tcPr>
            <w:tcW w:w="828" w:type="dxa"/>
          </w:tcPr>
          <w:p w:rsidR="0058101F" w:rsidRPr="00036CFC" w:rsidRDefault="0058101F" w:rsidP="0044613D">
            <w:pPr>
              <w:rPr>
                <w:color w:val="002060"/>
                <w:sz w:val="22"/>
                <w:szCs w:val="22"/>
              </w:rPr>
            </w:pPr>
            <w:r w:rsidRPr="00036CFC">
              <w:rPr>
                <w:color w:val="002060"/>
                <w:sz w:val="22"/>
                <w:szCs w:val="22"/>
              </w:rPr>
              <w:t>Step 6</w:t>
            </w:r>
          </w:p>
        </w:tc>
        <w:tc>
          <w:tcPr>
            <w:tcW w:w="8028" w:type="dxa"/>
          </w:tcPr>
          <w:p w:rsidR="0058101F" w:rsidRPr="00036CFC" w:rsidRDefault="0058101F" w:rsidP="0044613D">
            <w:pPr>
              <w:rPr>
                <w:color w:val="002060"/>
                <w:sz w:val="22"/>
                <w:szCs w:val="22"/>
              </w:rPr>
            </w:pPr>
            <w:r w:rsidRPr="00036CFC">
              <w:rPr>
                <w:color w:val="002060"/>
                <w:sz w:val="22"/>
                <w:szCs w:val="22"/>
              </w:rPr>
              <w:t>: Use a systematic approach to ensure all hazards are adequately addressed</w:t>
            </w:r>
          </w:p>
        </w:tc>
      </w:tr>
      <w:tr w:rsidR="0058101F" w:rsidTr="0044613D">
        <w:tc>
          <w:tcPr>
            <w:tcW w:w="828" w:type="dxa"/>
          </w:tcPr>
          <w:p w:rsidR="0058101F" w:rsidRPr="00036CFC" w:rsidRDefault="0058101F" w:rsidP="0044613D">
            <w:pPr>
              <w:rPr>
                <w:color w:val="002060"/>
                <w:sz w:val="22"/>
                <w:szCs w:val="22"/>
              </w:rPr>
            </w:pPr>
            <w:r w:rsidRPr="00036CFC">
              <w:rPr>
                <w:color w:val="002060"/>
                <w:sz w:val="22"/>
                <w:szCs w:val="22"/>
              </w:rPr>
              <w:t>Step 7</w:t>
            </w:r>
          </w:p>
        </w:tc>
        <w:tc>
          <w:tcPr>
            <w:tcW w:w="8028" w:type="dxa"/>
          </w:tcPr>
          <w:p w:rsidR="0058101F" w:rsidRPr="00036CFC" w:rsidRDefault="0058101F" w:rsidP="0044613D">
            <w:pPr>
              <w:rPr>
                <w:color w:val="002060"/>
                <w:sz w:val="22"/>
                <w:szCs w:val="22"/>
              </w:rPr>
            </w:pPr>
            <w:r w:rsidRPr="00036CFC">
              <w:rPr>
                <w:color w:val="002060"/>
                <w:sz w:val="22"/>
                <w:szCs w:val="22"/>
              </w:rPr>
              <w:t>: Assess the risks arising taking into account the effectiveness of controls</w:t>
            </w:r>
          </w:p>
        </w:tc>
      </w:tr>
      <w:tr w:rsidR="0058101F" w:rsidTr="0044613D">
        <w:tc>
          <w:tcPr>
            <w:tcW w:w="828" w:type="dxa"/>
          </w:tcPr>
          <w:p w:rsidR="0058101F" w:rsidRPr="00036CFC" w:rsidRDefault="0058101F" w:rsidP="0044613D">
            <w:pPr>
              <w:rPr>
                <w:color w:val="002060"/>
                <w:sz w:val="22"/>
                <w:szCs w:val="22"/>
              </w:rPr>
            </w:pPr>
            <w:r w:rsidRPr="00036CFC">
              <w:rPr>
                <w:color w:val="002060"/>
                <w:sz w:val="22"/>
                <w:szCs w:val="22"/>
              </w:rPr>
              <w:t>Step 8</w:t>
            </w:r>
          </w:p>
        </w:tc>
        <w:tc>
          <w:tcPr>
            <w:tcW w:w="8028" w:type="dxa"/>
          </w:tcPr>
          <w:p w:rsidR="0058101F" w:rsidRPr="00036CFC" w:rsidRDefault="0058101F" w:rsidP="0044613D">
            <w:pPr>
              <w:rPr>
                <w:color w:val="002060"/>
                <w:sz w:val="22"/>
                <w:szCs w:val="22"/>
              </w:rPr>
            </w:pPr>
            <w:r w:rsidRPr="00036CFC">
              <w:rPr>
                <w:color w:val="002060"/>
                <w:sz w:val="22"/>
                <w:szCs w:val="22"/>
              </w:rPr>
              <w:t>: Ensure the process is practical and realistic</w:t>
            </w:r>
          </w:p>
        </w:tc>
      </w:tr>
      <w:tr w:rsidR="0058101F" w:rsidTr="0044613D">
        <w:tc>
          <w:tcPr>
            <w:tcW w:w="828" w:type="dxa"/>
          </w:tcPr>
          <w:p w:rsidR="0058101F" w:rsidRPr="00036CFC" w:rsidRDefault="0058101F" w:rsidP="0044613D">
            <w:pPr>
              <w:rPr>
                <w:color w:val="002060"/>
                <w:sz w:val="22"/>
                <w:szCs w:val="22"/>
              </w:rPr>
            </w:pPr>
            <w:r w:rsidRPr="00036CFC">
              <w:rPr>
                <w:color w:val="002060"/>
                <w:sz w:val="22"/>
                <w:szCs w:val="22"/>
              </w:rPr>
              <w:t>Step 9</w:t>
            </w:r>
          </w:p>
        </w:tc>
        <w:tc>
          <w:tcPr>
            <w:tcW w:w="8028" w:type="dxa"/>
          </w:tcPr>
          <w:p w:rsidR="0058101F" w:rsidRPr="00036CFC" w:rsidRDefault="0058101F" w:rsidP="0044613D">
            <w:pPr>
              <w:rPr>
                <w:color w:val="002060"/>
                <w:sz w:val="22"/>
                <w:szCs w:val="22"/>
              </w:rPr>
            </w:pPr>
            <w:r w:rsidRPr="00036CFC">
              <w:rPr>
                <w:color w:val="002060"/>
                <w:sz w:val="22"/>
                <w:szCs w:val="22"/>
              </w:rPr>
              <w:t>: Always record the assessment in writing including assumptions and why</w:t>
            </w:r>
          </w:p>
        </w:tc>
      </w:tr>
    </w:tbl>
    <w:p w:rsidR="0058101F" w:rsidRDefault="0058101F" w:rsidP="0058101F">
      <w:pPr>
        <w:jc w:val="center"/>
        <w:rPr>
          <w:b/>
          <w:bCs/>
          <w:sz w:val="16"/>
        </w:rPr>
      </w:pPr>
    </w:p>
    <w:p w:rsidR="0058101F" w:rsidRPr="004042D8" w:rsidRDefault="0058101F" w:rsidP="0058101F">
      <w:pPr>
        <w:jc w:val="center"/>
        <w:rPr>
          <w:rFonts w:ascii="Arial" w:hAnsi="Arial" w:cs="Arial"/>
          <w:b/>
          <w:bCs/>
          <w:color w:val="FF0000"/>
          <w:sz w:val="40"/>
          <w:szCs w:val="40"/>
        </w:rPr>
      </w:pPr>
      <w:r w:rsidRPr="004042D8">
        <w:rPr>
          <w:rFonts w:ascii="Arial" w:hAnsi="Arial" w:cs="Arial"/>
          <w:b/>
          <w:bCs/>
          <w:color w:val="FF0000"/>
          <w:sz w:val="40"/>
          <w:szCs w:val="40"/>
        </w:rPr>
        <w:t>How serious is it?</w:t>
      </w:r>
    </w:p>
    <w:p w:rsidR="0058101F" w:rsidRDefault="0058101F" w:rsidP="0058101F">
      <w:pPr>
        <w:jc w:val="center"/>
        <w:rPr>
          <w:b/>
          <w:bCs/>
          <w:sz w:val="16"/>
        </w:rPr>
      </w:pPr>
    </w:p>
    <w:tbl>
      <w:tblPr>
        <w:tblW w:w="0" w:type="auto"/>
        <w:tblLook w:val="0000"/>
      </w:tblPr>
      <w:tblGrid>
        <w:gridCol w:w="3528"/>
        <w:gridCol w:w="1800"/>
        <w:gridCol w:w="3528"/>
      </w:tblGrid>
      <w:tr w:rsidR="0058101F" w:rsidRPr="00036CFC" w:rsidTr="0044613D">
        <w:tc>
          <w:tcPr>
            <w:tcW w:w="3528" w:type="dxa"/>
          </w:tcPr>
          <w:p w:rsidR="0058101F" w:rsidRPr="00036CFC" w:rsidRDefault="0058101F" w:rsidP="0044613D">
            <w:pPr>
              <w:pStyle w:val="Heading2"/>
              <w:rPr>
                <w:color w:val="002060"/>
                <w:u w:val="single"/>
              </w:rPr>
            </w:pPr>
            <w:r w:rsidRPr="00036CFC">
              <w:rPr>
                <w:color w:val="002060"/>
                <w:u w:val="single"/>
              </w:rPr>
              <w:t>PROBABILITY</w:t>
            </w:r>
          </w:p>
        </w:tc>
        <w:tc>
          <w:tcPr>
            <w:tcW w:w="1800" w:type="dxa"/>
          </w:tcPr>
          <w:p w:rsidR="0058101F" w:rsidRPr="00036CFC" w:rsidRDefault="0058101F" w:rsidP="0044613D">
            <w:pPr>
              <w:rPr>
                <w:color w:val="002060"/>
              </w:rPr>
            </w:pPr>
          </w:p>
        </w:tc>
        <w:tc>
          <w:tcPr>
            <w:tcW w:w="3528" w:type="dxa"/>
          </w:tcPr>
          <w:p w:rsidR="0058101F" w:rsidRPr="00036CFC" w:rsidRDefault="0058101F" w:rsidP="0044613D">
            <w:pPr>
              <w:pStyle w:val="Heading3"/>
              <w:rPr>
                <w:color w:val="002060"/>
              </w:rPr>
            </w:pPr>
            <w:r w:rsidRPr="00036CFC">
              <w:rPr>
                <w:color w:val="002060"/>
              </w:rPr>
              <w:t>CONSEQUENCES</w:t>
            </w:r>
          </w:p>
        </w:tc>
      </w:tr>
      <w:tr w:rsidR="0058101F" w:rsidRPr="00036CFC" w:rsidTr="0044613D">
        <w:tc>
          <w:tcPr>
            <w:tcW w:w="3528" w:type="dxa"/>
          </w:tcPr>
          <w:p w:rsidR="0058101F" w:rsidRPr="00036CFC" w:rsidRDefault="0058101F" w:rsidP="0044613D">
            <w:pPr>
              <w:rPr>
                <w:color w:val="002060"/>
              </w:rPr>
            </w:pPr>
            <w:r w:rsidRPr="00036CFC">
              <w:rPr>
                <w:color w:val="002060"/>
              </w:rPr>
              <w:t>A  Common</w:t>
            </w:r>
          </w:p>
        </w:tc>
        <w:tc>
          <w:tcPr>
            <w:tcW w:w="1800" w:type="dxa"/>
          </w:tcPr>
          <w:p w:rsidR="0058101F" w:rsidRPr="00036CFC" w:rsidRDefault="0058101F" w:rsidP="0044613D">
            <w:pPr>
              <w:rPr>
                <w:color w:val="002060"/>
              </w:rPr>
            </w:pPr>
          </w:p>
        </w:tc>
        <w:tc>
          <w:tcPr>
            <w:tcW w:w="3528" w:type="dxa"/>
          </w:tcPr>
          <w:p w:rsidR="0058101F" w:rsidRPr="00036CFC" w:rsidRDefault="0058101F" w:rsidP="0044613D">
            <w:pPr>
              <w:rPr>
                <w:color w:val="002060"/>
              </w:rPr>
            </w:pPr>
            <w:r w:rsidRPr="00036CFC">
              <w:rPr>
                <w:color w:val="002060"/>
              </w:rPr>
              <w:t>1  Fatality or permanent disability</w:t>
            </w:r>
          </w:p>
        </w:tc>
      </w:tr>
      <w:tr w:rsidR="0058101F" w:rsidRPr="00036CFC" w:rsidTr="0044613D">
        <w:tc>
          <w:tcPr>
            <w:tcW w:w="3528" w:type="dxa"/>
          </w:tcPr>
          <w:p w:rsidR="0058101F" w:rsidRPr="00036CFC" w:rsidRDefault="0058101F" w:rsidP="0044613D">
            <w:pPr>
              <w:rPr>
                <w:color w:val="002060"/>
              </w:rPr>
            </w:pPr>
            <w:r w:rsidRPr="00036CFC">
              <w:rPr>
                <w:color w:val="002060"/>
              </w:rPr>
              <w:t>B  Has Happened</w:t>
            </w:r>
          </w:p>
        </w:tc>
        <w:tc>
          <w:tcPr>
            <w:tcW w:w="1800" w:type="dxa"/>
          </w:tcPr>
          <w:p w:rsidR="0058101F" w:rsidRPr="00036CFC" w:rsidRDefault="0058101F" w:rsidP="0044613D">
            <w:pPr>
              <w:rPr>
                <w:color w:val="002060"/>
              </w:rPr>
            </w:pPr>
          </w:p>
        </w:tc>
        <w:tc>
          <w:tcPr>
            <w:tcW w:w="3528" w:type="dxa"/>
          </w:tcPr>
          <w:p w:rsidR="0058101F" w:rsidRPr="00036CFC" w:rsidRDefault="0058101F" w:rsidP="0044613D">
            <w:pPr>
              <w:rPr>
                <w:color w:val="002060"/>
              </w:rPr>
            </w:pPr>
            <w:r w:rsidRPr="00036CFC">
              <w:rPr>
                <w:color w:val="002060"/>
              </w:rPr>
              <w:t>2  Major injury</w:t>
            </w:r>
          </w:p>
        </w:tc>
      </w:tr>
      <w:tr w:rsidR="0058101F" w:rsidRPr="00036CFC" w:rsidTr="0044613D">
        <w:tc>
          <w:tcPr>
            <w:tcW w:w="3528" w:type="dxa"/>
          </w:tcPr>
          <w:p w:rsidR="0058101F" w:rsidRPr="00036CFC" w:rsidRDefault="0058101F" w:rsidP="0044613D">
            <w:pPr>
              <w:rPr>
                <w:color w:val="002060"/>
              </w:rPr>
            </w:pPr>
            <w:r w:rsidRPr="00036CFC">
              <w:rPr>
                <w:color w:val="002060"/>
              </w:rPr>
              <w:t>C  Could Happen</w:t>
            </w:r>
          </w:p>
        </w:tc>
        <w:tc>
          <w:tcPr>
            <w:tcW w:w="1800" w:type="dxa"/>
          </w:tcPr>
          <w:p w:rsidR="0058101F" w:rsidRPr="00036CFC" w:rsidRDefault="0058101F" w:rsidP="0044613D">
            <w:pPr>
              <w:rPr>
                <w:color w:val="002060"/>
              </w:rPr>
            </w:pPr>
          </w:p>
        </w:tc>
        <w:tc>
          <w:tcPr>
            <w:tcW w:w="3528" w:type="dxa"/>
          </w:tcPr>
          <w:p w:rsidR="0058101F" w:rsidRPr="00036CFC" w:rsidRDefault="0058101F" w:rsidP="0044613D">
            <w:pPr>
              <w:rPr>
                <w:color w:val="002060"/>
              </w:rPr>
            </w:pPr>
            <w:r w:rsidRPr="00036CFC">
              <w:rPr>
                <w:color w:val="002060"/>
              </w:rPr>
              <w:t>3  Average Lost Time Injury</w:t>
            </w:r>
          </w:p>
        </w:tc>
      </w:tr>
      <w:tr w:rsidR="0058101F" w:rsidRPr="00036CFC" w:rsidTr="0044613D">
        <w:tc>
          <w:tcPr>
            <w:tcW w:w="3528" w:type="dxa"/>
          </w:tcPr>
          <w:p w:rsidR="0058101F" w:rsidRPr="00036CFC" w:rsidRDefault="0058101F" w:rsidP="0044613D">
            <w:pPr>
              <w:rPr>
                <w:color w:val="002060"/>
              </w:rPr>
            </w:pPr>
            <w:r w:rsidRPr="00036CFC">
              <w:rPr>
                <w:color w:val="002060"/>
              </w:rPr>
              <w:t>D  Not Likely</w:t>
            </w:r>
          </w:p>
        </w:tc>
        <w:tc>
          <w:tcPr>
            <w:tcW w:w="1800" w:type="dxa"/>
          </w:tcPr>
          <w:p w:rsidR="0058101F" w:rsidRPr="00036CFC" w:rsidRDefault="0058101F" w:rsidP="0044613D">
            <w:pPr>
              <w:rPr>
                <w:color w:val="002060"/>
              </w:rPr>
            </w:pPr>
          </w:p>
        </w:tc>
        <w:tc>
          <w:tcPr>
            <w:tcW w:w="3528" w:type="dxa"/>
          </w:tcPr>
          <w:p w:rsidR="0058101F" w:rsidRPr="00036CFC" w:rsidRDefault="0058101F" w:rsidP="0044613D">
            <w:pPr>
              <w:rPr>
                <w:color w:val="002060"/>
              </w:rPr>
            </w:pPr>
            <w:r w:rsidRPr="00036CFC">
              <w:rPr>
                <w:color w:val="002060"/>
              </w:rPr>
              <w:t>4  Minor Injury</w:t>
            </w:r>
          </w:p>
        </w:tc>
      </w:tr>
      <w:tr w:rsidR="0058101F" w:rsidRPr="00036CFC" w:rsidTr="0044613D">
        <w:tc>
          <w:tcPr>
            <w:tcW w:w="3528" w:type="dxa"/>
          </w:tcPr>
          <w:p w:rsidR="0058101F" w:rsidRPr="00036CFC" w:rsidRDefault="0058101F" w:rsidP="0044613D">
            <w:pPr>
              <w:rPr>
                <w:color w:val="002060"/>
              </w:rPr>
            </w:pPr>
            <w:r w:rsidRPr="00036CFC">
              <w:rPr>
                <w:color w:val="002060"/>
              </w:rPr>
              <w:t>E  Practically impossible</w:t>
            </w:r>
          </w:p>
        </w:tc>
        <w:tc>
          <w:tcPr>
            <w:tcW w:w="1800" w:type="dxa"/>
          </w:tcPr>
          <w:p w:rsidR="0058101F" w:rsidRPr="00036CFC" w:rsidRDefault="0058101F" w:rsidP="0044613D">
            <w:pPr>
              <w:rPr>
                <w:color w:val="002060"/>
              </w:rPr>
            </w:pPr>
          </w:p>
        </w:tc>
        <w:tc>
          <w:tcPr>
            <w:tcW w:w="3528" w:type="dxa"/>
          </w:tcPr>
          <w:p w:rsidR="0058101F" w:rsidRPr="00036CFC" w:rsidRDefault="0058101F" w:rsidP="0044613D">
            <w:pPr>
              <w:rPr>
                <w:color w:val="002060"/>
              </w:rPr>
            </w:pPr>
            <w:r w:rsidRPr="00036CFC">
              <w:rPr>
                <w:color w:val="002060"/>
              </w:rPr>
              <w:t>5  Medical Treatment or less</w:t>
            </w:r>
          </w:p>
        </w:tc>
      </w:tr>
    </w:tbl>
    <w:p w:rsidR="0058101F" w:rsidRPr="00036CFC" w:rsidRDefault="0058101F" w:rsidP="0058101F">
      <w:pPr>
        <w:rPr>
          <w:color w:val="002060"/>
        </w:rPr>
      </w:pPr>
    </w:p>
    <w:p w:rsidR="0058101F" w:rsidRPr="00036CFC" w:rsidRDefault="0058101F" w:rsidP="0058101F">
      <w:pPr>
        <w:rPr>
          <w:color w:val="002060"/>
          <w:sz w:val="20"/>
        </w:rPr>
      </w:pPr>
      <w:r w:rsidRPr="00036CFC">
        <w:rPr>
          <w:color w:val="002060"/>
        </w:rPr>
        <w:t xml:space="preserve">                                                      </w:t>
      </w:r>
      <w:r w:rsidRPr="00036CFC">
        <w:rPr>
          <w:color w:val="002060"/>
          <w:sz w:val="20"/>
        </w:rPr>
        <w:t>PROBABILITY</w:t>
      </w:r>
    </w:p>
    <w:p w:rsidR="0058101F" w:rsidRPr="00036CFC" w:rsidRDefault="0060774A" w:rsidP="0058101F">
      <w:pPr>
        <w:pStyle w:val="Heading1"/>
        <w:rPr>
          <w:color w:val="002060"/>
          <w:sz w:val="20"/>
          <w:szCs w:val="20"/>
        </w:rPr>
      </w:pPr>
      <w:r w:rsidRPr="0060774A">
        <w:rPr>
          <w:noProof/>
          <w:color w:val="002060"/>
        </w:rPr>
        <w:pict>
          <v:shapetype id="_x0000_t202" coordsize="21600,21600" o:spt="202" path="m,l,21600r21600,l21600,xe">
            <v:stroke joinstyle="miter"/>
            <v:path gradientshapeok="t" o:connecttype="rect"/>
          </v:shapetype>
          <v:shape id="_x0000_s1139" type="#_x0000_t202" style="position:absolute;margin-left:63pt;margin-top:10.3pt;width:27pt;height:143.5pt;z-index:251722752" strokecolor="white">
            <v:textbox style="mso-next-textbox:#_x0000_s1139">
              <w:txbxContent>
                <w:p w:rsidR="000A6E39" w:rsidRDefault="000A6E39" w:rsidP="0058101F">
                  <w:pPr>
                    <w:pStyle w:val="BodyText"/>
                  </w:pPr>
                  <w:r>
                    <w:t>C</w:t>
                  </w:r>
                  <w:r>
                    <w:br/>
                    <w:t>ON</w:t>
                  </w:r>
                  <w:r>
                    <w:br/>
                    <w:t>S</w:t>
                  </w:r>
                </w:p>
                <w:p w:rsidR="000A6E39" w:rsidRDefault="000A6E39" w:rsidP="0058101F">
                  <w:pPr>
                    <w:rPr>
                      <w:sz w:val="20"/>
                    </w:rPr>
                  </w:pPr>
                  <w:r>
                    <w:rPr>
                      <w:sz w:val="20"/>
                    </w:rPr>
                    <w:t>E</w:t>
                  </w:r>
                  <w:r>
                    <w:rPr>
                      <w:sz w:val="20"/>
                    </w:rPr>
                    <w:br/>
                    <w:t>Q</w:t>
                  </w:r>
                </w:p>
                <w:p w:rsidR="000A6E39" w:rsidRDefault="000A6E39" w:rsidP="0058101F">
                  <w:pPr>
                    <w:rPr>
                      <w:sz w:val="20"/>
                    </w:rPr>
                  </w:pPr>
                  <w:r>
                    <w:rPr>
                      <w:sz w:val="20"/>
                    </w:rPr>
                    <w:t>U</w:t>
                  </w:r>
                </w:p>
                <w:p w:rsidR="000A6E39" w:rsidRDefault="000A6E39" w:rsidP="0058101F">
                  <w:pPr>
                    <w:rPr>
                      <w:sz w:val="20"/>
                    </w:rPr>
                  </w:pPr>
                  <w:r>
                    <w:rPr>
                      <w:sz w:val="20"/>
                    </w:rPr>
                    <w:t>E</w:t>
                  </w:r>
                </w:p>
                <w:p w:rsidR="000A6E39" w:rsidRDefault="000A6E39" w:rsidP="0058101F">
                  <w:pPr>
                    <w:rPr>
                      <w:sz w:val="20"/>
                    </w:rPr>
                  </w:pPr>
                  <w:r>
                    <w:rPr>
                      <w:sz w:val="20"/>
                    </w:rPr>
                    <w:t>N</w:t>
                  </w:r>
                </w:p>
                <w:p w:rsidR="000A6E39" w:rsidRDefault="000A6E39" w:rsidP="0058101F">
                  <w:pPr>
                    <w:rPr>
                      <w:sz w:val="20"/>
                    </w:rPr>
                  </w:pPr>
                  <w:r>
                    <w:rPr>
                      <w:sz w:val="20"/>
                    </w:rPr>
                    <w:t>C</w:t>
                  </w:r>
                </w:p>
                <w:p w:rsidR="000A6E39" w:rsidRDefault="000A6E39" w:rsidP="0058101F">
                  <w:pPr>
                    <w:rPr>
                      <w:sz w:val="20"/>
                    </w:rPr>
                  </w:pPr>
                  <w:r>
                    <w:rPr>
                      <w:sz w:val="20"/>
                    </w:rPr>
                    <w:t>E</w:t>
                  </w:r>
                </w:p>
                <w:p w:rsidR="000A6E39" w:rsidRDefault="000A6E39" w:rsidP="0058101F">
                  <w:pPr>
                    <w:rPr>
                      <w:sz w:val="20"/>
                    </w:rPr>
                  </w:pPr>
                  <w:r>
                    <w:rPr>
                      <w:sz w:val="20"/>
                    </w:rPr>
                    <w:t>S</w:t>
                  </w:r>
                </w:p>
              </w:txbxContent>
            </v:textbox>
          </v:shape>
        </w:pict>
      </w:r>
      <w:r w:rsidR="0058101F" w:rsidRPr="00036CFC">
        <w:rPr>
          <w:color w:val="002060"/>
        </w:rPr>
        <w:t xml:space="preserve">                         </w:t>
      </w:r>
      <w:r w:rsidR="00356EBE" w:rsidRPr="00036CFC">
        <w:rPr>
          <w:color w:val="002060"/>
        </w:rPr>
        <w:t xml:space="preserve">      </w:t>
      </w:r>
      <w:r w:rsidR="0058101F" w:rsidRPr="00036CFC">
        <w:rPr>
          <w:color w:val="002060"/>
        </w:rPr>
        <w:t xml:space="preserve"> </w:t>
      </w:r>
      <w:r w:rsidR="0058101F" w:rsidRPr="00036CFC">
        <w:rPr>
          <w:color w:val="002060"/>
          <w:sz w:val="20"/>
          <w:szCs w:val="20"/>
        </w:rPr>
        <w:t xml:space="preserve">A        B       C        D        E   </w:t>
      </w:r>
    </w:p>
    <w:p w:rsidR="0058101F" w:rsidRPr="00036CFC" w:rsidRDefault="0058101F" w:rsidP="0058101F">
      <w:pPr>
        <w:jc w:val="center"/>
        <w:rPr>
          <w:noProof/>
          <w:color w:val="002060"/>
          <w:sz w:val="20"/>
        </w:rPr>
        <w:sectPr w:rsidR="0058101F" w:rsidRPr="00036CFC" w:rsidSect="008331DD">
          <w:headerReference w:type="default" r:id="rId19"/>
          <w:footerReference w:type="default" r:id="rId20"/>
          <w:pgSz w:w="12240" w:h="15840"/>
          <w:pgMar w:top="1260" w:right="1620" w:bottom="1440" w:left="1620" w:header="720" w:footer="720" w:gutter="0"/>
          <w:cols w:space="72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14"/>
        <w:gridCol w:w="54"/>
        <w:gridCol w:w="540"/>
        <w:gridCol w:w="540"/>
        <w:gridCol w:w="540"/>
        <w:gridCol w:w="540"/>
        <w:gridCol w:w="540"/>
        <w:gridCol w:w="540"/>
        <w:gridCol w:w="3348"/>
      </w:tblGrid>
      <w:tr w:rsidR="0058101F" w:rsidRPr="00036CFC" w:rsidTr="00356EBE">
        <w:trPr>
          <w:gridBefore w:val="2"/>
          <w:gridAfter w:val="1"/>
          <w:wBefore w:w="2268" w:type="dxa"/>
          <w:wAfter w:w="3348" w:type="dxa"/>
          <w:trHeight w:val="567"/>
        </w:trPr>
        <w:tc>
          <w:tcPr>
            <w:tcW w:w="540" w:type="dxa"/>
            <w:tcBorders>
              <w:top w:val="nil"/>
              <w:left w:val="nil"/>
              <w:bottom w:val="nil"/>
              <w:right w:val="single" w:sz="4" w:space="0" w:color="auto"/>
            </w:tcBorders>
            <w:vAlign w:val="center"/>
          </w:tcPr>
          <w:p w:rsidR="0058101F" w:rsidRPr="00036CFC" w:rsidRDefault="0058101F" w:rsidP="0044613D">
            <w:pPr>
              <w:jc w:val="center"/>
              <w:rPr>
                <w:b/>
                <w:bCs/>
                <w:noProof/>
                <w:color w:val="002060"/>
                <w:sz w:val="20"/>
              </w:rPr>
            </w:pPr>
            <w:r w:rsidRPr="00036CFC">
              <w:rPr>
                <w:b/>
                <w:bCs/>
                <w:noProof/>
                <w:color w:val="002060"/>
                <w:sz w:val="20"/>
              </w:rPr>
              <w:lastRenderedPageBreak/>
              <w:t>1</w:t>
            </w:r>
          </w:p>
        </w:tc>
        <w:tc>
          <w:tcPr>
            <w:tcW w:w="540" w:type="dxa"/>
            <w:tcBorders>
              <w:left w:val="single" w:sz="4" w:space="0" w:color="auto"/>
              <w:bottom w:val="single" w:sz="4" w:space="0" w:color="auto"/>
            </w:tcBorders>
            <w:vAlign w:val="center"/>
          </w:tcPr>
          <w:p w:rsidR="0058101F" w:rsidRPr="00036CFC" w:rsidRDefault="0058101F" w:rsidP="0044613D">
            <w:pPr>
              <w:jc w:val="center"/>
              <w:rPr>
                <w:color w:val="002060"/>
                <w:sz w:val="20"/>
              </w:rPr>
            </w:pPr>
            <w:r w:rsidRPr="00036CFC">
              <w:rPr>
                <w:color w:val="002060"/>
                <w:sz w:val="20"/>
              </w:rPr>
              <w:t>1</w:t>
            </w:r>
          </w:p>
        </w:tc>
        <w:tc>
          <w:tcPr>
            <w:tcW w:w="540" w:type="dxa"/>
            <w:vAlign w:val="center"/>
          </w:tcPr>
          <w:p w:rsidR="0058101F" w:rsidRPr="00036CFC" w:rsidRDefault="0058101F" w:rsidP="0044613D">
            <w:pPr>
              <w:jc w:val="center"/>
              <w:rPr>
                <w:color w:val="002060"/>
                <w:sz w:val="20"/>
              </w:rPr>
            </w:pPr>
            <w:r w:rsidRPr="00036CFC">
              <w:rPr>
                <w:color w:val="002060"/>
                <w:sz w:val="20"/>
              </w:rPr>
              <w:t>2</w:t>
            </w:r>
          </w:p>
        </w:tc>
        <w:tc>
          <w:tcPr>
            <w:tcW w:w="540" w:type="dxa"/>
            <w:vAlign w:val="center"/>
          </w:tcPr>
          <w:p w:rsidR="0058101F" w:rsidRPr="00036CFC" w:rsidRDefault="0058101F" w:rsidP="0044613D">
            <w:pPr>
              <w:jc w:val="center"/>
              <w:rPr>
                <w:color w:val="002060"/>
                <w:sz w:val="20"/>
              </w:rPr>
            </w:pPr>
            <w:r w:rsidRPr="00036CFC">
              <w:rPr>
                <w:color w:val="002060"/>
                <w:sz w:val="20"/>
              </w:rPr>
              <w:t>3</w:t>
            </w:r>
          </w:p>
        </w:tc>
        <w:tc>
          <w:tcPr>
            <w:tcW w:w="540" w:type="dxa"/>
            <w:vAlign w:val="center"/>
          </w:tcPr>
          <w:p w:rsidR="0058101F" w:rsidRPr="00036CFC" w:rsidRDefault="0058101F" w:rsidP="0044613D">
            <w:pPr>
              <w:jc w:val="center"/>
              <w:rPr>
                <w:color w:val="002060"/>
                <w:sz w:val="20"/>
              </w:rPr>
            </w:pPr>
            <w:r w:rsidRPr="00036CFC">
              <w:rPr>
                <w:color w:val="002060"/>
                <w:sz w:val="20"/>
              </w:rPr>
              <w:t>4</w:t>
            </w:r>
          </w:p>
        </w:tc>
        <w:tc>
          <w:tcPr>
            <w:tcW w:w="540" w:type="dxa"/>
            <w:vAlign w:val="center"/>
          </w:tcPr>
          <w:p w:rsidR="0058101F" w:rsidRPr="00036CFC" w:rsidRDefault="0058101F" w:rsidP="0044613D">
            <w:pPr>
              <w:jc w:val="center"/>
              <w:rPr>
                <w:color w:val="002060"/>
                <w:sz w:val="20"/>
              </w:rPr>
            </w:pPr>
            <w:r w:rsidRPr="00036CFC">
              <w:rPr>
                <w:color w:val="002060"/>
                <w:sz w:val="20"/>
              </w:rPr>
              <w:t>5</w:t>
            </w:r>
          </w:p>
        </w:tc>
      </w:tr>
      <w:tr w:rsidR="0058101F" w:rsidRPr="00036CFC" w:rsidTr="00356EBE">
        <w:trPr>
          <w:gridBefore w:val="2"/>
          <w:gridAfter w:val="1"/>
          <w:wBefore w:w="2268" w:type="dxa"/>
          <w:wAfter w:w="3348" w:type="dxa"/>
          <w:trHeight w:val="567"/>
        </w:trPr>
        <w:tc>
          <w:tcPr>
            <w:tcW w:w="540" w:type="dxa"/>
            <w:tcBorders>
              <w:top w:val="nil"/>
              <w:left w:val="nil"/>
              <w:bottom w:val="nil"/>
              <w:right w:val="single" w:sz="4" w:space="0" w:color="auto"/>
            </w:tcBorders>
            <w:vAlign w:val="center"/>
          </w:tcPr>
          <w:p w:rsidR="0058101F" w:rsidRPr="00036CFC" w:rsidRDefault="0058101F" w:rsidP="0044613D">
            <w:pPr>
              <w:jc w:val="center"/>
              <w:rPr>
                <w:b/>
                <w:bCs/>
                <w:color w:val="002060"/>
              </w:rPr>
            </w:pPr>
            <w:r w:rsidRPr="00036CFC">
              <w:rPr>
                <w:b/>
                <w:bCs/>
                <w:color w:val="002060"/>
              </w:rPr>
              <w:t>2</w:t>
            </w:r>
          </w:p>
        </w:tc>
        <w:tc>
          <w:tcPr>
            <w:tcW w:w="540" w:type="dxa"/>
            <w:tcBorders>
              <w:top w:val="single" w:sz="4" w:space="0" w:color="auto"/>
              <w:left w:val="single" w:sz="4" w:space="0" w:color="auto"/>
              <w:bottom w:val="single" w:sz="4" w:space="0" w:color="auto"/>
            </w:tcBorders>
            <w:vAlign w:val="center"/>
          </w:tcPr>
          <w:p w:rsidR="0058101F" w:rsidRPr="00036CFC" w:rsidRDefault="0058101F" w:rsidP="0044613D">
            <w:pPr>
              <w:jc w:val="center"/>
              <w:rPr>
                <w:color w:val="002060"/>
                <w:sz w:val="20"/>
              </w:rPr>
            </w:pPr>
            <w:r w:rsidRPr="00036CFC">
              <w:rPr>
                <w:color w:val="002060"/>
                <w:sz w:val="20"/>
              </w:rPr>
              <w:t>2</w:t>
            </w:r>
          </w:p>
        </w:tc>
        <w:tc>
          <w:tcPr>
            <w:tcW w:w="540" w:type="dxa"/>
            <w:vAlign w:val="center"/>
          </w:tcPr>
          <w:p w:rsidR="0058101F" w:rsidRPr="00036CFC" w:rsidRDefault="0058101F" w:rsidP="0044613D">
            <w:pPr>
              <w:jc w:val="center"/>
              <w:rPr>
                <w:color w:val="002060"/>
                <w:sz w:val="20"/>
              </w:rPr>
            </w:pPr>
            <w:r w:rsidRPr="00036CFC">
              <w:rPr>
                <w:color w:val="002060"/>
                <w:sz w:val="20"/>
              </w:rPr>
              <w:t>3</w:t>
            </w:r>
          </w:p>
        </w:tc>
        <w:tc>
          <w:tcPr>
            <w:tcW w:w="540" w:type="dxa"/>
            <w:vAlign w:val="center"/>
          </w:tcPr>
          <w:p w:rsidR="0058101F" w:rsidRPr="00036CFC" w:rsidRDefault="0058101F" w:rsidP="0044613D">
            <w:pPr>
              <w:jc w:val="center"/>
              <w:rPr>
                <w:color w:val="002060"/>
                <w:sz w:val="20"/>
              </w:rPr>
            </w:pPr>
            <w:r w:rsidRPr="00036CFC">
              <w:rPr>
                <w:color w:val="002060"/>
                <w:sz w:val="20"/>
              </w:rPr>
              <w:t>4</w:t>
            </w:r>
          </w:p>
        </w:tc>
        <w:tc>
          <w:tcPr>
            <w:tcW w:w="540" w:type="dxa"/>
            <w:vAlign w:val="center"/>
          </w:tcPr>
          <w:p w:rsidR="0058101F" w:rsidRPr="00036CFC" w:rsidRDefault="0058101F" w:rsidP="0044613D">
            <w:pPr>
              <w:jc w:val="center"/>
              <w:rPr>
                <w:color w:val="002060"/>
                <w:sz w:val="20"/>
              </w:rPr>
            </w:pPr>
            <w:r w:rsidRPr="00036CFC">
              <w:rPr>
                <w:color w:val="002060"/>
                <w:sz w:val="20"/>
              </w:rPr>
              <w:t>5</w:t>
            </w:r>
          </w:p>
        </w:tc>
        <w:tc>
          <w:tcPr>
            <w:tcW w:w="540" w:type="dxa"/>
            <w:vAlign w:val="center"/>
          </w:tcPr>
          <w:p w:rsidR="0058101F" w:rsidRPr="00036CFC" w:rsidRDefault="0058101F" w:rsidP="0044613D">
            <w:pPr>
              <w:jc w:val="center"/>
              <w:rPr>
                <w:color w:val="002060"/>
                <w:sz w:val="20"/>
              </w:rPr>
            </w:pPr>
            <w:r w:rsidRPr="00036CFC">
              <w:rPr>
                <w:color w:val="002060"/>
                <w:sz w:val="20"/>
              </w:rPr>
              <w:t>6</w:t>
            </w:r>
          </w:p>
        </w:tc>
      </w:tr>
      <w:tr w:rsidR="0058101F" w:rsidRPr="00036CFC" w:rsidTr="00356EBE">
        <w:trPr>
          <w:gridBefore w:val="2"/>
          <w:gridAfter w:val="1"/>
          <w:wBefore w:w="2268" w:type="dxa"/>
          <w:wAfter w:w="3348" w:type="dxa"/>
          <w:trHeight w:val="567"/>
        </w:trPr>
        <w:tc>
          <w:tcPr>
            <w:tcW w:w="540" w:type="dxa"/>
            <w:tcBorders>
              <w:top w:val="nil"/>
              <w:left w:val="nil"/>
              <w:bottom w:val="nil"/>
              <w:right w:val="single" w:sz="4" w:space="0" w:color="auto"/>
            </w:tcBorders>
            <w:vAlign w:val="center"/>
          </w:tcPr>
          <w:p w:rsidR="0058101F" w:rsidRPr="00036CFC" w:rsidRDefault="0058101F" w:rsidP="0044613D">
            <w:pPr>
              <w:jc w:val="center"/>
              <w:rPr>
                <w:b/>
                <w:bCs/>
                <w:color w:val="002060"/>
              </w:rPr>
            </w:pPr>
            <w:r w:rsidRPr="00036CFC">
              <w:rPr>
                <w:b/>
                <w:bCs/>
                <w:color w:val="002060"/>
              </w:rPr>
              <w:t>3</w:t>
            </w:r>
          </w:p>
        </w:tc>
        <w:tc>
          <w:tcPr>
            <w:tcW w:w="540" w:type="dxa"/>
            <w:tcBorders>
              <w:top w:val="single" w:sz="4" w:space="0" w:color="auto"/>
              <w:left w:val="single" w:sz="4" w:space="0" w:color="auto"/>
              <w:bottom w:val="single" w:sz="4" w:space="0" w:color="auto"/>
            </w:tcBorders>
            <w:vAlign w:val="center"/>
          </w:tcPr>
          <w:p w:rsidR="0058101F" w:rsidRPr="00036CFC" w:rsidRDefault="0058101F" w:rsidP="0044613D">
            <w:pPr>
              <w:jc w:val="center"/>
              <w:rPr>
                <w:color w:val="002060"/>
                <w:sz w:val="20"/>
              </w:rPr>
            </w:pPr>
            <w:r w:rsidRPr="00036CFC">
              <w:rPr>
                <w:color w:val="002060"/>
                <w:sz w:val="20"/>
              </w:rPr>
              <w:t>3</w:t>
            </w:r>
          </w:p>
        </w:tc>
        <w:tc>
          <w:tcPr>
            <w:tcW w:w="540" w:type="dxa"/>
            <w:vAlign w:val="center"/>
          </w:tcPr>
          <w:p w:rsidR="0058101F" w:rsidRPr="00036CFC" w:rsidRDefault="0058101F" w:rsidP="0044613D">
            <w:pPr>
              <w:jc w:val="center"/>
              <w:rPr>
                <w:color w:val="002060"/>
                <w:sz w:val="20"/>
              </w:rPr>
            </w:pPr>
            <w:r w:rsidRPr="00036CFC">
              <w:rPr>
                <w:color w:val="002060"/>
                <w:sz w:val="20"/>
              </w:rPr>
              <w:t>4</w:t>
            </w:r>
          </w:p>
        </w:tc>
        <w:tc>
          <w:tcPr>
            <w:tcW w:w="540" w:type="dxa"/>
            <w:vAlign w:val="center"/>
          </w:tcPr>
          <w:p w:rsidR="0058101F" w:rsidRPr="00036CFC" w:rsidRDefault="0058101F" w:rsidP="0044613D">
            <w:pPr>
              <w:jc w:val="center"/>
              <w:rPr>
                <w:color w:val="002060"/>
                <w:sz w:val="20"/>
              </w:rPr>
            </w:pPr>
            <w:r w:rsidRPr="00036CFC">
              <w:rPr>
                <w:color w:val="002060"/>
                <w:sz w:val="20"/>
              </w:rPr>
              <w:t>5</w:t>
            </w:r>
          </w:p>
        </w:tc>
        <w:tc>
          <w:tcPr>
            <w:tcW w:w="540" w:type="dxa"/>
            <w:vAlign w:val="center"/>
          </w:tcPr>
          <w:p w:rsidR="0058101F" w:rsidRPr="00036CFC" w:rsidRDefault="0058101F" w:rsidP="0044613D">
            <w:pPr>
              <w:jc w:val="center"/>
              <w:rPr>
                <w:color w:val="002060"/>
                <w:sz w:val="20"/>
              </w:rPr>
            </w:pPr>
            <w:r w:rsidRPr="00036CFC">
              <w:rPr>
                <w:color w:val="002060"/>
                <w:sz w:val="20"/>
              </w:rPr>
              <w:t>6</w:t>
            </w:r>
          </w:p>
        </w:tc>
        <w:tc>
          <w:tcPr>
            <w:tcW w:w="540" w:type="dxa"/>
            <w:vAlign w:val="center"/>
          </w:tcPr>
          <w:p w:rsidR="0058101F" w:rsidRPr="00036CFC" w:rsidRDefault="0058101F" w:rsidP="0044613D">
            <w:pPr>
              <w:jc w:val="center"/>
              <w:rPr>
                <w:color w:val="002060"/>
                <w:sz w:val="20"/>
              </w:rPr>
            </w:pPr>
            <w:r w:rsidRPr="00036CFC">
              <w:rPr>
                <w:color w:val="002060"/>
                <w:sz w:val="20"/>
              </w:rPr>
              <w:t>7</w:t>
            </w:r>
          </w:p>
        </w:tc>
      </w:tr>
      <w:tr w:rsidR="0058101F" w:rsidRPr="00036CFC" w:rsidTr="00356EBE">
        <w:trPr>
          <w:gridBefore w:val="2"/>
          <w:gridAfter w:val="1"/>
          <w:wBefore w:w="2268" w:type="dxa"/>
          <w:wAfter w:w="3348" w:type="dxa"/>
          <w:trHeight w:val="567"/>
        </w:trPr>
        <w:tc>
          <w:tcPr>
            <w:tcW w:w="540" w:type="dxa"/>
            <w:tcBorders>
              <w:top w:val="nil"/>
              <w:left w:val="nil"/>
              <w:bottom w:val="nil"/>
              <w:right w:val="single" w:sz="4" w:space="0" w:color="auto"/>
            </w:tcBorders>
            <w:vAlign w:val="center"/>
          </w:tcPr>
          <w:p w:rsidR="0058101F" w:rsidRPr="00036CFC" w:rsidRDefault="0058101F" w:rsidP="0044613D">
            <w:pPr>
              <w:jc w:val="center"/>
              <w:rPr>
                <w:b/>
                <w:bCs/>
                <w:color w:val="002060"/>
              </w:rPr>
            </w:pPr>
            <w:r w:rsidRPr="00036CFC">
              <w:rPr>
                <w:b/>
                <w:bCs/>
                <w:color w:val="002060"/>
              </w:rPr>
              <w:t>4</w:t>
            </w:r>
          </w:p>
        </w:tc>
        <w:tc>
          <w:tcPr>
            <w:tcW w:w="540" w:type="dxa"/>
            <w:tcBorders>
              <w:top w:val="single" w:sz="4" w:space="0" w:color="auto"/>
              <w:left w:val="single" w:sz="4" w:space="0" w:color="auto"/>
              <w:bottom w:val="single" w:sz="4" w:space="0" w:color="auto"/>
            </w:tcBorders>
            <w:vAlign w:val="center"/>
          </w:tcPr>
          <w:p w:rsidR="0058101F" w:rsidRPr="00036CFC" w:rsidRDefault="0058101F" w:rsidP="0044613D">
            <w:pPr>
              <w:jc w:val="center"/>
              <w:rPr>
                <w:color w:val="002060"/>
                <w:sz w:val="20"/>
              </w:rPr>
            </w:pPr>
            <w:r w:rsidRPr="00036CFC">
              <w:rPr>
                <w:color w:val="002060"/>
                <w:sz w:val="20"/>
              </w:rPr>
              <w:t>4</w:t>
            </w:r>
          </w:p>
        </w:tc>
        <w:tc>
          <w:tcPr>
            <w:tcW w:w="540" w:type="dxa"/>
            <w:vAlign w:val="center"/>
          </w:tcPr>
          <w:p w:rsidR="0058101F" w:rsidRPr="00036CFC" w:rsidRDefault="0058101F" w:rsidP="0044613D">
            <w:pPr>
              <w:jc w:val="center"/>
              <w:rPr>
                <w:color w:val="002060"/>
                <w:sz w:val="20"/>
              </w:rPr>
            </w:pPr>
            <w:r w:rsidRPr="00036CFC">
              <w:rPr>
                <w:color w:val="002060"/>
                <w:sz w:val="20"/>
              </w:rPr>
              <w:t>5</w:t>
            </w:r>
          </w:p>
        </w:tc>
        <w:tc>
          <w:tcPr>
            <w:tcW w:w="540" w:type="dxa"/>
            <w:vAlign w:val="center"/>
          </w:tcPr>
          <w:p w:rsidR="0058101F" w:rsidRPr="00036CFC" w:rsidRDefault="0058101F" w:rsidP="0044613D">
            <w:pPr>
              <w:jc w:val="center"/>
              <w:rPr>
                <w:color w:val="002060"/>
                <w:sz w:val="20"/>
              </w:rPr>
            </w:pPr>
            <w:r w:rsidRPr="00036CFC">
              <w:rPr>
                <w:color w:val="002060"/>
                <w:sz w:val="20"/>
              </w:rPr>
              <w:t>6</w:t>
            </w:r>
          </w:p>
        </w:tc>
        <w:tc>
          <w:tcPr>
            <w:tcW w:w="540" w:type="dxa"/>
            <w:vAlign w:val="center"/>
          </w:tcPr>
          <w:p w:rsidR="0058101F" w:rsidRPr="00036CFC" w:rsidRDefault="0058101F" w:rsidP="0044613D">
            <w:pPr>
              <w:jc w:val="center"/>
              <w:rPr>
                <w:color w:val="002060"/>
                <w:sz w:val="20"/>
              </w:rPr>
            </w:pPr>
            <w:r w:rsidRPr="00036CFC">
              <w:rPr>
                <w:color w:val="002060"/>
                <w:sz w:val="20"/>
              </w:rPr>
              <w:t>7</w:t>
            </w:r>
          </w:p>
        </w:tc>
        <w:tc>
          <w:tcPr>
            <w:tcW w:w="540" w:type="dxa"/>
            <w:vAlign w:val="center"/>
          </w:tcPr>
          <w:p w:rsidR="0058101F" w:rsidRPr="00036CFC" w:rsidRDefault="0058101F" w:rsidP="0044613D">
            <w:pPr>
              <w:jc w:val="center"/>
              <w:rPr>
                <w:color w:val="002060"/>
                <w:sz w:val="20"/>
              </w:rPr>
            </w:pPr>
            <w:r w:rsidRPr="00036CFC">
              <w:rPr>
                <w:color w:val="002060"/>
                <w:sz w:val="20"/>
              </w:rPr>
              <w:t>8</w:t>
            </w:r>
          </w:p>
        </w:tc>
      </w:tr>
      <w:tr w:rsidR="0058101F" w:rsidRPr="00036CFC" w:rsidTr="00356EBE">
        <w:trPr>
          <w:gridBefore w:val="2"/>
          <w:gridAfter w:val="1"/>
          <w:wBefore w:w="2268" w:type="dxa"/>
          <w:wAfter w:w="3348" w:type="dxa"/>
          <w:trHeight w:val="567"/>
        </w:trPr>
        <w:tc>
          <w:tcPr>
            <w:tcW w:w="540" w:type="dxa"/>
            <w:tcBorders>
              <w:top w:val="nil"/>
              <w:left w:val="nil"/>
              <w:bottom w:val="nil"/>
              <w:right w:val="single" w:sz="4" w:space="0" w:color="auto"/>
            </w:tcBorders>
            <w:vAlign w:val="center"/>
          </w:tcPr>
          <w:p w:rsidR="0058101F" w:rsidRPr="00036CFC" w:rsidRDefault="0058101F" w:rsidP="0044613D">
            <w:pPr>
              <w:jc w:val="center"/>
              <w:rPr>
                <w:b/>
                <w:bCs/>
                <w:color w:val="002060"/>
              </w:rPr>
            </w:pPr>
            <w:r w:rsidRPr="00036CFC">
              <w:rPr>
                <w:b/>
                <w:bCs/>
                <w:color w:val="002060"/>
              </w:rPr>
              <w:t>5</w:t>
            </w:r>
          </w:p>
        </w:tc>
        <w:tc>
          <w:tcPr>
            <w:tcW w:w="540" w:type="dxa"/>
            <w:tcBorders>
              <w:top w:val="single" w:sz="4" w:space="0" w:color="auto"/>
              <w:left w:val="single" w:sz="4" w:space="0" w:color="auto"/>
            </w:tcBorders>
            <w:vAlign w:val="center"/>
          </w:tcPr>
          <w:p w:rsidR="0058101F" w:rsidRPr="00036CFC" w:rsidRDefault="0058101F" w:rsidP="0044613D">
            <w:pPr>
              <w:jc w:val="center"/>
              <w:rPr>
                <w:color w:val="002060"/>
                <w:sz w:val="20"/>
              </w:rPr>
            </w:pPr>
            <w:r w:rsidRPr="00036CFC">
              <w:rPr>
                <w:color w:val="002060"/>
                <w:sz w:val="20"/>
              </w:rPr>
              <w:t>5</w:t>
            </w:r>
          </w:p>
        </w:tc>
        <w:tc>
          <w:tcPr>
            <w:tcW w:w="540" w:type="dxa"/>
            <w:vAlign w:val="center"/>
          </w:tcPr>
          <w:p w:rsidR="0058101F" w:rsidRPr="00036CFC" w:rsidRDefault="0058101F" w:rsidP="0044613D">
            <w:pPr>
              <w:jc w:val="center"/>
              <w:rPr>
                <w:color w:val="002060"/>
                <w:sz w:val="20"/>
              </w:rPr>
            </w:pPr>
            <w:r w:rsidRPr="00036CFC">
              <w:rPr>
                <w:color w:val="002060"/>
                <w:sz w:val="20"/>
              </w:rPr>
              <w:t>6</w:t>
            </w:r>
          </w:p>
        </w:tc>
        <w:tc>
          <w:tcPr>
            <w:tcW w:w="540" w:type="dxa"/>
            <w:vAlign w:val="center"/>
          </w:tcPr>
          <w:p w:rsidR="0058101F" w:rsidRPr="00036CFC" w:rsidRDefault="0058101F" w:rsidP="0044613D">
            <w:pPr>
              <w:jc w:val="center"/>
              <w:rPr>
                <w:color w:val="002060"/>
                <w:sz w:val="20"/>
              </w:rPr>
            </w:pPr>
            <w:r w:rsidRPr="00036CFC">
              <w:rPr>
                <w:color w:val="002060"/>
                <w:sz w:val="20"/>
              </w:rPr>
              <w:t>7</w:t>
            </w:r>
          </w:p>
        </w:tc>
        <w:tc>
          <w:tcPr>
            <w:tcW w:w="540" w:type="dxa"/>
            <w:vAlign w:val="center"/>
          </w:tcPr>
          <w:p w:rsidR="0058101F" w:rsidRPr="00036CFC" w:rsidRDefault="0058101F" w:rsidP="0044613D">
            <w:pPr>
              <w:jc w:val="center"/>
              <w:rPr>
                <w:color w:val="002060"/>
                <w:sz w:val="20"/>
              </w:rPr>
            </w:pPr>
            <w:r w:rsidRPr="00036CFC">
              <w:rPr>
                <w:color w:val="002060"/>
                <w:sz w:val="20"/>
              </w:rPr>
              <w:t>8</w:t>
            </w:r>
          </w:p>
        </w:tc>
        <w:tc>
          <w:tcPr>
            <w:tcW w:w="540" w:type="dxa"/>
            <w:vAlign w:val="center"/>
          </w:tcPr>
          <w:p w:rsidR="0058101F" w:rsidRPr="00036CFC" w:rsidRDefault="0058101F" w:rsidP="0044613D">
            <w:pPr>
              <w:jc w:val="center"/>
              <w:rPr>
                <w:color w:val="002060"/>
                <w:sz w:val="20"/>
              </w:rPr>
            </w:pPr>
            <w:r w:rsidRPr="00036CFC">
              <w:rPr>
                <w:color w:val="002060"/>
                <w:sz w:val="20"/>
              </w:rPr>
              <w:t>9</w:t>
            </w:r>
          </w:p>
        </w:tc>
      </w:tr>
      <w:tr w:rsidR="00356EBE" w:rsidRPr="00036CFC" w:rsidTr="00356E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14" w:type="dxa"/>
          </w:tcPr>
          <w:p w:rsidR="00356EBE" w:rsidRPr="00036CFC" w:rsidRDefault="00356EBE" w:rsidP="0044613D">
            <w:pPr>
              <w:rPr>
                <w:color w:val="002060"/>
              </w:rPr>
            </w:pPr>
          </w:p>
        </w:tc>
        <w:tc>
          <w:tcPr>
            <w:tcW w:w="1134" w:type="dxa"/>
            <w:gridSpan w:val="3"/>
          </w:tcPr>
          <w:p w:rsidR="00356EBE" w:rsidRPr="00036CFC" w:rsidRDefault="00356EBE" w:rsidP="0044613D">
            <w:pPr>
              <w:rPr>
                <w:color w:val="002060"/>
              </w:rPr>
            </w:pPr>
          </w:p>
        </w:tc>
        <w:tc>
          <w:tcPr>
            <w:tcW w:w="2160" w:type="dxa"/>
            <w:gridSpan w:val="4"/>
          </w:tcPr>
          <w:p w:rsidR="00356EBE" w:rsidRPr="00036CFC" w:rsidRDefault="00356EBE" w:rsidP="0044613D">
            <w:pPr>
              <w:rPr>
                <w:color w:val="002060"/>
              </w:rPr>
            </w:pPr>
          </w:p>
        </w:tc>
        <w:tc>
          <w:tcPr>
            <w:tcW w:w="3348" w:type="dxa"/>
          </w:tcPr>
          <w:p w:rsidR="00356EBE" w:rsidRPr="00036CFC" w:rsidRDefault="00356EBE" w:rsidP="0044613D">
            <w:pPr>
              <w:pStyle w:val="Heading4"/>
              <w:rPr>
                <w:color w:val="002060"/>
              </w:rPr>
            </w:pPr>
          </w:p>
          <w:p w:rsidR="00356EBE" w:rsidRPr="00036CFC" w:rsidRDefault="00356EBE" w:rsidP="0044613D">
            <w:pPr>
              <w:pStyle w:val="Heading4"/>
              <w:rPr>
                <w:color w:val="002060"/>
              </w:rPr>
            </w:pPr>
            <w:r w:rsidRPr="00036CFC">
              <w:rPr>
                <w:color w:val="002060"/>
              </w:rPr>
              <w:t>ACTION</w:t>
            </w:r>
          </w:p>
        </w:tc>
      </w:tr>
      <w:tr w:rsidR="00356EBE" w:rsidRPr="00036CFC" w:rsidTr="00356E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14" w:type="dxa"/>
          </w:tcPr>
          <w:p w:rsidR="00356EBE" w:rsidRPr="00036CFC" w:rsidRDefault="00356EBE" w:rsidP="0044613D">
            <w:pPr>
              <w:rPr>
                <w:color w:val="002060"/>
              </w:rPr>
            </w:pPr>
            <w:r w:rsidRPr="00036CFC">
              <w:rPr>
                <w:color w:val="002060"/>
              </w:rPr>
              <w:t>Risk Rating:</w:t>
            </w:r>
          </w:p>
        </w:tc>
        <w:tc>
          <w:tcPr>
            <w:tcW w:w="1134" w:type="dxa"/>
            <w:gridSpan w:val="3"/>
          </w:tcPr>
          <w:p w:rsidR="00356EBE" w:rsidRPr="00036CFC" w:rsidRDefault="00356EBE" w:rsidP="0044613D">
            <w:pPr>
              <w:rPr>
                <w:color w:val="002060"/>
              </w:rPr>
            </w:pPr>
            <w:r w:rsidRPr="00036CFC">
              <w:rPr>
                <w:color w:val="002060"/>
              </w:rPr>
              <w:t>1 – 3  =</w:t>
            </w:r>
          </w:p>
        </w:tc>
        <w:tc>
          <w:tcPr>
            <w:tcW w:w="2160" w:type="dxa"/>
            <w:gridSpan w:val="4"/>
          </w:tcPr>
          <w:p w:rsidR="00356EBE" w:rsidRPr="00036CFC" w:rsidRDefault="00356EBE" w:rsidP="0044613D">
            <w:pPr>
              <w:rPr>
                <w:color w:val="002060"/>
              </w:rPr>
            </w:pPr>
            <w:r w:rsidRPr="00036CFC">
              <w:rPr>
                <w:color w:val="002060"/>
              </w:rPr>
              <w:t>Serious</w:t>
            </w:r>
          </w:p>
        </w:tc>
        <w:tc>
          <w:tcPr>
            <w:tcW w:w="3348" w:type="dxa"/>
          </w:tcPr>
          <w:p w:rsidR="00356EBE" w:rsidRPr="00036CFC" w:rsidRDefault="00356EBE" w:rsidP="0044613D">
            <w:pPr>
              <w:rPr>
                <w:color w:val="002060"/>
              </w:rPr>
            </w:pPr>
            <w:r w:rsidRPr="00036CFC">
              <w:rPr>
                <w:color w:val="002060"/>
              </w:rPr>
              <w:t>Immediate (within 1 week)</w:t>
            </w:r>
          </w:p>
        </w:tc>
      </w:tr>
      <w:tr w:rsidR="00356EBE" w:rsidRPr="00036CFC" w:rsidTr="00356E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14" w:type="dxa"/>
          </w:tcPr>
          <w:p w:rsidR="00356EBE" w:rsidRPr="00036CFC" w:rsidRDefault="00356EBE" w:rsidP="0044613D">
            <w:pPr>
              <w:rPr>
                <w:color w:val="002060"/>
              </w:rPr>
            </w:pPr>
          </w:p>
        </w:tc>
        <w:tc>
          <w:tcPr>
            <w:tcW w:w="1134" w:type="dxa"/>
            <w:gridSpan w:val="3"/>
          </w:tcPr>
          <w:p w:rsidR="00356EBE" w:rsidRPr="00036CFC" w:rsidRDefault="00356EBE" w:rsidP="0044613D">
            <w:pPr>
              <w:rPr>
                <w:color w:val="002060"/>
              </w:rPr>
            </w:pPr>
            <w:r w:rsidRPr="00036CFC">
              <w:rPr>
                <w:color w:val="002060"/>
              </w:rPr>
              <w:t>4 -  5  =</w:t>
            </w:r>
          </w:p>
        </w:tc>
        <w:tc>
          <w:tcPr>
            <w:tcW w:w="2160" w:type="dxa"/>
            <w:gridSpan w:val="4"/>
          </w:tcPr>
          <w:p w:rsidR="00356EBE" w:rsidRPr="00036CFC" w:rsidRDefault="00356EBE" w:rsidP="0044613D">
            <w:pPr>
              <w:rPr>
                <w:color w:val="002060"/>
              </w:rPr>
            </w:pPr>
            <w:r w:rsidRPr="00036CFC">
              <w:rPr>
                <w:color w:val="002060"/>
              </w:rPr>
              <w:t>High</w:t>
            </w:r>
          </w:p>
        </w:tc>
        <w:tc>
          <w:tcPr>
            <w:tcW w:w="3348" w:type="dxa"/>
          </w:tcPr>
          <w:p w:rsidR="00356EBE" w:rsidRPr="00036CFC" w:rsidRDefault="00356EBE" w:rsidP="0044613D">
            <w:pPr>
              <w:rPr>
                <w:color w:val="002060"/>
              </w:rPr>
            </w:pPr>
            <w:r w:rsidRPr="00036CFC">
              <w:rPr>
                <w:color w:val="002060"/>
              </w:rPr>
              <w:t>Within 1 month</w:t>
            </w:r>
          </w:p>
        </w:tc>
      </w:tr>
      <w:tr w:rsidR="00356EBE" w:rsidRPr="00036CFC" w:rsidTr="00356E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14" w:type="dxa"/>
          </w:tcPr>
          <w:p w:rsidR="00356EBE" w:rsidRPr="00036CFC" w:rsidRDefault="00356EBE" w:rsidP="0044613D">
            <w:pPr>
              <w:rPr>
                <w:color w:val="002060"/>
              </w:rPr>
            </w:pPr>
          </w:p>
        </w:tc>
        <w:tc>
          <w:tcPr>
            <w:tcW w:w="1134" w:type="dxa"/>
            <w:gridSpan w:val="3"/>
          </w:tcPr>
          <w:p w:rsidR="00356EBE" w:rsidRPr="00036CFC" w:rsidRDefault="00356EBE" w:rsidP="0044613D">
            <w:pPr>
              <w:rPr>
                <w:color w:val="002060"/>
              </w:rPr>
            </w:pPr>
            <w:r w:rsidRPr="00036CFC">
              <w:rPr>
                <w:color w:val="002060"/>
              </w:rPr>
              <w:t xml:space="preserve">6 – 7  = </w:t>
            </w:r>
          </w:p>
        </w:tc>
        <w:tc>
          <w:tcPr>
            <w:tcW w:w="2160" w:type="dxa"/>
            <w:gridSpan w:val="4"/>
          </w:tcPr>
          <w:p w:rsidR="00356EBE" w:rsidRPr="00036CFC" w:rsidRDefault="00356EBE" w:rsidP="0044613D">
            <w:pPr>
              <w:rPr>
                <w:color w:val="002060"/>
              </w:rPr>
            </w:pPr>
            <w:r w:rsidRPr="00036CFC">
              <w:rPr>
                <w:color w:val="002060"/>
              </w:rPr>
              <w:t>Moderate</w:t>
            </w:r>
          </w:p>
        </w:tc>
        <w:tc>
          <w:tcPr>
            <w:tcW w:w="3348" w:type="dxa"/>
          </w:tcPr>
          <w:p w:rsidR="00356EBE" w:rsidRPr="00036CFC" w:rsidRDefault="00356EBE" w:rsidP="0044613D">
            <w:pPr>
              <w:rPr>
                <w:color w:val="002060"/>
              </w:rPr>
            </w:pPr>
            <w:r w:rsidRPr="00036CFC">
              <w:rPr>
                <w:color w:val="002060"/>
              </w:rPr>
              <w:t>&gt; 4 weeks</w:t>
            </w:r>
          </w:p>
        </w:tc>
      </w:tr>
      <w:tr w:rsidR="00356EBE" w:rsidRPr="00036CFC" w:rsidTr="00356EB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14" w:type="dxa"/>
          </w:tcPr>
          <w:p w:rsidR="00356EBE" w:rsidRPr="00036CFC" w:rsidRDefault="00356EBE" w:rsidP="0044613D">
            <w:pPr>
              <w:rPr>
                <w:color w:val="002060"/>
              </w:rPr>
            </w:pPr>
          </w:p>
        </w:tc>
        <w:tc>
          <w:tcPr>
            <w:tcW w:w="1134" w:type="dxa"/>
            <w:gridSpan w:val="3"/>
          </w:tcPr>
          <w:p w:rsidR="00356EBE" w:rsidRPr="00036CFC" w:rsidRDefault="00356EBE" w:rsidP="0044613D">
            <w:pPr>
              <w:rPr>
                <w:color w:val="002060"/>
              </w:rPr>
            </w:pPr>
            <w:r w:rsidRPr="00036CFC">
              <w:rPr>
                <w:color w:val="002060"/>
              </w:rPr>
              <w:t>8 – 9  =</w:t>
            </w:r>
          </w:p>
        </w:tc>
        <w:tc>
          <w:tcPr>
            <w:tcW w:w="2160" w:type="dxa"/>
            <w:gridSpan w:val="4"/>
          </w:tcPr>
          <w:p w:rsidR="00356EBE" w:rsidRPr="00036CFC" w:rsidRDefault="00356EBE" w:rsidP="0044613D">
            <w:pPr>
              <w:rPr>
                <w:color w:val="002060"/>
              </w:rPr>
            </w:pPr>
            <w:r w:rsidRPr="00036CFC">
              <w:rPr>
                <w:color w:val="002060"/>
              </w:rPr>
              <w:t>Acceptable</w:t>
            </w:r>
          </w:p>
        </w:tc>
        <w:tc>
          <w:tcPr>
            <w:tcW w:w="3348" w:type="dxa"/>
          </w:tcPr>
          <w:p w:rsidR="00356EBE" w:rsidRPr="00036CFC" w:rsidRDefault="00356EBE" w:rsidP="0044613D">
            <w:pPr>
              <w:rPr>
                <w:color w:val="002060"/>
              </w:rPr>
            </w:pPr>
            <w:r w:rsidRPr="00036CFC">
              <w:rPr>
                <w:color w:val="002060"/>
              </w:rPr>
              <w:t>No action</w:t>
            </w:r>
          </w:p>
        </w:tc>
      </w:tr>
    </w:tbl>
    <w:p w:rsidR="00DB52C1" w:rsidRDefault="00DB52C1" w:rsidP="00DB52C1"/>
    <w:p w:rsidR="00A6467F" w:rsidRDefault="00A6467F" w:rsidP="00DB52C1">
      <w:pPr>
        <w:rPr>
          <w:rFonts w:ascii="Arial" w:hAnsi="Arial" w:cs="Arial"/>
          <w:b/>
          <w:color w:val="FF0000"/>
          <w:sz w:val="44"/>
          <w:szCs w:val="44"/>
        </w:rPr>
      </w:pPr>
    </w:p>
    <w:tbl>
      <w:tblPr>
        <w:tblpPr w:leftFromText="180" w:rightFromText="180" w:vertAnchor="page" w:horzAnchor="margin" w:tblpY="18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83"/>
        <w:gridCol w:w="651"/>
        <w:gridCol w:w="123"/>
        <w:gridCol w:w="848"/>
        <w:gridCol w:w="407"/>
        <w:gridCol w:w="285"/>
        <w:gridCol w:w="1174"/>
        <w:gridCol w:w="569"/>
        <w:gridCol w:w="315"/>
        <w:gridCol w:w="753"/>
        <w:gridCol w:w="184"/>
        <w:gridCol w:w="284"/>
        <w:gridCol w:w="372"/>
        <w:gridCol w:w="163"/>
        <w:gridCol w:w="109"/>
        <w:gridCol w:w="360"/>
        <w:gridCol w:w="323"/>
        <w:gridCol w:w="40"/>
        <w:gridCol w:w="1013"/>
      </w:tblGrid>
      <w:tr w:rsidR="00DB52C1" w:rsidTr="000A6E39">
        <w:tc>
          <w:tcPr>
            <w:tcW w:w="7255" w:type="dxa"/>
            <w:gridSpan w:val="13"/>
            <w:shd w:val="clear" w:color="auto" w:fill="FABF8F"/>
          </w:tcPr>
          <w:p w:rsidR="00DB52C1" w:rsidRPr="00321699" w:rsidRDefault="00DB52C1" w:rsidP="00DB52C1">
            <w:pPr>
              <w:rPr>
                <w:b/>
              </w:rPr>
            </w:pPr>
            <w:r w:rsidRPr="00321699">
              <w:rPr>
                <w:b/>
                <w:sz w:val="28"/>
                <w:szCs w:val="22"/>
              </w:rPr>
              <w:lastRenderedPageBreak/>
              <w:t>General Health and S</w:t>
            </w:r>
            <w:r>
              <w:rPr>
                <w:b/>
                <w:sz w:val="28"/>
                <w:szCs w:val="22"/>
              </w:rPr>
              <w:t xml:space="preserve">afety Risk Assessment   </w:t>
            </w:r>
          </w:p>
        </w:tc>
        <w:tc>
          <w:tcPr>
            <w:tcW w:w="992" w:type="dxa"/>
            <w:gridSpan w:val="4"/>
            <w:shd w:val="clear" w:color="auto" w:fill="FABF8F"/>
          </w:tcPr>
          <w:p w:rsidR="00DB52C1" w:rsidRPr="00321699" w:rsidRDefault="00DB52C1" w:rsidP="000A6E39"/>
        </w:tc>
        <w:tc>
          <w:tcPr>
            <w:tcW w:w="1196" w:type="dxa"/>
            <w:gridSpan w:val="2"/>
          </w:tcPr>
          <w:p w:rsidR="00DB52C1" w:rsidRPr="00321699" w:rsidRDefault="00DB52C1" w:rsidP="000A6E39"/>
        </w:tc>
      </w:tr>
      <w:tr w:rsidR="00DB52C1" w:rsidTr="000A6E39">
        <w:trPr>
          <w:trHeight w:val="397"/>
        </w:trPr>
        <w:tc>
          <w:tcPr>
            <w:tcW w:w="1734" w:type="dxa"/>
            <w:gridSpan w:val="3"/>
            <w:shd w:val="clear" w:color="auto" w:fill="FBD4B4"/>
          </w:tcPr>
          <w:p w:rsidR="00DB52C1" w:rsidRPr="00321699" w:rsidRDefault="00DB52C1" w:rsidP="000A6E39">
            <w:pPr>
              <w:rPr>
                <w:rFonts w:ascii="Calibri" w:hAnsi="Calibri"/>
                <w:b/>
                <w:sz w:val="20"/>
                <w:szCs w:val="20"/>
              </w:rPr>
            </w:pPr>
            <w:r w:rsidRPr="00321699">
              <w:rPr>
                <w:rFonts w:ascii="Calibri" w:hAnsi="Calibri"/>
                <w:b/>
                <w:sz w:val="20"/>
                <w:szCs w:val="20"/>
              </w:rPr>
              <w:t>Company</w:t>
            </w:r>
          </w:p>
        </w:tc>
        <w:tc>
          <w:tcPr>
            <w:tcW w:w="3543" w:type="dxa"/>
            <w:gridSpan w:val="5"/>
          </w:tcPr>
          <w:p w:rsidR="00DB52C1" w:rsidRPr="00321699" w:rsidRDefault="00DB52C1" w:rsidP="000A6E39">
            <w:pPr>
              <w:rPr>
                <w:rFonts w:ascii="Calibri" w:hAnsi="Calibri"/>
                <w:sz w:val="20"/>
                <w:szCs w:val="20"/>
              </w:rPr>
            </w:pPr>
          </w:p>
        </w:tc>
        <w:tc>
          <w:tcPr>
            <w:tcW w:w="1553" w:type="dxa"/>
            <w:gridSpan w:val="4"/>
            <w:shd w:val="clear" w:color="auto" w:fill="FBD4B4"/>
          </w:tcPr>
          <w:p w:rsidR="00DB52C1" w:rsidRPr="00321699" w:rsidRDefault="00DB52C1" w:rsidP="000A6E39">
            <w:pPr>
              <w:rPr>
                <w:rFonts w:ascii="Calibri" w:hAnsi="Calibri"/>
                <w:b/>
                <w:sz w:val="20"/>
                <w:szCs w:val="20"/>
              </w:rPr>
            </w:pPr>
            <w:r w:rsidRPr="00321699">
              <w:rPr>
                <w:rFonts w:ascii="Calibri" w:hAnsi="Calibri"/>
                <w:b/>
                <w:sz w:val="20"/>
                <w:szCs w:val="20"/>
              </w:rPr>
              <w:t>Department</w:t>
            </w:r>
          </w:p>
        </w:tc>
        <w:tc>
          <w:tcPr>
            <w:tcW w:w="2613" w:type="dxa"/>
            <w:gridSpan w:val="7"/>
          </w:tcPr>
          <w:p w:rsidR="00DB52C1" w:rsidRPr="00321699" w:rsidRDefault="00DB52C1" w:rsidP="000A6E39">
            <w:pPr>
              <w:rPr>
                <w:rFonts w:ascii="Calibri" w:hAnsi="Calibri"/>
                <w:sz w:val="20"/>
                <w:szCs w:val="20"/>
              </w:rPr>
            </w:pPr>
          </w:p>
        </w:tc>
      </w:tr>
      <w:tr w:rsidR="00DB52C1" w:rsidTr="000A6E39">
        <w:trPr>
          <w:trHeight w:val="397"/>
        </w:trPr>
        <w:tc>
          <w:tcPr>
            <w:tcW w:w="1734" w:type="dxa"/>
            <w:gridSpan w:val="3"/>
            <w:shd w:val="clear" w:color="auto" w:fill="FBD4B4"/>
          </w:tcPr>
          <w:p w:rsidR="00DB52C1" w:rsidRPr="00321699" w:rsidRDefault="00DB52C1" w:rsidP="000A6E39">
            <w:pPr>
              <w:rPr>
                <w:rFonts w:ascii="Calibri" w:hAnsi="Calibri"/>
                <w:b/>
                <w:sz w:val="20"/>
                <w:szCs w:val="20"/>
              </w:rPr>
            </w:pPr>
            <w:r w:rsidRPr="00321699">
              <w:rPr>
                <w:rFonts w:ascii="Calibri" w:hAnsi="Calibri"/>
                <w:b/>
                <w:sz w:val="20"/>
                <w:szCs w:val="20"/>
              </w:rPr>
              <w:t xml:space="preserve"> Contact Name</w:t>
            </w:r>
          </w:p>
        </w:tc>
        <w:tc>
          <w:tcPr>
            <w:tcW w:w="3543" w:type="dxa"/>
            <w:gridSpan w:val="5"/>
          </w:tcPr>
          <w:p w:rsidR="00DB52C1" w:rsidRPr="00321699" w:rsidRDefault="00DB52C1" w:rsidP="000A6E39">
            <w:pPr>
              <w:rPr>
                <w:rFonts w:ascii="Calibri" w:hAnsi="Calibri"/>
                <w:sz w:val="20"/>
                <w:szCs w:val="20"/>
              </w:rPr>
            </w:pPr>
          </w:p>
        </w:tc>
        <w:tc>
          <w:tcPr>
            <w:tcW w:w="2150" w:type="dxa"/>
            <w:gridSpan w:val="6"/>
            <w:tcBorders>
              <w:bottom w:val="nil"/>
              <w:right w:val="nil"/>
            </w:tcBorders>
            <w:shd w:val="clear" w:color="auto" w:fill="FBD4B4"/>
          </w:tcPr>
          <w:p w:rsidR="00DB52C1" w:rsidRPr="00321699" w:rsidRDefault="00DB52C1" w:rsidP="000A6E39">
            <w:pPr>
              <w:rPr>
                <w:rFonts w:ascii="Calibri" w:hAnsi="Calibri"/>
                <w:b/>
                <w:sz w:val="20"/>
                <w:szCs w:val="20"/>
              </w:rPr>
            </w:pPr>
            <w:r w:rsidRPr="00321699">
              <w:rPr>
                <w:rFonts w:ascii="Calibri" w:hAnsi="Calibri"/>
                <w:b/>
                <w:sz w:val="20"/>
                <w:szCs w:val="20"/>
              </w:rPr>
              <w:t>Nature of Business</w:t>
            </w:r>
          </w:p>
        </w:tc>
        <w:tc>
          <w:tcPr>
            <w:tcW w:w="2016" w:type="dxa"/>
            <w:gridSpan w:val="5"/>
            <w:tcBorders>
              <w:left w:val="nil"/>
              <w:bottom w:val="nil"/>
            </w:tcBorders>
          </w:tcPr>
          <w:p w:rsidR="00DB52C1" w:rsidRPr="00321699" w:rsidRDefault="00DB52C1" w:rsidP="000A6E39">
            <w:pPr>
              <w:rPr>
                <w:rFonts w:ascii="Calibri" w:hAnsi="Calibri"/>
                <w:sz w:val="20"/>
                <w:szCs w:val="20"/>
              </w:rPr>
            </w:pPr>
          </w:p>
        </w:tc>
      </w:tr>
      <w:tr w:rsidR="00DB52C1" w:rsidTr="000A6E39">
        <w:trPr>
          <w:trHeight w:val="397"/>
        </w:trPr>
        <w:tc>
          <w:tcPr>
            <w:tcW w:w="1734" w:type="dxa"/>
            <w:gridSpan w:val="3"/>
            <w:tcBorders>
              <w:bottom w:val="single" w:sz="12" w:space="0" w:color="auto"/>
            </w:tcBorders>
            <w:shd w:val="clear" w:color="auto" w:fill="FBD4B4"/>
          </w:tcPr>
          <w:p w:rsidR="00DB52C1" w:rsidRPr="00321699" w:rsidRDefault="00DB52C1" w:rsidP="000A6E39">
            <w:pPr>
              <w:rPr>
                <w:rFonts w:ascii="Calibri" w:hAnsi="Calibri"/>
                <w:b/>
                <w:sz w:val="20"/>
                <w:szCs w:val="20"/>
              </w:rPr>
            </w:pPr>
            <w:r w:rsidRPr="00321699">
              <w:rPr>
                <w:rFonts w:ascii="Calibri" w:hAnsi="Calibri"/>
                <w:b/>
                <w:sz w:val="20"/>
                <w:szCs w:val="20"/>
              </w:rPr>
              <w:t xml:space="preserve"> Telephone No</w:t>
            </w:r>
          </w:p>
        </w:tc>
        <w:tc>
          <w:tcPr>
            <w:tcW w:w="3543" w:type="dxa"/>
            <w:gridSpan w:val="5"/>
            <w:tcBorders>
              <w:bottom w:val="single" w:sz="12" w:space="0" w:color="auto"/>
            </w:tcBorders>
          </w:tcPr>
          <w:p w:rsidR="00DB52C1" w:rsidRPr="00321699" w:rsidRDefault="00DB52C1" w:rsidP="000A6E39">
            <w:pPr>
              <w:rPr>
                <w:rFonts w:ascii="Calibri" w:hAnsi="Calibri"/>
                <w:sz w:val="20"/>
                <w:szCs w:val="20"/>
              </w:rPr>
            </w:pPr>
          </w:p>
        </w:tc>
        <w:tc>
          <w:tcPr>
            <w:tcW w:w="4166" w:type="dxa"/>
            <w:gridSpan w:val="11"/>
            <w:tcBorders>
              <w:top w:val="nil"/>
              <w:bottom w:val="single" w:sz="12" w:space="0" w:color="auto"/>
            </w:tcBorders>
          </w:tcPr>
          <w:p w:rsidR="00DB52C1" w:rsidRPr="00321699" w:rsidRDefault="00DB52C1" w:rsidP="000A6E39">
            <w:pPr>
              <w:rPr>
                <w:rFonts w:ascii="Calibri" w:hAnsi="Calibri"/>
                <w:sz w:val="20"/>
                <w:szCs w:val="20"/>
              </w:rPr>
            </w:pPr>
          </w:p>
        </w:tc>
      </w:tr>
      <w:tr w:rsidR="00DB52C1" w:rsidTr="000A6E39">
        <w:tc>
          <w:tcPr>
            <w:tcW w:w="9443" w:type="dxa"/>
            <w:gridSpan w:val="19"/>
            <w:tcBorders>
              <w:top w:val="single" w:sz="12" w:space="0" w:color="auto"/>
            </w:tcBorders>
            <w:shd w:val="clear" w:color="auto" w:fill="FBD4B4"/>
          </w:tcPr>
          <w:p w:rsidR="00DB52C1" w:rsidRPr="00321699" w:rsidRDefault="00DB52C1" w:rsidP="000A6E39">
            <w:pPr>
              <w:rPr>
                <w:rFonts w:ascii="Calibri" w:hAnsi="Calibri"/>
                <w:b/>
                <w:sz w:val="20"/>
                <w:szCs w:val="20"/>
              </w:rPr>
            </w:pPr>
            <w:r w:rsidRPr="00321699">
              <w:rPr>
                <w:rFonts w:ascii="Calibri" w:hAnsi="Calibri"/>
                <w:b/>
                <w:sz w:val="20"/>
                <w:szCs w:val="20"/>
              </w:rPr>
              <w:t>Principal Hazards</w:t>
            </w:r>
          </w:p>
        </w:tc>
      </w:tr>
      <w:tr w:rsidR="00DB52C1" w:rsidTr="000A6E39">
        <w:trPr>
          <w:trHeight w:val="283"/>
        </w:trPr>
        <w:tc>
          <w:tcPr>
            <w:tcW w:w="9443" w:type="dxa"/>
            <w:gridSpan w:val="19"/>
          </w:tcPr>
          <w:p w:rsidR="00DB52C1" w:rsidRPr="00321699" w:rsidRDefault="00DB52C1" w:rsidP="000A6E39">
            <w:pPr>
              <w:rPr>
                <w:rFonts w:ascii="Calibri" w:hAnsi="Calibri"/>
                <w:sz w:val="20"/>
                <w:szCs w:val="20"/>
              </w:rPr>
            </w:pPr>
            <w:r w:rsidRPr="00321699">
              <w:rPr>
                <w:rFonts w:ascii="Calibri" w:hAnsi="Calibri"/>
                <w:sz w:val="20"/>
                <w:szCs w:val="20"/>
              </w:rPr>
              <w:t>1</w:t>
            </w:r>
          </w:p>
        </w:tc>
      </w:tr>
      <w:tr w:rsidR="00DB52C1" w:rsidTr="000A6E39">
        <w:trPr>
          <w:trHeight w:val="283"/>
        </w:trPr>
        <w:tc>
          <w:tcPr>
            <w:tcW w:w="9443" w:type="dxa"/>
            <w:gridSpan w:val="19"/>
          </w:tcPr>
          <w:p w:rsidR="00DB52C1" w:rsidRPr="00321699" w:rsidRDefault="00DB52C1" w:rsidP="000A6E39">
            <w:pPr>
              <w:rPr>
                <w:rFonts w:ascii="Calibri" w:hAnsi="Calibri"/>
                <w:sz w:val="20"/>
                <w:szCs w:val="20"/>
              </w:rPr>
            </w:pPr>
            <w:r w:rsidRPr="00321699">
              <w:rPr>
                <w:rFonts w:ascii="Calibri" w:hAnsi="Calibri"/>
                <w:sz w:val="20"/>
                <w:szCs w:val="20"/>
              </w:rPr>
              <w:t>2</w:t>
            </w:r>
          </w:p>
        </w:tc>
      </w:tr>
      <w:tr w:rsidR="00DB52C1" w:rsidTr="000A6E39">
        <w:trPr>
          <w:trHeight w:val="283"/>
        </w:trPr>
        <w:tc>
          <w:tcPr>
            <w:tcW w:w="9443" w:type="dxa"/>
            <w:gridSpan w:val="19"/>
          </w:tcPr>
          <w:p w:rsidR="00DB52C1" w:rsidRPr="00321699" w:rsidRDefault="00DB52C1" w:rsidP="000A6E39">
            <w:pPr>
              <w:rPr>
                <w:rFonts w:ascii="Calibri" w:hAnsi="Calibri"/>
                <w:sz w:val="20"/>
                <w:szCs w:val="20"/>
              </w:rPr>
            </w:pPr>
            <w:r w:rsidRPr="00321699">
              <w:rPr>
                <w:rFonts w:ascii="Calibri" w:hAnsi="Calibri"/>
                <w:sz w:val="20"/>
                <w:szCs w:val="20"/>
              </w:rPr>
              <w:t>3</w:t>
            </w:r>
          </w:p>
        </w:tc>
      </w:tr>
      <w:tr w:rsidR="00DB52C1" w:rsidTr="000A6E39">
        <w:trPr>
          <w:trHeight w:val="283"/>
        </w:trPr>
        <w:tc>
          <w:tcPr>
            <w:tcW w:w="9443" w:type="dxa"/>
            <w:gridSpan w:val="19"/>
          </w:tcPr>
          <w:p w:rsidR="00DB52C1" w:rsidRPr="00321699" w:rsidRDefault="00DB52C1" w:rsidP="000A6E39">
            <w:pPr>
              <w:rPr>
                <w:rFonts w:ascii="Calibri" w:hAnsi="Calibri"/>
                <w:sz w:val="20"/>
                <w:szCs w:val="20"/>
              </w:rPr>
            </w:pPr>
            <w:r w:rsidRPr="00321699">
              <w:rPr>
                <w:rFonts w:ascii="Calibri" w:hAnsi="Calibri"/>
                <w:sz w:val="20"/>
                <w:szCs w:val="20"/>
              </w:rPr>
              <w:t>4</w:t>
            </w:r>
          </w:p>
        </w:tc>
      </w:tr>
      <w:tr w:rsidR="00DB52C1" w:rsidTr="000A6E39">
        <w:trPr>
          <w:trHeight w:val="283"/>
        </w:trPr>
        <w:tc>
          <w:tcPr>
            <w:tcW w:w="9443" w:type="dxa"/>
            <w:gridSpan w:val="19"/>
            <w:tcBorders>
              <w:bottom w:val="single" w:sz="12" w:space="0" w:color="auto"/>
            </w:tcBorders>
          </w:tcPr>
          <w:p w:rsidR="00DB52C1" w:rsidRPr="00321699" w:rsidRDefault="00DB52C1" w:rsidP="000A6E39">
            <w:pPr>
              <w:rPr>
                <w:rFonts w:ascii="Calibri" w:hAnsi="Calibri"/>
                <w:sz w:val="20"/>
                <w:szCs w:val="20"/>
              </w:rPr>
            </w:pPr>
            <w:r w:rsidRPr="00321699">
              <w:rPr>
                <w:rFonts w:ascii="Calibri" w:hAnsi="Calibri"/>
                <w:sz w:val="20"/>
                <w:szCs w:val="20"/>
              </w:rPr>
              <w:t>5</w:t>
            </w:r>
          </w:p>
        </w:tc>
      </w:tr>
      <w:tr w:rsidR="00DB52C1" w:rsidTr="000A6E39">
        <w:trPr>
          <w:trHeight w:val="227"/>
        </w:trPr>
        <w:tc>
          <w:tcPr>
            <w:tcW w:w="9443" w:type="dxa"/>
            <w:gridSpan w:val="19"/>
            <w:tcBorders>
              <w:top w:val="single" w:sz="12" w:space="0" w:color="auto"/>
            </w:tcBorders>
            <w:shd w:val="clear" w:color="auto" w:fill="FBD4B4"/>
          </w:tcPr>
          <w:p w:rsidR="00DB52C1" w:rsidRPr="00321699" w:rsidRDefault="00DB52C1" w:rsidP="000A6E39">
            <w:pPr>
              <w:rPr>
                <w:rFonts w:ascii="Calibri" w:hAnsi="Calibri"/>
                <w:b/>
                <w:sz w:val="20"/>
                <w:szCs w:val="20"/>
              </w:rPr>
            </w:pPr>
            <w:r w:rsidRPr="00321699">
              <w:rPr>
                <w:rFonts w:ascii="Calibri" w:hAnsi="Calibri"/>
                <w:b/>
                <w:sz w:val="20"/>
                <w:szCs w:val="20"/>
              </w:rPr>
              <w:t>Persons at Risk</w:t>
            </w:r>
          </w:p>
        </w:tc>
      </w:tr>
      <w:tr w:rsidR="00DB52C1" w:rsidTr="000A6E39">
        <w:trPr>
          <w:trHeight w:val="283"/>
        </w:trPr>
        <w:tc>
          <w:tcPr>
            <w:tcW w:w="9443" w:type="dxa"/>
            <w:gridSpan w:val="19"/>
          </w:tcPr>
          <w:p w:rsidR="00DB52C1" w:rsidRPr="00321699" w:rsidRDefault="00DB52C1" w:rsidP="000A6E39">
            <w:pPr>
              <w:rPr>
                <w:rFonts w:ascii="Calibri" w:hAnsi="Calibri"/>
                <w:sz w:val="20"/>
                <w:szCs w:val="20"/>
              </w:rPr>
            </w:pPr>
          </w:p>
        </w:tc>
      </w:tr>
      <w:tr w:rsidR="00DB52C1" w:rsidTr="000A6E39">
        <w:trPr>
          <w:trHeight w:val="283"/>
        </w:trPr>
        <w:tc>
          <w:tcPr>
            <w:tcW w:w="9443" w:type="dxa"/>
            <w:gridSpan w:val="19"/>
            <w:tcBorders>
              <w:bottom w:val="single" w:sz="12" w:space="0" w:color="auto"/>
            </w:tcBorders>
          </w:tcPr>
          <w:p w:rsidR="00DB52C1" w:rsidRPr="00321699" w:rsidRDefault="00DB52C1" w:rsidP="000A6E39">
            <w:pPr>
              <w:rPr>
                <w:rFonts w:ascii="Calibri" w:hAnsi="Calibri"/>
                <w:sz w:val="20"/>
                <w:szCs w:val="20"/>
              </w:rPr>
            </w:pPr>
          </w:p>
        </w:tc>
      </w:tr>
      <w:tr w:rsidR="00DB52C1" w:rsidTr="000A6E39">
        <w:trPr>
          <w:trHeight w:val="227"/>
        </w:trPr>
        <w:tc>
          <w:tcPr>
            <w:tcW w:w="9443" w:type="dxa"/>
            <w:gridSpan w:val="19"/>
            <w:tcBorders>
              <w:top w:val="single" w:sz="12" w:space="0" w:color="auto"/>
            </w:tcBorders>
            <w:shd w:val="clear" w:color="auto" w:fill="FBD4B4"/>
          </w:tcPr>
          <w:p w:rsidR="00DB52C1" w:rsidRPr="00321699" w:rsidRDefault="00DB52C1" w:rsidP="000A6E39">
            <w:pPr>
              <w:rPr>
                <w:rFonts w:ascii="Calibri" w:hAnsi="Calibri"/>
                <w:b/>
                <w:sz w:val="20"/>
                <w:szCs w:val="20"/>
              </w:rPr>
            </w:pPr>
            <w:r w:rsidRPr="00321699">
              <w:rPr>
                <w:rFonts w:ascii="Calibri" w:hAnsi="Calibri"/>
                <w:b/>
                <w:sz w:val="20"/>
                <w:szCs w:val="20"/>
              </w:rPr>
              <w:t>Main Legal Requirements</w:t>
            </w:r>
          </w:p>
        </w:tc>
      </w:tr>
      <w:tr w:rsidR="00DB52C1" w:rsidTr="000A6E39">
        <w:trPr>
          <w:trHeight w:val="283"/>
        </w:trPr>
        <w:tc>
          <w:tcPr>
            <w:tcW w:w="9443" w:type="dxa"/>
            <w:gridSpan w:val="19"/>
          </w:tcPr>
          <w:p w:rsidR="00DB52C1" w:rsidRPr="00321699" w:rsidRDefault="00DB52C1" w:rsidP="000A6E39">
            <w:pPr>
              <w:rPr>
                <w:rFonts w:ascii="Calibri" w:hAnsi="Calibri"/>
                <w:sz w:val="20"/>
                <w:szCs w:val="20"/>
              </w:rPr>
            </w:pPr>
            <w:r w:rsidRPr="00321699">
              <w:rPr>
                <w:rFonts w:ascii="Calibri" w:hAnsi="Calibri"/>
                <w:sz w:val="20"/>
                <w:szCs w:val="20"/>
              </w:rPr>
              <w:t>1</w:t>
            </w:r>
          </w:p>
        </w:tc>
      </w:tr>
      <w:tr w:rsidR="00DB52C1" w:rsidTr="000A6E39">
        <w:trPr>
          <w:trHeight w:val="283"/>
        </w:trPr>
        <w:tc>
          <w:tcPr>
            <w:tcW w:w="9443" w:type="dxa"/>
            <w:gridSpan w:val="19"/>
          </w:tcPr>
          <w:p w:rsidR="00DB52C1" w:rsidRPr="00321699" w:rsidRDefault="00DB52C1" w:rsidP="000A6E39">
            <w:pPr>
              <w:rPr>
                <w:rFonts w:ascii="Calibri" w:hAnsi="Calibri"/>
                <w:sz w:val="20"/>
                <w:szCs w:val="20"/>
              </w:rPr>
            </w:pPr>
            <w:r w:rsidRPr="00321699">
              <w:rPr>
                <w:rFonts w:ascii="Calibri" w:hAnsi="Calibri"/>
                <w:sz w:val="20"/>
                <w:szCs w:val="20"/>
              </w:rPr>
              <w:t>2</w:t>
            </w:r>
          </w:p>
        </w:tc>
      </w:tr>
      <w:tr w:rsidR="00DB52C1" w:rsidTr="000A6E39">
        <w:trPr>
          <w:trHeight w:val="283"/>
        </w:trPr>
        <w:tc>
          <w:tcPr>
            <w:tcW w:w="9443" w:type="dxa"/>
            <w:gridSpan w:val="19"/>
          </w:tcPr>
          <w:p w:rsidR="00DB52C1" w:rsidRPr="00321699" w:rsidRDefault="00DB52C1" w:rsidP="000A6E39">
            <w:pPr>
              <w:rPr>
                <w:rFonts w:ascii="Calibri" w:hAnsi="Calibri"/>
                <w:sz w:val="20"/>
                <w:szCs w:val="20"/>
              </w:rPr>
            </w:pPr>
            <w:r w:rsidRPr="00321699">
              <w:rPr>
                <w:rFonts w:ascii="Calibri" w:hAnsi="Calibri"/>
                <w:sz w:val="20"/>
                <w:szCs w:val="20"/>
              </w:rPr>
              <w:t>3</w:t>
            </w:r>
          </w:p>
        </w:tc>
      </w:tr>
      <w:tr w:rsidR="00DB52C1" w:rsidTr="000A6E39">
        <w:trPr>
          <w:trHeight w:val="283"/>
        </w:trPr>
        <w:tc>
          <w:tcPr>
            <w:tcW w:w="9443" w:type="dxa"/>
            <w:gridSpan w:val="19"/>
          </w:tcPr>
          <w:p w:rsidR="00DB52C1" w:rsidRPr="00321699" w:rsidRDefault="00DB52C1" w:rsidP="000A6E39">
            <w:pPr>
              <w:rPr>
                <w:rFonts w:ascii="Calibri" w:hAnsi="Calibri"/>
                <w:sz w:val="20"/>
                <w:szCs w:val="20"/>
              </w:rPr>
            </w:pPr>
            <w:r w:rsidRPr="00321699">
              <w:rPr>
                <w:rFonts w:ascii="Calibri" w:hAnsi="Calibri"/>
                <w:sz w:val="20"/>
                <w:szCs w:val="20"/>
              </w:rPr>
              <w:t>4</w:t>
            </w:r>
          </w:p>
        </w:tc>
      </w:tr>
      <w:tr w:rsidR="00DB52C1" w:rsidTr="000A6E39">
        <w:trPr>
          <w:trHeight w:val="283"/>
        </w:trPr>
        <w:tc>
          <w:tcPr>
            <w:tcW w:w="9443" w:type="dxa"/>
            <w:gridSpan w:val="19"/>
            <w:tcBorders>
              <w:bottom w:val="single" w:sz="12" w:space="0" w:color="auto"/>
            </w:tcBorders>
          </w:tcPr>
          <w:p w:rsidR="00DB52C1" w:rsidRPr="00321699" w:rsidRDefault="00DB52C1" w:rsidP="000A6E39">
            <w:pPr>
              <w:rPr>
                <w:rFonts w:ascii="Calibri" w:hAnsi="Calibri"/>
                <w:sz w:val="20"/>
                <w:szCs w:val="20"/>
              </w:rPr>
            </w:pPr>
            <w:r w:rsidRPr="00321699">
              <w:rPr>
                <w:rFonts w:ascii="Calibri" w:hAnsi="Calibri"/>
                <w:sz w:val="20"/>
                <w:szCs w:val="20"/>
              </w:rPr>
              <w:t>5</w:t>
            </w:r>
          </w:p>
        </w:tc>
      </w:tr>
      <w:tr w:rsidR="00DB52C1" w:rsidTr="000A6E39">
        <w:trPr>
          <w:trHeight w:val="227"/>
        </w:trPr>
        <w:tc>
          <w:tcPr>
            <w:tcW w:w="6546" w:type="dxa"/>
            <w:gridSpan w:val="11"/>
            <w:tcBorders>
              <w:top w:val="single" w:sz="12" w:space="0" w:color="auto"/>
            </w:tcBorders>
            <w:shd w:val="clear" w:color="auto" w:fill="FBD4B4"/>
          </w:tcPr>
          <w:p w:rsidR="00DB52C1" w:rsidRPr="00321699" w:rsidRDefault="00DB52C1" w:rsidP="000A6E39">
            <w:pPr>
              <w:tabs>
                <w:tab w:val="left" w:pos="4680"/>
              </w:tabs>
              <w:rPr>
                <w:rFonts w:ascii="Calibri" w:hAnsi="Calibri"/>
                <w:b/>
                <w:sz w:val="20"/>
                <w:szCs w:val="20"/>
              </w:rPr>
            </w:pPr>
            <w:r w:rsidRPr="00321699">
              <w:rPr>
                <w:rFonts w:ascii="Calibri" w:hAnsi="Calibri"/>
                <w:b/>
                <w:sz w:val="20"/>
                <w:szCs w:val="20"/>
              </w:rPr>
              <w:t>Significant Risks</w:t>
            </w:r>
            <w:r>
              <w:rPr>
                <w:rFonts w:ascii="Calibri" w:hAnsi="Calibri"/>
                <w:b/>
                <w:sz w:val="20"/>
                <w:szCs w:val="20"/>
              </w:rPr>
              <w:tab/>
            </w:r>
          </w:p>
        </w:tc>
        <w:tc>
          <w:tcPr>
            <w:tcW w:w="2897" w:type="dxa"/>
            <w:gridSpan w:val="8"/>
            <w:tcBorders>
              <w:top w:val="single" w:sz="12" w:space="0" w:color="auto"/>
            </w:tcBorders>
            <w:shd w:val="clear" w:color="auto" w:fill="FBD4B4"/>
          </w:tcPr>
          <w:p w:rsidR="00DB52C1" w:rsidRPr="00321699" w:rsidRDefault="00DB52C1" w:rsidP="000A6E39">
            <w:pPr>
              <w:rPr>
                <w:rFonts w:ascii="Calibri" w:hAnsi="Calibri"/>
                <w:b/>
                <w:sz w:val="20"/>
                <w:szCs w:val="20"/>
              </w:rPr>
            </w:pPr>
            <w:r w:rsidRPr="00321699">
              <w:rPr>
                <w:rFonts w:ascii="Calibri" w:hAnsi="Calibri"/>
                <w:b/>
                <w:sz w:val="20"/>
                <w:szCs w:val="20"/>
              </w:rPr>
              <w:t>Consequences</w:t>
            </w:r>
          </w:p>
        </w:tc>
      </w:tr>
      <w:tr w:rsidR="00DB52C1" w:rsidTr="000A6E39">
        <w:trPr>
          <w:trHeight w:val="283"/>
        </w:trPr>
        <w:tc>
          <w:tcPr>
            <w:tcW w:w="6546" w:type="dxa"/>
            <w:gridSpan w:val="11"/>
          </w:tcPr>
          <w:p w:rsidR="00DB52C1" w:rsidRPr="00321699" w:rsidRDefault="00DB52C1" w:rsidP="000A6E39">
            <w:pPr>
              <w:rPr>
                <w:rFonts w:ascii="Calibri" w:hAnsi="Calibri"/>
                <w:sz w:val="20"/>
                <w:szCs w:val="20"/>
              </w:rPr>
            </w:pPr>
            <w:r w:rsidRPr="00321699">
              <w:rPr>
                <w:rFonts w:ascii="Calibri" w:hAnsi="Calibri"/>
                <w:sz w:val="20"/>
                <w:szCs w:val="20"/>
              </w:rPr>
              <w:t>1</w:t>
            </w:r>
          </w:p>
        </w:tc>
        <w:tc>
          <w:tcPr>
            <w:tcW w:w="2897" w:type="dxa"/>
            <w:gridSpan w:val="8"/>
          </w:tcPr>
          <w:p w:rsidR="00DB52C1" w:rsidRPr="00321699" w:rsidRDefault="00DB52C1" w:rsidP="000A6E39">
            <w:pPr>
              <w:rPr>
                <w:rFonts w:ascii="Calibri" w:hAnsi="Calibri"/>
                <w:sz w:val="20"/>
                <w:szCs w:val="20"/>
              </w:rPr>
            </w:pPr>
          </w:p>
        </w:tc>
      </w:tr>
      <w:tr w:rsidR="00DB52C1" w:rsidTr="000A6E39">
        <w:trPr>
          <w:trHeight w:val="283"/>
        </w:trPr>
        <w:tc>
          <w:tcPr>
            <w:tcW w:w="6546" w:type="dxa"/>
            <w:gridSpan w:val="11"/>
          </w:tcPr>
          <w:p w:rsidR="00DB52C1" w:rsidRPr="00321699" w:rsidRDefault="00DB52C1" w:rsidP="000A6E39">
            <w:pPr>
              <w:rPr>
                <w:rFonts w:ascii="Calibri" w:hAnsi="Calibri"/>
                <w:sz w:val="20"/>
                <w:szCs w:val="20"/>
              </w:rPr>
            </w:pPr>
            <w:r w:rsidRPr="00321699">
              <w:rPr>
                <w:rFonts w:ascii="Calibri" w:hAnsi="Calibri"/>
                <w:sz w:val="20"/>
                <w:szCs w:val="20"/>
              </w:rPr>
              <w:t>2</w:t>
            </w:r>
          </w:p>
        </w:tc>
        <w:tc>
          <w:tcPr>
            <w:tcW w:w="2897" w:type="dxa"/>
            <w:gridSpan w:val="8"/>
          </w:tcPr>
          <w:p w:rsidR="00DB52C1" w:rsidRPr="00321699" w:rsidRDefault="00DB52C1" w:rsidP="000A6E39">
            <w:pPr>
              <w:rPr>
                <w:rFonts w:ascii="Calibri" w:hAnsi="Calibri"/>
                <w:sz w:val="20"/>
                <w:szCs w:val="20"/>
              </w:rPr>
            </w:pPr>
          </w:p>
        </w:tc>
      </w:tr>
      <w:tr w:rsidR="00DB52C1" w:rsidTr="000A6E39">
        <w:trPr>
          <w:trHeight w:val="283"/>
        </w:trPr>
        <w:tc>
          <w:tcPr>
            <w:tcW w:w="6546" w:type="dxa"/>
            <w:gridSpan w:val="11"/>
          </w:tcPr>
          <w:p w:rsidR="00DB52C1" w:rsidRPr="00321699" w:rsidRDefault="00DB52C1" w:rsidP="000A6E39">
            <w:pPr>
              <w:rPr>
                <w:rFonts w:ascii="Calibri" w:hAnsi="Calibri"/>
                <w:sz w:val="20"/>
                <w:szCs w:val="20"/>
              </w:rPr>
            </w:pPr>
            <w:r w:rsidRPr="00321699">
              <w:rPr>
                <w:rFonts w:ascii="Calibri" w:hAnsi="Calibri"/>
                <w:sz w:val="20"/>
                <w:szCs w:val="20"/>
              </w:rPr>
              <w:t>3</w:t>
            </w:r>
          </w:p>
        </w:tc>
        <w:tc>
          <w:tcPr>
            <w:tcW w:w="2897" w:type="dxa"/>
            <w:gridSpan w:val="8"/>
          </w:tcPr>
          <w:p w:rsidR="00DB52C1" w:rsidRPr="00321699" w:rsidRDefault="00DB52C1" w:rsidP="000A6E39">
            <w:pPr>
              <w:rPr>
                <w:rFonts w:ascii="Calibri" w:hAnsi="Calibri"/>
                <w:sz w:val="20"/>
                <w:szCs w:val="20"/>
              </w:rPr>
            </w:pPr>
          </w:p>
        </w:tc>
      </w:tr>
      <w:tr w:rsidR="00DB52C1" w:rsidTr="000A6E39">
        <w:trPr>
          <w:trHeight w:val="283"/>
        </w:trPr>
        <w:tc>
          <w:tcPr>
            <w:tcW w:w="6546" w:type="dxa"/>
            <w:gridSpan w:val="11"/>
          </w:tcPr>
          <w:p w:rsidR="00DB52C1" w:rsidRPr="00321699" w:rsidRDefault="00DB52C1" w:rsidP="000A6E39">
            <w:pPr>
              <w:rPr>
                <w:rFonts w:ascii="Calibri" w:hAnsi="Calibri"/>
                <w:sz w:val="20"/>
                <w:szCs w:val="20"/>
              </w:rPr>
            </w:pPr>
            <w:r w:rsidRPr="00321699">
              <w:rPr>
                <w:rFonts w:ascii="Calibri" w:hAnsi="Calibri"/>
                <w:sz w:val="20"/>
                <w:szCs w:val="20"/>
              </w:rPr>
              <w:t>4</w:t>
            </w:r>
          </w:p>
        </w:tc>
        <w:tc>
          <w:tcPr>
            <w:tcW w:w="2897" w:type="dxa"/>
            <w:gridSpan w:val="8"/>
          </w:tcPr>
          <w:p w:rsidR="00DB52C1" w:rsidRPr="00321699" w:rsidRDefault="00DB52C1" w:rsidP="000A6E39">
            <w:pPr>
              <w:rPr>
                <w:rFonts w:ascii="Calibri" w:hAnsi="Calibri"/>
                <w:sz w:val="20"/>
                <w:szCs w:val="20"/>
              </w:rPr>
            </w:pPr>
          </w:p>
        </w:tc>
      </w:tr>
      <w:tr w:rsidR="00DB52C1" w:rsidTr="000A6E39">
        <w:trPr>
          <w:trHeight w:val="283"/>
        </w:trPr>
        <w:tc>
          <w:tcPr>
            <w:tcW w:w="6546" w:type="dxa"/>
            <w:gridSpan w:val="11"/>
            <w:tcBorders>
              <w:bottom w:val="single" w:sz="12" w:space="0" w:color="auto"/>
            </w:tcBorders>
          </w:tcPr>
          <w:p w:rsidR="00DB52C1" w:rsidRPr="00321699" w:rsidRDefault="00DB52C1" w:rsidP="000A6E39">
            <w:pPr>
              <w:rPr>
                <w:rFonts w:ascii="Calibri" w:hAnsi="Calibri"/>
                <w:sz w:val="20"/>
                <w:szCs w:val="20"/>
              </w:rPr>
            </w:pPr>
            <w:r w:rsidRPr="00321699">
              <w:rPr>
                <w:rFonts w:ascii="Calibri" w:hAnsi="Calibri"/>
                <w:sz w:val="20"/>
                <w:szCs w:val="20"/>
              </w:rPr>
              <w:t>5</w:t>
            </w:r>
          </w:p>
        </w:tc>
        <w:tc>
          <w:tcPr>
            <w:tcW w:w="2897" w:type="dxa"/>
            <w:gridSpan w:val="8"/>
            <w:tcBorders>
              <w:bottom w:val="single" w:sz="12" w:space="0" w:color="auto"/>
            </w:tcBorders>
          </w:tcPr>
          <w:p w:rsidR="00DB52C1" w:rsidRPr="00321699" w:rsidRDefault="00DB52C1" w:rsidP="000A6E39">
            <w:pPr>
              <w:rPr>
                <w:rFonts w:ascii="Calibri" w:hAnsi="Calibri"/>
                <w:sz w:val="20"/>
                <w:szCs w:val="20"/>
              </w:rPr>
            </w:pPr>
          </w:p>
        </w:tc>
      </w:tr>
      <w:tr w:rsidR="00DB52C1" w:rsidTr="000A6E39">
        <w:trPr>
          <w:trHeight w:val="227"/>
        </w:trPr>
        <w:tc>
          <w:tcPr>
            <w:tcW w:w="9443" w:type="dxa"/>
            <w:gridSpan w:val="19"/>
            <w:tcBorders>
              <w:top w:val="single" w:sz="12" w:space="0" w:color="auto"/>
            </w:tcBorders>
            <w:shd w:val="clear" w:color="auto" w:fill="FBD4B4"/>
          </w:tcPr>
          <w:p w:rsidR="00DB52C1" w:rsidRPr="00321699" w:rsidRDefault="00DB52C1" w:rsidP="000A6E39">
            <w:pPr>
              <w:rPr>
                <w:rFonts w:ascii="Calibri" w:hAnsi="Calibri"/>
                <w:b/>
                <w:sz w:val="20"/>
                <w:szCs w:val="20"/>
              </w:rPr>
            </w:pPr>
            <w:r w:rsidRPr="00321699">
              <w:rPr>
                <w:rFonts w:ascii="Calibri" w:hAnsi="Calibri"/>
                <w:b/>
                <w:sz w:val="20"/>
                <w:szCs w:val="20"/>
              </w:rPr>
              <w:t>Existing Control Measures</w:t>
            </w:r>
          </w:p>
        </w:tc>
      </w:tr>
      <w:tr w:rsidR="00DB52C1" w:rsidTr="000A6E39">
        <w:trPr>
          <w:trHeight w:val="283"/>
        </w:trPr>
        <w:tc>
          <w:tcPr>
            <w:tcW w:w="9443" w:type="dxa"/>
            <w:gridSpan w:val="19"/>
          </w:tcPr>
          <w:p w:rsidR="00DB52C1" w:rsidRPr="00321699" w:rsidRDefault="00DB52C1" w:rsidP="000A6E39">
            <w:pPr>
              <w:rPr>
                <w:rFonts w:ascii="Calibri" w:hAnsi="Calibri"/>
                <w:b/>
                <w:sz w:val="20"/>
                <w:szCs w:val="20"/>
              </w:rPr>
            </w:pPr>
            <w:r w:rsidRPr="00321699">
              <w:rPr>
                <w:rFonts w:ascii="Calibri" w:hAnsi="Calibri"/>
                <w:b/>
                <w:sz w:val="20"/>
                <w:szCs w:val="20"/>
              </w:rPr>
              <w:t>1</w:t>
            </w:r>
          </w:p>
        </w:tc>
      </w:tr>
      <w:tr w:rsidR="00DB52C1" w:rsidTr="000A6E39">
        <w:trPr>
          <w:trHeight w:val="283"/>
        </w:trPr>
        <w:tc>
          <w:tcPr>
            <w:tcW w:w="9443" w:type="dxa"/>
            <w:gridSpan w:val="19"/>
          </w:tcPr>
          <w:p w:rsidR="00DB52C1" w:rsidRPr="00321699" w:rsidRDefault="00DB52C1" w:rsidP="000A6E39">
            <w:pPr>
              <w:rPr>
                <w:rFonts w:ascii="Calibri" w:hAnsi="Calibri"/>
                <w:b/>
                <w:sz w:val="20"/>
                <w:szCs w:val="20"/>
              </w:rPr>
            </w:pPr>
            <w:r w:rsidRPr="00321699">
              <w:rPr>
                <w:rFonts w:ascii="Calibri" w:hAnsi="Calibri"/>
                <w:b/>
                <w:sz w:val="20"/>
                <w:szCs w:val="20"/>
              </w:rPr>
              <w:t>2</w:t>
            </w:r>
          </w:p>
        </w:tc>
      </w:tr>
      <w:tr w:rsidR="00DB52C1" w:rsidTr="000A6E39">
        <w:trPr>
          <w:trHeight w:val="283"/>
        </w:trPr>
        <w:tc>
          <w:tcPr>
            <w:tcW w:w="9443" w:type="dxa"/>
            <w:gridSpan w:val="19"/>
          </w:tcPr>
          <w:p w:rsidR="00DB52C1" w:rsidRPr="00321699" w:rsidRDefault="00DB52C1" w:rsidP="000A6E39">
            <w:pPr>
              <w:rPr>
                <w:rFonts w:ascii="Calibri" w:hAnsi="Calibri"/>
                <w:b/>
                <w:sz w:val="20"/>
                <w:szCs w:val="20"/>
              </w:rPr>
            </w:pPr>
            <w:r w:rsidRPr="00321699">
              <w:rPr>
                <w:rFonts w:ascii="Calibri" w:hAnsi="Calibri"/>
                <w:b/>
                <w:sz w:val="20"/>
                <w:szCs w:val="20"/>
              </w:rPr>
              <w:t>3</w:t>
            </w:r>
          </w:p>
        </w:tc>
      </w:tr>
      <w:tr w:rsidR="00DB52C1" w:rsidTr="000A6E39">
        <w:trPr>
          <w:trHeight w:val="283"/>
        </w:trPr>
        <w:tc>
          <w:tcPr>
            <w:tcW w:w="9443" w:type="dxa"/>
            <w:gridSpan w:val="19"/>
          </w:tcPr>
          <w:p w:rsidR="00DB52C1" w:rsidRPr="00321699" w:rsidRDefault="00DB52C1" w:rsidP="000A6E39">
            <w:pPr>
              <w:rPr>
                <w:rFonts w:ascii="Calibri" w:hAnsi="Calibri"/>
                <w:b/>
                <w:sz w:val="20"/>
                <w:szCs w:val="20"/>
              </w:rPr>
            </w:pPr>
            <w:r w:rsidRPr="00321699">
              <w:rPr>
                <w:rFonts w:ascii="Calibri" w:hAnsi="Calibri"/>
                <w:b/>
                <w:sz w:val="20"/>
                <w:szCs w:val="20"/>
              </w:rPr>
              <w:t>4</w:t>
            </w:r>
          </w:p>
        </w:tc>
      </w:tr>
      <w:tr w:rsidR="00DB52C1" w:rsidTr="000A6E39">
        <w:trPr>
          <w:trHeight w:val="283"/>
        </w:trPr>
        <w:tc>
          <w:tcPr>
            <w:tcW w:w="9443" w:type="dxa"/>
            <w:gridSpan w:val="19"/>
            <w:tcBorders>
              <w:bottom w:val="single" w:sz="12" w:space="0" w:color="auto"/>
            </w:tcBorders>
          </w:tcPr>
          <w:p w:rsidR="00DB52C1" w:rsidRPr="00321699" w:rsidRDefault="00DB52C1" w:rsidP="000A6E39">
            <w:pPr>
              <w:rPr>
                <w:rFonts w:ascii="Calibri" w:hAnsi="Calibri"/>
                <w:b/>
                <w:sz w:val="20"/>
                <w:szCs w:val="20"/>
              </w:rPr>
            </w:pPr>
            <w:r w:rsidRPr="00321699">
              <w:rPr>
                <w:rFonts w:ascii="Calibri" w:hAnsi="Calibri"/>
                <w:b/>
                <w:sz w:val="20"/>
                <w:szCs w:val="20"/>
              </w:rPr>
              <w:t>5</w:t>
            </w:r>
          </w:p>
        </w:tc>
      </w:tr>
      <w:tr w:rsidR="00DB52C1" w:rsidTr="000A6E39">
        <w:trPr>
          <w:trHeight w:val="227"/>
        </w:trPr>
        <w:tc>
          <w:tcPr>
            <w:tcW w:w="9443" w:type="dxa"/>
            <w:gridSpan w:val="19"/>
            <w:tcBorders>
              <w:top w:val="single" w:sz="12" w:space="0" w:color="auto"/>
            </w:tcBorders>
            <w:shd w:val="clear" w:color="auto" w:fill="FBD4B4"/>
          </w:tcPr>
          <w:p w:rsidR="00DB52C1" w:rsidRPr="00321699" w:rsidRDefault="00DB52C1" w:rsidP="000A6E39">
            <w:pPr>
              <w:rPr>
                <w:rFonts w:ascii="Calibri" w:hAnsi="Calibri"/>
                <w:b/>
                <w:sz w:val="20"/>
                <w:szCs w:val="20"/>
              </w:rPr>
            </w:pPr>
            <w:r w:rsidRPr="00321699">
              <w:rPr>
                <w:rFonts w:ascii="Calibri" w:hAnsi="Calibri"/>
                <w:b/>
                <w:sz w:val="20"/>
                <w:szCs w:val="20"/>
              </w:rPr>
              <w:t>Residual Risk, i.e. after controls are in place.</w:t>
            </w:r>
          </w:p>
        </w:tc>
      </w:tr>
      <w:tr w:rsidR="00DB52C1" w:rsidTr="000A6E39">
        <w:trPr>
          <w:trHeight w:val="397"/>
        </w:trPr>
        <w:tc>
          <w:tcPr>
            <w:tcW w:w="1606" w:type="dxa"/>
            <w:gridSpan w:val="2"/>
            <w:tcBorders>
              <w:bottom w:val="single" w:sz="12" w:space="0" w:color="auto"/>
            </w:tcBorders>
            <w:shd w:val="clear" w:color="auto" w:fill="FBD4B4"/>
          </w:tcPr>
          <w:p w:rsidR="00DB52C1" w:rsidRPr="00321699" w:rsidRDefault="00DB52C1" w:rsidP="000A6E39">
            <w:pPr>
              <w:rPr>
                <w:rFonts w:ascii="Calibri" w:hAnsi="Calibri"/>
                <w:b/>
                <w:sz w:val="20"/>
                <w:szCs w:val="20"/>
              </w:rPr>
            </w:pPr>
            <w:r w:rsidRPr="00321699">
              <w:rPr>
                <w:rFonts w:ascii="Calibri" w:hAnsi="Calibri"/>
                <w:b/>
                <w:sz w:val="20"/>
                <w:szCs w:val="20"/>
              </w:rPr>
              <w:t>Severity</w:t>
            </w:r>
          </w:p>
        </w:tc>
        <w:tc>
          <w:tcPr>
            <w:tcW w:w="1540" w:type="dxa"/>
            <w:gridSpan w:val="3"/>
            <w:tcBorders>
              <w:bottom w:val="single" w:sz="12" w:space="0" w:color="auto"/>
            </w:tcBorders>
          </w:tcPr>
          <w:p w:rsidR="00DB52C1" w:rsidRPr="00321699" w:rsidRDefault="00DB52C1" w:rsidP="000A6E39">
            <w:pPr>
              <w:rPr>
                <w:rFonts w:ascii="Calibri" w:hAnsi="Calibri"/>
                <w:b/>
                <w:sz w:val="20"/>
                <w:szCs w:val="20"/>
              </w:rPr>
            </w:pPr>
          </w:p>
        </w:tc>
        <w:tc>
          <w:tcPr>
            <w:tcW w:w="1541" w:type="dxa"/>
            <w:gridSpan w:val="2"/>
            <w:tcBorders>
              <w:bottom w:val="single" w:sz="12" w:space="0" w:color="auto"/>
            </w:tcBorders>
            <w:shd w:val="clear" w:color="auto" w:fill="FBD4B4"/>
          </w:tcPr>
          <w:p w:rsidR="00DB52C1" w:rsidRPr="00321699" w:rsidRDefault="00DB52C1" w:rsidP="000A6E39">
            <w:pPr>
              <w:rPr>
                <w:rFonts w:ascii="Calibri" w:hAnsi="Calibri"/>
                <w:b/>
                <w:sz w:val="20"/>
                <w:szCs w:val="20"/>
              </w:rPr>
            </w:pPr>
            <w:r w:rsidRPr="00321699">
              <w:rPr>
                <w:rFonts w:ascii="Calibri" w:hAnsi="Calibri"/>
                <w:b/>
                <w:sz w:val="20"/>
                <w:szCs w:val="20"/>
              </w:rPr>
              <w:t>Likelihood</w:t>
            </w:r>
          </w:p>
        </w:tc>
        <w:tc>
          <w:tcPr>
            <w:tcW w:w="1675" w:type="dxa"/>
            <w:gridSpan w:val="3"/>
            <w:tcBorders>
              <w:bottom w:val="single" w:sz="12" w:space="0" w:color="auto"/>
            </w:tcBorders>
          </w:tcPr>
          <w:p w:rsidR="00DB52C1" w:rsidRPr="00321699" w:rsidRDefault="00DB52C1" w:rsidP="000A6E39">
            <w:pPr>
              <w:rPr>
                <w:rFonts w:ascii="Calibri" w:hAnsi="Calibri"/>
                <w:b/>
                <w:sz w:val="20"/>
                <w:szCs w:val="20"/>
              </w:rPr>
            </w:pPr>
          </w:p>
        </w:tc>
        <w:tc>
          <w:tcPr>
            <w:tcW w:w="1540" w:type="dxa"/>
            <w:gridSpan w:val="6"/>
            <w:tcBorders>
              <w:bottom w:val="single" w:sz="12" w:space="0" w:color="auto"/>
            </w:tcBorders>
            <w:shd w:val="clear" w:color="auto" w:fill="FBD4B4"/>
          </w:tcPr>
          <w:p w:rsidR="00DB52C1" w:rsidRPr="00321699" w:rsidRDefault="00DB52C1" w:rsidP="000A6E39">
            <w:pPr>
              <w:rPr>
                <w:rFonts w:ascii="Calibri" w:hAnsi="Calibri"/>
                <w:b/>
                <w:sz w:val="20"/>
                <w:szCs w:val="20"/>
              </w:rPr>
            </w:pPr>
            <w:r w:rsidRPr="00321699">
              <w:rPr>
                <w:rFonts w:ascii="Calibri" w:hAnsi="Calibri"/>
                <w:b/>
                <w:sz w:val="20"/>
                <w:szCs w:val="20"/>
              </w:rPr>
              <w:t>Residual risk</w:t>
            </w:r>
          </w:p>
        </w:tc>
        <w:tc>
          <w:tcPr>
            <w:tcW w:w="1541" w:type="dxa"/>
            <w:gridSpan w:val="3"/>
            <w:tcBorders>
              <w:bottom w:val="single" w:sz="12" w:space="0" w:color="auto"/>
            </w:tcBorders>
          </w:tcPr>
          <w:p w:rsidR="00DB52C1" w:rsidRPr="00321699" w:rsidRDefault="00DB52C1" w:rsidP="000A6E39">
            <w:pPr>
              <w:rPr>
                <w:rFonts w:ascii="Calibri" w:hAnsi="Calibri"/>
                <w:b/>
                <w:sz w:val="20"/>
                <w:szCs w:val="20"/>
              </w:rPr>
            </w:pPr>
          </w:p>
        </w:tc>
      </w:tr>
      <w:tr w:rsidR="00DB52C1" w:rsidTr="000A6E39">
        <w:trPr>
          <w:trHeight w:val="283"/>
        </w:trPr>
        <w:tc>
          <w:tcPr>
            <w:tcW w:w="9443" w:type="dxa"/>
            <w:gridSpan w:val="19"/>
            <w:tcBorders>
              <w:top w:val="single" w:sz="12" w:space="0" w:color="auto"/>
            </w:tcBorders>
            <w:shd w:val="clear" w:color="auto" w:fill="FBD4B4"/>
          </w:tcPr>
          <w:p w:rsidR="00DB52C1" w:rsidRPr="00321699" w:rsidRDefault="00DB52C1" w:rsidP="000A6E39">
            <w:pPr>
              <w:rPr>
                <w:rFonts w:ascii="Calibri" w:hAnsi="Calibri"/>
                <w:b/>
                <w:sz w:val="20"/>
                <w:szCs w:val="20"/>
              </w:rPr>
            </w:pPr>
            <w:r w:rsidRPr="00321699">
              <w:rPr>
                <w:rFonts w:ascii="Calibri" w:hAnsi="Calibri"/>
                <w:b/>
                <w:sz w:val="20"/>
                <w:szCs w:val="20"/>
              </w:rPr>
              <w:t>Information relevant HSE and trade publications</w:t>
            </w:r>
          </w:p>
        </w:tc>
      </w:tr>
      <w:tr w:rsidR="00DB52C1" w:rsidTr="000A6E39">
        <w:trPr>
          <w:trHeight w:val="340"/>
        </w:trPr>
        <w:tc>
          <w:tcPr>
            <w:tcW w:w="9443" w:type="dxa"/>
            <w:gridSpan w:val="19"/>
            <w:tcBorders>
              <w:bottom w:val="single" w:sz="12" w:space="0" w:color="auto"/>
            </w:tcBorders>
          </w:tcPr>
          <w:p w:rsidR="00DB52C1" w:rsidRPr="00321699" w:rsidRDefault="00DB52C1" w:rsidP="000A6E39">
            <w:pPr>
              <w:rPr>
                <w:rFonts w:ascii="Calibri" w:hAnsi="Calibri"/>
                <w:b/>
                <w:sz w:val="20"/>
                <w:szCs w:val="20"/>
              </w:rPr>
            </w:pPr>
          </w:p>
        </w:tc>
      </w:tr>
      <w:tr w:rsidR="00DB52C1" w:rsidTr="000A6E39">
        <w:trPr>
          <w:trHeight w:val="283"/>
        </w:trPr>
        <w:tc>
          <w:tcPr>
            <w:tcW w:w="4687" w:type="dxa"/>
            <w:gridSpan w:val="7"/>
            <w:tcBorders>
              <w:top w:val="single" w:sz="12" w:space="0" w:color="auto"/>
            </w:tcBorders>
            <w:shd w:val="clear" w:color="auto" w:fill="FBD4B4"/>
          </w:tcPr>
          <w:p w:rsidR="00DB52C1" w:rsidRPr="00321699" w:rsidRDefault="00DB52C1" w:rsidP="000A6E39">
            <w:pPr>
              <w:rPr>
                <w:rFonts w:ascii="Calibri" w:hAnsi="Calibri"/>
                <w:b/>
                <w:sz w:val="20"/>
                <w:szCs w:val="20"/>
              </w:rPr>
            </w:pPr>
            <w:r w:rsidRPr="00321699">
              <w:rPr>
                <w:rFonts w:ascii="Calibri" w:hAnsi="Calibri"/>
                <w:b/>
                <w:sz w:val="20"/>
                <w:szCs w:val="20"/>
              </w:rPr>
              <w:t>Comments from Line Manager</w:t>
            </w:r>
          </w:p>
        </w:tc>
        <w:tc>
          <w:tcPr>
            <w:tcW w:w="4756" w:type="dxa"/>
            <w:gridSpan w:val="12"/>
            <w:tcBorders>
              <w:top w:val="single" w:sz="12" w:space="0" w:color="auto"/>
            </w:tcBorders>
            <w:shd w:val="clear" w:color="auto" w:fill="FBD4B4"/>
          </w:tcPr>
          <w:p w:rsidR="00DB52C1" w:rsidRPr="00321699" w:rsidRDefault="00DB52C1" w:rsidP="000A6E39">
            <w:pPr>
              <w:rPr>
                <w:rFonts w:ascii="Calibri" w:hAnsi="Calibri"/>
                <w:b/>
                <w:sz w:val="20"/>
                <w:szCs w:val="20"/>
              </w:rPr>
            </w:pPr>
            <w:r w:rsidRPr="00321699">
              <w:rPr>
                <w:rFonts w:ascii="Calibri" w:hAnsi="Calibri"/>
                <w:b/>
                <w:sz w:val="20"/>
                <w:szCs w:val="20"/>
              </w:rPr>
              <w:t>Comments from Risk Assessor</w:t>
            </w:r>
          </w:p>
        </w:tc>
      </w:tr>
      <w:tr w:rsidR="00DB52C1" w:rsidTr="00DB52C1">
        <w:trPr>
          <w:trHeight w:val="408"/>
        </w:trPr>
        <w:tc>
          <w:tcPr>
            <w:tcW w:w="4687" w:type="dxa"/>
            <w:gridSpan w:val="7"/>
          </w:tcPr>
          <w:p w:rsidR="00DB52C1" w:rsidRPr="00321699" w:rsidRDefault="00DB52C1" w:rsidP="000A6E39">
            <w:pPr>
              <w:rPr>
                <w:rFonts w:ascii="Calibri" w:hAnsi="Calibri"/>
                <w:b/>
                <w:sz w:val="20"/>
                <w:szCs w:val="20"/>
              </w:rPr>
            </w:pPr>
          </w:p>
        </w:tc>
        <w:tc>
          <w:tcPr>
            <w:tcW w:w="4756" w:type="dxa"/>
            <w:gridSpan w:val="12"/>
          </w:tcPr>
          <w:p w:rsidR="00DB52C1" w:rsidRPr="00321699" w:rsidRDefault="00DB52C1" w:rsidP="000A6E39">
            <w:pPr>
              <w:rPr>
                <w:rFonts w:ascii="Calibri" w:hAnsi="Calibri"/>
                <w:b/>
                <w:sz w:val="20"/>
                <w:szCs w:val="20"/>
              </w:rPr>
            </w:pPr>
          </w:p>
        </w:tc>
      </w:tr>
      <w:tr w:rsidR="00DB52C1" w:rsidTr="000A6E39">
        <w:trPr>
          <w:trHeight w:val="340"/>
        </w:trPr>
        <w:tc>
          <w:tcPr>
            <w:tcW w:w="883" w:type="dxa"/>
            <w:shd w:val="clear" w:color="auto" w:fill="FBD4B4"/>
          </w:tcPr>
          <w:p w:rsidR="00DB52C1" w:rsidRPr="00321699" w:rsidRDefault="00DB52C1" w:rsidP="000A6E39">
            <w:pPr>
              <w:rPr>
                <w:b/>
                <w:sz w:val="20"/>
                <w:szCs w:val="20"/>
              </w:rPr>
            </w:pPr>
            <w:r w:rsidRPr="00321699">
              <w:rPr>
                <w:b/>
                <w:sz w:val="20"/>
                <w:szCs w:val="20"/>
              </w:rPr>
              <w:t>Signed</w:t>
            </w:r>
          </w:p>
        </w:tc>
        <w:tc>
          <w:tcPr>
            <w:tcW w:w="1843" w:type="dxa"/>
            <w:gridSpan w:val="3"/>
          </w:tcPr>
          <w:p w:rsidR="00DB52C1" w:rsidRPr="00321699" w:rsidRDefault="00DB52C1" w:rsidP="000A6E39">
            <w:pPr>
              <w:rPr>
                <w:b/>
                <w:sz w:val="20"/>
                <w:szCs w:val="20"/>
              </w:rPr>
            </w:pPr>
          </w:p>
        </w:tc>
        <w:tc>
          <w:tcPr>
            <w:tcW w:w="709" w:type="dxa"/>
            <w:gridSpan w:val="2"/>
            <w:shd w:val="clear" w:color="auto" w:fill="FBD4B4"/>
          </w:tcPr>
          <w:p w:rsidR="00DB52C1" w:rsidRPr="00321699" w:rsidRDefault="00DB52C1" w:rsidP="000A6E39">
            <w:pPr>
              <w:rPr>
                <w:b/>
                <w:sz w:val="20"/>
                <w:szCs w:val="20"/>
              </w:rPr>
            </w:pPr>
            <w:r w:rsidRPr="00321699">
              <w:rPr>
                <w:b/>
                <w:sz w:val="20"/>
                <w:szCs w:val="20"/>
              </w:rPr>
              <w:t>Date</w:t>
            </w:r>
          </w:p>
        </w:tc>
        <w:tc>
          <w:tcPr>
            <w:tcW w:w="1252" w:type="dxa"/>
          </w:tcPr>
          <w:p w:rsidR="00DB52C1" w:rsidRPr="00321699" w:rsidRDefault="00DB52C1" w:rsidP="000A6E39">
            <w:pPr>
              <w:rPr>
                <w:b/>
                <w:sz w:val="20"/>
                <w:szCs w:val="20"/>
              </w:rPr>
            </w:pPr>
          </w:p>
        </w:tc>
        <w:tc>
          <w:tcPr>
            <w:tcW w:w="905" w:type="dxa"/>
            <w:gridSpan w:val="2"/>
            <w:shd w:val="clear" w:color="auto" w:fill="FBD4B4"/>
          </w:tcPr>
          <w:p w:rsidR="00DB52C1" w:rsidRPr="00321699" w:rsidRDefault="00DB52C1" w:rsidP="000A6E39">
            <w:pPr>
              <w:rPr>
                <w:b/>
                <w:sz w:val="20"/>
                <w:szCs w:val="20"/>
              </w:rPr>
            </w:pPr>
            <w:r w:rsidRPr="00321699">
              <w:rPr>
                <w:b/>
                <w:sz w:val="20"/>
                <w:szCs w:val="20"/>
              </w:rPr>
              <w:t>S</w:t>
            </w:r>
            <w:r w:rsidRPr="00321699">
              <w:rPr>
                <w:b/>
                <w:sz w:val="20"/>
                <w:szCs w:val="20"/>
                <w:shd w:val="clear" w:color="auto" w:fill="FABF8F"/>
              </w:rPr>
              <w:t>igned</w:t>
            </w:r>
          </w:p>
        </w:tc>
        <w:tc>
          <w:tcPr>
            <w:tcW w:w="1947" w:type="dxa"/>
            <w:gridSpan w:val="6"/>
          </w:tcPr>
          <w:p w:rsidR="00DB52C1" w:rsidRPr="00321699" w:rsidRDefault="00DB52C1" w:rsidP="000A6E39">
            <w:pPr>
              <w:rPr>
                <w:b/>
                <w:sz w:val="20"/>
                <w:szCs w:val="20"/>
              </w:rPr>
            </w:pPr>
          </w:p>
        </w:tc>
        <w:tc>
          <w:tcPr>
            <w:tcW w:w="748" w:type="dxa"/>
            <w:gridSpan w:val="3"/>
            <w:shd w:val="clear" w:color="auto" w:fill="FBD4B4"/>
          </w:tcPr>
          <w:p w:rsidR="00DB52C1" w:rsidRPr="00321699" w:rsidRDefault="00DB52C1" w:rsidP="000A6E39">
            <w:pPr>
              <w:rPr>
                <w:b/>
                <w:sz w:val="20"/>
                <w:szCs w:val="20"/>
              </w:rPr>
            </w:pPr>
            <w:r w:rsidRPr="00321699">
              <w:rPr>
                <w:b/>
                <w:sz w:val="20"/>
                <w:szCs w:val="20"/>
              </w:rPr>
              <w:t>Date</w:t>
            </w:r>
          </w:p>
        </w:tc>
        <w:tc>
          <w:tcPr>
            <w:tcW w:w="1156" w:type="dxa"/>
          </w:tcPr>
          <w:p w:rsidR="00DB52C1" w:rsidRPr="00321699" w:rsidRDefault="00DB52C1" w:rsidP="000A6E39">
            <w:pPr>
              <w:rPr>
                <w:b/>
                <w:sz w:val="20"/>
                <w:szCs w:val="20"/>
              </w:rPr>
            </w:pPr>
          </w:p>
        </w:tc>
      </w:tr>
      <w:tr w:rsidR="00DB52C1" w:rsidTr="000A6E39">
        <w:trPr>
          <w:trHeight w:val="340"/>
        </w:trPr>
        <w:tc>
          <w:tcPr>
            <w:tcW w:w="2726" w:type="dxa"/>
            <w:gridSpan w:val="4"/>
            <w:shd w:val="clear" w:color="auto" w:fill="FBD4B4"/>
          </w:tcPr>
          <w:p w:rsidR="00DB52C1" w:rsidRPr="00321699" w:rsidRDefault="00DB52C1" w:rsidP="000A6E39">
            <w:pPr>
              <w:rPr>
                <w:b/>
                <w:sz w:val="20"/>
                <w:szCs w:val="20"/>
              </w:rPr>
            </w:pPr>
            <w:r w:rsidRPr="00321699">
              <w:rPr>
                <w:b/>
                <w:sz w:val="20"/>
                <w:szCs w:val="20"/>
              </w:rPr>
              <w:t>Review Date</w:t>
            </w:r>
          </w:p>
        </w:tc>
        <w:tc>
          <w:tcPr>
            <w:tcW w:w="6717" w:type="dxa"/>
            <w:gridSpan w:val="15"/>
          </w:tcPr>
          <w:p w:rsidR="00DB52C1" w:rsidRPr="00321699" w:rsidRDefault="00DB52C1" w:rsidP="000A6E39">
            <w:pPr>
              <w:rPr>
                <w:b/>
                <w:sz w:val="20"/>
                <w:szCs w:val="20"/>
              </w:rPr>
            </w:pPr>
          </w:p>
        </w:tc>
      </w:tr>
    </w:tbl>
    <w:p w:rsidR="00DB52C1" w:rsidRPr="00472571" w:rsidRDefault="00DB52C1" w:rsidP="00DB52C1"/>
    <w:p w:rsidR="00665A3E" w:rsidRPr="004042D8" w:rsidRDefault="00665A3E" w:rsidP="00665A3E">
      <w:pPr>
        <w:tabs>
          <w:tab w:val="left" w:pos="720"/>
        </w:tabs>
        <w:jc w:val="center"/>
        <w:rPr>
          <w:rFonts w:ascii="Arial" w:hAnsi="Arial" w:cs="Arial"/>
          <w:color w:val="FF0000"/>
          <w:sz w:val="40"/>
          <w:szCs w:val="40"/>
          <w:lang w:val="en-US"/>
        </w:rPr>
      </w:pPr>
      <w:r w:rsidRPr="004042D8">
        <w:rPr>
          <w:rFonts w:ascii="Arial" w:hAnsi="Arial" w:cs="Arial"/>
          <w:b/>
          <w:color w:val="FF0000"/>
          <w:sz w:val="40"/>
          <w:szCs w:val="40"/>
          <w:u w:val="single"/>
          <w:lang w:val="en-US"/>
        </w:rPr>
        <w:lastRenderedPageBreak/>
        <w:t>Personal Protective Equipment</w:t>
      </w:r>
    </w:p>
    <w:p w:rsidR="00665A3E" w:rsidRPr="00BA5006" w:rsidRDefault="00665A3E" w:rsidP="00665A3E">
      <w:pPr>
        <w:tabs>
          <w:tab w:val="left" w:pos="720"/>
        </w:tabs>
        <w:rPr>
          <w:rFonts w:ascii="Arial" w:hAnsi="Arial" w:cs="Arial"/>
          <w:sz w:val="28"/>
          <w:szCs w:val="28"/>
          <w:lang w:val="en-US"/>
        </w:rPr>
      </w:pPr>
    </w:p>
    <w:p w:rsidR="00665A3E" w:rsidRPr="00036CFC" w:rsidRDefault="00665A3E" w:rsidP="00665A3E">
      <w:pPr>
        <w:tabs>
          <w:tab w:val="left" w:pos="720"/>
        </w:tabs>
        <w:rPr>
          <w:rFonts w:ascii="Arial" w:hAnsi="Arial" w:cs="Arial"/>
          <w:color w:val="002060"/>
          <w:sz w:val="28"/>
          <w:szCs w:val="28"/>
          <w:lang w:val="en-US"/>
        </w:rPr>
      </w:pPr>
      <w:r w:rsidRPr="00036CFC">
        <w:rPr>
          <w:rFonts w:ascii="Arial" w:hAnsi="Arial" w:cs="Arial"/>
          <w:color w:val="002060"/>
          <w:sz w:val="28"/>
          <w:szCs w:val="28"/>
          <w:lang w:val="en-US"/>
        </w:rPr>
        <w:t>Personal protective equipment such and their purpose:</w:t>
      </w:r>
    </w:p>
    <w:p w:rsidR="00665A3E" w:rsidRPr="00036CFC" w:rsidRDefault="00665A3E" w:rsidP="00665A3E">
      <w:pPr>
        <w:tabs>
          <w:tab w:val="left" w:pos="720"/>
        </w:tabs>
        <w:rPr>
          <w:rFonts w:ascii="Arial" w:hAnsi="Arial" w:cs="Arial"/>
          <w:color w:val="002060"/>
          <w:sz w:val="28"/>
          <w:szCs w:val="28"/>
          <w:lang w:val="en-US"/>
        </w:rPr>
      </w:pPr>
    </w:p>
    <w:p w:rsidR="00665A3E" w:rsidRPr="00036CFC" w:rsidRDefault="00665A3E" w:rsidP="00665A3E">
      <w:pPr>
        <w:numPr>
          <w:ilvl w:val="0"/>
          <w:numId w:val="15"/>
        </w:numPr>
        <w:tabs>
          <w:tab w:val="left" w:pos="720"/>
        </w:tabs>
        <w:ind w:hanging="1080"/>
        <w:rPr>
          <w:rFonts w:ascii="Arial" w:hAnsi="Arial" w:cs="Arial"/>
          <w:color w:val="002060"/>
          <w:sz w:val="28"/>
          <w:szCs w:val="28"/>
          <w:lang w:val="en-US"/>
        </w:rPr>
      </w:pPr>
      <w:r w:rsidRPr="00036CFC">
        <w:rPr>
          <w:rFonts w:ascii="Arial" w:hAnsi="Arial" w:cs="Arial"/>
          <w:color w:val="002060"/>
          <w:sz w:val="28"/>
          <w:szCs w:val="28"/>
          <w:lang w:val="en-US"/>
        </w:rPr>
        <w:t>Helmets – Prevent head injury from falling objects</w:t>
      </w:r>
    </w:p>
    <w:p w:rsidR="00665A3E" w:rsidRPr="00036CFC" w:rsidRDefault="00665A3E" w:rsidP="00665A3E">
      <w:pPr>
        <w:numPr>
          <w:ilvl w:val="0"/>
          <w:numId w:val="15"/>
        </w:numPr>
        <w:tabs>
          <w:tab w:val="left" w:pos="720"/>
        </w:tabs>
        <w:ind w:hanging="1080"/>
        <w:rPr>
          <w:rFonts w:ascii="Arial" w:hAnsi="Arial" w:cs="Arial"/>
          <w:color w:val="002060"/>
          <w:sz w:val="28"/>
          <w:szCs w:val="28"/>
          <w:lang w:val="en-US"/>
        </w:rPr>
      </w:pPr>
      <w:r w:rsidRPr="00036CFC">
        <w:rPr>
          <w:rFonts w:ascii="Arial" w:hAnsi="Arial" w:cs="Arial"/>
          <w:color w:val="002060"/>
          <w:sz w:val="28"/>
          <w:szCs w:val="28"/>
          <w:lang w:val="en-US"/>
        </w:rPr>
        <w:t>Goggles – Protect eyes from grinding sparks and debris</w:t>
      </w:r>
    </w:p>
    <w:p w:rsidR="00665A3E" w:rsidRPr="00036CFC" w:rsidRDefault="00665A3E" w:rsidP="00665A3E">
      <w:pPr>
        <w:numPr>
          <w:ilvl w:val="0"/>
          <w:numId w:val="15"/>
        </w:numPr>
        <w:tabs>
          <w:tab w:val="left" w:pos="720"/>
        </w:tabs>
        <w:ind w:hanging="1080"/>
        <w:rPr>
          <w:rFonts w:ascii="Arial" w:hAnsi="Arial" w:cs="Arial"/>
          <w:color w:val="002060"/>
          <w:sz w:val="28"/>
          <w:szCs w:val="28"/>
          <w:lang w:val="en-US"/>
        </w:rPr>
      </w:pPr>
      <w:r w:rsidRPr="00036CFC">
        <w:rPr>
          <w:rFonts w:ascii="Arial" w:hAnsi="Arial" w:cs="Arial"/>
          <w:color w:val="002060"/>
          <w:sz w:val="28"/>
          <w:szCs w:val="28"/>
          <w:lang w:val="en-US"/>
        </w:rPr>
        <w:t xml:space="preserve">Steel tip shoe – Protect feet from heavy falling objects </w:t>
      </w:r>
    </w:p>
    <w:p w:rsidR="00665A3E" w:rsidRPr="00036CFC" w:rsidRDefault="00665A3E" w:rsidP="00665A3E">
      <w:pPr>
        <w:numPr>
          <w:ilvl w:val="0"/>
          <w:numId w:val="15"/>
        </w:numPr>
        <w:tabs>
          <w:tab w:val="left" w:pos="720"/>
        </w:tabs>
        <w:ind w:hanging="1080"/>
        <w:rPr>
          <w:rFonts w:ascii="Arial" w:hAnsi="Arial" w:cs="Arial"/>
          <w:color w:val="002060"/>
          <w:sz w:val="28"/>
          <w:szCs w:val="28"/>
          <w:lang w:val="en-US"/>
        </w:rPr>
      </w:pPr>
      <w:r w:rsidRPr="00036CFC">
        <w:rPr>
          <w:rFonts w:ascii="Arial" w:hAnsi="Arial" w:cs="Arial"/>
          <w:color w:val="002060"/>
          <w:sz w:val="28"/>
          <w:szCs w:val="28"/>
          <w:lang w:val="en-US"/>
        </w:rPr>
        <w:t>Overall – Protect from dirt, dust and abrasion</w:t>
      </w:r>
    </w:p>
    <w:p w:rsidR="00665A3E" w:rsidRPr="00036CFC" w:rsidRDefault="00665A3E" w:rsidP="00665A3E">
      <w:pPr>
        <w:numPr>
          <w:ilvl w:val="0"/>
          <w:numId w:val="15"/>
        </w:numPr>
        <w:tabs>
          <w:tab w:val="left" w:pos="720"/>
        </w:tabs>
        <w:ind w:hanging="1080"/>
        <w:rPr>
          <w:rFonts w:ascii="Arial" w:hAnsi="Arial" w:cs="Arial"/>
          <w:color w:val="002060"/>
          <w:sz w:val="28"/>
          <w:szCs w:val="28"/>
          <w:lang w:val="en-US"/>
        </w:rPr>
      </w:pPr>
      <w:r w:rsidRPr="00036CFC">
        <w:rPr>
          <w:rFonts w:ascii="Arial" w:hAnsi="Arial" w:cs="Arial"/>
          <w:color w:val="002060"/>
          <w:sz w:val="28"/>
          <w:szCs w:val="28"/>
          <w:lang w:val="en-US"/>
        </w:rPr>
        <w:t>Gloves – Protect hands and fingers from cuts / abrasion</w:t>
      </w:r>
    </w:p>
    <w:p w:rsidR="00665A3E" w:rsidRPr="00036CFC" w:rsidRDefault="00665A3E" w:rsidP="00665A3E">
      <w:pPr>
        <w:numPr>
          <w:ilvl w:val="0"/>
          <w:numId w:val="15"/>
        </w:numPr>
        <w:tabs>
          <w:tab w:val="left" w:pos="720"/>
        </w:tabs>
        <w:ind w:hanging="1080"/>
        <w:rPr>
          <w:rFonts w:ascii="Arial" w:hAnsi="Arial" w:cs="Arial"/>
          <w:color w:val="002060"/>
          <w:sz w:val="28"/>
          <w:szCs w:val="28"/>
          <w:lang w:val="en-US"/>
        </w:rPr>
      </w:pPr>
      <w:r w:rsidRPr="00036CFC">
        <w:rPr>
          <w:rFonts w:ascii="Arial" w:hAnsi="Arial" w:cs="Arial"/>
          <w:color w:val="002060"/>
          <w:sz w:val="28"/>
          <w:szCs w:val="28"/>
          <w:lang w:val="en-US"/>
        </w:rPr>
        <w:t>Dust mask – Protect respiratory system</w:t>
      </w:r>
    </w:p>
    <w:p w:rsidR="00665A3E" w:rsidRPr="00036CFC" w:rsidRDefault="00665A3E" w:rsidP="00665A3E">
      <w:pPr>
        <w:numPr>
          <w:ilvl w:val="0"/>
          <w:numId w:val="15"/>
        </w:numPr>
        <w:tabs>
          <w:tab w:val="left" w:pos="720"/>
        </w:tabs>
        <w:ind w:hanging="1080"/>
        <w:rPr>
          <w:rFonts w:ascii="Arial" w:hAnsi="Arial" w:cs="Arial"/>
          <w:color w:val="002060"/>
          <w:sz w:val="28"/>
          <w:szCs w:val="28"/>
          <w:lang w:val="en-US"/>
        </w:rPr>
      </w:pPr>
      <w:r w:rsidRPr="00036CFC">
        <w:rPr>
          <w:rFonts w:ascii="Arial" w:hAnsi="Arial" w:cs="Arial"/>
          <w:color w:val="002060"/>
          <w:sz w:val="28"/>
          <w:szCs w:val="28"/>
          <w:lang w:val="en-US"/>
        </w:rPr>
        <w:t>Ear muffs – Protect ears from excessive noise</w:t>
      </w:r>
    </w:p>
    <w:p w:rsidR="00665A3E" w:rsidRPr="00036CFC" w:rsidRDefault="00665A3E" w:rsidP="00665A3E">
      <w:pPr>
        <w:numPr>
          <w:ilvl w:val="0"/>
          <w:numId w:val="15"/>
        </w:numPr>
        <w:tabs>
          <w:tab w:val="left" w:pos="720"/>
        </w:tabs>
        <w:ind w:hanging="1080"/>
        <w:rPr>
          <w:rFonts w:ascii="Arial" w:hAnsi="Arial" w:cs="Arial"/>
          <w:color w:val="002060"/>
          <w:sz w:val="28"/>
          <w:szCs w:val="28"/>
          <w:lang w:val="en-US"/>
        </w:rPr>
      </w:pPr>
      <w:r w:rsidRPr="00036CFC">
        <w:rPr>
          <w:rFonts w:ascii="Arial" w:hAnsi="Arial" w:cs="Arial"/>
          <w:color w:val="002060"/>
          <w:sz w:val="28"/>
          <w:szCs w:val="28"/>
          <w:lang w:val="en-US"/>
        </w:rPr>
        <w:t>Full body harness – Fall arrester</w:t>
      </w:r>
    </w:p>
    <w:p w:rsidR="00665A3E" w:rsidRPr="00036CFC" w:rsidRDefault="00665A3E" w:rsidP="00665A3E">
      <w:pPr>
        <w:numPr>
          <w:ilvl w:val="0"/>
          <w:numId w:val="15"/>
        </w:numPr>
        <w:tabs>
          <w:tab w:val="left" w:pos="720"/>
        </w:tabs>
        <w:ind w:hanging="1080"/>
        <w:rPr>
          <w:rFonts w:ascii="Arial" w:hAnsi="Arial" w:cs="Arial"/>
          <w:color w:val="002060"/>
          <w:sz w:val="28"/>
          <w:szCs w:val="28"/>
          <w:lang w:val="en-US"/>
        </w:rPr>
      </w:pPr>
      <w:r w:rsidRPr="00036CFC">
        <w:rPr>
          <w:rFonts w:ascii="Arial" w:hAnsi="Arial" w:cs="Arial"/>
          <w:color w:val="002060"/>
          <w:sz w:val="28"/>
          <w:szCs w:val="28"/>
          <w:lang w:val="en-US"/>
        </w:rPr>
        <w:t>Luminous vest – Make work more visible.</w:t>
      </w:r>
    </w:p>
    <w:p w:rsidR="00665A3E" w:rsidRPr="00BA5006" w:rsidRDefault="00665A3E" w:rsidP="00665A3E">
      <w:pPr>
        <w:tabs>
          <w:tab w:val="left" w:pos="720"/>
        </w:tabs>
        <w:ind w:left="1440"/>
        <w:rPr>
          <w:rFonts w:ascii="Arial" w:hAnsi="Arial" w:cs="Arial"/>
          <w:sz w:val="28"/>
          <w:szCs w:val="28"/>
          <w:lang w:val="en-US"/>
        </w:rPr>
      </w:pPr>
    </w:p>
    <w:p w:rsidR="00665A3E" w:rsidRPr="004042D8" w:rsidRDefault="00665A3E" w:rsidP="00665A3E">
      <w:pPr>
        <w:tabs>
          <w:tab w:val="left" w:pos="720"/>
        </w:tabs>
        <w:rPr>
          <w:rFonts w:ascii="Arial" w:hAnsi="Arial" w:cs="Arial"/>
          <w:color w:val="FF0000"/>
          <w:sz w:val="28"/>
          <w:szCs w:val="28"/>
          <w:lang w:val="en-US"/>
        </w:rPr>
      </w:pPr>
    </w:p>
    <w:p w:rsidR="00665A3E" w:rsidRPr="004042D8" w:rsidRDefault="00665A3E" w:rsidP="00665A3E">
      <w:pPr>
        <w:tabs>
          <w:tab w:val="left" w:pos="720"/>
        </w:tabs>
        <w:rPr>
          <w:rFonts w:ascii="Arial" w:hAnsi="Arial" w:cs="Arial"/>
          <w:i/>
          <w:color w:val="FF0000"/>
          <w:sz w:val="28"/>
          <w:szCs w:val="28"/>
          <w:lang w:val="en-US"/>
        </w:rPr>
      </w:pPr>
      <w:r w:rsidRPr="004042D8">
        <w:rPr>
          <w:rFonts w:ascii="Arial" w:hAnsi="Arial" w:cs="Arial"/>
          <w:i/>
          <w:color w:val="FF0000"/>
          <w:sz w:val="28"/>
          <w:szCs w:val="28"/>
          <w:lang w:val="en-US"/>
        </w:rPr>
        <w:t>Relevant PPE is essential before any task is initiated!</w:t>
      </w:r>
    </w:p>
    <w:p w:rsidR="00665A3E" w:rsidRPr="00BA5006" w:rsidRDefault="00665A3E" w:rsidP="00665A3E">
      <w:pPr>
        <w:tabs>
          <w:tab w:val="left" w:pos="720"/>
        </w:tabs>
        <w:rPr>
          <w:rFonts w:ascii="Arial" w:hAnsi="Arial" w:cs="Arial"/>
          <w:sz w:val="28"/>
          <w:szCs w:val="28"/>
          <w:lang w:val="en-US"/>
        </w:rPr>
      </w:pPr>
    </w:p>
    <w:p w:rsidR="00665A3E" w:rsidRPr="00BA5006" w:rsidRDefault="00665A3E" w:rsidP="00665A3E">
      <w:pPr>
        <w:tabs>
          <w:tab w:val="left" w:pos="720"/>
        </w:tabs>
        <w:rPr>
          <w:rFonts w:ascii="Arial" w:hAnsi="Arial" w:cs="Arial"/>
          <w:sz w:val="28"/>
          <w:szCs w:val="28"/>
          <w:lang w:val="en-US"/>
        </w:rPr>
      </w:pPr>
    </w:p>
    <w:p w:rsidR="00665A3E" w:rsidRPr="00036CFC" w:rsidRDefault="00665A3E" w:rsidP="00665A3E">
      <w:pPr>
        <w:tabs>
          <w:tab w:val="left" w:pos="720"/>
        </w:tabs>
        <w:rPr>
          <w:rFonts w:ascii="Arial" w:hAnsi="Arial" w:cs="Arial"/>
          <w:color w:val="002060"/>
          <w:sz w:val="28"/>
          <w:szCs w:val="28"/>
          <w:lang w:val="en-US"/>
        </w:rPr>
      </w:pPr>
      <w:r w:rsidRPr="00036CFC">
        <w:rPr>
          <w:rFonts w:ascii="Arial" w:hAnsi="Arial" w:cs="Arial"/>
          <w:color w:val="002060"/>
          <w:sz w:val="28"/>
          <w:szCs w:val="28"/>
          <w:lang w:val="en-US"/>
        </w:rPr>
        <w:t>Please refer to PPE records – Reference number SEA014 PPE</w:t>
      </w:r>
    </w:p>
    <w:p w:rsidR="00A6467F" w:rsidRDefault="00A6467F" w:rsidP="0058101F"/>
    <w:p w:rsidR="00A6467F" w:rsidRDefault="00A6467F" w:rsidP="0058101F"/>
    <w:p w:rsidR="00A6467F" w:rsidRDefault="00A6467F" w:rsidP="0058101F"/>
    <w:p w:rsidR="00A6467F" w:rsidRDefault="00A6467F" w:rsidP="0058101F"/>
    <w:p w:rsidR="00A6467F" w:rsidRDefault="00A6467F" w:rsidP="0058101F"/>
    <w:p w:rsidR="00A6467F" w:rsidRDefault="00A6467F" w:rsidP="0058101F">
      <w:pPr>
        <w:sectPr w:rsidR="00A6467F">
          <w:type w:val="continuous"/>
          <w:pgSz w:w="12240" w:h="15840"/>
          <w:pgMar w:top="1440" w:right="1800" w:bottom="1440" w:left="1800" w:header="720" w:footer="720" w:gutter="0"/>
          <w:cols w:space="720"/>
          <w:docGrid w:linePitch="360"/>
        </w:sectPr>
      </w:pPr>
    </w:p>
    <w:p w:rsidR="00665A3E" w:rsidRPr="004042D8" w:rsidRDefault="00665A3E" w:rsidP="00665A3E">
      <w:pPr>
        <w:tabs>
          <w:tab w:val="left" w:pos="720"/>
        </w:tabs>
        <w:jc w:val="center"/>
        <w:rPr>
          <w:rFonts w:ascii="Arial" w:hAnsi="Arial" w:cs="Arial"/>
          <w:b/>
          <w:color w:val="FF0000"/>
          <w:sz w:val="40"/>
          <w:szCs w:val="40"/>
          <w:u w:val="single"/>
          <w:lang w:val="en-US"/>
        </w:rPr>
      </w:pPr>
      <w:r w:rsidRPr="004042D8">
        <w:rPr>
          <w:rFonts w:ascii="Arial" w:hAnsi="Arial" w:cs="Arial"/>
          <w:b/>
          <w:color w:val="FF0000"/>
          <w:sz w:val="40"/>
          <w:szCs w:val="40"/>
          <w:u w:val="single"/>
          <w:lang w:val="en-US"/>
        </w:rPr>
        <w:lastRenderedPageBreak/>
        <w:t>INDUCTION</w:t>
      </w:r>
    </w:p>
    <w:p w:rsidR="00665A3E" w:rsidRDefault="00665A3E" w:rsidP="00665A3E">
      <w:pPr>
        <w:tabs>
          <w:tab w:val="left" w:pos="720"/>
        </w:tabs>
        <w:jc w:val="center"/>
        <w:rPr>
          <w:rFonts w:ascii="Arial" w:hAnsi="Arial" w:cs="Arial"/>
          <w:b/>
          <w:sz w:val="40"/>
          <w:szCs w:val="40"/>
          <w:u w:val="single"/>
          <w:lang w:val="en-US"/>
        </w:rPr>
      </w:pPr>
    </w:p>
    <w:p w:rsidR="00665A3E" w:rsidRPr="00036CFC" w:rsidRDefault="00665A3E" w:rsidP="00665A3E">
      <w:pPr>
        <w:autoSpaceDE w:val="0"/>
        <w:autoSpaceDN w:val="0"/>
        <w:adjustRightInd w:val="0"/>
        <w:rPr>
          <w:rFonts w:ascii="Arial" w:eastAsia="Calibri" w:hAnsi="Arial" w:cs="Arial"/>
          <w:color w:val="002060"/>
          <w:lang w:val="en-US" w:eastAsia="en-ZA"/>
        </w:rPr>
      </w:pPr>
      <w:r w:rsidRPr="00036CFC">
        <w:rPr>
          <w:rFonts w:ascii="Arial" w:eastAsia="Calibri" w:hAnsi="Arial" w:cs="Arial"/>
          <w:color w:val="002060"/>
          <w:lang w:val="en-US" w:eastAsia="en-ZA"/>
        </w:rPr>
        <w:t xml:space="preserve">Induction is a very important part of the employment process, and one that can easily get overlooked in a small, busy organization where everyone is working at full capacity. It is worth getting your induction procedures organized – preferably in discussion with the rest of your staff – so that when you get a new member of staff you do not have to rush around on their first day thinking about what to do with them. </w:t>
      </w:r>
    </w:p>
    <w:p w:rsidR="00665A3E" w:rsidRPr="00036CFC" w:rsidRDefault="00665A3E" w:rsidP="00665A3E">
      <w:pPr>
        <w:tabs>
          <w:tab w:val="left" w:pos="720"/>
        </w:tabs>
        <w:rPr>
          <w:rFonts w:ascii="Arial" w:hAnsi="Arial" w:cs="Arial"/>
          <w:color w:val="002060"/>
          <w:sz w:val="28"/>
          <w:szCs w:val="28"/>
          <w:lang w:val="en-US"/>
        </w:rPr>
      </w:pPr>
    </w:p>
    <w:p w:rsidR="00665A3E" w:rsidRPr="00036CFC" w:rsidRDefault="00665A3E" w:rsidP="00665A3E">
      <w:pPr>
        <w:tabs>
          <w:tab w:val="left" w:pos="720"/>
        </w:tabs>
        <w:rPr>
          <w:rFonts w:ascii="Arial" w:hAnsi="Arial" w:cs="Arial"/>
          <w:color w:val="002060"/>
          <w:sz w:val="28"/>
          <w:szCs w:val="28"/>
          <w:lang w:val="en-US"/>
        </w:rPr>
      </w:pPr>
      <w:r w:rsidRPr="00036CFC">
        <w:rPr>
          <w:rFonts w:ascii="Arial" w:hAnsi="Arial" w:cs="Arial"/>
          <w:color w:val="002060"/>
          <w:sz w:val="28"/>
          <w:szCs w:val="28"/>
          <w:lang w:val="en-US"/>
        </w:rPr>
        <w:t>All new staff and casual employees must be inducted before attempting any task.</w:t>
      </w:r>
    </w:p>
    <w:p w:rsidR="00665A3E" w:rsidRPr="00036CFC" w:rsidRDefault="00665A3E" w:rsidP="00665A3E">
      <w:pPr>
        <w:tabs>
          <w:tab w:val="left" w:pos="720"/>
        </w:tabs>
        <w:rPr>
          <w:rFonts w:ascii="Arial" w:hAnsi="Arial" w:cs="Arial"/>
          <w:color w:val="002060"/>
          <w:sz w:val="28"/>
          <w:szCs w:val="28"/>
          <w:lang w:val="en-US"/>
        </w:rPr>
      </w:pPr>
    </w:p>
    <w:p w:rsidR="00665A3E" w:rsidRPr="00036CFC" w:rsidRDefault="00665A3E" w:rsidP="00665A3E">
      <w:pPr>
        <w:numPr>
          <w:ilvl w:val="0"/>
          <w:numId w:val="16"/>
        </w:numPr>
        <w:tabs>
          <w:tab w:val="left" w:pos="720"/>
        </w:tabs>
        <w:ind w:hanging="1080"/>
        <w:rPr>
          <w:rFonts w:ascii="Arial" w:hAnsi="Arial" w:cs="Arial"/>
          <w:color w:val="002060"/>
          <w:sz w:val="28"/>
          <w:szCs w:val="28"/>
          <w:lang w:val="en-US"/>
        </w:rPr>
      </w:pPr>
      <w:r w:rsidRPr="00036CFC">
        <w:rPr>
          <w:rFonts w:ascii="Arial" w:hAnsi="Arial" w:cs="Arial"/>
          <w:color w:val="002060"/>
          <w:sz w:val="28"/>
          <w:szCs w:val="28"/>
          <w:lang w:val="en-US"/>
        </w:rPr>
        <w:t>Educate new person about all the risks and precautions</w:t>
      </w:r>
    </w:p>
    <w:p w:rsidR="00665A3E" w:rsidRPr="00036CFC" w:rsidRDefault="00665A3E" w:rsidP="00665A3E">
      <w:pPr>
        <w:numPr>
          <w:ilvl w:val="0"/>
          <w:numId w:val="16"/>
        </w:numPr>
        <w:tabs>
          <w:tab w:val="left" w:pos="720"/>
        </w:tabs>
        <w:ind w:hanging="1080"/>
        <w:rPr>
          <w:rFonts w:ascii="Arial" w:hAnsi="Arial" w:cs="Arial"/>
          <w:color w:val="002060"/>
          <w:sz w:val="28"/>
          <w:szCs w:val="28"/>
          <w:lang w:val="en-US"/>
        </w:rPr>
      </w:pPr>
      <w:r w:rsidRPr="00036CFC">
        <w:rPr>
          <w:rFonts w:ascii="Arial" w:hAnsi="Arial" w:cs="Arial"/>
          <w:color w:val="002060"/>
          <w:sz w:val="28"/>
          <w:szCs w:val="28"/>
          <w:lang w:val="en-US"/>
        </w:rPr>
        <w:t>Ensure that he understands the induction</w:t>
      </w:r>
    </w:p>
    <w:p w:rsidR="00665A3E" w:rsidRPr="00036CFC" w:rsidRDefault="00665A3E" w:rsidP="00665A3E">
      <w:pPr>
        <w:numPr>
          <w:ilvl w:val="0"/>
          <w:numId w:val="16"/>
        </w:numPr>
        <w:tabs>
          <w:tab w:val="left" w:pos="720"/>
        </w:tabs>
        <w:ind w:hanging="1080"/>
        <w:rPr>
          <w:rFonts w:ascii="Arial" w:hAnsi="Arial" w:cs="Arial"/>
          <w:color w:val="002060"/>
          <w:sz w:val="28"/>
          <w:szCs w:val="28"/>
          <w:lang w:val="en-US"/>
        </w:rPr>
      </w:pPr>
      <w:r w:rsidRPr="00036CFC">
        <w:rPr>
          <w:rFonts w:ascii="Arial" w:hAnsi="Arial" w:cs="Arial"/>
          <w:color w:val="002060"/>
          <w:sz w:val="28"/>
          <w:szCs w:val="28"/>
          <w:lang w:val="en-US"/>
        </w:rPr>
        <w:t xml:space="preserve">Emphasize the nature of work </w:t>
      </w:r>
    </w:p>
    <w:p w:rsidR="00665A3E" w:rsidRPr="00036CFC" w:rsidRDefault="00665A3E" w:rsidP="00665A3E">
      <w:pPr>
        <w:numPr>
          <w:ilvl w:val="0"/>
          <w:numId w:val="16"/>
        </w:numPr>
        <w:tabs>
          <w:tab w:val="left" w:pos="720"/>
        </w:tabs>
        <w:ind w:hanging="1080"/>
        <w:rPr>
          <w:rFonts w:ascii="Arial" w:hAnsi="Arial" w:cs="Arial"/>
          <w:color w:val="002060"/>
          <w:sz w:val="28"/>
          <w:szCs w:val="28"/>
          <w:lang w:val="en-US"/>
        </w:rPr>
      </w:pPr>
      <w:r w:rsidRPr="00036CFC">
        <w:rPr>
          <w:rFonts w:ascii="Arial" w:hAnsi="Arial" w:cs="Arial"/>
          <w:color w:val="002060"/>
          <w:sz w:val="28"/>
          <w:szCs w:val="28"/>
          <w:lang w:val="en-US"/>
        </w:rPr>
        <w:t>Ensure that his attire complies</w:t>
      </w:r>
    </w:p>
    <w:p w:rsidR="00665A3E" w:rsidRPr="00BA5006" w:rsidRDefault="00665A3E" w:rsidP="00665A3E">
      <w:pPr>
        <w:rPr>
          <w:rFonts w:ascii="Arial" w:hAnsi="Arial" w:cs="Arial"/>
          <w:szCs w:val="28"/>
        </w:rPr>
      </w:pPr>
    </w:p>
    <w:p w:rsidR="00665A3E" w:rsidRPr="004042D8" w:rsidRDefault="00665A3E" w:rsidP="00665A3E">
      <w:pPr>
        <w:autoSpaceDE w:val="0"/>
        <w:autoSpaceDN w:val="0"/>
        <w:adjustRightInd w:val="0"/>
        <w:rPr>
          <w:rFonts w:ascii="Arial,Bold" w:hAnsi="Arial,Bold" w:cs="Arial,Bold"/>
          <w:b/>
          <w:bCs/>
          <w:color w:val="FF0000"/>
        </w:rPr>
      </w:pPr>
      <w:r w:rsidRPr="004042D8">
        <w:rPr>
          <w:rFonts w:ascii="Arial,Bold" w:hAnsi="Arial,Bold" w:cs="Arial,Bold"/>
          <w:b/>
          <w:bCs/>
          <w:color w:val="FF0000"/>
        </w:rPr>
        <w:t>THE FIRST DAY</w:t>
      </w:r>
    </w:p>
    <w:p w:rsidR="00665A3E" w:rsidRDefault="00665A3E" w:rsidP="00665A3E">
      <w:pPr>
        <w:autoSpaceDE w:val="0"/>
        <w:autoSpaceDN w:val="0"/>
        <w:adjustRightInd w:val="0"/>
        <w:rPr>
          <w:rFonts w:ascii="Arial,Bold" w:hAnsi="Arial,Bold" w:cs="Arial,Bold"/>
          <w:b/>
          <w:bCs/>
        </w:rPr>
      </w:pPr>
    </w:p>
    <w:p w:rsidR="00665A3E" w:rsidRPr="00036CFC" w:rsidRDefault="00665A3E" w:rsidP="00665A3E">
      <w:pPr>
        <w:autoSpaceDE w:val="0"/>
        <w:autoSpaceDN w:val="0"/>
        <w:adjustRightInd w:val="0"/>
        <w:rPr>
          <w:rFonts w:ascii="Arial" w:hAnsi="Arial" w:cs="Arial"/>
          <w:color w:val="002060"/>
        </w:rPr>
      </w:pPr>
      <w:r w:rsidRPr="00036CFC">
        <w:rPr>
          <w:rFonts w:ascii="Arial" w:hAnsi="Arial" w:cs="Arial"/>
          <w:color w:val="002060"/>
        </w:rPr>
        <w:t xml:space="preserve">The single most important aspect of the first day is making time for the new recruit. There is nothing more disappointing and disheartening than sitting for hours waiting for someone to come and show you what to do, or give you information you need. Getting off on the wrong foot can colour that an employee’s impression of the business forever. Indeed, you may lose the person you have spent so much time and money getting – so it’s worth getting it right! What makes a huge difference is having a planned induction programme. </w:t>
      </w:r>
    </w:p>
    <w:p w:rsidR="00665A3E" w:rsidRPr="00036CFC" w:rsidRDefault="00665A3E" w:rsidP="00665A3E">
      <w:pPr>
        <w:autoSpaceDE w:val="0"/>
        <w:autoSpaceDN w:val="0"/>
        <w:adjustRightInd w:val="0"/>
        <w:rPr>
          <w:rFonts w:ascii="Arial" w:hAnsi="Arial" w:cs="Arial"/>
          <w:color w:val="002060"/>
        </w:rPr>
      </w:pPr>
    </w:p>
    <w:p w:rsidR="00665A3E" w:rsidRPr="00036CFC" w:rsidRDefault="00665A3E" w:rsidP="00665A3E">
      <w:pPr>
        <w:autoSpaceDE w:val="0"/>
        <w:autoSpaceDN w:val="0"/>
        <w:adjustRightInd w:val="0"/>
        <w:rPr>
          <w:rFonts w:ascii="Arial" w:hAnsi="Arial" w:cs="Arial"/>
          <w:color w:val="002060"/>
        </w:rPr>
      </w:pPr>
      <w:r w:rsidRPr="00036CFC">
        <w:rPr>
          <w:rFonts w:ascii="Arial" w:hAnsi="Arial" w:cs="Arial"/>
          <w:color w:val="002060"/>
        </w:rPr>
        <w:t>This might cover a period of two days, two weeks, or two months, depending on the nature of the job and the size of the business, but at the end of</w:t>
      </w:r>
      <w:r>
        <w:rPr>
          <w:rFonts w:ascii="Arial" w:hAnsi="Arial" w:cs="Arial"/>
          <w:color w:val="002060"/>
        </w:rPr>
        <w:t xml:space="preserve"> a good induction process, </w:t>
      </w:r>
      <w:r w:rsidRPr="00036CFC">
        <w:rPr>
          <w:rFonts w:ascii="Arial" w:hAnsi="Arial" w:cs="Arial"/>
          <w:color w:val="002060"/>
        </w:rPr>
        <w:t>new employee</w:t>
      </w:r>
      <w:r>
        <w:rPr>
          <w:rFonts w:ascii="Arial" w:hAnsi="Arial" w:cs="Arial"/>
          <w:color w:val="002060"/>
        </w:rPr>
        <w:t>s</w:t>
      </w:r>
      <w:r w:rsidRPr="00036CFC">
        <w:rPr>
          <w:rFonts w:ascii="Arial" w:hAnsi="Arial" w:cs="Arial"/>
          <w:color w:val="002060"/>
        </w:rPr>
        <w:t xml:space="preserve"> should be thoroughly conversant with the operating procedures of the company, and have all the basic knowledge required to do their job. They may not yet be competent to work completely unsupervised, but they should feel comfortable with what they are required to do and know where to get help if they need it. They should also understand your business objectives, and what you are trying to achieve. If you have the opportunity, use a “buddy” system where another employee is “assigned” to look after the new person – it can help both employees to develop confidence!</w:t>
      </w:r>
    </w:p>
    <w:p w:rsidR="00665A3E" w:rsidRPr="00036CFC" w:rsidRDefault="00665A3E" w:rsidP="00665A3E">
      <w:pPr>
        <w:autoSpaceDE w:val="0"/>
        <w:autoSpaceDN w:val="0"/>
        <w:adjustRightInd w:val="0"/>
        <w:rPr>
          <w:rFonts w:ascii="Arial" w:hAnsi="Arial" w:cs="Arial"/>
          <w:color w:val="002060"/>
        </w:rPr>
      </w:pPr>
    </w:p>
    <w:p w:rsidR="00665A3E" w:rsidRPr="00036CFC" w:rsidRDefault="00665A3E" w:rsidP="00665A3E">
      <w:pPr>
        <w:autoSpaceDE w:val="0"/>
        <w:autoSpaceDN w:val="0"/>
        <w:adjustRightInd w:val="0"/>
        <w:rPr>
          <w:rFonts w:ascii="Arial" w:hAnsi="Arial" w:cs="Arial"/>
          <w:color w:val="002060"/>
        </w:rPr>
      </w:pPr>
      <w:r w:rsidRPr="00036CFC">
        <w:rPr>
          <w:rFonts w:ascii="Arial" w:hAnsi="Arial" w:cs="Arial"/>
          <w:color w:val="002060"/>
        </w:rPr>
        <w:t>It is important to consider the length of the induction process. Again, if you think back to your first day in a new job, you’ll probably remember feeling overwhelmed by the amount of information to take in and getting home exhausted and confused! It’s better to break information into bite-sized piec</w:t>
      </w:r>
      <w:r>
        <w:rPr>
          <w:rFonts w:ascii="Arial" w:hAnsi="Arial" w:cs="Arial"/>
          <w:color w:val="002060"/>
        </w:rPr>
        <w:t>es, and mix it with activity.</w:t>
      </w:r>
    </w:p>
    <w:p w:rsidR="007F0D2F" w:rsidRPr="00BA5006" w:rsidRDefault="007F0D2F" w:rsidP="006419D1">
      <w:pPr>
        <w:rPr>
          <w:rFonts w:ascii="Arial" w:hAnsi="Arial" w:cs="Arial"/>
          <w:szCs w:val="28"/>
        </w:rPr>
      </w:pPr>
    </w:p>
    <w:p w:rsidR="007F0D2F" w:rsidRPr="00BA5006" w:rsidRDefault="007F0D2F" w:rsidP="006419D1">
      <w:pPr>
        <w:rPr>
          <w:rFonts w:ascii="Arial" w:hAnsi="Arial" w:cs="Arial"/>
          <w:szCs w:val="28"/>
        </w:rPr>
      </w:pPr>
    </w:p>
    <w:p w:rsidR="007F0D2F" w:rsidRPr="00BA5006" w:rsidRDefault="007F0D2F" w:rsidP="006419D1">
      <w:pPr>
        <w:rPr>
          <w:rFonts w:ascii="Arial" w:hAnsi="Arial" w:cs="Arial"/>
          <w:szCs w:val="28"/>
        </w:rPr>
      </w:pPr>
    </w:p>
    <w:p w:rsidR="007F0D2F" w:rsidRPr="00BA5006" w:rsidRDefault="007F0D2F" w:rsidP="006419D1">
      <w:pPr>
        <w:rPr>
          <w:rFonts w:ascii="Arial" w:hAnsi="Arial" w:cs="Arial"/>
          <w:szCs w:val="28"/>
        </w:rPr>
      </w:pPr>
    </w:p>
    <w:p w:rsidR="007F0D2F" w:rsidRPr="00BA5006" w:rsidRDefault="007F0D2F" w:rsidP="006419D1">
      <w:pPr>
        <w:rPr>
          <w:rFonts w:ascii="Arial" w:hAnsi="Arial" w:cs="Arial"/>
          <w:szCs w:val="28"/>
        </w:rPr>
      </w:pPr>
    </w:p>
    <w:p w:rsidR="007F0D2F" w:rsidRPr="00BA5006" w:rsidRDefault="007F0D2F" w:rsidP="006419D1">
      <w:pPr>
        <w:rPr>
          <w:rFonts w:ascii="Arial" w:hAnsi="Arial" w:cs="Arial"/>
          <w:szCs w:val="28"/>
        </w:rPr>
      </w:pPr>
    </w:p>
    <w:p w:rsidR="008C3AF5" w:rsidRPr="00BA5006" w:rsidRDefault="008C3AF5" w:rsidP="00665A3E">
      <w:pPr>
        <w:tabs>
          <w:tab w:val="left" w:pos="3900"/>
        </w:tabs>
        <w:spacing w:line="360" w:lineRule="auto"/>
        <w:rPr>
          <w:rFonts w:ascii="Arial" w:hAnsi="Arial" w:cs="Arial"/>
          <w:bCs/>
          <w:sz w:val="20"/>
          <w:szCs w:val="20"/>
        </w:rPr>
      </w:pPr>
    </w:p>
    <w:p w:rsidR="008C3AF5" w:rsidRPr="004042D8" w:rsidRDefault="008C3AF5" w:rsidP="008C3AF5">
      <w:pPr>
        <w:jc w:val="center"/>
        <w:rPr>
          <w:rFonts w:ascii="Arial" w:hAnsi="Arial" w:cs="Arial"/>
          <w:b/>
          <w:color w:val="FF0000"/>
          <w:sz w:val="40"/>
          <w:szCs w:val="40"/>
          <w:u w:val="single"/>
          <w:lang w:val="en-US"/>
        </w:rPr>
      </w:pPr>
      <w:r w:rsidRPr="004042D8">
        <w:rPr>
          <w:rFonts w:ascii="Arial" w:hAnsi="Arial" w:cs="Arial"/>
          <w:b/>
          <w:color w:val="FF0000"/>
          <w:sz w:val="40"/>
          <w:szCs w:val="40"/>
          <w:u w:val="single"/>
          <w:lang w:val="en-US"/>
        </w:rPr>
        <w:lastRenderedPageBreak/>
        <w:t>EMERGENCY RESPONSE PLAN</w:t>
      </w:r>
    </w:p>
    <w:p w:rsidR="008C3AF5" w:rsidRPr="00BA5006" w:rsidRDefault="008C3AF5" w:rsidP="008C3AF5">
      <w:pPr>
        <w:rPr>
          <w:rFonts w:ascii="Arial" w:hAnsi="Arial" w:cs="Arial"/>
          <w:sz w:val="28"/>
          <w:szCs w:val="28"/>
          <w:lang w:val="en-US"/>
        </w:rPr>
      </w:pPr>
    </w:p>
    <w:p w:rsidR="008C3AF5" w:rsidRPr="00036CFC" w:rsidRDefault="008C3AF5" w:rsidP="008C3AF5">
      <w:pPr>
        <w:rPr>
          <w:rFonts w:ascii="Arial" w:hAnsi="Arial" w:cs="Arial"/>
          <w:color w:val="002060"/>
          <w:lang w:val="en-US"/>
        </w:rPr>
      </w:pPr>
      <w:r w:rsidRPr="00036CFC">
        <w:rPr>
          <w:rFonts w:ascii="Arial" w:hAnsi="Arial" w:cs="Arial"/>
          <w:color w:val="002060"/>
          <w:lang w:val="en-US"/>
        </w:rPr>
        <w:t>The Emergency Response Plan involves the following process:</w:t>
      </w:r>
    </w:p>
    <w:p w:rsidR="008C3AF5" w:rsidRPr="00036CFC" w:rsidRDefault="008C3AF5" w:rsidP="008C3AF5">
      <w:pPr>
        <w:rPr>
          <w:rFonts w:ascii="Arial" w:hAnsi="Arial" w:cs="Arial"/>
          <w:color w:val="002060"/>
          <w:lang w:val="en-US"/>
        </w:rPr>
      </w:pPr>
      <w:r w:rsidRPr="00036CFC">
        <w:rPr>
          <w:rFonts w:ascii="Arial" w:hAnsi="Arial" w:cs="Arial"/>
          <w:color w:val="002060"/>
          <w:lang w:val="en-US"/>
        </w:rPr>
        <w:tab/>
      </w:r>
      <w:r w:rsidRPr="00036CFC">
        <w:rPr>
          <w:rFonts w:ascii="Arial" w:hAnsi="Arial" w:cs="Arial"/>
          <w:color w:val="002060"/>
          <w:lang w:val="en-US"/>
        </w:rPr>
        <w:tab/>
      </w:r>
    </w:p>
    <w:p w:rsidR="008C3AF5" w:rsidRPr="00036CFC" w:rsidRDefault="008C3AF5" w:rsidP="008C3AF5">
      <w:pPr>
        <w:numPr>
          <w:ilvl w:val="0"/>
          <w:numId w:val="1"/>
        </w:numPr>
        <w:tabs>
          <w:tab w:val="clear" w:pos="1080"/>
          <w:tab w:val="num" w:pos="720"/>
        </w:tabs>
        <w:ind w:hanging="720"/>
        <w:rPr>
          <w:rFonts w:ascii="Arial" w:hAnsi="Arial" w:cs="Arial"/>
          <w:color w:val="002060"/>
          <w:lang w:val="en-US"/>
        </w:rPr>
      </w:pPr>
      <w:r w:rsidRPr="00036CFC">
        <w:rPr>
          <w:rFonts w:ascii="Arial" w:hAnsi="Arial" w:cs="Arial"/>
          <w:color w:val="002060"/>
          <w:lang w:val="en-US"/>
        </w:rPr>
        <w:t xml:space="preserve">Retailer to conduct a risk assessment of the service station to establish the </w:t>
      </w:r>
    </w:p>
    <w:p w:rsidR="008C3AF5" w:rsidRPr="00036CFC" w:rsidRDefault="008C3AF5" w:rsidP="008C3AF5">
      <w:pPr>
        <w:ind w:left="720"/>
        <w:rPr>
          <w:rFonts w:ascii="Arial" w:hAnsi="Arial" w:cs="Arial"/>
          <w:color w:val="002060"/>
          <w:lang w:val="en-US"/>
        </w:rPr>
      </w:pPr>
      <w:r w:rsidRPr="00036CFC">
        <w:rPr>
          <w:rFonts w:ascii="Arial" w:hAnsi="Arial" w:cs="Arial"/>
          <w:color w:val="002060"/>
          <w:lang w:val="en-US"/>
        </w:rPr>
        <w:t>likelihood of any identified risks occurring.</w:t>
      </w:r>
    </w:p>
    <w:p w:rsidR="008C3AF5" w:rsidRPr="00036CFC" w:rsidRDefault="008C3AF5" w:rsidP="008C3AF5">
      <w:pPr>
        <w:rPr>
          <w:rFonts w:ascii="Arial" w:hAnsi="Arial" w:cs="Arial"/>
          <w:color w:val="002060"/>
          <w:lang w:val="en-US"/>
        </w:rPr>
      </w:pPr>
    </w:p>
    <w:p w:rsidR="008C3AF5" w:rsidRPr="00036CFC" w:rsidRDefault="008C3AF5" w:rsidP="008C3AF5">
      <w:pPr>
        <w:numPr>
          <w:ilvl w:val="0"/>
          <w:numId w:val="2"/>
        </w:numPr>
        <w:tabs>
          <w:tab w:val="clear" w:pos="1440"/>
          <w:tab w:val="num" w:pos="360"/>
        </w:tabs>
        <w:ind w:left="360"/>
        <w:rPr>
          <w:rFonts w:ascii="Arial" w:hAnsi="Arial" w:cs="Arial"/>
          <w:color w:val="002060"/>
          <w:lang w:val="en-US"/>
        </w:rPr>
      </w:pPr>
      <w:r w:rsidRPr="00036CFC">
        <w:rPr>
          <w:rFonts w:ascii="Arial" w:hAnsi="Arial" w:cs="Arial"/>
          <w:color w:val="002060"/>
          <w:lang w:val="en-US"/>
        </w:rPr>
        <w:t>The following are typical risks that could be identified at every service station:</w:t>
      </w:r>
    </w:p>
    <w:p w:rsidR="008C3AF5" w:rsidRPr="00036CFC" w:rsidRDefault="008C3AF5" w:rsidP="008C3AF5">
      <w:pPr>
        <w:numPr>
          <w:ilvl w:val="1"/>
          <w:numId w:val="2"/>
        </w:numPr>
        <w:tabs>
          <w:tab w:val="clear" w:pos="1440"/>
          <w:tab w:val="num" w:pos="720"/>
          <w:tab w:val="left" w:pos="1080"/>
        </w:tabs>
        <w:ind w:left="720" w:firstLine="0"/>
        <w:rPr>
          <w:rFonts w:ascii="Arial" w:hAnsi="Arial" w:cs="Arial"/>
          <w:color w:val="002060"/>
          <w:lang w:val="en-US"/>
        </w:rPr>
      </w:pPr>
      <w:r w:rsidRPr="00036CFC">
        <w:rPr>
          <w:rFonts w:ascii="Arial" w:hAnsi="Arial" w:cs="Arial"/>
          <w:color w:val="002060"/>
          <w:lang w:val="en-US"/>
        </w:rPr>
        <w:t>Fire</w:t>
      </w:r>
    </w:p>
    <w:p w:rsidR="008C3AF5" w:rsidRPr="00036CFC" w:rsidRDefault="008C3AF5" w:rsidP="008C3AF5">
      <w:pPr>
        <w:numPr>
          <w:ilvl w:val="1"/>
          <w:numId w:val="2"/>
        </w:numPr>
        <w:tabs>
          <w:tab w:val="clear" w:pos="1440"/>
          <w:tab w:val="num" w:pos="1080"/>
        </w:tabs>
        <w:ind w:left="1080"/>
        <w:rPr>
          <w:rFonts w:ascii="Arial" w:hAnsi="Arial" w:cs="Arial"/>
          <w:color w:val="002060"/>
          <w:lang w:val="en-US"/>
        </w:rPr>
      </w:pPr>
      <w:r w:rsidRPr="00036CFC">
        <w:rPr>
          <w:rFonts w:ascii="Arial" w:hAnsi="Arial" w:cs="Arial"/>
          <w:color w:val="002060"/>
          <w:lang w:val="en-US"/>
        </w:rPr>
        <w:t>Physical injury (gun shot wounds, broken limbs, lacerations, burns, electrical shocks, etc)</w:t>
      </w:r>
    </w:p>
    <w:p w:rsidR="008C3AF5" w:rsidRPr="00036CFC" w:rsidRDefault="008C3AF5" w:rsidP="008C3AF5">
      <w:pPr>
        <w:numPr>
          <w:ilvl w:val="1"/>
          <w:numId w:val="2"/>
        </w:numPr>
        <w:tabs>
          <w:tab w:val="clear" w:pos="1440"/>
          <w:tab w:val="num" w:pos="720"/>
          <w:tab w:val="left" w:pos="1080"/>
        </w:tabs>
        <w:ind w:left="720" w:firstLine="0"/>
        <w:rPr>
          <w:rFonts w:ascii="Arial" w:hAnsi="Arial" w:cs="Arial"/>
          <w:color w:val="002060"/>
          <w:lang w:val="en-US"/>
        </w:rPr>
      </w:pPr>
      <w:r w:rsidRPr="00036CFC">
        <w:rPr>
          <w:rFonts w:ascii="Arial" w:hAnsi="Arial" w:cs="Arial"/>
          <w:color w:val="002060"/>
          <w:lang w:val="en-US"/>
        </w:rPr>
        <w:t>Medical emergencies (heart attacks, loss of consciousness etc)</w:t>
      </w:r>
    </w:p>
    <w:p w:rsidR="008C3AF5" w:rsidRPr="00036CFC" w:rsidRDefault="008C3AF5" w:rsidP="008C3AF5">
      <w:pPr>
        <w:numPr>
          <w:ilvl w:val="1"/>
          <w:numId w:val="2"/>
        </w:numPr>
        <w:tabs>
          <w:tab w:val="clear" w:pos="1440"/>
          <w:tab w:val="num" w:pos="720"/>
          <w:tab w:val="left" w:pos="1080"/>
        </w:tabs>
        <w:ind w:left="720" w:firstLine="0"/>
        <w:rPr>
          <w:rFonts w:ascii="Arial" w:hAnsi="Arial" w:cs="Arial"/>
          <w:color w:val="002060"/>
          <w:lang w:val="en-US"/>
        </w:rPr>
      </w:pPr>
      <w:r w:rsidRPr="00036CFC">
        <w:rPr>
          <w:rFonts w:ascii="Arial" w:hAnsi="Arial" w:cs="Arial"/>
          <w:color w:val="002060"/>
          <w:lang w:val="en-US"/>
        </w:rPr>
        <w:t xml:space="preserve">Riot / Demonstration </w:t>
      </w:r>
    </w:p>
    <w:p w:rsidR="008C3AF5" w:rsidRPr="00036CFC" w:rsidRDefault="008C3AF5" w:rsidP="008C3AF5">
      <w:pPr>
        <w:numPr>
          <w:ilvl w:val="1"/>
          <w:numId w:val="2"/>
        </w:numPr>
        <w:tabs>
          <w:tab w:val="clear" w:pos="1440"/>
          <w:tab w:val="num" w:pos="720"/>
          <w:tab w:val="left" w:pos="1080"/>
        </w:tabs>
        <w:ind w:left="720" w:firstLine="0"/>
        <w:rPr>
          <w:rFonts w:ascii="Arial" w:hAnsi="Arial" w:cs="Arial"/>
          <w:color w:val="002060"/>
          <w:lang w:val="en-US"/>
        </w:rPr>
      </w:pPr>
      <w:r w:rsidRPr="00036CFC">
        <w:rPr>
          <w:rFonts w:ascii="Arial" w:hAnsi="Arial" w:cs="Arial"/>
          <w:color w:val="002060"/>
          <w:lang w:val="en-US"/>
        </w:rPr>
        <w:t>Fuel spillage</w:t>
      </w:r>
    </w:p>
    <w:p w:rsidR="008C3AF5" w:rsidRPr="00036CFC" w:rsidRDefault="008C3AF5" w:rsidP="008C3AF5">
      <w:pPr>
        <w:numPr>
          <w:ilvl w:val="1"/>
          <w:numId w:val="2"/>
        </w:numPr>
        <w:tabs>
          <w:tab w:val="clear" w:pos="1440"/>
          <w:tab w:val="num" w:pos="720"/>
          <w:tab w:val="left" w:pos="1080"/>
        </w:tabs>
        <w:ind w:left="720" w:firstLine="0"/>
        <w:rPr>
          <w:rFonts w:ascii="Arial" w:hAnsi="Arial" w:cs="Arial"/>
          <w:color w:val="002060"/>
          <w:lang w:val="en-US"/>
        </w:rPr>
      </w:pPr>
      <w:r w:rsidRPr="00036CFC">
        <w:rPr>
          <w:rFonts w:ascii="Arial" w:hAnsi="Arial" w:cs="Arial"/>
          <w:color w:val="002060"/>
          <w:lang w:val="en-US"/>
        </w:rPr>
        <w:t xml:space="preserve">Robbery </w:t>
      </w:r>
    </w:p>
    <w:p w:rsidR="008C3AF5" w:rsidRPr="00036CFC" w:rsidRDefault="008C3AF5" w:rsidP="008C3AF5">
      <w:pPr>
        <w:numPr>
          <w:ilvl w:val="1"/>
          <w:numId w:val="2"/>
        </w:numPr>
        <w:tabs>
          <w:tab w:val="clear" w:pos="1440"/>
          <w:tab w:val="num" w:pos="720"/>
          <w:tab w:val="left" w:pos="1080"/>
        </w:tabs>
        <w:ind w:left="720" w:firstLine="0"/>
        <w:rPr>
          <w:rFonts w:ascii="Arial" w:hAnsi="Arial" w:cs="Arial"/>
          <w:color w:val="002060"/>
          <w:lang w:val="en-US"/>
        </w:rPr>
      </w:pPr>
      <w:r w:rsidRPr="00036CFC">
        <w:rPr>
          <w:rFonts w:ascii="Arial" w:hAnsi="Arial" w:cs="Arial"/>
          <w:color w:val="002060"/>
          <w:lang w:val="en-US"/>
        </w:rPr>
        <w:t>Bomb threats</w:t>
      </w:r>
    </w:p>
    <w:p w:rsidR="008C3AF5" w:rsidRPr="00036CFC" w:rsidRDefault="008C3AF5" w:rsidP="008C3AF5">
      <w:pPr>
        <w:tabs>
          <w:tab w:val="left" w:pos="1080"/>
        </w:tabs>
        <w:rPr>
          <w:rFonts w:ascii="Arial" w:hAnsi="Arial" w:cs="Arial"/>
          <w:color w:val="002060"/>
          <w:lang w:val="en-US"/>
        </w:rPr>
      </w:pPr>
    </w:p>
    <w:p w:rsidR="008C3AF5" w:rsidRPr="00036CFC" w:rsidRDefault="008C3AF5" w:rsidP="008C3AF5">
      <w:pPr>
        <w:numPr>
          <w:ilvl w:val="0"/>
          <w:numId w:val="2"/>
        </w:numPr>
        <w:tabs>
          <w:tab w:val="left" w:pos="360"/>
        </w:tabs>
        <w:ind w:hanging="1440"/>
        <w:rPr>
          <w:rFonts w:ascii="Arial" w:hAnsi="Arial" w:cs="Arial"/>
          <w:color w:val="002060"/>
          <w:lang w:val="en-US"/>
        </w:rPr>
      </w:pPr>
      <w:r w:rsidRPr="00036CFC">
        <w:rPr>
          <w:rFonts w:ascii="Arial" w:hAnsi="Arial" w:cs="Arial"/>
          <w:color w:val="002060"/>
          <w:lang w:val="en-US"/>
        </w:rPr>
        <w:t>Less common risks identified at some sites could involve the following:</w:t>
      </w:r>
    </w:p>
    <w:p w:rsidR="008C3AF5" w:rsidRPr="00036CFC" w:rsidRDefault="008C3AF5" w:rsidP="008C3AF5">
      <w:pPr>
        <w:numPr>
          <w:ilvl w:val="1"/>
          <w:numId w:val="2"/>
        </w:numPr>
        <w:tabs>
          <w:tab w:val="clear" w:pos="1440"/>
          <w:tab w:val="left" w:pos="360"/>
          <w:tab w:val="num" w:pos="1080"/>
        </w:tabs>
        <w:ind w:left="1080"/>
        <w:rPr>
          <w:rFonts w:ascii="Arial" w:hAnsi="Arial" w:cs="Arial"/>
          <w:color w:val="002060"/>
          <w:lang w:val="en-US"/>
        </w:rPr>
      </w:pPr>
      <w:r w:rsidRPr="00036CFC">
        <w:rPr>
          <w:rFonts w:ascii="Arial" w:hAnsi="Arial" w:cs="Arial"/>
          <w:color w:val="002060"/>
          <w:lang w:val="en-US"/>
        </w:rPr>
        <w:t xml:space="preserve">Existence of buildings (commercial, residential, etc) above the site </w:t>
      </w:r>
    </w:p>
    <w:p w:rsidR="008C3AF5" w:rsidRPr="00036CFC" w:rsidRDefault="008C3AF5" w:rsidP="008C3AF5">
      <w:pPr>
        <w:numPr>
          <w:ilvl w:val="1"/>
          <w:numId w:val="2"/>
        </w:numPr>
        <w:tabs>
          <w:tab w:val="clear" w:pos="1440"/>
          <w:tab w:val="left" w:pos="360"/>
          <w:tab w:val="num" w:pos="1080"/>
        </w:tabs>
        <w:ind w:left="1080"/>
        <w:rPr>
          <w:rFonts w:ascii="Arial" w:hAnsi="Arial" w:cs="Arial"/>
          <w:color w:val="002060"/>
          <w:lang w:val="en-US"/>
        </w:rPr>
      </w:pPr>
      <w:r w:rsidRPr="00036CFC">
        <w:rPr>
          <w:rFonts w:ascii="Arial" w:hAnsi="Arial" w:cs="Arial"/>
          <w:color w:val="002060"/>
          <w:lang w:val="en-US"/>
        </w:rPr>
        <w:t>Existence of basements, shops, storerooms, etc below the site</w:t>
      </w:r>
    </w:p>
    <w:p w:rsidR="008C3AF5" w:rsidRPr="00036CFC" w:rsidRDefault="008C3AF5" w:rsidP="008C3AF5">
      <w:pPr>
        <w:numPr>
          <w:ilvl w:val="1"/>
          <w:numId w:val="2"/>
        </w:numPr>
        <w:tabs>
          <w:tab w:val="clear" w:pos="1440"/>
          <w:tab w:val="left" w:pos="360"/>
          <w:tab w:val="num" w:pos="1080"/>
        </w:tabs>
        <w:ind w:left="1080"/>
        <w:rPr>
          <w:rFonts w:ascii="Arial" w:hAnsi="Arial" w:cs="Arial"/>
          <w:color w:val="002060"/>
          <w:lang w:val="en-US"/>
        </w:rPr>
      </w:pPr>
      <w:r w:rsidRPr="00036CFC">
        <w:rPr>
          <w:rFonts w:ascii="Arial" w:hAnsi="Arial" w:cs="Arial"/>
          <w:color w:val="002060"/>
          <w:lang w:val="en-US"/>
        </w:rPr>
        <w:t>Flood (proximity to rivers and the coast)</w:t>
      </w:r>
    </w:p>
    <w:p w:rsidR="008C3AF5" w:rsidRPr="00036CFC" w:rsidRDefault="008C3AF5" w:rsidP="008C3AF5">
      <w:pPr>
        <w:numPr>
          <w:ilvl w:val="1"/>
          <w:numId w:val="2"/>
        </w:numPr>
        <w:tabs>
          <w:tab w:val="clear" w:pos="1440"/>
          <w:tab w:val="left" w:pos="360"/>
          <w:tab w:val="num" w:pos="1080"/>
        </w:tabs>
        <w:ind w:left="1080"/>
        <w:rPr>
          <w:rFonts w:ascii="Arial" w:hAnsi="Arial" w:cs="Arial"/>
          <w:color w:val="002060"/>
          <w:lang w:val="en-US"/>
        </w:rPr>
      </w:pPr>
      <w:r w:rsidRPr="00036CFC">
        <w:rPr>
          <w:rFonts w:ascii="Arial" w:hAnsi="Arial" w:cs="Arial"/>
          <w:color w:val="002060"/>
          <w:lang w:val="en-US"/>
        </w:rPr>
        <w:t>Landslides</w:t>
      </w:r>
    </w:p>
    <w:p w:rsidR="008C3AF5" w:rsidRPr="00036CFC" w:rsidRDefault="008C3AF5" w:rsidP="008C3AF5">
      <w:pPr>
        <w:numPr>
          <w:ilvl w:val="1"/>
          <w:numId w:val="2"/>
        </w:numPr>
        <w:tabs>
          <w:tab w:val="clear" w:pos="1440"/>
          <w:tab w:val="left" w:pos="360"/>
          <w:tab w:val="num" w:pos="1080"/>
        </w:tabs>
        <w:ind w:left="1080"/>
        <w:rPr>
          <w:rFonts w:ascii="Arial" w:hAnsi="Arial" w:cs="Arial"/>
          <w:color w:val="002060"/>
          <w:lang w:val="en-US"/>
        </w:rPr>
      </w:pPr>
      <w:r w:rsidRPr="00036CFC">
        <w:rPr>
          <w:rFonts w:ascii="Arial" w:hAnsi="Arial" w:cs="Arial"/>
          <w:color w:val="002060"/>
          <w:lang w:val="en-US"/>
        </w:rPr>
        <w:t>Insect/ snake bites</w:t>
      </w:r>
    </w:p>
    <w:p w:rsidR="008C3AF5" w:rsidRPr="00036CFC" w:rsidRDefault="008C3AF5" w:rsidP="008C3AF5">
      <w:pPr>
        <w:numPr>
          <w:ilvl w:val="1"/>
          <w:numId w:val="2"/>
        </w:numPr>
        <w:tabs>
          <w:tab w:val="clear" w:pos="1440"/>
          <w:tab w:val="left" w:pos="360"/>
          <w:tab w:val="num" w:pos="1080"/>
        </w:tabs>
        <w:ind w:left="1080"/>
        <w:rPr>
          <w:rFonts w:ascii="Arial" w:hAnsi="Arial" w:cs="Arial"/>
          <w:color w:val="002060"/>
          <w:lang w:val="en-US"/>
        </w:rPr>
      </w:pPr>
      <w:r w:rsidRPr="00036CFC">
        <w:rPr>
          <w:rFonts w:ascii="Arial" w:hAnsi="Arial" w:cs="Arial"/>
          <w:color w:val="002060"/>
          <w:lang w:val="en-US"/>
        </w:rPr>
        <w:t>Threat of wild animals</w:t>
      </w:r>
    </w:p>
    <w:p w:rsidR="008C3AF5" w:rsidRPr="00036CFC" w:rsidRDefault="008C3AF5" w:rsidP="008C3AF5">
      <w:pPr>
        <w:tabs>
          <w:tab w:val="left" w:pos="360"/>
        </w:tabs>
        <w:ind w:left="720"/>
        <w:rPr>
          <w:rFonts w:ascii="Arial" w:hAnsi="Arial" w:cs="Arial"/>
          <w:color w:val="002060"/>
          <w:lang w:val="en-US"/>
        </w:rPr>
      </w:pPr>
    </w:p>
    <w:p w:rsidR="008C3AF5" w:rsidRPr="00036CFC" w:rsidRDefault="008C3AF5" w:rsidP="008C3AF5">
      <w:pPr>
        <w:numPr>
          <w:ilvl w:val="0"/>
          <w:numId w:val="1"/>
        </w:numPr>
        <w:tabs>
          <w:tab w:val="clear" w:pos="1080"/>
          <w:tab w:val="left" w:pos="360"/>
          <w:tab w:val="num" w:pos="720"/>
        </w:tabs>
        <w:ind w:left="720"/>
        <w:rPr>
          <w:rFonts w:ascii="Arial" w:hAnsi="Arial" w:cs="Arial"/>
          <w:color w:val="002060"/>
          <w:lang w:val="en-US"/>
        </w:rPr>
      </w:pPr>
      <w:r w:rsidRPr="00036CFC">
        <w:rPr>
          <w:rFonts w:ascii="Arial" w:hAnsi="Arial" w:cs="Arial"/>
          <w:color w:val="002060"/>
          <w:lang w:val="en-US"/>
        </w:rPr>
        <w:t>Field force member and the retailer devise an Emergency Response Plan to deal with each identified risk once it has occurred in order to minimize its impact and to prevent it from escalating.</w:t>
      </w:r>
    </w:p>
    <w:p w:rsidR="008C3AF5" w:rsidRPr="00036CFC" w:rsidRDefault="008C3AF5" w:rsidP="008C3AF5">
      <w:pPr>
        <w:rPr>
          <w:rFonts w:ascii="Arial" w:hAnsi="Arial" w:cs="Arial"/>
          <w:color w:val="002060"/>
          <w:lang w:val="en-US"/>
        </w:rPr>
      </w:pPr>
    </w:p>
    <w:p w:rsidR="008C3AF5" w:rsidRPr="00036CFC" w:rsidRDefault="008C3AF5" w:rsidP="008C3AF5">
      <w:pPr>
        <w:numPr>
          <w:ilvl w:val="0"/>
          <w:numId w:val="1"/>
        </w:numPr>
        <w:tabs>
          <w:tab w:val="clear" w:pos="1080"/>
          <w:tab w:val="num" w:pos="720"/>
        </w:tabs>
        <w:ind w:hanging="720"/>
        <w:rPr>
          <w:rFonts w:ascii="Arial" w:hAnsi="Arial" w:cs="Arial"/>
          <w:color w:val="002060"/>
          <w:lang w:val="en-US"/>
        </w:rPr>
      </w:pPr>
      <w:r w:rsidRPr="00036CFC">
        <w:rPr>
          <w:rFonts w:ascii="Arial" w:hAnsi="Arial" w:cs="Arial"/>
          <w:color w:val="002060"/>
          <w:lang w:val="en-US"/>
        </w:rPr>
        <w:t>Test the Emergency Response Plan once a year.</w:t>
      </w:r>
    </w:p>
    <w:p w:rsidR="008C3AF5" w:rsidRPr="00036CFC" w:rsidRDefault="008C3AF5" w:rsidP="008C3AF5">
      <w:pPr>
        <w:rPr>
          <w:rFonts w:ascii="Arial" w:hAnsi="Arial" w:cs="Arial"/>
          <w:color w:val="002060"/>
          <w:lang w:val="en-US"/>
        </w:rPr>
      </w:pPr>
    </w:p>
    <w:p w:rsidR="008C3AF5" w:rsidRPr="00036CFC" w:rsidRDefault="008C3AF5" w:rsidP="008C3AF5">
      <w:pPr>
        <w:rPr>
          <w:rFonts w:ascii="Arial" w:hAnsi="Arial" w:cs="Arial"/>
          <w:color w:val="002060"/>
          <w:lang w:val="en-US"/>
        </w:rPr>
      </w:pPr>
      <w:r w:rsidRPr="00036CFC">
        <w:rPr>
          <w:rFonts w:ascii="Arial" w:hAnsi="Arial" w:cs="Arial"/>
          <w:color w:val="002060"/>
          <w:lang w:val="en-US"/>
        </w:rPr>
        <w:t>It is incumbent on each site’s manager to assess the particular risk that could occur and devise a plan to deal with each one.</w:t>
      </w:r>
    </w:p>
    <w:p w:rsidR="008C3AF5" w:rsidRPr="00036CFC" w:rsidRDefault="008C3AF5" w:rsidP="008C3AF5">
      <w:pPr>
        <w:rPr>
          <w:rFonts w:ascii="Arial" w:hAnsi="Arial" w:cs="Arial"/>
          <w:color w:val="002060"/>
          <w:lang w:val="en-US"/>
        </w:rPr>
      </w:pPr>
    </w:p>
    <w:p w:rsidR="008C3AF5" w:rsidRPr="00036CFC" w:rsidRDefault="008C3AF5" w:rsidP="008C3AF5">
      <w:pPr>
        <w:rPr>
          <w:rFonts w:ascii="Arial" w:hAnsi="Arial" w:cs="Arial"/>
          <w:color w:val="002060"/>
          <w:lang w:val="en-US"/>
        </w:rPr>
      </w:pPr>
      <w:r w:rsidRPr="00036CFC">
        <w:rPr>
          <w:rFonts w:ascii="Arial" w:hAnsi="Arial" w:cs="Arial"/>
          <w:color w:val="002060"/>
          <w:lang w:val="en-US"/>
        </w:rPr>
        <w:t>It is suggested that the above scenarios are documented in a special file entitled “Emergency Response Plan” and filed in a safe place.</w:t>
      </w:r>
    </w:p>
    <w:p w:rsidR="008C3AF5" w:rsidRPr="00036CFC" w:rsidRDefault="008C3AF5" w:rsidP="008C3AF5">
      <w:pPr>
        <w:rPr>
          <w:rFonts w:ascii="Arial" w:hAnsi="Arial" w:cs="Arial"/>
          <w:color w:val="002060"/>
          <w:lang w:val="en-US"/>
        </w:rPr>
      </w:pPr>
    </w:p>
    <w:p w:rsidR="008C3AF5" w:rsidRPr="00036CFC" w:rsidRDefault="008C3AF5" w:rsidP="008C3AF5">
      <w:pPr>
        <w:rPr>
          <w:rFonts w:ascii="Arial" w:hAnsi="Arial" w:cs="Arial"/>
          <w:color w:val="002060"/>
          <w:lang w:val="en-US"/>
        </w:rPr>
      </w:pPr>
      <w:r w:rsidRPr="00036CFC">
        <w:rPr>
          <w:rFonts w:ascii="Arial" w:hAnsi="Arial" w:cs="Arial"/>
          <w:color w:val="002060"/>
          <w:lang w:val="en-US"/>
        </w:rPr>
        <w:t xml:space="preserve">Fire Emergency Response Plan </w:t>
      </w:r>
    </w:p>
    <w:p w:rsidR="008C3AF5" w:rsidRPr="00036CFC" w:rsidRDefault="008C3AF5" w:rsidP="008C3AF5">
      <w:pPr>
        <w:numPr>
          <w:ilvl w:val="1"/>
          <w:numId w:val="3"/>
        </w:numPr>
        <w:tabs>
          <w:tab w:val="clear" w:pos="1440"/>
          <w:tab w:val="num" w:pos="720"/>
        </w:tabs>
        <w:ind w:hanging="1080"/>
        <w:rPr>
          <w:rFonts w:ascii="Arial" w:hAnsi="Arial" w:cs="Arial"/>
          <w:color w:val="002060"/>
          <w:lang w:val="en-US"/>
        </w:rPr>
      </w:pPr>
      <w:r w:rsidRPr="00036CFC">
        <w:rPr>
          <w:rFonts w:ascii="Arial" w:hAnsi="Arial" w:cs="Arial"/>
          <w:color w:val="002060"/>
          <w:lang w:val="en-US"/>
        </w:rPr>
        <w:t>Switch off all pumps-use the emergency switch</w:t>
      </w:r>
    </w:p>
    <w:p w:rsidR="008C3AF5" w:rsidRPr="00036CFC" w:rsidRDefault="008C3AF5" w:rsidP="008C3AF5">
      <w:pPr>
        <w:numPr>
          <w:ilvl w:val="1"/>
          <w:numId w:val="3"/>
        </w:numPr>
        <w:tabs>
          <w:tab w:val="clear" w:pos="1440"/>
          <w:tab w:val="num" w:pos="720"/>
        </w:tabs>
        <w:ind w:left="720"/>
        <w:rPr>
          <w:rFonts w:ascii="Arial" w:hAnsi="Arial" w:cs="Arial"/>
          <w:color w:val="002060"/>
          <w:lang w:val="en-US"/>
        </w:rPr>
      </w:pPr>
      <w:r w:rsidRPr="00036CFC">
        <w:rPr>
          <w:rFonts w:ascii="Arial" w:hAnsi="Arial" w:cs="Arial"/>
          <w:color w:val="002060"/>
          <w:lang w:val="en-US"/>
        </w:rPr>
        <w:t>Attempt to extinguish the blaze as soon as possible if it is not already too large</w:t>
      </w:r>
    </w:p>
    <w:p w:rsidR="008C3AF5" w:rsidRPr="00036CFC" w:rsidRDefault="008C3AF5" w:rsidP="008C3AF5">
      <w:pPr>
        <w:numPr>
          <w:ilvl w:val="1"/>
          <w:numId w:val="3"/>
        </w:numPr>
        <w:tabs>
          <w:tab w:val="clear" w:pos="1440"/>
          <w:tab w:val="num" w:pos="720"/>
        </w:tabs>
        <w:ind w:left="720"/>
        <w:rPr>
          <w:rFonts w:ascii="Arial" w:hAnsi="Arial" w:cs="Arial"/>
          <w:color w:val="002060"/>
          <w:lang w:val="en-US"/>
        </w:rPr>
      </w:pPr>
      <w:r w:rsidRPr="00036CFC">
        <w:rPr>
          <w:rFonts w:ascii="Arial" w:hAnsi="Arial" w:cs="Arial"/>
          <w:color w:val="002060"/>
          <w:lang w:val="en-US"/>
        </w:rPr>
        <w:t>Use the fire extinguishers and sand for petrol fires</w:t>
      </w:r>
    </w:p>
    <w:p w:rsidR="008C3AF5" w:rsidRPr="00036CFC" w:rsidRDefault="008C3AF5" w:rsidP="008C3AF5">
      <w:pPr>
        <w:numPr>
          <w:ilvl w:val="1"/>
          <w:numId w:val="3"/>
        </w:numPr>
        <w:tabs>
          <w:tab w:val="clear" w:pos="1440"/>
          <w:tab w:val="num" w:pos="720"/>
        </w:tabs>
        <w:ind w:left="720"/>
        <w:rPr>
          <w:rFonts w:ascii="Arial" w:hAnsi="Arial" w:cs="Arial"/>
          <w:color w:val="002060"/>
          <w:lang w:val="en-US"/>
        </w:rPr>
      </w:pPr>
      <w:r w:rsidRPr="00036CFC">
        <w:rPr>
          <w:rFonts w:ascii="Arial" w:hAnsi="Arial" w:cs="Arial"/>
          <w:color w:val="002060"/>
          <w:lang w:val="en-US"/>
        </w:rPr>
        <w:t>Use the fire-hose for fires in the building (don’t use water on electrical or petrol fires)</w:t>
      </w:r>
    </w:p>
    <w:p w:rsidR="008C3AF5" w:rsidRPr="00036CFC" w:rsidRDefault="008C3AF5" w:rsidP="008C3AF5">
      <w:pPr>
        <w:numPr>
          <w:ilvl w:val="1"/>
          <w:numId w:val="3"/>
        </w:numPr>
        <w:tabs>
          <w:tab w:val="clear" w:pos="1440"/>
          <w:tab w:val="num" w:pos="720"/>
        </w:tabs>
        <w:ind w:left="720"/>
        <w:rPr>
          <w:rFonts w:ascii="Arial" w:hAnsi="Arial" w:cs="Arial"/>
          <w:color w:val="002060"/>
          <w:lang w:val="en-US"/>
        </w:rPr>
      </w:pPr>
      <w:r w:rsidRPr="00036CFC">
        <w:rPr>
          <w:rFonts w:ascii="Arial" w:hAnsi="Arial" w:cs="Arial"/>
          <w:color w:val="002060"/>
          <w:lang w:val="en-US"/>
        </w:rPr>
        <w:t>Evacuate the entire building</w:t>
      </w:r>
    </w:p>
    <w:p w:rsidR="008C3AF5" w:rsidRPr="00036CFC" w:rsidRDefault="008C3AF5" w:rsidP="008C3AF5">
      <w:pPr>
        <w:numPr>
          <w:ilvl w:val="1"/>
          <w:numId w:val="3"/>
        </w:numPr>
        <w:tabs>
          <w:tab w:val="clear" w:pos="1440"/>
          <w:tab w:val="num" w:pos="720"/>
        </w:tabs>
        <w:ind w:left="720"/>
        <w:rPr>
          <w:rFonts w:ascii="Arial" w:hAnsi="Arial" w:cs="Arial"/>
          <w:color w:val="002060"/>
          <w:lang w:val="en-US"/>
        </w:rPr>
      </w:pPr>
      <w:r w:rsidRPr="00036CFC">
        <w:rPr>
          <w:rFonts w:ascii="Arial" w:hAnsi="Arial" w:cs="Arial"/>
          <w:color w:val="002060"/>
          <w:lang w:val="en-US"/>
        </w:rPr>
        <w:t>Summon the fire brigade as soon as possible if the blaze cannot be immediately extinguished</w:t>
      </w:r>
    </w:p>
    <w:p w:rsidR="008C3AF5" w:rsidRPr="00036CFC" w:rsidRDefault="008C3AF5" w:rsidP="008C3AF5">
      <w:pPr>
        <w:numPr>
          <w:ilvl w:val="1"/>
          <w:numId w:val="3"/>
        </w:numPr>
        <w:tabs>
          <w:tab w:val="clear" w:pos="1440"/>
          <w:tab w:val="num" w:pos="720"/>
        </w:tabs>
        <w:ind w:left="720"/>
        <w:rPr>
          <w:rFonts w:ascii="Arial" w:hAnsi="Arial" w:cs="Arial"/>
          <w:color w:val="002060"/>
          <w:lang w:val="en-US"/>
        </w:rPr>
      </w:pPr>
      <w:r w:rsidRPr="00036CFC">
        <w:rPr>
          <w:rFonts w:ascii="Arial" w:hAnsi="Arial" w:cs="Arial"/>
          <w:color w:val="002060"/>
          <w:lang w:val="en-US"/>
        </w:rPr>
        <w:t>Keep onlookers away from the site</w:t>
      </w:r>
    </w:p>
    <w:p w:rsidR="008C3AF5" w:rsidRPr="00036CFC" w:rsidRDefault="008C3AF5" w:rsidP="008C3AF5">
      <w:pPr>
        <w:numPr>
          <w:ilvl w:val="1"/>
          <w:numId w:val="3"/>
        </w:numPr>
        <w:tabs>
          <w:tab w:val="clear" w:pos="1440"/>
          <w:tab w:val="num" w:pos="720"/>
        </w:tabs>
        <w:ind w:left="720"/>
        <w:rPr>
          <w:rFonts w:ascii="Arial" w:hAnsi="Arial" w:cs="Arial"/>
          <w:color w:val="002060"/>
          <w:lang w:val="en-US"/>
        </w:rPr>
      </w:pPr>
      <w:r w:rsidRPr="00036CFC">
        <w:rPr>
          <w:rFonts w:ascii="Arial" w:hAnsi="Arial" w:cs="Arial"/>
          <w:color w:val="002060"/>
          <w:lang w:val="en-US"/>
        </w:rPr>
        <w:t>Report incident to Shell field force member as soon as possible</w:t>
      </w:r>
    </w:p>
    <w:p w:rsidR="004042D8" w:rsidRDefault="004042D8" w:rsidP="008C3AF5">
      <w:pPr>
        <w:rPr>
          <w:rFonts w:ascii="Arial" w:hAnsi="Arial" w:cs="Arial"/>
          <w:b/>
          <w:u w:val="single"/>
          <w:lang w:val="en-US"/>
        </w:rPr>
      </w:pPr>
    </w:p>
    <w:p w:rsidR="008C3AF5" w:rsidRPr="004042D8" w:rsidRDefault="008C3AF5" w:rsidP="008C3AF5">
      <w:pPr>
        <w:rPr>
          <w:rFonts w:ascii="Arial" w:hAnsi="Arial" w:cs="Arial"/>
          <w:b/>
          <w:color w:val="FF0000"/>
          <w:u w:val="single"/>
          <w:lang w:val="en-US"/>
        </w:rPr>
      </w:pPr>
      <w:r w:rsidRPr="004042D8">
        <w:rPr>
          <w:rFonts w:ascii="Arial" w:hAnsi="Arial" w:cs="Arial"/>
          <w:b/>
          <w:color w:val="FF0000"/>
          <w:u w:val="single"/>
          <w:lang w:val="en-US"/>
        </w:rPr>
        <w:t>PRODUCT SPILLS AND LEAKS</w:t>
      </w:r>
    </w:p>
    <w:p w:rsidR="008C3AF5" w:rsidRPr="00413F57" w:rsidRDefault="008C3AF5" w:rsidP="008C3AF5">
      <w:pPr>
        <w:rPr>
          <w:rFonts w:ascii="Arial" w:hAnsi="Arial" w:cs="Arial"/>
          <w:b/>
          <w:u w:val="single"/>
          <w:lang w:val="en-US"/>
        </w:rPr>
      </w:pPr>
    </w:p>
    <w:p w:rsidR="008C3AF5" w:rsidRPr="00036CFC" w:rsidRDefault="008C3AF5" w:rsidP="008C3AF5">
      <w:pPr>
        <w:rPr>
          <w:rFonts w:ascii="Arial" w:hAnsi="Arial" w:cs="Arial"/>
          <w:color w:val="002060"/>
          <w:lang w:val="en-US"/>
        </w:rPr>
      </w:pPr>
      <w:r w:rsidRPr="00036CFC">
        <w:rPr>
          <w:rFonts w:ascii="Arial" w:hAnsi="Arial" w:cs="Arial"/>
          <w:color w:val="002060"/>
          <w:lang w:val="en-US"/>
        </w:rPr>
        <w:t>If there is a large spill, the following should be done:</w:t>
      </w:r>
    </w:p>
    <w:p w:rsidR="008C3AF5" w:rsidRPr="00036CFC" w:rsidRDefault="008C3AF5" w:rsidP="008C3AF5">
      <w:pPr>
        <w:numPr>
          <w:ilvl w:val="0"/>
          <w:numId w:val="4"/>
        </w:numPr>
        <w:tabs>
          <w:tab w:val="clear" w:pos="1515"/>
          <w:tab w:val="num" w:pos="360"/>
        </w:tabs>
        <w:ind w:left="360" w:firstLine="0"/>
        <w:rPr>
          <w:rFonts w:ascii="Arial" w:hAnsi="Arial" w:cs="Arial"/>
          <w:b/>
          <w:color w:val="002060"/>
          <w:u w:val="single"/>
          <w:lang w:val="en-US"/>
        </w:rPr>
      </w:pPr>
      <w:r w:rsidRPr="00036CFC">
        <w:rPr>
          <w:rFonts w:ascii="Arial" w:hAnsi="Arial" w:cs="Arial"/>
          <w:color w:val="002060"/>
          <w:lang w:val="en-US"/>
        </w:rPr>
        <w:t>Switch off all the pumps-use the emergency switch</w:t>
      </w:r>
    </w:p>
    <w:p w:rsidR="008C3AF5" w:rsidRPr="00036CFC" w:rsidRDefault="008C3AF5" w:rsidP="008C3AF5">
      <w:pPr>
        <w:numPr>
          <w:ilvl w:val="0"/>
          <w:numId w:val="4"/>
        </w:numPr>
        <w:tabs>
          <w:tab w:val="clear" w:pos="1515"/>
          <w:tab w:val="num" w:pos="360"/>
        </w:tabs>
        <w:ind w:left="360" w:firstLine="0"/>
        <w:rPr>
          <w:rFonts w:ascii="Arial" w:hAnsi="Arial" w:cs="Arial"/>
          <w:b/>
          <w:color w:val="002060"/>
          <w:u w:val="single"/>
          <w:lang w:val="en-US"/>
        </w:rPr>
      </w:pPr>
      <w:r w:rsidRPr="00036CFC">
        <w:rPr>
          <w:rFonts w:ascii="Arial" w:hAnsi="Arial" w:cs="Arial"/>
          <w:color w:val="002060"/>
          <w:lang w:val="en-US"/>
        </w:rPr>
        <w:t>Ensure there is no smoking, fire or welding in the vicinity</w:t>
      </w:r>
    </w:p>
    <w:p w:rsidR="008C3AF5" w:rsidRPr="00036CFC" w:rsidRDefault="008C3AF5" w:rsidP="008C3AF5">
      <w:pPr>
        <w:numPr>
          <w:ilvl w:val="0"/>
          <w:numId w:val="4"/>
        </w:numPr>
        <w:tabs>
          <w:tab w:val="clear" w:pos="1515"/>
          <w:tab w:val="num" w:pos="360"/>
        </w:tabs>
        <w:ind w:left="360" w:firstLine="0"/>
        <w:rPr>
          <w:rFonts w:ascii="Arial" w:hAnsi="Arial" w:cs="Arial"/>
          <w:color w:val="002060"/>
          <w:lang w:val="en-US"/>
        </w:rPr>
      </w:pPr>
      <w:r w:rsidRPr="00036CFC">
        <w:rPr>
          <w:rFonts w:ascii="Arial" w:hAnsi="Arial" w:cs="Arial"/>
          <w:color w:val="002060"/>
          <w:lang w:val="en-US"/>
        </w:rPr>
        <w:t>Do not switch on vehicle engines</w:t>
      </w:r>
    </w:p>
    <w:p w:rsidR="008C3AF5" w:rsidRPr="00036CFC" w:rsidRDefault="008C3AF5" w:rsidP="008C3AF5">
      <w:pPr>
        <w:numPr>
          <w:ilvl w:val="0"/>
          <w:numId w:val="4"/>
        </w:numPr>
        <w:tabs>
          <w:tab w:val="clear" w:pos="1515"/>
          <w:tab w:val="num" w:pos="360"/>
        </w:tabs>
        <w:ind w:left="360" w:firstLine="0"/>
        <w:rPr>
          <w:rFonts w:ascii="Arial" w:hAnsi="Arial" w:cs="Arial"/>
          <w:color w:val="002060"/>
          <w:lang w:val="en-US"/>
        </w:rPr>
      </w:pPr>
      <w:r w:rsidRPr="00036CFC">
        <w:rPr>
          <w:rFonts w:ascii="Arial" w:hAnsi="Arial" w:cs="Arial"/>
          <w:color w:val="002060"/>
          <w:lang w:val="en-US"/>
        </w:rPr>
        <w:t>Ask customers to get out of their vehicles</w:t>
      </w:r>
    </w:p>
    <w:p w:rsidR="008C3AF5" w:rsidRPr="00036CFC" w:rsidRDefault="008C3AF5" w:rsidP="008C3AF5">
      <w:pPr>
        <w:numPr>
          <w:ilvl w:val="0"/>
          <w:numId w:val="4"/>
        </w:numPr>
        <w:tabs>
          <w:tab w:val="clear" w:pos="1515"/>
          <w:tab w:val="num" w:pos="360"/>
        </w:tabs>
        <w:ind w:left="360" w:firstLine="0"/>
        <w:rPr>
          <w:rFonts w:ascii="Arial" w:hAnsi="Arial" w:cs="Arial"/>
          <w:color w:val="002060"/>
          <w:lang w:val="en-US"/>
        </w:rPr>
      </w:pPr>
      <w:r w:rsidRPr="00036CFC">
        <w:rPr>
          <w:rFonts w:ascii="Arial" w:hAnsi="Arial" w:cs="Arial"/>
          <w:color w:val="002060"/>
          <w:lang w:val="en-US"/>
        </w:rPr>
        <w:t>Keep fire extinguishers approximately 5 meters away, ready for action</w:t>
      </w:r>
    </w:p>
    <w:p w:rsidR="008C3AF5" w:rsidRPr="00036CFC" w:rsidRDefault="008C3AF5" w:rsidP="008C3AF5">
      <w:pPr>
        <w:numPr>
          <w:ilvl w:val="0"/>
          <w:numId w:val="4"/>
        </w:numPr>
        <w:tabs>
          <w:tab w:val="clear" w:pos="1515"/>
          <w:tab w:val="num" w:pos="360"/>
        </w:tabs>
        <w:ind w:left="360" w:firstLine="0"/>
        <w:rPr>
          <w:rFonts w:ascii="Arial" w:hAnsi="Arial" w:cs="Arial"/>
          <w:color w:val="002060"/>
          <w:lang w:val="en-US"/>
        </w:rPr>
      </w:pPr>
      <w:r w:rsidRPr="00036CFC">
        <w:rPr>
          <w:rFonts w:ascii="Arial" w:hAnsi="Arial" w:cs="Arial"/>
          <w:color w:val="002060"/>
          <w:lang w:val="en-US"/>
        </w:rPr>
        <w:t>Call the fire brigade and advise Shell</w:t>
      </w:r>
    </w:p>
    <w:p w:rsidR="008C3AF5" w:rsidRPr="00036CFC" w:rsidRDefault="008C3AF5" w:rsidP="008C3AF5">
      <w:pPr>
        <w:numPr>
          <w:ilvl w:val="0"/>
          <w:numId w:val="4"/>
        </w:numPr>
        <w:tabs>
          <w:tab w:val="clear" w:pos="1515"/>
          <w:tab w:val="num" w:pos="720"/>
        </w:tabs>
        <w:ind w:left="720"/>
        <w:rPr>
          <w:rFonts w:ascii="Arial" w:hAnsi="Arial" w:cs="Arial"/>
          <w:color w:val="002060"/>
          <w:lang w:val="en-US"/>
        </w:rPr>
      </w:pPr>
      <w:r w:rsidRPr="00036CFC">
        <w:rPr>
          <w:rFonts w:ascii="Arial" w:hAnsi="Arial" w:cs="Arial"/>
          <w:color w:val="002060"/>
          <w:lang w:val="en-US"/>
        </w:rPr>
        <w:t>Soak up the product spill with sand or sawdust and remove to a safe place</w:t>
      </w:r>
    </w:p>
    <w:p w:rsidR="008C3AF5" w:rsidRPr="00036CFC" w:rsidRDefault="008C3AF5" w:rsidP="008C3AF5">
      <w:pPr>
        <w:numPr>
          <w:ilvl w:val="0"/>
          <w:numId w:val="4"/>
        </w:numPr>
        <w:tabs>
          <w:tab w:val="clear" w:pos="1515"/>
          <w:tab w:val="num" w:pos="720"/>
        </w:tabs>
        <w:ind w:left="720"/>
        <w:rPr>
          <w:rFonts w:ascii="Arial" w:hAnsi="Arial" w:cs="Arial"/>
          <w:color w:val="002060"/>
          <w:lang w:val="en-US"/>
        </w:rPr>
      </w:pPr>
      <w:r w:rsidRPr="00036CFC">
        <w:rPr>
          <w:rFonts w:ascii="Arial" w:hAnsi="Arial" w:cs="Arial"/>
          <w:color w:val="002060"/>
          <w:lang w:val="en-US"/>
        </w:rPr>
        <w:t>Don’t use water as this will spread the product faster and carry it into drains</w:t>
      </w:r>
    </w:p>
    <w:p w:rsidR="008C3AF5" w:rsidRPr="00036CFC" w:rsidRDefault="008C3AF5" w:rsidP="008C3AF5">
      <w:pPr>
        <w:numPr>
          <w:ilvl w:val="0"/>
          <w:numId w:val="4"/>
        </w:numPr>
        <w:tabs>
          <w:tab w:val="clear" w:pos="1515"/>
          <w:tab w:val="num" w:pos="360"/>
        </w:tabs>
        <w:ind w:left="360" w:firstLine="0"/>
        <w:rPr>
          <w:rFonts w:ascii="Arial" w:hAnsi="Arial" w:cs="Arial"/>
          <w:color w:val="002060"/>
          <w:lang w:val="en-US"/>
        </w:rPr>
      </w:pPr>
      <w:r w:rsidRPr="00036CFC">
        <w:rPr>
          <w:rFonts w:ascii="Arial" w:hAnsi="Arial" w:cs="Arial"/>
          <w:color w:val="002060"/>
          <w:lang w:val="en-US"/>
        </w:rPr>
        <w:t>Form a dam to prevent the product from reaching a drain</w:t>
      </w:r>
    </w:p>
    <w:p w:rsidR="008C3AF5" w:rsidRPr="00036CFC" w:rsidRDefault="008C3AF5" w:rsidP="008C3AF5">
      <w:pPr>
        <w:rPr>
          <w:rFonts w:ascii="Arial" w:hAnsi="Arial" w:cs="Arial"/>
          <w:color w:val="002060"/>
          <w:lang w:val="en-US"/>
        </w:rPr>
      </w:pPr>
    </w:p>
    <w:p w:rsidR="008C3AF5" w:rsidRPr="004042D8" w:rsidRDefault="008C3AF5" w:rsidP="008C3AF5">
      <w:pPr>
        <w:rPr>
          <w:rFonts w:ascii="Arial" w:hAnsi="Arial" w:cs="Arial"/>
          <w:color w:val="FF0000"/>
          <w:lang w:val="en-US"/>
        </w:rPr>
      </w:pPr>
      <w:r w:rsidRPr="004042D8">
        <w:rPr>
          <w:rFonts w:ascii="Arial" w:hAnsi="Arial" w:cs="Arial"/>
          <w:b/>
          <w:color w:val="FF0000"/>
          <w:u w:val="single"/>
          <w:lang w:val="en-US"/>
        </w:rPr>
        <w:t>PHYSICAL INJURY</w:t>
      </w:r>
    </w:p>
    <w:p w:rsidR="008C3AF5" w:rsidRPr="00413F57" w:rsidRDefault="008C3AF5" w:rsidP="008C3AF5">
      <w:pPr>
        <w:rPr>
          <w:rFonts w:ascii="Arial" w:hAnsi="Arial" w:cs="Arial"/>
          <w:lang w:val="en-US"/>
        </w:rPr>
      </w:pPr>
    </w:p>
    <w:p w:rsidR="008C3AF5" w:rsidRPr="00036CFC" w:rsidRDefault="008C3AF5" w:rsidP="008C3AF5">
      <w:pPr>
        <w:rPr>
          <w:rFonts w:ascii="Arial" w:hAnsi="Arial" w:cs="Arial"/>
          <w:color w:val="002060"/>
          <w:lang w:val="en-US"/>
        </w:rPr>
      </w:pPr>
      <w:r w:rsidRPr="00036CFC">
        <w:rPr>
          <w:rFonts w:ascii="Arial" w:hAnsi="Arial" w:cs="Arial"/>
          <w:color w:val="002060"/>
          <w:lang w:val="en-US"/>
        </w:rPr>
        <w:t>In the event of physical injury the following should be done:</w:t>
      </w:r>
    </w:p>
    <w:p w:rsidR="008C3AF5" w:rsidRPr="00036CFC" w:rsidRDefault="008C3AF5" w:rsidP="008C3AF5">
      <w:pPr>
        <w:numPr>
          <w:ilvl w:val="0"/>
          <w:numId w:val="5"/>
        </w:numPr>
        <w:tabs>
          <w:tab w:val="clear" w:pos="1515"/>
          <w:tab w:val="num" w:pos="720"/>
        </w:tabs>
        <w:ind w:hanging="1155"/>
        <w:rPr>
          <w:rFonts w:ascii="Arial" w:hAnsi="Arial" w:cs="Arial"/>
          <w:color w:val="002060"/>
          <w:lang w:val="en-US"/>
        </w:rPr>
      </w:pPr>
      <w:r w:rsidRPr="00036CFC">
        <w:rPr>
          <w:rFonts w:ascii="Arial" w:hAnsi="Arial" w:cs="Arial"/>
          <w:color w:val="002060"/>
          <w:lang w:val="en-US"/>
        </w:rPr>
        <w:t>Apply first aid technique</w:t>
      </w:r>
    </w:p>
    <w:p w:rsidR="008C3AF5" w:rsidRPr="00036CFC" w:rsidRDefault="008C3AF5" w:rsidP="008C3AF5">
      <w:pPr>
        <w:numPr>
          <w:ilvl w:val="0"/>
          <w:numId w:val="5"/>
        </w:numPr>
        <w:tabs>
          <w:tab w:val="clear" w:pos="1515"/>
          <w:tab w:val="num" w:pos="720"/>
        </w:tabs>
        <w:ind w:hanging="1155"/>
        <w:rPr>
          <w:rFonts w:ascii="Arial" w:hAnsi="Arial" w:cs="Arial"/>
          <w:color w:val="002060"/>
          <w:lang w:val="en-US"/>
        </w:rPr>
      </w:pPr>
      <w:r w:rsidRPr="00036CFC">
        <w:rPr>
          <w:rFonts w:ascii="Arial" w:hAnsi="Arial" w:cs="Arial"/>
          <w:color w:val="002060"/>
          <w:lang w:val="en-US"/>
        </w:rPr>
        <w:t>Phone the doctor and / or hospital</w:t>
      </w:r>
    </w:p>
    <w:p w:rsidR="008C3AF5" w:rsidRPr="00036CFC" w:rsidRDefault="008C3AF5" w:rsidP="008C3AF5">
      <w:pPr>
        <w:numPr>
          <w:ilvl w:val="0"/>
          <w:numId w:val="5"/>
        </w:numPr>
        <w:tabs>
          <w:tab w:val="clear" w:pos="1515"/>
          <w:tab w:val="num" w:pos="720"/>
        </w:tabs>
        <w:ind w:hanging="1155"/>
        <w:rPr>
          <w:rFonts w:ascii="Arial" w:hAnsi="Arial" w:cs="Arial"/>
          <w:color w:val="002060"/>
          <w:lang w:val="en-US"/>
        </w:rPr>
      </w:pPr>
      <w:r w:rsidRPr="00036CFC">
        <w:rPr>
          <w:rFonts w:ascii="Arial" w:hAnsi="Arial" w:cs="Arial"/>
          <w:color w:val="002060"/>
          <w:lang w:val="en-US"/>
        </w:rPr>
        <w:t>Take injured party to the doctor or hospital</w:t>
      </w:r>
    </w:p>
    <w:p w:rsidR="008C3AF5" w:rsidRPr="00413F57" w:rsidRDefault="008C3AF5" w:rsidP="008C3AF5">
      <w:pPr>
        <w:rPr>
          <w:rFonts w:ascii="Arial" w:hAnsi="Arial" w:cs="Arial"/>
          <w:lang w:val="en-US"/>
        </w:rPr>
      </w:pPr>
    </w:p>
    <w:p w:rsidR="008C3AF5" w:rsidRPr="004042D8" w:rsidRDefault="008C3AF5" w:rsidP="008C3AF5">
      <w:pPr>
        <w:rPr>
          <w:rFonts w:ascii="Arial" w:hAnsi="Arial" w:cs="Arial"/>
          <w:b/>
          <w:color w:val="FF0000"/>
          <w:lang w:val="en-US"/>
        </w:rPr>
      </w:pPr>
      <w:r w:rsidRPr="004042D8">
        <w:rPr>
          <w:rFonts w:ascii="Arial" w:hAnsi="Arial" w:cs="Arial"/>
          <w:b/>
          <w:color w:val="FF0000"/>
          <w:u w:val="single"/>
          <w:lang w:val="en-US"/>
        </w:rPr>
        <w:t>MEDICAL EMERGENCY</w:t>
      </w:r>
    </w:p>
    <w:p w:rsidR="008C3AF5" w:rsidRPr="00413F57" w:rsidRDefault="008C3AF5" w:rsidP="008C3AF5">
      <w:pPr>
        <w:rPr>
          <w:rFonts w:ascii="Arial" w:hAnsi="Arial" w:cs="Arial"/>
          <w:lang w:val="en-US"/>
        </w:rPr>
      </w:pPr>
    </w:p>
    <w:p w:rsidR="008C3AF5" w:rsidRPr="00036CFC" w:rsidRDefault="008C3AF5" w:rsidP="008C3AF5">
      <w:pPr>
        <w:rPr>
          <w:rFonts w:ascii="Arial" w:hAnsi="Arial" w:cs="Arial"/>
          <w:color w:val="002060"/>
          <w:lang w:val="en-US"/>
        </w:rPr>
      </w:pPr>
      <w:r w:rsidRPr="00036CFC">
        <w:rPr>
          <w:rFonts w:ascii="Arial" w:hAnsi="Arial" w:cs="Arial"/>
          <w:color w:val="002060"/>
          <w:lang w:val="en-US"/>
        </w:rPr>
        <w:t>In the event of a medical emergency the following should be done:</w:t>
      </w:r>
    </w:p>
    <w:p w:rsidR="008C3AF5" w:rsidRPr="00036CFC" w:rsidRDefault="008C3AF5" w:rsidP="008C3AF5">
      <w:pPr>
        <w:numPr>
          <w:ilvl w:val="0"/>
          <w:numId w:val="6"/>
        </w:numPr>
        <w:tabs>
          <w:tab w:val="clear" w:pos="1440"/>
          <w:tab w:val="num" w:pos="720"/>
        </w:tabs>
        <w:ind w:hanging="1080"/>
        <w:rPr>
          <w:rFonts w:ascii="Arial" w:hAnsi="Arial" w:cs="Arial"/>
          <w:color w:val="002060"/>
          <w:lang w:val="en-US"/>
        </w:rPr>
      </w:pPr>
      <w:r w:rsidRPr="00036CFC">
        <w:rPr>
          <w:rFonts w:ascii="Arial" w:hAnsi="Arial" w:cs="Arial"/>
          <w:color w:val="002060"/>
          <w:lang w:val="en-US"/>
        </w:rPr>
        <w:t>Apply first aid technique</w:t>
      </w:r>
    </w:p>
    <w:p w:rsidR="008C3AF5" w:rsidRPr="00036CFC" w:rsidRDefault="008C3AF5" w:rsidP="008C3AF5">
      <w:pPr>
        <w:numPr>
          <w:ilvl w:val="0"/>
          <w:numId w:val="6"/>
        </w:numPr>
        <w:tabs>
          <w:tab w:val="clear" w:pos="1440"/>
          <w:tab w:val="num" w:pos="720"/>
        </w:tabs>
        <w:ind w:hanging="1080"/>
        <w:rPr>
          <w:rFonts w:ascii="Arial" w:hAnsi="Arial" w:cs="Arial"/>
          <w:color w:val="002060"/>
          <w:lang w:val="en-US"/>
        </w:rPr>
      </w:pPr>
      <w:r w:rsidRPr="00036CFC">
        <w:rPr>
          <w:rFonts w:ascii="Arial" w:hAnsi="Arial" w:cs="Arial"/>
          <w:color w:val="002060"/>
          <w:lang w:val="en-US"/>
        </w:rPr>
        <w:t>Phone the doctor and / or hospital</w:t>
      </w:r>
    </w:p>
    <w:p w:rsidR="008C3AF5" w:rsidRPr="00036CFC" w:rsidRDefault="008C3AF5" w:rsidP="008C3AF5">
      <w:pPr>
        <w:numPr>
          <w:ilvl w:val="0"/>
          <w:numId w:val="6"/>
        </w:numPr>
        <w:tabs>
          <w:tab w:val="clear" w:pos="1440"/>
          <w:tab w:val="num" w:pos="720"/>
        </w:tabs>
        <w:ind w:hanging="1080"/>
        <w:rPr>
          <w:rFonts w:ascii="Arial" w:hAnsi="Arial" w:cs="Arial"/>
          <w:color w:val="002060"/>
          <w:lang w:val="en-US"/>
        </w:rPr>
      </w:pPr>
      <w:r w:rsidRPr="00036CFC">
        <w:rPr>
          <w:rFonts w:ascii="Arial" w:hAnsi="Arial" w:cs="Arial"/>
          <w:color w:val="002060"/>
          <w:lang w:val="en-US"/>
        </w:rPr>
        <w:t>Take injured party to the doctor or hospital</w:t>
      </w:r>
    </w:p>
    <w:p w:rsidR="008C3AF5" w:rsidRPr="00413F57" w:rsidRDefault="008C3AF5" w:rsidP="008C3AF5">
      <w:pPr>
        <w:rPr>
          <w:rFonts w:ascii="Arial" w:hAnsi="Arial" w:cs="Arial"/>
          <w:lang w:val="en-US"/>
        </w:rPr>
      </w:pPr>
    </w:p>
    <w:p w:rsidR="008C3AF5" w:rsidRPr="00413F57" w:rsidRDefault="008C3AF5" w:rsidP="008C3AF5">
      <w:pPr>
        <w:rPr>
          <w:rFonts w:ascii="Arial" w:hAnsi="Arial" w:cs="Arial"/>
          <w:b/>
          <w:u w:val="single"/>
          <w:lang w:val="en-US"/>
        </w:rPr>
      </w:pPr>
    </w:p>
    <w:p w:rsidR="008C3AF5" w:rsidRPr="004042D8" w:rsidRDefault="008C3AF5" w:rsidP="008C3AF5">
      <w:pPr>
        <w:rPr>
          <w:rFonts w:ascii="Arial" w:hAnsi="Arial" w:cs="Arial"/>
          <w:color w:val="FF0000"/>
          <w:lang w:val="en-US"/>
        </w:rPr>
      </w:pPr>
      <w:r w:rsidRPr="004042D8">
        <w:rPr>
          <w:rFonts w:ascii="Arial" w:hAnsi="Arial" w:cs="Arial"/>
          <w:b/>
          <w:color w:val="FF0000"/>
          <w:u w:val="single"/>
          <w:lang w:val="en-US"/>
        </w:rPr>
        <w:t>RIOT / DEMONSTRATION</w:t>
      </w:r>
    </w:p>
    <w:p w:rsidR="008C3AF5" w:rsidRPr="00413F57" w:rsidRDefault="008C3AF5" w:rsidP="008C3AF5">
      <w:pPr>
        <w:rPr>
          <w:rFonts w:ascii="Arial" w:hAnsi="Arial" w:cs="Arial"/>
          <w:lang w:val="en-US"/>
        </w:rPr>
      </w:pPr>
    </w:p>
    <w:p w:rsidR="008C3AF5" w:rsidRPr="00036CFC" w:rsidRDefault="008C3AF5" w:rsidP="008C3AF5">
      <w:pPr>
        <w:rPr>
          <w:rFonts w:ascii="Arial" w:hAnsi="Arial" w:cs="Arial"/>
          <w:color w:val="002060"/>
          <w:lang w:val="en-US"/>
        </w:rPr>
      </w:pPr>
      <w:r w:rsidRPr="00036CFC">
        <w:rPr>
          <w:rFonts w:ascii="Arial" w:hAnsi="Arial" w:cs="Arial"/>
          <w:color w:val="002060"/>
          <w:lang w:val="en-US"/>
        </w:rPr>
        <w:t>When you see a group of protesters moving in on your site, you should take the following precautions:</w:t>
      </w:r>
    </w:p>
    <w:p w:rsidR="008C3AF5" w:rsidRPr="00036CFC" w:rsidRDefault="008C3AF5" w:rsidP="008C3AF5">
      <w:pPr>
        <w:numPr>
          <w:ilvl w:val="0"/>
          <w:numId w:val="7"/>
        </w:numPr>
        <w:tabs>
          <w:tab w:val="clear" w:pos="1440"/>
          <w:tab w:val="num" w:pos="720"/>
        </w:tabs>
        <w:ind w:hanging="1080"/>
        <w:rPr>
          <w:rFonts w:ascii="Arial" w:hAnsi="Arial" w:cs="Arial"/>
          <w:color w:val="002060"/>
          <w:lang w:val="en-US"/>
        </w:rPr>
      </w:pPr>
      <w:r w:rsidRPr="00036CFC">
        <w:rPr>
          <w:rFonts w:ascii="Arial" w:hAnsi="Arial" w:cs="Arial"/>
          <w:color w:val="002060"/>
          <w:lang w:val="en-US"/>
        </w:rPr>
        <w:t>Telephone your local police station.</w:t>
      </w:r>
    </w:p>
    <w:p w:rsidR="008C3AF5" w:rsidRPr="00036CFC" w:rsidRDefault="008C3AF5" w:rsidP="008C3AF5">
      <w:pPr>
        <w:numPr>
          <w:ilvl w:val="0"/>
          <w:numId w:val="7"/>
        </w:numPr>
        <w:tabs>
          <w:tab w:val="clear" w:pos="1440"/>
          <w:tab w:val="num" w:pos="720"/>
        </w:tabs>
        <w:ind w:hanging="1080"/>
        <w:rPr>
          <w:rFonts w:ascii="Arial" w:hAnsi="Arial" w:cs="Arial"/>
          <w:color w:val="002060"/>
          <w:lang w:val="en-US"/>
        </w:rPr>
      </w:pPr>
      <w:r w:rsidRPr="00036CFC">
        <w:rPr>
          <w:rFonts w:ascii="Arial" w:hAnsi="Arial" w:cs="Arial"/>
          <w:color w:val="002060"/>
          <w:lang w:val="en-US"/>
        </w:rPr>
        <w:t>Telephone your field force member or Shell Call Centre.</w:t>
      </w:r>
    </w:p>
    <w:p w:rsidR="008C3AF5" w:rsidRPr="00036CFC" w:rsidRDefault="008C3AF5" w:rsidP="008C3AF5">
      <w:pPr>
        <w:numPr>
          <w:ilvl w:val="0"/>
          <w:numId w:val="7"/>
        </w:numPr>
        <w:tabs>
          <w:tab w:val="clear" w:pos="1440"/>
          <w:tab w:val="num" w:pos="720"/>
        </w:tabs>
        <w:ind w:left="720"/>
        <w:rPr>
          <w:rFonts w:ascii="Arial" w:hAnsi="Arial" w:cs="Arial"/>
          <w:color w:val="002060"/>
          <w:lang w:val="en-US"/>
        </w:rPr>
      </w:pPr>
      <w:r w:rsidRPr="00036CFC">
        <w:rPr>
          <w:rFonts w:ascii="Arial" w:hAnsi="Arial" w:cs="Arial"/>
          <w:color w:val="002060"/>
          <w:lang w:val="en-US"/>
        </w:rPr>
        <w:t>Ask customers to complete their transactions and quickly leave the service station in a direction away from the approaching/gathering crowd</w:t>
      </w:r>
    </w:p>
    <w:p w:rsidR="008C3AF5" w:rsidRPr="00036CFC" w:rsidRDefault="008C3AF5" w:rsidP="008C3AF5">
      <w:pPr>
        <w:numPr>
          <w:ilvl w:val="0"/>
          <w:numId w:val="7"/>
        </w:numPr>
        <w:tabs>
          <w:tab w:val="clear" w:pos="1440"/>
          <w:tab w:val="num" w:pos="720"/>
        </w:tabs>
        <w:ind w:left="720"/>
        <w:rPr>
          <w:rFonts w:ascii="Arial" w:hAnsi="Arial" w:cs="Arial"/>
          <w:color w:val="002060"/>
          <w:lang w:val="en-US"/>
        </w:rPr>
      </w:pPr>
      <w:r w:rsidRPr="00036CFC">
        <w:rPr>
          <w:rFonts w:ascii="Arial" w:hAnsi="Arial" w:cs="Arial"/>
          <w:color w:val="002060"/>
          <w:lang w:val="en-US"/>
        </w:rPr>
        <w:t>Lock all the pumps and dispensers</w:t>
      </w:r>
    </w:p>
    <w:p w:rsidR="008C3AF5" w:rsidRPr="00036CFC" w:rsidRDefault="008C3AF5" w:rsidP="008C3AF5">
      <w:pPr>
        <w:numPr>
          <w:ilvl w:val="0"/>
          <w:numId w:val="7"/>
        </w:numPr>
        <w:tabs>
          <w:tab w:val="clear" w:pos="1440"/>
          <w:tab w:val="num" w:pos="720"/>
        </w:tabs>
        <w:ind w:left="720"/>
        <w:rPr>
          <w:rFonts w:ascii="Arial" w:hAnsi="Arial" w:cs="Arial"/>
          <w:color w:val="002060"/>
          <w:lang w:val="en-US"/>
        </w:rPr>
      </w:pPr>
      <w:r w:rsidRPr="00036CFC">
        <w:rPr>
          <w:rFonts w:ascii="Arial" w:hAnsi="Arial" w:cs="Arial"/>
          <w:color w:val="002060"/>
          <w:lang w:val="en-US"/>
        </w:rPr>
        <w:t>Switch off the power to the forecourt pumps</w:t>
      </w:r>
    </w:p>
    <w:p w:rsidR="008C3AF5" w:rsidRPr="00036CFC" w:rsidRDefault="008C3AF5" w:rsidP="008C3AF5">
      <w:pPr>
        <w:numPr>
          <w:ilvl w:val="0"/>
          <w:numId w:val="7"/>
        </w:numPr>
        <w:tabs>
          <w:tab w:val="clear" w:pos="1440"/>
          <w:tab w:val="num" w:pos="720"/>
        </w:tabs>
        <w:ind w:left="720"/>
        <w:rPr>
          <w:rFonts w:ascii="Arial" w:hAnsi="Arial" w:cs="Arial"/>
          <w:color w:val="002060"/>
          <w:lang w:val="en-US"/>
        </w:rPr>
      </w:pPr>
      <w:r w:rsidRPr="00036CFC">
        <w:rPr>
          <w:rFonts w:ascii="Arial" w:hAnsi="Arial" w:cs="Arial"/>
          <w:color w:val="002060"/>
          <w:lang w:val="en-US"/>
        </w:rPr>
        <w:t xml:space="preserve">Switch off all electricity including the lights </w:t>
      </w:r>
    </w:p>
    <w:p w:rsidR="008C3AF5" w:rsidRPr="00036CFC" w:rsidRDefault="008C3AF5" w:rsidP="008C3AF5">
      <w:pPr>
        <w:numPr>
          <w:ilvl w:val="0"/>
          <w:numId w:val="7"/>
        </w:numPr>
        <w:tabs>
          <w:tab w:val="clear" w:pos="1440"/>
          <w:tab w:val="num" w:pos="720"/>
        </w:tabs>
        <w:ind w:left="720"/>
        <w:rPr>
          <w:rFonts w:ascii="Arial" w:hAnsi="Arial" w:cs="Arial"/>
          <w:color w:val="002060"/>
          <w:lang w:val="en-US"/>
        </w:rPr>
      </w:pPr>
      <w:r w:rsidRPr="00036CFC">
        <w:rPr>
          <w:rFonts w:ascii="Arial" w:hAnsi="Arial" w:cs="Arial"/>
          <w:color w:val="002060"/>
          <w:lang w:val="en-US"/>
        </w:rPr>
        <w:t xml:space="preserve">Remove all loose forecourt equipment into the building or the rear section of the property. This would include fire extinguishers and sand buckets </w:t>
      </w:r>
    </w:p>
    <w:p w:rsidR="008C3AF5" w:rsidRPr="00036CFC" w:rsidRDefault="008C3AF5" w:rsidP="008C3AF5">
      <w:pPr>
        <w:numPr>
          <w:ilvl w:val="0"/>
          <w:numId w:val="7"/>
        </w:numPr>
        <w:tabs>
          <w:tab w:val="clear" w:pos="1440"/>
          <w:tab w:val="num" w:pos="720"/>
        </w:tabs>
        <w:ind w:left="720"/>
        <w:rPr>
          <w:rFonts w:ascii="Arial" w:hAnsi="Arial" w:cs="Arial"/>
          <w:color w:val="002060"/>
          <w:lang w:val="en-US"/>
        </w:rPr>
      </w:pPr>
      <w:r w:rsidRPr="00036CFC">
        <w:rPr>
          <w:rFonts w:ascii="Arial" w:hAnsi="Arial" w:cs="Arial"/>
          <w:color w:val="002060"/>
          <w:lang w:val="en-US"/>
        </w:rPr>
        <w:t>Lock all gates and doors and assemble all staff back in a room out of site</w:t>
      </w:r>
    </w:p>
    <w:p w:rsidR="008C3AF5" w:rsidRPr="00036CFC" w:rsidRDefault="008C3AF5" w:rsidP="008C3AF5">
      <w:pPr>
        <w:numPr>
          <w:ilvl w:val="0"/>
          <w:numId w:val="7"/>
        </w:numPr>
        <w:tabs>
          <w:tab w:val="clear" w:pos="1440"/>
          <w:tab w:val="num" w:pos="720"/>
        </w:tabs>
        <w:ind w:left="720"/>
        <w:rPr>
          <w:rFonts w:ascii="Arial" w:hAnsi="Arial" w:cs="Arial"/>
          <w:color w:val="002060"/>
          <w:lang w:val="en-US"/>
        </w:rPr>
      </w:pPr>
      <w:r w:rsidRPr="00036CFC">
        <w:rPr>
          <w:rFonts w:ascii="Arial" w:hAnsi="Arial" w:cs="Arial"/>
          <w:color w:val="002060"/>
          <w:lang w:val="en-US"/>
        </w:rPr>
        <w:t>Unlock your first aid cabinet</w:t>
      </w:r>
    </w:p>
    <w:p w:rsidR="008C3AF5" w:rsidRPr="00036CFC" w:rsidRDefault="008C3AF5" w:rsidP="008C3AF5">
      <w:pPr>
        <w:numPr>
          <w:ilvl w:val="0"/>
          <w:numId w:val="7"/>
        </w:numPr>
        <w:tabs>
          <w:tab w:val="clear" w:pos="1440"/>
          <w:tab w:val="num" w:pos="720"/>
        </w:tabs>
        <w:ind w:left="720"/>
        <w:rPr>
          <w:rFonts w:ascii="Arial" w:hAnsi="Arial" w:cs="Arial"/>
          <w:color w:val="002060"/>
          <w:lang w:val="en-US"/>
        </w:rPr>
      </w:pPr>
      <w:r w:rsidRPr="00036CFC">
        <w:rPr>
          <w:rFonts w:ascii="Arial" w:hAnsi="Arial" w:cs="Arial"/>
          <w:color w:val="002060"/>
          <w:lang w:val="en-US"/>
        </w:rPr>
        <w:t>Keep fire extinguishers handy</w:t>
      </w:r>
    </w:p>
    <w:p w:rsidR="008C3AF5" w:rsidRPr="00036CFC" w:rsidRDefault="008C3AF5" w:rsidP="008C3AF5">
      <w:pPr>
        <w:numPr>
          <w:ilvl w:val="0"/>
          <w:numId w:val="7"/>
        </w:numPr>
        <w:tabs>
          <w:tab w:val="clear" w:pos="1440"/>
          <w:tab w:val="num" w:pos="720"/>
        </w:tabs>
        <w:ind w:left="720"/>
        <w:rPr>
          <w:rFonts w:ascii="Arial" w:hAnsi="Arial" w:cs="Arial"/>
          <w:color w:val="002060"/>
          <w:lang w:val="en-US"/>
        </w:rPr>
      </w:pPr>
      <w:r w:rsidRPr="00036CFC">
        <w:rPr>
          <w:rFonts w:ascii="Arial" w:hAnsi="Arial" w:cs="Arial"/>
          <w:color w:val="002060"/>
          <w:lang w:val="en-US"/>
        </w:rPr>
        <w:t>Cancel any imminent fuel deliveries</w:t>
      </w:r>
    </w:p>
    <w:p w:rsidR="008C3AF5" w:rsidRPr="00036CFC" w:rsidRDefault="008C3AF5" w:rsidP="008C3AF5">
      <w:pPr>
        <w:numPr>
          <w:ilvl w:val="0"/>
          <w:numId w:val="7"/>
        </w:numPr>
        <w:tabs>
          <w:tab w:val="clear" w:pos="1440"/>
          <w:tab w:val="num" w:pos="720"/>
        </w:tabs>
        <w:ind w:left="720"/>
        <w:rPr>
          <w:rFonts w:ascii="Arial" w:hAnsi="Arial" w:cs="Arial"/>
          <w:color w:val="002060"/>
          <w:lang w:val="en-US"/>
        </w:rPr>
      </w:pPr>
      <w:r w:rsidRPr="00036CFC">
        <w:rPr>
          <w:rFonts w:ascii="Arial" w:hAnsi="Arial" w:cs="Arial"/>
          <w:color w:val="002060"/>
          <w:lang w:val="en-US"/>
        </w:rPr>
        <w:t>Ask your staff to remain calm and quite</w:t>
      </w:r>
    </w:p>
    <w:p w:rsidR="008C3AF5" w:rsidRPr="00413F57" w:rsidRDefault="008C3AF5" w:rsidP="008C3AF5">
      <w:pPr>
        <w:rPr>
          <w:rFonts w:ascii="Arial" w:hAnsi="Arial" w:cs="Arial"/>
          <w:lang w:val="en-US"/>
        </w:rPr>
      </w:pPr>
    </w:p>
    <w:p w:rsidR="008C3AF5" w:rsidRPr="00036CFC" w:rsidRDefault="008C3AF5" w:rsidP="008C3AF5">
      <w:pPr>
        <w:rPr>
          <w:rFonts w:ascii="Arial" w:hAnsi="Arial" w:cs="Arial"/>
          <w:color w:val="002060"/>
          <w:lang w:val="en-US"/>
        </w:rPr>
      </w:pPr>
      <w:r w:rsidRPr="00036CFC">
        <w:rPr>
          <w:rFonts w:ascii="Arial" w:hAnsi="Arial" w:cs="Arial"/>
          <w:color w:val="002060"/>
          <w:lang w:val="en-US"/>
        </w:rPr>
        <w:t xml:space="preserve">Your service station should appear to be closed and so hopefully deflect the crowd. The circumstances of each incident will differ; however retailers should use their </w:t>
      </w:r>
      <w:r w:rsidRPr="00036CFC">
        <w:rPr>
          <w:rFonts w:ascii="Arial" w:hAnsi="Arial" w:cs="Arial"/>
          <w:color w:val="002060"/>
          <w:lang w:val="en-US"/>
        </w:rPr>
        <w:lastRenderedPageBreak/>
        <w:t>discretion when making operational decisions, whether all or some forecourt staff should be sent home or if it is safe for them to leave the site.</w:t>
      </w:r>
    </w:p>
    <w:p w:rsidR="008C3AF5" w:rsidRPr="00036CFC" w:rsidRDefault="008C3AF5" w:rsidP="008C3AF5">
      <w:pPr>
        <w:rPr>
          <w:rFonts w:ascii="Arial" w:hAnsi="Arial" w:cs="Arial"/>
          <w:color w:val="002060"/>
          <w:lang w:val="en-US"/>
        </w:rPr>
      </w:pPr>
      <w:r w:rsidRPr="00036CFC">
        <w:rPr>
          <w:rFonts w:ascii="Arial" w:hAnsi="Arial" w:cs="Arial"/>
          <w:color w:val="002060"/>
          <w:lang w:val="en-US"/>
        </w:rPr>
        <w:t>In all instances adopt a non-confrontational approach with the protesters or the media. Practice these measures beforehand to ensure that you are properly prepared.</w:t>
      </w:r>
    </w:p>
    <w:p w:rsidR="008C3AF5" w:rsidRPr="00413F57" w:rsidRDefault="008C3AF5" w:rsidP="008C3AF5">
      <w:pPr>
        <w:rPr>
          <w:rFonts w:ascii="Arial" w:hAnsi="Arial" w:cs="Arial"/>
          <w:lang w:val="en-US"/>
        </w:rPr>
      </w:pPr>
    </w:p>
    <w:p w:rsidR="008C3AF5" w:rsidRPr="004042D8" w:rsidRDefault="008C3AF5" w:rsidP="008C3AF5">
      <w:pPr>
        <w:rPr>
          <w:rFonts w:ascii="Arial" w:hAnsi="Arial" w:cs="Arial"/>
          <w:color w:val="FF0000"/>
          <w:lang w:val="en-US"/>
        </w:rPr>
      </w:pPr>
      <w:r w:rsidRPr="004042D8">
        <w:rPr>
          <w:rFonts w:ascii="Arial" w:hAnsi="Arial" w:cs="Arial"/>
          <w:b/>
          <w:color w:val="FF0000"/>
          <w:u w:val="single"/>
          <w:lang w:val="en-US"/>
        </w:rPr>
        <w:t>ROBBERY</w:t>
      </w:r>
    </w:p>
    <w:p w:rsidR="008C3AF5" w:rsidRPr="00413F57" w:rsidRDefault="008C3AF5" w:rsidP="008C3AF5">
      <w:pPr>
        <w:rPr>
          <w:rFonts w:ascii="Arial" w:hAnsi="Arial" w:cs="Arial"/>
          <w:lang w:val="en-US"/>
        </w:rPr>
      </w:pPr>
    </w:p>
    <w:p w:rsidR="008C3AF5" w:rsidRPr="00036CFC" w:rsidRDefault="008C3AF5" w:rsidP="008C3AF5">
      <w:pPr>
        <w:rPr>
          <w:rFonts w:ascii="Arial" w:hAnsi="Arial" w:cs="Arial"/>
          <w:color w:val="002060"/>
          <w:lang w:val="en-US"/>
        </w:rPr>
      </w:pPr>
      <w:r w:rsidRPr="00036CFC">
        <w:rPr>
          <w:rFonts w:ascii="Arial" w:hAnsi="Arial" w:cs="Arial"/>
          <w:color w:val="002060"/>
          <w:lang w:val="en-US"/>
        </w:rPr>
        <w:t>If a robbery does take place, your staff should do the following:</w:t>
      </w:r>
    </w:p>
    <w:p w:rsidR="008C3AF5" w:rsidRPr="00036CFC" w:rsidRDefault="008C3AF5" w:rsidP="008C3AF5">
      <w:pPr>
        <w:numPr>
          <w:ilvl w:val="0"/>
          <w:numId w:val="8"/>
        </w:numPr>
        <w:tabs>
          <w:tab w:val="clear" w:pos="1440"/>
          <w:tab w:val="num" w:pos="720"/>
        </w:tabs>
        <w:ind w:hanging="1080"/>
        <w:rPr>
          <w:rFonts w:ascii="Arial" w:hAnsi="Arial" w:cs="Arial"/>
          <w:color w:val="002060"/>
          <w:lang w:val="en-US"/>
        </w:rPr>
      </w:pPr>
      <w:r w:rsidRPr="00036CFC">
        <w:rPr>
          <w:rFonts w:ascii="Arial" w:hAnsi="Arial" w:cs="Arial"/>
          <w:color w:val="002060"/>
          <w:lang w:val="en-US"/>
        </w:rPr>
        <w:t xml:space="preserve">Give the robber what he demands </w:t>
      </w:r>
    </w:p>
    <w:p w:rsidR="008C3AF5" w:rsidRPr="00036CFC" w:rsidRDefault="008C3AF5" w:rsidP="008C3AF5">
      <w:pPr>
        <w:numPr>
          <w:ilvl w:val="0"/>
          <w:numId w:val="8"/>
        </w:numPr>
        <w:tabs>
          <w:tab w:val="clear" w:pos="1440"/>
          <w:tab w:val="num" w:pos="720"/>
        </w:tabs>
        <w:ind w:hanging="1080"/>
        <w:rPr>
          <w:rFonts w:ascii="Arial" w:hAnsi="Arial" w:cs="Arial"/>
          <w:color w:val="002060"/>
          <w:lang w:val="en-US"/>
        </w:rPr>
      </w:pPr>
      <w:r w:rsidRPr="00036CFC">
        <w:rPr>
          <w:rFonts w:ascii="Arial" w:hAnsi="Arial" w:cs="Arial"/>
          <w:color w:val="002060"/>
          <w:lang w:val="en-US"/>
        </w:rPr>
        <w:t xml:space="preserve">Obey the robber, move slowly and be calm, alert and observant </w:t>
      </w:r>
    </w:p>
    <w:p w:rsidR="008C3AF5" w:rsidRPr="00036CFC" w:rsidRDefault="008C3AF5" w:rsidP="008C3AF5">
      <w:pPr>
        <w:numPr>
          <w:ilvl w:val="0"/>
          <w:numId w:val="8"/>
        </w:numPr>
        <w:tabs>
          <w:tab w:val="clear" w:pos="1440"/>
          <w:tab w:val="num" w:pos="720"/>
        </w:tabs>
        <w:ind w:left="720"/>
        <w:rPr>
          <w:rFonts w:ascii="Arial" w:hAnsi="Arial" w:cs="Arial"/>
          <w:color w:val="002060"/>
          <w:lang w:val="en-US"/>
        </w:rPr>
      </w:pPr>
      <w:r w:rsidRPr="00036CFC">
        <w:rPr>
          <w:rFonts w:ascii="Arial" w:hAnsi="Arial" w:cs="Arial"/>
          <w:color w:val="002060"/>
          <w:lang w:val="en-US"/>
        </w:rPr>
        <w:t>Remember his height, skin colour, his voice, his weapon, his vehicle and the registration</w:t>
      </w:r>
    </w:p>
    <w:p w:rsidR="008C3AF5" w:rsidRPr="00036CFC" w:rsidRDefault="008C3AF5" w:rsidP="008C3AF5">
      <w:pPr>
        <w:numPr>
          <w:ilvl w:val="0"/>
          <w:numId w:val="8"/>
        </w:numPr>
        <w:tabs>
          <w:tab w:val="clear" w:pos="1440"/>
          <w:tab w:val="num" w:pos="720"/>
        </w:tabs>
        <w:ind w:left="720"/>
        <w:rPr>
          <w:rFonts w:ascii="Arial" w:hAnsi="Arial" w:cs="Arial"/>
          <w:color w:val="002060"/>
          <w:lang w:val="en-US"/>
        </w:rPr>
      </w:pPr>
      <w:r w:rsidRPr="00036CFC">
        <w:rPr>
          <w:rFonts w:ascii="Arial" w:hAnsi="Arial" w:cs="Arial"/>
          <w:color w:val="002060"/>
          <w:lang w:val="en-US"/>
        </w:rPr>
        <w:t>Write down the details of the robber as soon as possible once he has gone</w:t>
      </w:r>
    </w:p>
    <w:p w:rsidR="008C3AF5" w:rsidRPr="00036CFC" w:rsidRDefault="008C3AF5" w:rsidP="008C3AF5">
      <w:pPr>
        <w:numPr>
          <w:ilvl w:val="0"/>
          <w:numId w:val="8"/>
        </w:numPr>
        <w:tabs>
          <w:tab w:val="clear" w:pos="1440"/>
          <w:tab w:val="num" w:pos="720"/>
        </w:tabs>
        <w:ind w:left="720"/>
        <w:rPr>
          <w:rFonts w:ascii="Arial" w:hAnsi="Arial" w:cs="Arial"/>
          <w:color w:val="002060"/>
          <w:lang w:val="en-US"/>
        </w:rPr>
      </w:pPr>
      <w:r w:rsidRPr="00036CFC">
        <w:rPr>
          <w:rFonts w:ascii="Arial" w:hAnsi="Arial" w:cs="Arial"/>
          <w:color w:val="002060"/>
          <w:lang w:val="en-US"/>
        </w:rPr>
        <w:t xml:space="preserve">Figures in the Safety at Service Station Operational Standards Manual shows sketches that will assist in recording the details of the robber </w:t>
      </w:r>
    </w:p>
    <w:p w:rsidR="008C3AF5" w:rsidRPr="00036CFC" w:rsidRDefault="008C3AF5" w:rsidP="008C3AF5">
      <w:pPr>
        <w:numPr>
          <w:ilvl w:val="0"/>
          <w:numId w:val="8"/>
        </w:numPr>
        <w:tabs>
          <w:tab w:val="clear" w:pos="1440"/>
          <w:tab w:val="num" w:pos="720"/>
        </w:tabs>
        <w:ind w:left="720"/>
        <w:rPr>
          <w:rFonts w:ascii="Arial" w:hAnsi="Arial" w:cs="Arial"/>
          <w:color w:val="002060"/>
          <w:lang w:val="en-US"/>
        </w:rPr>
      </w:pPr>
      <w:r w:rsidRPr="00036CFC">
        <w:rPr>
          <w:rFonts w:ascii="Arial" w:hAnsi="Arial" w:cs="Arial"/>
          <w:color w:val="002060"/>
          <w:lang w:val="en-US"/>
        </w:rPr>
        <w:t xml:space="preserve">Telephone the police and don’t touch anything that might carry the robber’s fingerprints </w:t>
      </w:r>
    </w:p>
    <w:p w:rsidR="008C3AF5" w:rsidRPr="00036CFC" w:rsidRDefault="008C3AF5" w:rsidP="008C3AF5">
      <w:pPr>
        <w:numPr>
          <w:ilvl w:val="0"/>
          <w:numId w:val="8"/>
        </w:numPr>
        <w:tabs>
          <w:tab w:val="clear" w:pos="1440"/>
          <w:tab w:val="num" w:pos="720"/>
        </w:tabs>
        <w:ind w:left="720"/>
        <w:rPr>
          <w:rFonts w:ascii="Arial" w:hAnsi="Arial" w:cs="Arial"/>
          <w:color w:val="002060"/>
          <w:lang w:val="en-US"/>
        </w:rPr>
      </w:pPr>
      <w:r w:rsidRPr="00036CFC">
        <w:rPr>
          <w:rFonts w:ascii="Arial" w:hAnsi="Arial" w:cs="Arial"/>
          <w:color w:val="002060"/>
          <w:lang w:val="en-US"/>
        </w:rPr>
        <w:t>Ask witnesses to remain on the premises until the police arrive, or take their names and addresses.</w:t>
      </w:r>
    </w:p>
    <w:p w:rsidR="008C3AF5" w:rsidRPr="00036CFC" w:rsidRDefault="008C3AF5" w:rsidP="008C3AF5">
      <w:pPr>
        <w:numPr>
          <w:ilvl w:val="0"/>
          <w:numId w:val="8"/>
        </w:numPr>
        <w:tabs>
          <w:tab w:val="clear" w:pos="1440"/>
          <w:tab w:val="num" w:pos="720"/>
        </w:tabs>
        <w:ind w:left="720"/>
        <w:rPr>
          <w:rFonts w:ascii="Arial" w:hAnsi="Arial" w:cs="Arial"/>
          <w:color w:val="002060"/>
          <w:sz w:val="28"/>
          <w:szCs w:val="28"/>
          <w:lang w:val="en-US"/>
        </w:rPr>
      </w:pPr>
      <w:r w:rsidRPr="00036CFC">
        <w:rPr>
          <w:rFonts w:ascii="Arial" w:hAnsi="Arial" w:cs="Arial"/>
          <w:color w:val="002060"/>
          <w:lang w:val="en-US"/>
        </w:rPr>
        <w:t>Report the incident to Shell field force member immediately</w:t>
      </w:r>
    </w:p>
    <w:p w:rsidR="008C3AF5" w:rsidRPr="00BA5006" w:rsidRDefault="008C3AF5" w:rsidP="008C3AF5">
      <w:pPr>
        <w:tabs>
          <w:tab w:val="left" w:pos="3900"/>
        </w:tabs>
        <w:spacing w:line="360" w:lineRule="auto"/>
        <w:ind w:left="180"/>
        <w:rPr>
          <w:rFonts w:ascii="Arial" w:hAnsi="Arial" w:cs="Arial"/>
          <w:bCs/>
          <w:sz w:val="20"/>
          <w:szCs w:val="20"/>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Pr="00BA5006" w:rsidRDefault="008C3AF5" w:rsidP="006419D1">
      <w:pPr>
        <w:rPr>
          <w:rFonts w:ascii="Arial" w:hAnsi="Arial" w:cs="Arial"/>
          <w:szCs w:val="28"/>
        </w:rPr>
      </w:pPr>
    </w:p>
    <w:p w:rsidR="00311291" w:rsidRPr="00BA5006" w:rsidRDefault="00311291" w:rsidP="006419D1">
      <w:pPr>
        <w:rPr>
          <w:rFonts w:ascii="Arial" w:hAnsi="Arial" w:cs="Arial"/>
          <w:szCs w:val="28"/>
        </w:rPr>
      </w:pPr>
    </w:p>
    <w:p w:rsidR="00311291" w:rsidRPr="00BA5006" w:rsidRDefault="00311291" w:rsidP="006419D1">
      <w:pPr>
        <w:rPr>
          <w:rFonts w:ascii="Arial" w:hAnsi="Arial" w:cs="Arial"/>
          <w:szCs w:val="28"/>
        </w:rPr>
      </w:pPr>
    </w:p>
    <w:p w:rsidR="00311291" w:rsidRPr="00BA5006" w:rsidRDefault="00311291" w:rsidP="006419D1">
      <w:pPr>
        <w:rPr>
          <w:rFonts w:ascii="Arial" w:hAnsi="Arial" w:cs="Arial"/>
          <w:szCs w:val="28"/>
        </w:rPr>
      </w:pPr>
    </w:p>
    <w:p w:rsidR="00311291" w:rsidRPr="00BA5006" w:rsidRDefault="00311291" w:rsidP="006419D1">
      <w:pPr>
        <w:rPr>
          <w:rFonts w:ascii="Arial" w:hAnsi="Arial" w:cs="Arial"/>
          <w:szCs w:val="28"/>
        </w:rPr>
      </w:pPr>
    </w:p>
    <w:p w:rsidR="00311291" w:rsidRPr="00BA5006" w:rsidRDefault="00311291" w:rsidP="006419D1">
      <w:pPr>
        <w:rPr>
          <w:rFonts w:ascii="Arial" w:hAnsi="Arial" w:cs="Arial"/>
          <w:szCs w:val="28"/>
        </w:rPr>
      </w:pPr>
    </w:p>
    <w:p w:rsidR="00311291" w:rsidRPr="00BA5006" w:rsidRDefault="00311291" w:rsidP="006419D1">
      <w:pPr>
        <w:rPr>
          <w:rFonts w:ascii="Arial" w:hAnsi="Arial" w:cs="Arial"/>
          <w:szCs w:val="28"/>
        </w:rPr>
      </w:pPr>
    </w:p>
    <w:p w:rsidR="00311291" w:rsidRPr="00BA5006" w:rsidRDefault="00311291" w:rsidP="006419D1">
      <w:pPr>
        <w:rPr>
          <w:rFonts w:ascii="Arial" w:hAnsi="Arial" w:cs="Arial"/>
          <w:szCs w:val="28"/>
        </w:rPr>
      </w:pPr>
    </w:p>
    <w:p w:rsidR="00311291" w:rsidRPr="00BA5006" w:rsidRDefault="00311291" w:rsidP="006419D1">
      <w:pPr>
        <w:rPr>
          <w:rFonts w:ascii="Arial" w:hAnsi="Arial" w:cs="Arial"/>
          <w:szCs w:val="28"/>
        </w:rPr>
      </w:pPr>
    </w:p>
    <w:p w:rsidR="00311291" w:rsidRPr="00BA5006" w:rsidRDefault="00311291" w:rsidP="006419D1">
      <w:pPr>
        <w:rPr>
          <w:rFonts w:ascii="Arial" w:hAnsi="Arial" w:cs="Arial"/>
          <w:szCs w:val="28"/>
        </w:rPr>
      </w:pPr>
    </w:p>
    <w:p w:rsidR="00C6486E" w:rsidRPr="00BA5006" w:rsidRDefault="00C6486E" w:rsidP="006419D1">
      <w:pPr>
        <w:rPr>
          <w:rFonts w:ascii="Arial" w:hAnsi="Arial" w:cs="Arial"/>
          <w:szCs w:val="28"/>
        </w:rPr>
      </w:pPr>
    </w:p>
    <w:p w:rsidR="00C6486E" w:rsidRPr="00BA5006" w:rsidRDefault="00C6486E" w:rsidP="006419D1">
      <w:pPr>
        <w:rPr>
          <w:rFonts w:ascii="Arial" w:hAnsi="Arial" w:cs="Arial"/>
          <w:szCs w:val="28"/>
        </w:rPr>
      </w:pPr>
    </w:p>
    <w:p w:rsidR="00C6486E" w:rsidRPr="00BA5006" w:rsidRDefault="00C6486E" w:rsidP="006419D1">
      <w:pPr>
        <w:rPr>
          <w:rFonts w:ascii="Arial" w:hAnsi="Arial" w:cs="Arial"/>
          <w:szCs w:val="28"/>
        </w:rPr>
      </w:pPr>
    </w:p>
    <w:p w:rsidR="00C4210D" w:rsidRDefault="00C4210D" w:rsidP="006419D1">
      <w:pPr>
        <w:rPr>
          <w:rFonts w:ascii="Arial" w:hAnsi="Arial" w:cs="Arial"/>
          <w:szCs w:val="28"/>
        </w:rPr>
      </w:pPr>
    </w:p>
    <w:p w:rsidR="00C4210D" w:rsidRDefault="00C4210D" w:rsidP="006419D1">
      <w:pPr>
        <w:rPr>
          <w:rFonts w:ascii="Arial" w:hAnsi="Arial" w:cs="Arial"/>
          <w:szCs w:val="28"/>
        </w:rPr>
      </w:pPr>
    </w:p>
    <w:p w:rsidR="00C4210D" w:rsidRPr="00BA5006" w:rsidRDefault="00C4210D" w:rsidP="00C4210D">
      <w:pPr>
        <w:tabs>
          <w:tab w:val="left" w:pos="3900"/>
        </w:tabs>
        <w:rPr>
          <w:rFonts w:ascii="Arial" w:hAnsi="Arial" w:cs="Arial"/>
          <w:b/>
          <w:bCs/>
          <w:sz w:val="32"/>
          <w:szCs w:val="32"/>
        </w:rPr>
      </w:pPr>
      <w:r w:rsidRPr="00BA5006">
        <w:rPr>
          <w:rFonts w:ascii="Arial" w:hAnsi="Arial" w:cs="Arial"/>
          <w:bCs/>
        </w:rPr>
        <w:lastRenderedPageBreak/>
        <w:t>7.</w:t>
      </w:r>
      <w:r w:rsidRPr="00BA5006">
        <w:rPr>
          <w:rFonts w:ascii="Arial" w:hAnsi="Arial" w:cs="Arial"/>
          <w:b/>
          <w:bCs/>
          <w:sz w:val="32"/>
          <w:szCs w:val="32"/>
        </w:rPr>
        <w:t xml:space="preserve">  </w:t>
      </w:r>
      <w:r w:rsidRPr="004042D8">
        <w:rPr>
          <w:rFonts w:ascii="Arial" w:hAnsi="Arial" w:cs="Arial"/>
          <w:b/>
          <w:bCs/>
          <w:color w:val="FF0000"/>
          <w:sz w:val="32"/>
          <w:szCs w:val="32"/>
        </w:rPr>
        <w:t>Emergency Procedures, accidents, first aid and details of proactive equipment routinely provided</w:t>
      </w:r>
    </w:p>
    <w:p w:rsidR="00C4210D" w:rsidRPr="00BA5006" w:rsidRDefault="00C4210D" w:rsidP="00C4210D">
      <w:pPr>
        <w:tabs>
          <w:tab w:val="left" w:pos="3900"/>
        </w:tabs>
        <w:ind w:left="360"/>
        <w:rPr>
          <w:rFonts w:ascii="Arial" w:hAnsi="Arial" w:cs="Arial"/>
          <w:b/>
          <w:bCs/>
          <w:sz w:val="32"/>
          <w:szCs w:val="32"/>
        </w:rPr>
      </w:pPr>
    </w:p>
    <w:p w:rsidR="00C4210D" w:rsidRPr="00036CFC" w:rsidRDefault="00C4210D" w:rsidP="00C4210D">
      <w:pPr>
        <w:tabs>
          <w:tab w:val="left" w:pos="3900"/>
        </w:tabs>
        <w:ind w:left="360"/>
        <w:rPr>
          <w:rFonts w:ascii="Arial" w:hAnsi="Arial" w:cs="Arial"/>
          <w:bCs/>
          <w:color w:val="002060"/>
          <w:sz w:val="32"/>
          <w:szCs w:val="32"/>
        </w:rPr>
      </w:pPr>
      <w:r w:rsidRPr="00036CFC">
        <w:rPr>
          <w:rFonts w:ascii="Arial" w:hAnsi="Arial" w:cs="Arial"/>
          <w:bCs/>
          <w:color w:val="002060"/>
          <w:sz w:val="32"/>
          <w:szCs w:val="32"/>
        </w:rPr>
        <w:t>Emergency Action Plan</w:t>
      </w:r>
    </w:p>
    <w:p w:rsidR="00C4210D" w:rsidRPr="00036CFC" w:rsidRDefault="00C4210D" w:rsidP="00C4210D">
      <w:pPr>
        <w:tabs>
          <w:tab w:val="left" w:pos="3900"/>
        </w:tabs>
        <w:ind w:left="360"/>
        <w:rPr>
          <w:rFonts w:ascii="Arial" w:hAnsi="Arial" w:cs="Arial"/>
          <w:bCs/>
          <w:color w:val="002060"/>
          <w:sz w:val="32"/>
          <w:szCs w:val="32"/>
        </w:rPr>
      </w:pPr>
    </w:p>
    <w:p w:rsidR="00C4210D" w:rsidRPr="00036CFC" w:rsidRDefault="00C4210D" w:rsidP="00C4210D">
      <w:pPr>
        <w:tabs>
          <w:tab w:val="left" w:pos="3900"/>
        </w:tabs>
        <w:ind w:left="360"/>
        <w:rPr>
          <w:rFonts w:ascii="Arial" w:hAnsi="Arial" w:cs="Arial"/>
          <w:bCs/>
          <w:color w:val="002060"/>
        </w:rPr>
      </w:pPr>
      <w:r w:rsidRPr="00036CFC">
        <w:rPr>
          <w:rFonts w:ascii="Arial" w:hAnsi="Arial" w:cs="Arial"/>
          <w:bCs/>
          <w:color w:val="002060"/>
        </w:rPr>
        <w:t>Any injury at work- not matter how small- must be reported immediately to your supervisor and receive first aid attention.  Serious conditions often arise from small injuries if they are not cared for at once.</w:t>
      </w:r>
    </w:p>
    <w:p w:rsidR="00C4210D" w:rsidRPr="00036CFC" w:rsidRDefault="00C4210D" w:rsidP="00C4210D">
      <w:pPr>
        <w:tabs>
          <w:tab w:val="left" w:pos="3900"/>
        </w:tabs>
        <w:ind w:left="360"/>
        <w:rPr>
          <w:rFonts w:ascii="Arial" w:hAnsi="Arial" w:cs="Arial"/>
          <w:bCs/>
          <w:color w:val="002060"/>
          <w:sz w:val="32"/>
          <w:szCs w:val="32"/>
        </w:rPr>
      </w:pPr>
    </w:p>
    <w:p w:rsidR="00C4210D" w:rsidRPr="00036CFC" w:rsidRDefault="00C4210D" w:rsidP="00C4210D">
      <w:pPr>
        <w:tabs>
          <w:tab w:val="left" w:pos="3900"/>
        </w:tabs>
        <w:ind w:left="180"/>
        <w:rPr>
          <w:rFonts w:ascii="Arial" w:hAnsi="Arial" w:cs="Arial"/>
          <w:bCs/>
          <w:color w:val="002060"/>
          <w:sz w:val="20"/>
          <w:szCs w:val="20"/>
        </w:rPr>
      </w:pPr>
      <w:r w:rsidRPr="00036CFC">
        <w:rPr>
          <w:rFonts w:ascii="Arial" w:hAnsi="Arial" w:cs="Arial"/>
          <w:b/>
          <w:bCs/>
          <w:i/>
          <w:color w:val="002060"/>
          <w:sz w:val="20"/>
          <w:szCs w:val="20"/>
        </w:rPr>
        <w:t>DO NOT ENDANGER YOUR LIFE.  SURVEY THE SITUATION BEFORE TAKING ANY ACTION.</w:t>
      </w:r>
      <w:r w:rsidRPr="00036CFC">
        <w:rPr>
          <w:rFonts w:ascii="Arial" w:hAnsi="Arial" w:cs="Arial"/>
          <w:bCs/>
          <w:color w:val="002060"/>
          <w:sz w:val="20"/>
          <w:szCs w:val="20"/>
        </w:rPr>
        <w:t xml:space="preserve"> </w:t>
      </w:r>
      <w:r w:rsidRPr="00036CFC">
        <w:rPr>
          <w:rFonts w:ascii="Arial" w:hAnsi="Arial" w:cs="Arial"/>
          <w:b/>
          <w:bCs/>
          <w:color w:val="002060"/>
          <w:sz w:val="32"/>
          <w:szCs w:val="32"/>
        </w:rPr>
        <w:t xml:space="preserve"> </w:t>
      </w:r>
    </w:p>
    <w:tbl>
      <w:tblPr>
        <w:tblStyle w:val="TableTheme"/>
        <w:tblW w:w="0" w:type="auto"/>
        <w:tblBorders>
          <w:top w:val="single" w:sz="12" w:space="0" w:color="336666"/>
          <w:left w:val="single" w:sz="12" w:space="0" w:color="336666"/>
          <w:bottom w:val="single" w:sz="12" w:space="0" w:color="336666"/>
          <w:right w:val="single" w:sz="12" w:space="0" w:color="336666"/>
          <w:insideH w:val="single" w:sz="12" w:space="0" w:color="336666"/>
          <w:insideV w:val="single" w:sz="12" w:space="0" w:color="336666"/>
        </w:tblBorders>
        <w:tblLook w:val="01E0"/>
      </w:tblPr>
      <w:tblGrid>
        <w:gridCol w:w="4622"/>
        <w:gridCol w:w="4623"/>
      </w:tblGrid>
      <w:tr w:rsidR="00C4210D" w:rsidRPr="00036CFC" w:rsidTr="00BC5EB8">
        <w:trPr>
          <w:trHeight w:val="422"/>
        </w:trPr>
        <w:tc>
          <w:tcPr>
            <w:tcW w:w="4622" w:type="dxa"/>
          </w:tcPr>
          <w:p w:rsidR="00C4210D" w:rsidRPr="00036CFC" w:rsidRDefault="00C4210D" w:rsidP="00BC5EB8">
            <w:pPr>
              <w:tabs>
                <w:tab w:val="left" w:pos="3900"/>
              </w:tabs>
              <w:jc w:val="center"/>
              <w:rPr>
                <w:rFonts w:ascii="Arial" w:hAnsi="Arial" w:cs="Arial"/>
                <w:b/>
                <w:bCs/>
                <w:color w:val="002060"/>
                <w:sz w:val="22"/>
                <w:szCs w:val="22"/>
              </w:rPr>
            </w:pPr>
            <w:r w:rsidRPr="00036CFC">
              <w:rPr>
                <w:rFonts w:ascii="Arial" w:hAnsi="Arial" w:cs="Arial"/>
                <w:b/>
                <w:bCs/>
                <w:color w:val="002060"/>
                <w:sz w:val="22"/>
                <w:szCs w:val="22"/>
              </w:rPr>
              <w:t>CONTRACTOR NAME:SEAVEST AFRICA</w:t>
            </w:r>
          </w:p>
        </w:tc>
        <w:tc>
          <w:tcPr>
            <w:tcW w:w="4623" w:type="dxa"/>
          </w:tcPr>
          <w:p w:rsidR="00C4210D" w:rsidRPr="00036CFC" w:rsidRDefault="00C4210D" w:rsidP="00BC5EB8">
            <w:pPr>
              <w:tabs>
                <w:tab w:val="left" w:pos="3900"/>
              </w:tabs>
              <w:jc w:val="center"/>
              <w:rPr>
                <w:rFonts w:ascii="Arial" w:hAnsi="Arial" w:cs="Arial"/>
                <w:b/>
                <w:bCs/>
                <w:color w:val="002060"/>
                <w:sz w:val="22"/>
                <w:szCs w:val="22"/>
              </w:rPr>
            </w:pPr>
            <w:r w:rsidRPr="00036CFC">
              <w:rPr>
                <w:rFonts w:ascii="Arial" w:hAnsi="Arial" w:cs="Arial"/>
                <w:b/>
                <w:bCs/>
                <w:color w:val="002060"/>
                <w:sz w:val="22"/>
                <w:szCs w:val="22"/>
              </w:rPr>
              <w:t>CONTRACTOR HONE: 083 781 1234</w:t>
            </w:r>
          </w:p>
        </w:tc>
      </w:tr>
      <w:tr w:rsidR="00C4210D" w:rsidRPr="00036CFC" w:rsidTr="00BC5EB8">
        <w:trPr>
          <w:trHeight w:val="548"/>
        </w:trPr>
        <w:tc>
          <w:tcPr>
            <w:tcW w:w="4622" w:type="dxa"/>
          </w:tcPr>
          <w:p w:rsidR="00C4210D" w:rsidRPr="00036CFC" w:rsidRDefault="00C4210D" w:rsidP="00773680">
            <w:pPr>
              <w:numPr>
                <w:ilvl w:val="0"/>
                <w:numId w:val="17"/>
              </w:numPr>
              <w:tabs>
                <w:tab w:val="left" w:pos="3900"/>
              </w:tabs>
              <w:rPr>
                <w:rFonts w:ascii="Arial" w:hAnsi="Arial" w:cs="Arial"/>
                <w:bCs/>
                <w:color w:val="002060"/>
              </w:rPr>
            </w:pPr>
            <w:r w:rsidRPr="00036CFC">
              <w:rPr>
                <w:rFonts w:ascii="Arial" w:hAnsi="Arial" w:cs="Arial"/>
                <w:bCs/>
                <w:color w:val="002060"/>
              </w:rPr>
              <w:t>Site Location Name:</w:t>
            </w:r>
          </w:p>
        </w:tc>
        <w:tc>
          <w:tcPr>
            <w:tcW w:w="4623" w:type="dxa"/>
          </w:tcPr>
          <w:p w:rsidR="00C4210D" w:rsidRPr="00036CFC" w:rsidRDefault="00C4210D" w:rsidP="00BC5EB8">
            <w:pPr>
              <w:tabs>
                <w:tab w:val="left" w:pos="3900"/>
              </w:tabs>
              <w:rPr>
                <w:rFonts w:ascii="Arial" w:hAnsi="Arial" w:cs="Arial"/>
                <w:b/>
                <w:bCs/>
                <w:color w:val="002060"/>
                <w:sz w:val="32"/>
                <w:szCs w:val="32"/>
              </w:rPr>
            </w:pPr>
          </w:p>
        </w:tc>
      </w:tr>
      <w:tr w:rsidR="00C4210D" w:rsidRPr="00036CFC" w:rsidTr="00BC5EB8">
        <w:trPr>
          <w:trHeight w:val="512"/>
        </w:trPr>
        <w:tc>
          <w:tcPr>
            <w:tcW w:w="4622" w:type="dxa"/>
          </w:tcPr>
          <w:p w:rsidR="00C4210D" w:rsidRPr="00036CFC" w:rsidRDefault="00C4210D" w:rsidP="00773680">
            <w:pPr>
              <w:numPr>
                <w:ilvl w:val="0"/>
                <w:numId w:val="17"/>
              </w:numPr>
              <w:tabs>
                <w:tab w:val="left" w:pos="3900"/>
              </w:tabs>
              <w:rPr>
                <w:rFonts w:ascii="Arial" w:hAnsi="Arial" w:cs="Arial"/>
                <w:bCs/>
                <w:color w:val="002060"/>
              </w:rPr>
            </w:pPr>
            <w:r w:rsidRPr="00036CFC">
              <w:rPr>
                <w:rFonts w:ascii="Arial" w:hAnsi="Arial" w:cs="Arial"/>
                <w:bCs/>
                <w:color w:val="002060"/>
              </w:rPr>
              <w:t>Site Location Address:</w:t>
            </w:r>
          </w:p>
        </w:tc>
        <w:tc>
          <w:tcPr>
            <w:tcW w:w="4623" w:type="dxa"/>
          </w:tcPr>
          <w:p w:rsidR="00C4210D" w:rsidRPr="00036CFC" w:rsidRDefault="00C4210D" w:rsidP="00BC5EB8">
            <w:pPr>
              <w:tabs>
                <w:tab w:val="left" w:pos="3900"/>
              </w:tabs>
              <w:rPr>
                <w:rFonts w:ascii="Arial" w:hAnsi="Arial" w:cs="Arial"/>
                <w:b/>
                <w:bCs/>
                <w:color w:val="002060"/>
                <w:sz w:val="32"/>
                <w:szCs w:val="32"/>
              </w:rPr>
            </w:pPr>
          </w:p>
        </w:tc>
      </w:tr>
      <w:tr w:rsidR="00C4210D" w:rsidRPr="00036CFC" w:rsidTr="00BC5EB8">
        <w:trPr>
          <w:trHeight w:val="188"/>
        </w:trPr>
        <w:tc>
          <w:tcPr>
            <w:tcW w:w="4622" w:type="dxa"/>
          </w:tcPr>
          <w:p w:rsidR="00C4210D" w:rsidRPr="00036CFC" w:rsidRDefault="00C4210D" w:rsidP="00BC5EB8">
            <w:pPr>
              <w:tabs>
                <w:tab w:val="left" w:pos="3900"/>
              </w:tabs>
              <w:rPr>
                <w:rFonts w:ascii="Arial" w:hAnsi="Arial" w:cs="Arial"/>
                <w:b/>
                <w:bCs/>
                <w:color w:val="002060"/>
                <w:sz w:val="32"/>
                <w:szCs w:val="32"/>
              </w:rPr>
            </w:pPr>
          </w:p>
        </w:tc>
        <w:tc>
          <w:tcPr>
            <w:tcW w:w="4623" w:type="dxa"/>
          </w:tcPr>
          <w:p w:rsidR="00C4210D" w:rsidRPr="00036CFC" w:rsidRDefault="00C4210D" w:rsidP="00BC5EB8">
            <w:pPr>
              <w:tabs>
                <w:tab w:val="left" w:pos="3900"/>
              </w:tabs>
              <w:rPr>
                <w:rFonts w:ascii="Arial" w:hAnsi="Arial" w:cs="Arial"/>
                <w:b/>
                <w:bCs/>
                <w:color w:val="002060"/>
                <w:sz w:val="32"/>
                <w:szCs w:val="32"/>
              </w:rPr>
            </w:pPr>
          </w:p>
        </w:tc>
      </w:tr>
    </w:tbl>
    <w:p w:rsidR="00C4210D" w:rsidRPr="00036CFC" w:rsidRDefault="00C4210D" w:rsidP="00C4210D">
      <w:pPr>
        <w:tabs>
          <w:tab w:val="left" w:pos="3900"/>
        </w:tabs>
        <w:rPr>
          <w:rFonts w:ascii="Arial" w:hAnsi="Arial" w:cs="Arial"/>
          <w:b/>
          <w:bCs/>
          <w:color w:val="002060"/>
          <w:sz w:val="32"/>
          <w:szCs w:val="32"/>
        </w:rPr>
      </w:pPr>
    </w:p>
    <w:p w:rsidR="00C4210D" w:rsidRPr="00036CFC" w:rsidRDefault="00C4210D" w:rsidP="00C4210D">
      <w:pPr>
        <w:tabs>
          <w:tab w:val="left" w:pos="3900"/>
        </w:tabs>
        <w:ind w:left="180"/>
        <w:rPr>
          <w:rFonts w:ascii="Arial" w:hAnsi="Arial" w:cs="Arial"/>
          <w:bCs/>
          <w:color w:val="002060"/>
          <w:sz w:val="32"/>
          <w:szCs w:val="32"/>
        </w:rPr>
      </w:pPr>
      <w:r w:rsidRPr="00036CFC">
        <w:rPr>
          <w:rFonts w:ascii="Arial" w:hAnsi="Arial" w:cs="Arial"/>
          <w:bCs/>
          <w:color w:val="002060"/>
          <w:sz w:val="32"/>
          <w:szCs w:val="32"/>
        </w:rPr>
        <w:t>Emergency Phone Numbers</w:t>
      </w:r>
    </w:p>
    <w:tbl>
      <w:tblPr>
        <w:tblStyle w:val="TableTheme"/>
        <w:tblW w:w="0" w:type="auto"/>
        <w:tblBorders>
          <w:top w:val="single" w:sz="12" w:space="0" w:color="336666"/>
          <w:left w:val="single" w:sz="12" w:space="0" w:color="336666"/>
          <w:bottom w:val="single" w:sz="12" w:space="0" w:color="336666"/>
          <w:right w:val="single" w:sz="12" w:space="0" w:color="336666"/>
          <w:insideH w:val="single" w:sz="12" w:space="0" w:color="336666"/>
          <w:insideV w:val="single" w:sz="12" w:space="0" w:color="336666"/>
        </w:tblBorders>
        <w:tblLook w:val="01E0"/>
      </w:tblPr>
      <w:tblGrid>
        <w:gridCol w:w="4622"/>
        <w:gridCol w:w="4623"/>
      </w:tblGrid>
      <w:tr w:rsidR="00C4210D" w:rsidRPr="00036CFC" w:rsidTr="00BC5EB8">
        <w:tc>
          <w:tcPr>
            <w:tcW w:w="4622" w:type="dxa"/>
          </w:tcPr>
          <w:p w:rsidR="00C4210D" w:rsidRPr="00036CFC" w:rsidRDefault="00C4210D" w:rsidP="00BC5EB8">
            <w:pPr>
              <w:tabs>
                <w:tab w:val="left" w:pos="3900"/>
              </w:tabs>
              <w:jc w:val="center"/>
              <w:rPr>
                <w:rFonts w:ascii="Arial" w:hAnsi="Arial" w:cs="Arial"/>
                <w:b/>
                <w:bCs/>
                <w:color w:val="002060"/>
                <w:sz w:val="28"/>
                <w:szCs w:val="28"/>
              </w:rPr>
            </w:pPr>
            <w:r w:rsidRPr="00036CFC">
              <w:rPr>
                <w:rFonts w:ascii="Arial" w:hAnsi="Arial" w:cs="Arial"/>
                <w:b/>
                <w:bCs/>
                <w:color w:val="002060"/>
                <w:sz w:val="28"/>
                <w:szCs w:val="28"/>
              </w:rPr>
              <w:t>CONTACT</w:t>
            </w:r>
          </w:p>
        </w:tc>
        <w:tc>
          <w:tcPr>
            <w:tcW w:w="4623" w:type="dxa"/>
          </w:tcPr>
          <w:p w:rsidR="00C4210D" w:rsidRPr="00036CFC" w:rsidRDefault="00C4210D" w:rsidP="00BC5EB8">
            <w:pPr>
              <w:tabs>
                <w:tab w:val="left" w:pos="3900"/>
              </w:tabs>
              <w:jc w:val="center"/>
              <w:rPr>
                <w:rFonts w:ascii="Arial" w:hAnsi="Arial" w:cs="Arial"/>
                <w:b/>
                <w:bCs/>
                <w:color w:val="002060"/>
                <w:sz w:val="28"/>
                <w:szCs w:val="28"/>
              </w:rPr>
            </w:pPr>
            <w:r w:rsidRPr="00036CFC">
              <w:rPr>
                <w:rFonts w:ascii="Arial" w:hAnsi="Arial" w:cs="Arial"/>
                <w:b/>
                <w:bCs/>
                <w:color w:val="002060"/>
                <w:sz w:val="28"/>
                <w:szCs w:val="28"/>
              </w:rPr>
              <w:t>TELEPHONE NUMBER</w:t>
            </w: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Ambulance</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Fire</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Police</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Hospital Name</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Hospital Phone</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Responsible RMC</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Chevron Health and Safety Specialist</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Client Contact</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sz w:val="32"/>
                <w:szCs w:val="32"/>
              </w:rPr>
            </w:pPr>
          </w:p>
        </w:tc>
        <w:tc>
          <w:tcPr>
            <w:tcW w:w="4623" w:type="dxa"/>
          </w:tcPr>
          <w:p w:rsidR="00C4210D" w:rsidRPr="00036CFC" w:rsidRDefault="00C4210D" w:rsidP="00BC5EB8">
            <w:pPr>
              <w:tabs>
                <w:tab w:val="left" w:pos="3900"/>
              </w:tabs>
              <w:rPr>
                <w:rFonts w:ascii="Arial" w:hAnsi="Arial" w:cs="Arial"/>
                <w:bCs/>
                <w:color w:val="002060"/>
                <w:sz w:val="32"/>
                <w:szCs w:val="32"/>
              </w:rPr>
            </w:pPr>
          </w:p>
        </w:tc>
      </w:tr>
    </w:tbl>
    <w:p w:rsidR="00C4210D" w:rsidRPr="00036CFC" w:rsidRDefault="00C4210D" w:rsidP="00C4210D">
      <w:pPr>
        <w:tabs>
          <w:tab w:val="left" w:pos="3900"/>
        </w:tabs>
        <w:ind w:left="180"/>
        <w:rPr>
          <w:rFonts w:ascii="Arial" w:hAnsi="Arial" w:cs="Arial"/>
          <w:bCs/>
          <w:color w:val="002060"/>
          <w:sz w:val="32"/>
          <w:szCs w:val="32"/>
        </w:rPr>
      </w:pPr>
    </w:p>
    <w:p w:rsidR="00C4210D" w:rsidRPr="00036CFC" w:rsidRDefault="00C4210D" w:rsidP="00C4210D">
      <w:pPr>
        <w:tabs>
          <w:tab w:val="left" w:pos="3900"/>
        </w:tabs>
        <w:ind w:left="180"/>
        <w:rPr>
          <w:rFonts w:ascii="Arial" w:hAnsi="Arial" w:cs="Arial"/>
          <w:bCs/>
          <w:color w:val="002060"/>
          <w:sz w:val="32"/>
          <w:szCs w:val="32"/>
        </w:rPr>
      </w:pPr>
      <w:r w:rsidRPr="00036CFC">
        <w:rPr>
          <w:rFonts w:ascii="Arial" w:hAnsi="Arial" w:cs="Arial"/>
          <w:bCs/>
          <w:color w:val="002060"/>
          <w:sz w:val="32"/>
          <w:szCs w:val="32"/>
        </w:rPr>
        <w:t>Utility Emergency Telephone Numbers</w:t>
      </w:r>
    </w:p>
    <w:tbl>
      <w:tblPr>
        <w:tblStyle w:val="TableTheme"/>
        <w:tblW w:w="0" w:type="auto"/>
        <w:tblBorders>
          <w:top w:val="single" w:sz="12" w:space="0" w:color="336666"/>
          <w:left w:val="single" w:sz="12" w:space="0" w:color="336666"/>
          <w:bottom w:val="single" w:sz="12" w:space="0" w:color="336666"/>
          <w:right w:val="single" w:sz="12" w:space="0" w:color="336666"/>
          <w:insideH w:val="single" w:sz="12" w:space="0" w:color="336666"/>
          <w:insideV w:val="single" w:sz="12" w:space="0" w:color="336666"/>
        </w:tblBorders>
        <w:tblLook w:val="01E0"/>
      </w:tblPr>
      <w:tblGrid>
        <w:gridCol w:w="4622"/>
        <w:gridCol w:w="4623"/>
      </w:tblGrid>
      <w:tr w:rsidR="00C4210D" w:rsidRPr="00036CFC" w:rsidTr="00BC5EB8">
        <w:tc>
          <w:tcPr>
            <w:tcW w:w="4622" w:type="dxa"/>
          </w:tcPr>
          <w:p w:rsidR="00C4210D" w:rsidRPr="00036CFC" w:rsidRDefault="00C4210D" w:rsidP="00BC5EB8">
            <w:pPr>
              <w:tabs>
                <w:tab w:val="left" w:pos="3900"/>
              </w:tabs>
              <w:jc w:val="center"/>
              <w:rPr>
                <w:rFonts w:ascii="Arial" w:hAnsi="Arial" w:cs="Arial"/>
                <w:b/>
                <w:bCs/>
                <w:color w:val="002060"/>
                <w:sz w:val="28"/>
                <w:szCs w:val="28"/>
              </w:rPr>
            </w:pPr>
            <w:r w:rsidRPr="00036CFC">
              <w:rPr>
                <w:rFonts w:ascii="Arial" w:hAnsi="Arial" w:cs="Arial"/>
                <w:b/>
                <w:bCs/>
                <w:color w:val="002060"/>
                <w:sz w:val="28"/>
                <w:szCs w:val="28"/>
              </w:rPr>
              <w:t>UTILITY</w:t>
            </w:r>
          </w:p>
        </w:tc>
        <w:tc>
          <w:tcPr>
            <w:tcW w:w="4623" w:type="dxa"/>
          </w:tcPr>
          <w:p w:rsidR="00C4210D" w:rsidRPr="00036CFC" w:rsidRDefault="00C4210D" w:rsidP="00BC5EB8">
            <w:pPr>
              <w:tabs>
                <w:tab w:val="left" w:pos="3900"/>
              </w:tabs>
              <w:jc w:val="center"/>
              <w:rPr>
                <w:rFonts w:ascii="Arial" w:hAnsi="Arial" w:cs="Arial"/>
                <w:b/>
                <w:bCs/>
                <w:color w:val="002060"/>
                <w:sz w:val="28"/>
                <w:szCs w:val="28"/>
              </w:rPr>
            </w:pPr>
            <w:r w:rsidRPr="00036CFC">
              <w:rPr>
                <w:rFonts w:ascii="Arial" w:hAnsi="Arial" w:cs="Arial"/>
                <w:b/>
                <w:bCs/>
                <w:color w:val="002060"/>
                <w:sz w:val="28"/>
                <w:szCs w:val="28"/>
              </w:rPr>
              <w:t>TELEPHONE NUMBER</w:t>
            </w: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Water</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Gas</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Electric</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Telephone/Cable</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Sewer</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sz w:val="32"/>
                <w:szCs w:val="32"/>
              </w:rPr>
            </w:pPr>
          </w:p>
        </w:tc>
        <w:tc>
          <w:tcPr>
            <w:tcW w:w="4623" w:type="dxa"/>
          </w:tcPr>
          <w:p w:rsidR="00C4210D" w:rsidRPr="00036CFC" w:rsidRDefault="00C4210D" w:rsidP="00BC5EB8">
            <w:pPr>
              <w:tabs>
                <w:tab w:val="left" w:pos="3900"/>
              </w:tabs>
              <w:rPr>
                <w:rFonts w:ascii="Arial" w:hAnsi="Arial" w:cs="Arial"/>
                <w:bCs/>
                <w:color w:val="002060"/>
                <w:sz w:val="32"/>
                <w:szCs w:val="32"/>
              </w:rPr>
            </w:pPr>
          </w:p>
        </w:tc>
      </w:tr>
    </w:tbl>
    <w:p w:rsidR="00C4210D" w:rsidRPr="00036CFC" w:rsidRDefault="00C4210D" w:rsidP="00C4210D">
      <w:pPr>
        <w:tabs>
          <w:tab w:val="left" w:pos="3900"/>
        </w:tabs>
        <w:rPr>
          <w:rFonts w:ascii="Arial" w:hAnsi="Arial" w:cs="Arial"/>
          <w:bCs/>
          <w:color w:val="002060"/>
          <w:sz w:val="32"/>
          <w:szCs w:val="32"/>
        </w:rPr>
      </w:pPr>
    </w:p>
    <w:p w:rsidR="00C4210D" w:rsidRPr="00036CFC" w:rsidRDefault="00C4210D" w:rsidP="00C4210D">
      <w:pPr>
        <w:tabs>
          <w:tab w:val="left" w:pos="3900"/>
        </w:tabs>
        <w:rPr>
          <w:rFonts w:ascii="Arial" w:hAnsi="Arial" w:cs="Arial"/>
          <w:bCs/>
          <w:color w:val="002060"/>
          <w:sz w:val="32"/>
          <w:szCs w:val="32"/>
        </w:rPr>
      </w:pPr>
      <w:r w:rsidRPr="00036CFC">
        <w:rPr>
          <w:rFonts w:ascii="Arial" w:hAnsi="Arial" w:cs="Arial"/>
          <w:bCs/>
          <w:color w:val="002060"/>
          <w:sz w:val="32"/>
          <w:szCs w:val="32"/>
        </w:rPr>
        <w:lastRenderedPageBreak/>
        <w:t>Directions to Hospital</w:t>
      </w:r>
    </w:p>
    <w:tbl>
      <w:tblPr>
        <w:tblStyle w:val="TableTheme"/>
        <w:tblW w:w="0" w:type="auto"/>
        <w:tblBorders>
          <w:top w:val="single" w:sz="12" w:space="0" w:color="336666"/>
          <w:left w:val="single" w:sz="12" w:space="0" w:color="336666"/>
          <w:bottom w:val="single" w:sz="12" w:space="0" w:color="336666"/>
          <w:right w:val="single" w:sz="12" w:space="0" w:color="336666"/>
          <w:insideH w:val="single" w:sz="12" w:space="0" w:color="336666"/>
          <w:insideV w:val="single" w:sz="12" w:space="0" w:color="336666"/>
        </w:tblBorders>
        <w:tblLook w:val="01E0"/>
      </w:tblPr>
      <w:tblGrid>
        <w:gridCol w:w="9245"/>
      </w:tblGrid>
      <w:tr w:rsidR="00C4210D" w:rsidRPr="00036CFC" w:rsidTr="00BC5EB8">
        <w:trPr>
          <w:trHeight w:val="3482"/>
        </w:trPr>
        <w:tc>
          <w:tcPr>
            <w:tcW w:w="9245" w:type="dxa"/>
          </w:tcPr>
          <w:p w:rsidR="00C4210D" w:rsidRPr="00036CFC" w:rsidRDefault="00C4210D" w:rsidP="00BC5EB8">
            <w:pPr>
              <w:tabs>
                <w:tab w:val="left" w:pos="3900"/>
              </w:tabs>
              <w:rPr>
                <w:rFonts w:ascii="Arial" w:hAnsi="Arial" w:cs="Arial"/>
                <w:bCs/>
                <w:color w:val="002060"/>
                <w:sz w:val="32"/>
                <w:szCs w:val="32"/>
              </w:rPr>
            </w:pPr>
          </w:p>
        </w:tc>
      </w:tr>
    </w:tbl>
    <w:p w:rsidR="00C4210D" w:rsidRPr="00036CFC" w:rsidRDefault="00C4210D" w:rsidP="00C4210D">
      <w:pPr>
        <w:tabs>
          <w:tab w:val="left" w:pos="3900"/>
        </w:tabs>
        <w:ind w:left="180"/>
        <w:rPr>
          <w:rFonts w:ascii="Arial" w:hAnsi="Arial" w:cs="Arial"/>
          <w:bCs/>
          <w:color w:val="002060"/>
          <w:sz w:val="32"/>
          <w:szCs w:val="32"/>
        </w:rPr>
      </w:pPr>
    </w:p>
    <w:p w:rsidR="00C4210D" w:rsidRPr="00036CFC" w:rsidRDefault="00C4210D" w:rsidP="00773680">
      <w:pPr>
        <w:numPr>
          <w:ilvl w:val="0"/>
          <w:numId w:val="18"/>
        </w:numPr>
        <w:tabs>
          <w:tab w:val="left" w:pos="3900"/>
        </w:tabs>
        <w:rPr>
          <w:rFonts w:ascii="Arial" w:hAnsi="Arial" w:cs="Arial"/>
          <w:bCs/>
          <w:color w:val="002060"/>
          <w:sz w:val="28"/>
          <w:szCs w:val="28"/>
        </w:rPr>
      </w:pPr>
      <w:r w:rsidRPr="00036CFC">
        <w:rPr>
          <w:rFonts w:ascii="Arial" w:hAnsi="Arial" w:cs="Arial"/>
          <w:bCs/>
          <w:color w:val="002060"/>
          <w:sz w:val="28"/>
          <w:szCs w:val="28"/>
        </w:rPr>
        <w:t>Critical hazards</w:t>
      </w:r>
    </w:p>
    <w:p w:rsidR="00C4210D" w:rsidRPr="00036CFC" w:rsidRDefault="00C4210D" w:rsidP="00C4210D">
      <w:pPr>
        <w:tabs>
          <w:tab w:val="left" w:pos="3900"/>
        </w:tabs>
        <w:ind w:left="180"/>
        <w:rPr>
          <w:rFonts w:ascii="Arial" w:hAnsi="Arial" w:cs="Arial"/>
          <w:bCs/>
          <w:color w:val="002060"/>
        </w:rPr>
      </w:pPr>
      <w:r w:rsidRPr="00036CFC">
        <w:rPr>
          <w:rFonts w:ascii="Arial" w:hAnsi="Arial" w:cs="Arial"/>
          <w:bCs/>
          <w:color w:val="002060"/>
        </w:rPr>
        <w:t>Work at height on roof, Rusty roof sheets and roof structure</w:t>
      </w:r>
    </w:p>
    <w:p w:rsidR="00C4210D" w:rsidRPr="00036CFC" w:rsidRDefault="00C4210D" w:rsidP="00C4210D">
      <w:pPr>
        <w:tabs>
          <w:tab w:val="left" w:pos="3900"/>
        </w:tabs>
        <w:ind w:left="180"/>
        <w:rPr>
          <w:rFonts w:ascii="Arial" w:hAnsi="Arial" w:cs="Arial"/>
          <w:bCs/>
          <w:color w:val="002060"/>
        </w:rPr>
      </w:pPr>
    </w:p>
    <w:p w:rsidR="00C4210D" w:rsidRPr="00036CFC" w:rsidRDefault="00C4210D" w:rsidP="00773680">
      <w:pPr>
        <w:numPr>
          <w:ilvl w:val="0"/>
          <w:numId w:val="19"/>
        </w:numPr>
        <w:tabs>
          <w:tab w:val="left" w:pos="3900"/>
        </w:tabs>
        <w:rPr>
          <w:rFonts w:ascii="Arial" w:hAnsi="Arial" w:cs="Arial"/>
          <w:bCs/>
          <w:color w:val="002060"/>
          <w:sz w:val="28"/>
          <w:szCs w:val="28"/>
        </w:rPr>
      </w:pPr>
      <w:r w:rsidRPr="00036CFC">
        <w:rPr>
          <w:rFonts w:ascii="Arial" w:hAnsi="Arial" w:cs="Arial"/>
          <w:bCs/>
          <w:color w:val="002060"/>
          <w:sz w:val="28"/>
          <w:szCs w:val="28"/>
        </w:rPr>
        <w:t>Minimum personal protective equipment</w:t>
      </w:r>
    </w:p>
    <w:p w:rsidR="00C4210D" w:rsidRPr="00036CFC" w:rsidRDefault="00C4210D" w:rsidP="00C4210D">
      <w:pPr>
        <w:tabs>
          <w:tab w:val="left" w:pos="180"/>
          <w:tab w:val="left" w:pos="3900"/>
        </w:tabs>
        <w:ind w:left="180"/>
        <w:rPr>
          <w:rFonts w:ascii="Arial" w:hAnsi="Arial" w:cs="Arial"/>
          <w:bCs/>
          <w:color w:val="002060"/>
        </w:rPr>
      </w:pPr>
      <w:r w:rsidRPr="00036CFC">
        <w:rPr>
          <w:rFonts w:ascii="Arial" w:hAnsi="Arial" w:cs="Arial"/>
          <w:bCs/>
          <w:color w:val="002060"/>
        </w:rPr>
        <w:t xml:space="preserve"> Safety Shoes, High visibility vest, Leather Gloves, Safety Harness with lanyard,   and hard hat with chin strap.</w:t>
      </w:r>
    </w:p>
    <w:p w:rsidR="00C4210D" w:rsidRPr="00036CFC" w:rsidRDefault="00C4210D" w:rsidP="00C4210D">
      <w:pPr>
        <w:tabs>
          <w:tab w:val="left" w:pos="3900"/>
        </w:tabs>
        <w:ind w:left="180"/>
        <w:rPr>
          <w:rFonts w:ascii="Arial" w:hAnsi="Arial" w:cs="Arial"/>
          <w:bCs/>
          <w:color w:val="002060"/>
        </w:rPr>
      </w:pPr>
    </w:p>
    <w:p w:rsidR="00C4210D" w:rsidRPr="00036CFC" w:rsidRDefault="00C4210D" w:rsidP="00773680">
      <w:pPr>
        <w:numPr>
          <w:ilvl w:val="0"/>
          <w:numId w:val="20"/>
        </w:numPr>
        <w:tabs>
          <w:tab w:val="left" w:pos="3900"/>
        </w:tabs>
        <w:rPr>
          <w:rFonts w:ascii="Arial" w:hAnsi="Arial" w:cs="Arial"/>
          <w:bCs/>
          <w:color w:val="002060"/>
          <w:sz w:val="32"/>
          <w:szCs w:val="32"/>
        </w:rPr>
      </w:pPr>
      <w:r w:rsidRPr="00036CFC">
        <w:rPr>
          <w:rFonts w:ascii="Arial" w:hAnsi="Arial" w:cs="Arial"/>
          <w:bCs/>
          <w:color w:val="002060"/>
          <w:sz w:val="32"/>
          <w:szCs w:val="32"/>
        </w:rPr>
        <w:t>Onsite location of first aid kit and safety supplies</w:t>
      </w:r>
    </w:p>
    <w:p w:rsidR="00C4210D" w:rsidRPr="00036CFC" w:rsidRDefault="00C4210D" w:rsidP="00C4210D">
      <w:pPr>
        <w:tabs>
          <w:tab w:val="left" w:pos="3900"/>
        </w:tabs>
        <w:ind w:left="180"/>
        <w:rPr>
          <w:rFonts w:ascii="Arial" w:hAnsi="Arial" w:cs="Arial"/>
          <w:bCs/>
          <w:color w:val="002060"/>
        </w:rPr>
      </w:pPr>
      <w:r w:rsidRPr="00036CFC">
        <w:rPr>
          <w:rFonts w:ascii="Arial" w:hAnsi="Arial" w:cs="Arial"/>
          <w:bCs/>
          <w:color w:val="002060"/>
        </w:rPr>
        <w:t>First aid kit and safety supplies are located at the site office/foremen’s vehicle.</w:t>
      </w:r>
    </w:p>
    <w:p w:rsidR="00C4210D" w:rsidRPr="00036CFC" w:rsidRDefault="00C4210D" w:rsidP="00C4210D">
      <w:pPr>
        <w:tabs>
          <w:tab w:val="left" w:pos="3900"/>
        </w:tabs>
        <w:ind w:left="180"/>
        <w:rPr>
          <w:rFonts w:ascii="Arial" w:hAnsi="Arial" w:cs="Arial"/>
          <w:bCs/>
          <w:color w:val="002060"/>
        </w:rPr>
      </w:pPr>
    </w:p>
    <w:p w:rsidR="00C4210D" w:rsidRPr="00036CFC" w:rsidRDefault="00C4210D" w:rsidP="00773680">
      <w:pPr>
        <w:numPr>
          <w:ilvl w:val="0"/>
          <w:numId w:val="21"/>
        </w:numPr>
        <w:tabs>
          <w:tab w:val="left" w:pos="3900"/>
        </w:tabs>
        <w:rPr>
          <w:rFonts w:ascii="Arial" w:hAnsi="Arial" w:cs="Arial"/>
          <w:bCs/>
          <w:color w:val="002060"/>
          <w:sz w:val="28"/>
          <w:szCs w:val="28"/>
        </w:rPr>
      </w:pPr>
      <w:r w:rsidRPr="00036CFC">
        <w:rPr>
          <w:rFonts w:ascii="Arial" w:hAnsi="Arial" w:cs="Arial"/>
          <w:bCs/>
          <w:color w:val="002060"/>
          <w:sz w:val="28"/>
          <w:szCs w:val="28"/>
        </w:rPr>
        <w:t>Emergency first aid</w:t>
      </w:r>
    </w:p>
    <w:p w:rsidR="00C4210D" w:rsidRPr="00036CFC" w:rsidRDefault="00C4210D" w:rsidP="00C4210D">
      <w:pPr>
        <w:tabs>
          <w:tab w:val="left" w:pos="3900"/>
        </w:tabs>
        <w:ind w:left="180"/>
        <w:rPr>
          <w:rFonts w:ascii="Arial" w:hAnsi="Arial" w:cs="Arial"/>
          <w:bCs/>
          <w:color w:val="002060"/>
        </w:rPr>
      </w:pPr>
      <w:r w:rsidRPr="00036CFC">
        <w:rPr>
          <w:rFonts w:ascii="Arial" w:hAnsi="Arial" w:cs="Arial"/>
          <w:bCs/>
          <w:color w:val="002060"/>
        </w:rPr>
        <w:t>Ensure first aid kit is stocked with minimum requirements as per Annexure to General Safety Regulations in OHSAct.</w:t>
      </w:r>
    </w:p>
    <w:p w:rsidR="00C4210D" w:rsidRPr="00BA5006" w:rsidRDefault="00C4210D" w:rsidP="00C4210D">
      <w:pPr>
        <w:tabs>
          <w:tab w:val="left" w:pos="3900"/>
        </w:tabs>
        <w:ind w:left="180"/>
        <w:rPr>
          <w:rFonts w:ascii="Arial" w:hAnsi="Arial" w:cs="Arial"/>
          <w:bCs/>
        </w:rPr>
      </w:pPr>
    </w:p>
    <w:p w:rsidR="00C4210D" w:rsidRPr="004042D8" w:rsidRDefault="00C4210D" w:rsidP="00C4210D">
      <w:pPr>
        <w:tabs>
          <w:tab w:val="left" w:pos="3900"/>
        </w:tabs>
        <w:ind w:left="180"/>
        <w:rPr>
          <w:rFonts w:ascii="Arial" w:hAnsi="Arial" w:cs="Arial"/>
          <w:b/>
          <w:bCs/>
          <w:color w:val="FF0000"/>
          <w:sz w:val="32"/>
          <w:szCs w:val="32"/>
        </w:rPr>
      </w:pPr>
      <w:r w:rsidRPr="004042D8">
        <w:rPr>
          <w:rFonts w:ascii="Arial" w:hAnsi="Arial" w:cs="Arial"/>
          <w:b/>
          <w:bCs/>
          <w:color w:val="FF0000"/>
          <w:sz w:val="32"/>
          <w:szCs w:val="32"/>
        </w:rPr>
        <w:t>First aid for petroleum hydrocarbon emergencies</w:t>
      </w:r>
    </w:p>
    <w:p w:rsidR="00C4210D" w:rsidRPr="00BA5006" w:rsidRDefault="00C4210D" w:rsidP="00C4210D">
      <w:pPr>
        <w:tabs>
          <w:tab w:val="left" w:pos="3900"/>
        </w:tabs>
        <w:ind w:left="180"/>
        <w:rPr>
          <w:rFonts w:ascii="Arial" w:hAnsi="Arial" w:cs="Arial"/>
          <w:b/>
          <w:bCs/>
          <w:sz w:val="32"/>
          <w:szCs w:val="32"/>
        </w:rPr>
      </w:pPr>
    </w:p>
    <w:p w:rsidR="00C4210D" w:rsidRPr="00036CFC" w:rsidRDefault="00C4210D" w:rsidP="00C4210D">
      <w:pPr>
        <w:tabs>
          <w:tab w:val="left" w:pos="3900"/>
        </w:tabs>
        <w:ind w:left="3900" w:hanging="3720"/>
        <w:rPr>
          <w:rFonts w:ascii="Arial" w:hAnsi="Arial" w:cs="Arial"/>
          <w:bCs/>
          <w:color w:val="002060"/>
        </w:rPr>
      </w:pPr>
      <w:r w:rsidRPr="00036CFC">
        <w:rPr>
          <w:rFonts w:ascii="Arial" w:hAnsi="Arial" w:cs="Arial"/>
          <w:bCs/>
          <w:color w:val="002060"/>
          <w:sz w:val="28"/>
          <w:szCs w:val="28"/>
        </w:rPr>
        <w:t>Ingestion:</w:t>
      </w:r>
      <w:r w:rsidRPr="00036CFC">
        <w:rPr>
          <w:rFonts w:ascii="Arial" w:hAnsi="Arial" w:cs="Arial"/>
          <w:bCs/>
          <w:color w:val="002060"/>
          <w:sz w:val="28"/>
          <w:szCs w:val="28"/>
        </w:rPr>
        <w:tab/>
      </w:r>
      <w:r w:rsidRPr="00036CFC">
        <w:rPr>
          <w:rFonts w:ascii="Arial" w:hAnsi="Arial" w:cs="Arial"/>
          <w:bCs/>
          <w:color w:val="002060"/>
        </w:rPr>
        <w:t>DO NOT INDUCE VOMITING.  Call Poison Control; follow instructions.  Administer cardiopulmonary resuscitation (CPR), if necessary.  Seek medical attention.</w:t>
      </w:r>
    </w:p>
    <w:p w:rsidR="00C4210D" w:rsidRPr="00036CFC" w:rsidRDefault="00C4210D" w:rsidP="00C4210D">
      <w:pPr>
        <w:tabs>
          <w:tab w:val="left" w:pos="3900"/>
        </w:tabs>
        <w:ind w:left="3900" w:hanging="3720"/>
        <w:rPr>
          <w:rFonts w:ascii="Arial" w:hAnsi="Arial" w:cs="Arial"/>
          <w:bCs/>
          <w:color w:val="002060"/>
        </w:rPr>
      </w:pPr>
    </w:p>
    <w:p w:rsidR="00C4210D" w:rsidRPr="00036CFC" w:rsidRDefault="00C4210D" w:rsidP="00C4210D">
      <w:pPr>
        <w:tabs>
          <w:tab w:val="left" w:pos="3900"/>
        </w:tabs>
        <w:ind w:left="3900" w:hanging="3720"/>
        <w:rPr>
          <w:rFonts w:ascii="Arial" w:hAnsi="Arial" w:cs="Arial"/>
          <w:bCs/>
          <w:color w:val="002060"/>
        </w:rPr>
      </w:pPr>
      <w:r w:rsidRPr="00036CFC">
        <w:rPr>
          <w:rFonts w:ascii="Arial" w:hAnsi="Arial" w:cs="Arial"/>
          <w:bCs/>
          <w:color w:val="002060"/>
          <w:sz w:val="28"/>
          <w:szCs w:val="28"/>
        </w:rPr>
        <w:t>Inhalation:</w:t>
      </w:r>
      <w:r w:rsidRPr="00036CFC">
        <w:rPr>
          <w:rFonts w:ascii="Arial" w:hAnsi="Arial" w:cs="Arial"/>
          <w:bCs/>
          <w:color w:val="002060"/>
        </w:rPr>
        <w:tab/>
        <w:t>Remove person from contaminated environment.  DO NOT ENTER A CONFINED SPACE TO RESCUE SOMEONE WHO HAS BEEN OVERCOME UNLESS PROPERLY EQUIPPED, TRAINED, AND A STANDBY PERSON PRESENT.  Administer CPR if necessary.  Seek medical attention.</w:t>
      </w:r>
    </w:p>
    <w:p w:rsidR="00C4210D" w:rsidRPr="00036CFC" w:rsidRDefault="00C4210D" w:rsidP="00C4210D">
      <w:pPr>
        <w:tabs>
          <w:tab w:val="left" w:pos="3900"/>
        </w:tabs>
        <w:ind w:left="3900" w:hanging="3720"/>
        <w:rPr>
          <w:rFonts w:ascii="Arial" w:hAnsi="Arial" w:cs="Arial"/>
          <w:bCs/>
          <w:color w:val="002060"/>
        </w:rPr>
      </w:pPr>
    </w:p>
    <w:p w:rsidR="00C4210D" w:rsidRPr="00036CFC" w:rsidRDefault="00C4210D" w:rsidP="00C4210D">
      <w:pPr>
        <w:tabs>
          <w:tab w:val="left" w:pos="3900"/>
        </w:tabs>
        <w:ind w:left="3900" w:hanging="3720"/>
        <w:rPr>
          <w:rFonts w:ascii="Arial" w:hAnsi="Arial" w:cs="Arial"/>
          <w:bCs/>
          <w:color w:val="002060"/>
          <w:sz w:val="28"/>
          <w:szCs w:val="28"/>
        </w:rPr>
      </w:pPr>
      <w:r w:rsidRPr="00036CFC">
        <w:rPr>
          <w:rFonts w:ascii="Arial" w:hAnsi="Arial" w:cs="Arial"/>
          <w:bCs/>
          <w:color w:val="002060"/>
          <w:sz w:val="28"/>
          <w:szCs w:val="28"/>
        </w:rPr>
        <w:t>Skin contact:</w:t>
      </w:r>
      <w:r w:rsidRPr="00036CFC">
        <w:rPr>
          <w:rFonts w:ascii="Arial" w:hAnsi="Arial" w:cs="Arial"/>
          <w:bCs/>
          <w:color w:val="002060"/>
          <w:sz w:val="28"/>
          <w:szCs w:val="28"/>
        </w:rPr>
        <w:tab/>
      </w:r>
      <w:r w:rsidRPr="00036CFC">
        <w:rPr>
          <w:rFonts w:ascii="Arial" w:hAnsi="Arial" w:cs="Arial"/>
          <w:bCs/>
          <w:color w:val="002060"/>
        </w:rPr>
        <w:t>Brush off dry material, remove wet or contaminated clothing.  Flush skin thoroughly with water.  Seek medical attention if irritation persists.</w:t>
      </w:r>
      <w:r w:rsidRPr="00036CFC">
        <w:rPr>
          <w:rFonts w:ascii="Arial" w:hAnsi="Arial" w:cs="Arial"/>
          <w:bCs/>
          <w:color w:val="002060"/>
          <w:sz w:val="28"/>
          <w:szCs w:val="28"/>
        </w:rPr>
        <w:tab/>
      </w:r>
    </w:p>
    <w:p w:rsidR="00C4210D" w:rsidRPr="00036CFC" w:rsidRDefault="00C4210D" w:rsidP="00C4210D">
      <w:pPr>
        <w:tabs>
          <w:tab w:val="left" w:pos="3900"/>
        </w:tabs>
        <w:ind w:left="3900" w:hanging="3720"/>
        <w:rPr>
          <w:rFonts w:ascii="Arial" w:hAnsi="Arial" w:cs="Arial"/>
          <w:bCs/>
          <w:color w:val="002060"/>
        </w:rPr>
      </w:pPr>
      <w:r w:rsidRPr="00036CFC">
        <w:rPr>
          <w:rFonts w:ascii="Arial" w:hAnsi="Arial" w:cs="Arial"/>
          <w:bCs/>
          <w:color w:val="002060"/>
          <w:sz w:val="28"/>
          <w:szCs w:val="28"/>
        </w:rPr>
        <w:lastRenderedPageBreak/>
        <w:t>Exposure symptoms:</w:t>
      </w:r>
      <w:r w:rsidRPr="00036CFC">
        <w:rPr>
          <w:rFonts w:ascii="Arial" w:hAnsi="Arial" w:cs="Arial"/>
          <w:bCs/>
          <w:color w:val="002060"/>
          <w:sz w:val="28"/>
          <w:szCs w:val="28"/>
        </w:rPr>
        <w:tab/>
      </w:r>
      <w:r w:rsidRPr="00036CFC">
        <w:rPr>
          <w:rFonts w:ascii="Arial" w:hAnsi="Arial" w:cs="Arial"/>
          <w:bCs/>
          <w:color w:val="002060"/>
        </w:rPr>
        <w:t>Headache, dizziness, nausea, drowsiness, irritation of the eyes, nose and throat, skin and breathing difficulties.</w:t>
      </w:r>
    </w:p>
    <w:p w:rsidR="00C4210D" w:rsidRPr="00036CFC" w:rsidRDefault="00C4210D" w:rsidP="00C4210D">
      <w:pPr>
        <w:tabs>
          <w:tab w:val="left" w:pos="3900"/>
        </w:tabs>
        <w:ind w:left="3900" w:hanging="3720"/>
        <w:rPr>
          <w:rFonts w:ascii="Arial" w:hAnsi="Arial" w:cs="Arial"/>
          <w:bCs/>
          <w:color w:val="002060"/>
        </w:rPr>
      </w:pPr>
    </w:p>
    <w:p w:rsidR="00C4210D" w:rsidRPr="00036CFC" w:rsidRDefault="00C4210D" w:rsidP="00C4210D">
      <w:pPr>
        <w:tabs>
          <w:tab w:val="left" w:pos="3900"/>
        </w:tabs>
        <w:ind w:left="3900" w:hanging="3720"/>
        <w:rPr>
          <w:rFonts w:ascii="Arial" w:hAnsi="Arial" w:cs="Arial"/>
          <w:bCs/>
          <w:color w:val="002060"/>
        </w:rPr>
      </w:pPr>
      <w:r w:rsidRPr="00036CFC">
        <w:rPr>
          <w:rFonts w:ascii="Arial" w:hAnsi="Arial" w:cs="Arial"/>
          <w:bCs/>
          <w:color w:val="002060"/>
          <w:sz w:val="28"/>
          <w:szCs w:val="28"/>
        </w:rPr>
        <w:t>Contingency plan:</w:t>
      </w:r>
      <w:r w:rsidRPr="00036CFC">
        <w:rPr>
          <w:rFonts w:ascii="Arial" w:hAnsi="Arial" w:cs="Arial"/>
          <w:bCs/>
          <w:color w:val="002060"/>
          <w:sz w:val="28"/>
          <w:szCs w:val="28"/>
        </w:rPr>
        <w:tab/>
      </w:r>
      <w:r w:rsidRPr="00036CFC">
        <w:rPr>
          <w:rFonts w:ascii="Arial" w:hAnsi="Arial" w:cs="Arial"/>
          <w:bCs/>
          <w:color w:val="002060"/>
        </w:rPr>
        <w:t>Report incidents to HSE Department after emergency procedures have been implemented.</w:t>
      </w:r>
    </w:p>
    <w:p w:rsidR="00C4210D" w:rsidRPr="00036CFC" w:rsidRDefault="00C4210D" w:rsidP="00C4210D">
      <w:pPr>
        <w:tabs>
          <w:tab w:val="left" w:pos="3900"/>
        </w:tabs>
        <w:ind w:left="3900" w:hanging="3720"/>
        <w:rPr>
          <w:rFonts w:ascii="Arial" w:hAnsi="Arial" w:cs="Arial"/>
          <w:bCs/>
          <w:color w:val="002060"/>
        </w:rPr>
      </w:pPr>
    </w:p>
    <w:p w:rsidR="00C4210D" w:rsidRPr="00036CFC" w:rsidRDefault="00C4210D" w:rsidP="00C4210D">
      <w:pPr>
        <w:tabs>
          <w:tab w:val="left" w:pos="3900"/>
        </w:tabs>
        <w:ind w:left="3900" w:hanging="3720"/>
        <w:rPr>
          <w:rFonts w:ascii="Arial" w:hAnsi="Arial" w:cs="Arial"/>
          <w:bCs/>
          <w:color w:val="002060"/>
        </w:rPr>
      </w:pPr>
    </w:p>
    <w:p w:rsidR="00C4210D" w:rsidRPr="00036CFC" w:rsidRDefault="00C4210D" w:rsidP="00C4210D">
      <w:pPr>
        <w:tabs>
          <w:tab w:val="left" w:pos="3900"/>
        </w:tabs>
        <w:ind w:left="3900" w:hanging="3720"/>
        <w:rPr>
          <w:rFonts w:ascii="Arial" w:hAnsi="Arial" w:cs="Arial"/>
          <w:bCs/>
          <w:color w:val="002060"/>
          <w:sz w:val="32"/>
          <w:szCs w:val="32"/>
        </w:rPr>
      </w:pPr>
      <w:r w:rsidRPr="00036CFC">
        <w:rPr>
          <w:rFonts w:ascii="Arial" w:hAnsi="Arial" w:cs="Arial"/>
          <w:bCs/>
          <w:color w:val="002060"/>
          <w:sz w:val="32"/>
          <w:szCs w:val="32"/>
        </w:rPr>
        <w:t>Response to emergency steps:</w:t>
      </w:r>
    </w:p>
    <w:p w:rsidR="00C4210D" w:rsidRPr="00036CFC" w:rsidRDefault="00C4210D" w:rsidP="00773680">
      <w:pPr>
        <w:numPr>
          <w:ilvl w:val="0"/>
          <w:numId w:val="22"/>
        </w:numPr>
        <w:tabs>
          <w:tab w:val="left" w:pos="0"/>
        </w:tabs>
        <w:rPr>
          <w:rFonts w:ascii="Arial" w:hAnsi="Arial" w:cs="Arial"/>
          <w:bCs/>
          <w:color w:val="002060"/>
        </w:rPr>
      </w:pPr>
      <w:r w:rsidRPr="00036CFC">
        <w:rPr>
          <w:rFonts w:ascii="Arial" w:hAnsi="Arial" w:cs="Arial"/>
          <w:bCs/>
          <w:color w:val="002060"/>
        </w:rPr>
        <w:t xml:space="preserve">Survey the situation.  Do not endanger your own life.  DO NOT ENTER A      </w:t>
      </w:r>
    </w:p>
    <w:p w:rsidR="00C4210D" w:rsidRPr="00036CFC" w:rsidRDefault="00C4210D" w:rsidP="00C4210D">
      <w:pPr>
        <w:tabs>
          <w:tab w:val="left" w:pos="0"/>
        </w:tabs>
        <w:ind w:left="720"/>
        <w:rPr>
          <w:rFonts w:ascii="Arial" w:hAnsi="Arial" w:cs="Arial"/>
          <w:bCs/>
          <w:color w:val="002060"/>
        </w:rPr>
      </w:pPr>
      <w:r w:rsidRPr="00036CFC">
        <w:rPr>
          <w:rFonts w:ascii="Arial" w:hAnsi="Arial" w:cs="Arial"/>
          <w:bCs/>
          <w:color w:val="002060"/>
        </w:rPr>
        <w:t>CONFINED SPACE TO RESCUE SOMEONE WHO HAS BEEN OVERCOME UNLES PROPERLY EQUIPPED, TRAINED, AND A STANDBY PERSON IS PRESENT.</w:t>
      </w:r>
    </w:p>
    <w:p w:rsidR="00C4210D" w:rsidRPr="00036CFC" w:rsidRDefault="00C4210D" w:rsidP="00C4210D">
      <w:pPr>
        <w:tabs>
          <w:tab w:val="left" w:pos="0"/>
        </w:tabs>
        <w:rPr>
          <w:rFonts w:ascii="Arial" w:hAnsi="Arial" w:cs="Arial"/>
          <w:bCs/>
          <w:color w:val="002060"/>
        </w:rPr>
      </w:pPr>
    </w:p>
    <w:p w:rsidR="00C4210D" w:rsidRPr="00036CFC" w:rsidRDefault="00C4210D" w:rsidP="00773680">
      <w:pPr>
        <w:numPr>
          <w:ilvl w:val="0"/>
          <w:numId w:val="22"/>
        </w:numPr>
        <w:tabs>
          <w:tab w:val="left" w:pos="0"/>
        </w:tabs>
        <w:rPr>
          <w:rFonts w:ascii="Arial" w:hAnsi="Arial" w:cs="Arial"/>
          <w:bCs/>
          <w:color w:val="002060"/>
        </w:rPr>
      </w:pPr>
      <w:r w:rsidRPr="00036CFC">
        <w:rPr>
          <w:rFonts w:ascii="Arial" w:hAnsi="Arial" w:cs="Arial"/>
          <w:bCs/>
          <w:color w:val="002060"/>
        </w:rPr>
        <w:t xml:space="preserve">Call Netcare 082 911 (if available) for paramedics or the fire department    </w:t>
      </w:r>
    </w:p>
    <w:p w:rsidR="00C4210D" w:rsidRPr="00036CFC" w:rsidRDefault="00C4210D" w:rsidP="00C4210D">
      <w:pPr>
        <w:tabs>
          <w:tab w:val="left" w:pos="0"/>
        </w:tabs>
        <w:ind w:left="720"/>
        <w:rPr>
          <w:rFonts w:ascii="Arial" w:hAnsi="Arial" w:cs="Arial"/>
          <w:bCs/>
          <w:color w:val="002060"/>
        </w:rPr>
      </w:pPr>
      <w:r w:rsidRPr="00036CFC">
        <w:rPr>
          <w:rFonts w:ascii="Arial" w:hAnsi="Arial" w:cs="Arial"/>
          <w:bCs/>
          <w:color w:val="002060"/>
        </w:rPr>
        <w:t>IMMEDIATELY.  Explain the physical injury, chemical exposure, fire, or release situation.</w:t>
      </w:r>
    </w:p>
    <w:p w:rsidR="00C4210D" w:rsidRPr="00036CFC" w:rsidRDefault="00C4210D" w:rsidP="00C4210D">
      <w:pPr>
        <w:tabs>
          <w:tab w:val="left" w:pos="0"/>
        </w:tabs>
        <w:rPr>
          <w:rFonts w:ascii="Arial" w:hAnsi="Arial" w:cs="Arial"/>
          <w:bCs/>
          <w:color w:val="002060"/>
        </w:rPr>
      </w:pPr>
    </w:p>
    <w:p w:rsidR="00C4210D" w:rsidRPr="00036CFC" w:rsidRDefault="00C4210D" w:rsidP="00773680">
      <w:pPr>
        <w:numPr>
          <w:ilvl w:val="0"/>
          <w:numId w:val="22"/>
        </w:numPr>
        <w:tabs>
          <w:tab w:val="left" w:pos="360"/>
        </w:tabs>
        <w:rPr>
          <w:rFonts w:ascii="Arial" w:hAnsi="Arial" w:cs="Arial"/>
          <w:bCs/>
          <w:color w:val="002060"/>
        </w:rPr>
      </w:pPr>
      <w:r w:rsidRPr="00036CFC">
        <w:rPr>
          <w:rFonts w:ascii="Arial" w:hAnsi="Arial" w:cs="Arial"/>
          <w:bCs/>
          <w:color w:val="002060"/>
        </w:rPr>
        <w:t>Decontaminate victim without delaying life saving procedures.</w:t>
      </w:r>
    </w:p>
    <w:p w:rsidR="00C4210D" w:rsidRPr="00036CFC" w:rsidRDefault="00C4210D" w:rsidP="00773680">
      <w:pPr>
        <w:numPr>
          <w:ilvl w:val="0"/>
          <w:numId w:val="22"/>
        </w:numPr>
        <w:tabs>
          <w:tab w:val="left" w:pos="360"/>
        </w:tabs>
        <w:rPr>
          <w:rFonts w:ascii="Arial" w:hAnsi="Arial" w:cs="Arial"/>
          <w:bCs/>
          <w:color w:val="002060"/>
        </w:rPr>
      </w:pPr>
      <w:r w:rsidRPr="00036CFC">
        <w:rPr>
          <w:rFonts w:ascii="Arial" w:hAnsi="Arial" w:cs="Arial"/>
          <w:bCs/>
          <w:color w:val="002060"/>
        </w:rPr>
        <w:t>If victim’s condition appears to be non-critical, but seems to be more severe than minor cuts, he /she should be transported to the nearest hospital by trained Emergency Medical Services (EMS) personnel: let the doctor assume the responsibility for determining the severity of the injury.  If the condition is obviously serious, EMS must transport the victim.</w:t>
      </w:r>
    </w:p>
    <w:p w:rsidR="00C4210D" w:rsidRPr="00036CFC" w:rsidRDefault="00C4210D" w:rsidP="00773680">
      <w:pPr>
        <w:numPr>
          <w:ilvl w:val="0"/>
          <w:numId w:val="22"/>
        </w:numPr>
        <w:tabs>
          <w:tab w:val="left" w:pos="360"/>
        </w:tabs>
        <w:rPr>
          <w:rFonts w:ascii="Arial" w:hAnsi="Arial" w:cs="Arial"/>
          <w:bCs/>
          <w:color w:val="002060"/>
        </w:rPr>
      </w:pPr>
      <w:r w:rsidRPr="00036CFC">
        <w:rPr>
          <w:rFonts w:ascii="Arial" w:hAnsi="Arial" w:cs="Arial"/>
          <w:bCs/>
          <w:color w:val="002060"/>
        </w:rPr>
        <w:t>Notify the HSE Department.  Complete the applicable Incident Reporting Forms within 24 hours.</w:t>
      </w:r>
    </w:p>
    <w:p w:rsidR="00C4210D" w:rsidRPr="00036CFC" w:rsidRDefault="00C4210D" w:rsidP="00C4210D">
      <w:pPr>
        <w:tabs>
          <w:tab w:val="left" w:pos="360"/>
        </w:tabs>
        <w:rPr>
          <w:rFonts w:ascii="Arial" w:hAnsi="Arial" w:cs="Arial"/>
          <w:bCs/>
          <w:color w:val="002060"/>
        </w:rPr>
      </w:pPr>
    </w:p>
    <w:p w:rsidR="00C4210D" w:rsidRPr="00036CFC" w:rsidRDefault="00C4210D" w:rsidP="00C4210D">
      <w:pPr>
        <w:tabs>
          <w:tab w:val="left" w:pos="360"/>
        </w:tabs>
        <w:rPr>
          <w:rFonts w:ascii="Arial" w:hAnsi="Arial" w:cs="Arial"/>
          <w:bCs/>
          <w:color w:val="002060"/>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Pr="00BA5006"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Pr="00BA5006" w:rsidRDefault="00C4210D" w:rsidP="00C4210D">
      <w:pPr>
        <w:tabs>
          <w:tab w:val="left" w:pos="360"/>
        </w:tabs>
        <w:rPr>
          <w:rFonts w:ascii="Arial" w:hAnsi="Arial" w:cs="Arial"/>
          <w:bCs/>
        </w:rPr>
      </w:pPr>
    </w:p>
    <w:tbl>
      <w:tblPr>
        <w:tblStyle w:val="TableTheme"/>
        <w:tblW w:w="0" w:type="auto"/>
        <w:tblBorders>
          <w:top w:val="single" w:sz="12" w:space="0" w:color="336666"/>
          <w:left w:val="single" w:sz="12" w:space="0" w:color="336666"/>
          <w:bottom w:val="single" w:sz="12" w:space="0" w:color="336666"/>
          <w:right w:val="single" w:sz="12" w:space="0" w:color="336666"/>
          <w:insideH w:val="single" w:sz="12" w:space="0" w:color="336666"/>
          <w:insideV w:val="single" w:sz="12" w:space="0" w:color="336666"/>
        </w:tblBorders>
        <w:tblLook w:val="01E0"/>
      </w:tblPr>
      <w:tblGrid>
        <w:gridCol w:w="4622"/>
        <w:gridCol w:w="4623"/>
      </w:tblGrid>
      <w:tr w:rsidR="00C4210D" w:rsidRPr="00BA5006" w:rsidTr="00BC5EB8">
        <w:trPr>
          <w:trHeight w:val="440"/>
        </w:trPr>
        <w:tc>
          <w:tcPr>
            <w:tcW w:w="9245" w:type="dxa"/>
            <w:gridSpan w:val="2"/>
          </w:tcPr>
          <w:p w:rsidR="00C4210D" w:rsidRPr="00036CFC" w:rsidRDefault="00C4210D" w:rsidP="00BC5EB8">
            <w:pPr>
              <w:tabs>
                <w:tab w:val="left" w:pos="360"/>
              </w:tabs>
              <w:jc w:val="center"/>
              <w:rPr>
                <w:rFonts w:ascii="Arial" w:hAnsi="Arial" w:cs="Arial"/>
                <w:bCs/>
                <w:color w:val="002060"/>
                <w:sz w:val="28"/>
                <w:szCs w:val="28"/>
              </w:rPr>
            </w:pPr>
            <w:r w:rsidRPr="00036CFC">
              <w:rPr>
                <w:rFonts w:ascii="Arial" w:hAnsi="Arial" w:cs="Arial"/>
                <w:bCs/>
                <w:color w:val="002060"/>
                <w:sz w:val="28"/>
                <w:szCs w:val="28"/>
              </w:rPr>
              <w:lastRenderedPageBreak/>
              <w:t>EMERGENCY FIRST AID PROCEDURES</w:t>
            </w:r>
          </w:p>
        </w:tc>
      </w:tr>
      <w:tr w:rsidR="00C4210D" w:rsidRPr="00BA5006" w:rsidTr="00BC5EB8">
        <w:trPr>
          <w:trHeight w:val="4652"/>
        </w:trPr>
        <w:tc>
          <w:tcPr>
            <w:tcW w:w="4622" w:type="dxa"/>
          </w:tcPr>
          <w:p w:rsidR="00C4210D" w:rsidRPr="00036CFC" w:rsidRDefault="00C4210D" w:rsidP="00BC5EB8">
            <w:pPr>
              <w:tabs>
                <w:tab w:val="left" w:pos="360"/>
              </w:tabs>
              <w:jc w:val="center"/>
              <w:rPr>
                <w:rFonts w:ascii="Arial" w:hAnsi="Arial" w:cs="Arial"/>
                <w:b/>
                <w:bCs/>
                <w:color w:val="002060"/>
              </w:rPr>
            </w:pPr>
            <w:r w:rsidRPr="00036CFC">
              <w:rPr>
                <w:rFonts w:ascii="Arial" w:hAnsi="Arial" w:cs="Arial"/>
                <w:b/>
                <w:bCs/>
                <w:color w:val="002060"/>
              </w:rPr>
              <w:t>To Stop Bleeding</w:t>
            </w:r>
          </w:p>
          <w:p w:rsidR="00C4210D" w:rsidRPr="00036CFC" w:rsidRDefault="00C4210D" w:rsidP="00773680">
            <w:pPr>
              <w:numPr>
                <w:ilvl w:val="0"/>
                <w:numId w:val="23"/>
              </w:numPr>
              <w:tabs>
                <w:tab w:val="left" w:pos="360"/>
              </w:tabs>
              <w:rPr>
                <w:rFonts w:ascii="Arial" w:hAnsi="Arial" w:cs="Arial"/>
                <w:bCs/>
                <w:color w:val="002060"/>
              </w:rPr>
            </w:pPr>
            <w:r w:rsidRPr="00036CFC">
              <w:rPr>
                <w:rFonts w:ascii="Arial" w:hAnsi="Arial" w:cs="Arial"/>
                <w:bCs/>
                <w:color w:val="002060"/>
              </w:rPr>
              <w:t>Give medical treatment.</w:t>
            </w:r>
          </w:p>
          <w:p w:rsidR="00C4210D" w:rsidRPr="00036CFC" w:rsidRDefault="00C4210D" w:rsidP="00773680">
            <w:pPr>
              <w:numPr>
                <w:ilvl w:val="0"/>
                <w:numId w:val="23"/>
              </w:numPr>
              <w:tabs>
                <w:tab w:val="left" w:pos="360"/>
              </w:tabs>
              <w:rPr>
                <w:rFonts w:ascii="Arial" w:hAnsi="Arial" w:cs="Arial"/>
                <w:bCs/>
                <w:color w:val="002060"/>
              </w:rPr>
            </w:pPr>
            <w:r w:rsidRPr="00036CFC">
              <w:rPr>
                <w:rFonts w:ascii="Arial" w:hAnsi="Arial" w:cs="Arial"/>
                <w:bCs/>
                <w:color w:val="002060"/>
              </w:rPr>
              <w:t>Assure airway, breathing, and circulation.</w:t>
            </w:r>
          </w:p>
          <w:p w:rsidR="00C4210D" w:rsidRPr="00036CFC" w:rsidRDefault="00C4210D" w:rsidP="00773680">
            <w:pPr>
              <w:numPr>
                <w:ilvl w:val="0"/>
                <w:numId w:val="23"/>
              </w:numPr>
              <w:tabs>
                <w:tab w:val="left" w:pos="360"/>
              </w:tabs>
              <w:rPr>
                <w:rFonts w:ascii="Arial" w:hAnsi="Arial" w:cs="Arial"/>
                <w:bCs/>
                <w:color w:val="002060"/>
              </w:rPr>
            </w:pPr>
            <w:r w:rsidRPr="00036CFC">
              <w:rPr>
                <w:rFonts w:ascii="Arial" w:hAnsi="Arial" w:cs="Arial"/>
                <w:bCs/>
                <w:color w:val="002060"/>
              </w:rPr>
              <w:t>Use DIRECT PRESSURE over the wound with clean dressing or you hand (use no permeable gloves).  Direct pressure will control most bleeding.</w:t>
            </w:r>
          </w:p>
          <w:p w:rsidR="00C4210D" w:rsidRPr="00036CFC" w:rsidRDefault="00C4210D" w:rsidP="00773680">
            <w:pPr>
              <w:numPr>
                <w:ilvl w:val="0"/>
                <w:numId w:val="23"/>
              </w:numPr>
              <w:tabs>
                <w:tab w:val="left" w:pos="360"/>
              </w:tabs>
              <w:rPr>
                <w:rFonts w:ascii="Arial" w:hAnsi="Arial" w:cs="Arial"/>
                <w:bCs/>
                <w:color w:val="002060"/>
              </w:rPr>
            </w:pPr>
            <w:r w:rsidRPr="00036CFC">
              <w:rPr>
                <w:rFonts w:ascii="Arial" w:hAnsi="Arial" w:cs="Arial"/>
                <w:bCs/>
                <w:color w:val="002060"/>
              </w:rPr>
              <w:t>Bleeding from an artery or several injury sites may require DIRECT PRESURE on a PRESSURE POINT.  Use pressure points for 30- 60 seconds to help control severe bleeding.</w:t>
            </w:r>
          </w:p>
          <w:p w:rsidR="00C4210D" w:rsidRPr="00036CFC" w:rsidRDefault="00C4210D" w:rsidP="00773680">
            <w:pPr>
              <w:numPr>
                <w:ilvl w:val="0"/>
                <w:numId w:val="23"/>
              </w:numPr>
              <w:tabs>
                <w:tab w:val="left" w:pos="360"/>
              </w:tabs>
              <w:rPr>
                <w:rFonts w:ascii="Arial" w:hAnsi="Arial" w:cs="Arial"/>
                <w:bCs/>
                <w:color w:val="002060"/>
              </w:rPr>
            </w:pPr>
            <w:r w:rsidRPr="00036CFC">
              <w:rPr>
                <w:rFonts w:ascii="Arial" w:hAnsi="Arial" w:cs="Arial"/>
                <w:bCs/>
                <w:color w:val="002060"/>
              </w:rPr>
              <w:t>Continue primary care and seek medical aid as needed.</w:t>
            </w:r>
          </w:p>
          <w:p w:rsidR="00C4210D" w:rsidRPr="00036CFC" w:rsidRDefault="00C4210D" w:rsidP="00BC5EB8">
            <w:pPr>
              <w:tabs>
                <w:tab w:val="left" w:pos="360"/>
              </w:tabs>
              <w:ind w:left="360"/>
              <w:rPr>
                <w:rFonts w:ascii="Arial" w:hAnsi="Arial" w:cs="Arial"/>
                <w:bCs/>
                <w:color w:val="002060"/>
              </w:rPr>
            </w:pPr>
          </w:p>
        </w:tc>
        <w:tc>
          <w:tcPr>
            <w:tcW w:w="4623" w:type="dxa"/>
          </w:tcPr>
          <w:p w:rsidR="00C4210D" w:rsidRPr="00036CFC" w:rsidRDefault="00C4210D" w:rsidP="00BC5EB8">
            <w:pPr>
              <w:tabs>
                <w:tab w:val="left" w:pos="360"/>
              </w:tabs>
              <w:jc w:val="center"/>
              <w:rPr>
                <w:rFonts w:ascii="Arial" w:hAnsi="Arial" w:cs="Arial"/>
                <w:b/>
                <w:bCs/>
                <w:color w:val="002060"/>
              </w:rPr>
            </w:pPr>
            <w:r w:rsidRPr="00036CFC">
              <w:rPr>
                <w:rFonts w:ascii="Arial" w:hAnsi="Arial" w:cs="Arial"/>
                <w:b/>
                <w:bCs/>
                <w:color w:val="002060"/>
              </w:rPr>
              <w:t>CPR</w:t>
            </w:r>
          </w:p>
          <w:p w:rsidR="00C4210D" w:rsidRPr="00036CFC" w:rsidRDefault="00C4210D" w:rsidP="00773680">
            <w:pPr>
              <w:numPr>
                <w:ilvl w:val="0"/>
                <w:numId w:val="24"/>
              </w:numPr>
              <w:tabs>
                <w:tab w:val="left" w:pos="360"/>
              </w:tabs>
              <w:rPr>
                <w:rFonts w:ascii="Arial" w:hAnsi="Arial" w:cs="Arial"/>
                <w:bCs/>
                <w:color w:val="002060"/>
              </w:rPr>
            </w:pPr>
            <w:r w:rsidRPr="00036CFC">
              <w:rPr>
                <w:rFonts w:ascii="Arial" w:hAnsi="Arial" w:cs="Arial"/>
                <w:bCs/>
                <w:color w:val="002060"/>
              </w:rPr>
              <w:t>Call for help.</w:t>
            </w:r>
          </w:p>
          <w:p w:rsidR="00C4210D" w:rsidRPr="00036CFC" w:rsidRDefault="00C4210D" w:rsidP="00773680">
            <w:pPr>
              <w:numPr>
                <w:ilvl w:val="0"/>
                <w:numId w:val="24"/>
              </w:numPr>
              <w:tabs>
                <w:tab w:val="left" w:pos="360"/>
              </w:tabs>
              <w:rPr>
                <w:rFonts w:ascii="Arial" w:hAnsi="Arial" w:cs="Arial"/>
                <w:bCs/>
                <w:color w:val="002060"/>
              </w:rPr>
            </w:pPr>
            <w:r w:rsidRPr="00036CFC">
              <w:rPr>
                <w:rFonts w:ascii="Arial" w:hAnsi="Arial" w:cs="Arial"/>
                <w:bCs/>
                <w:color w:val="002060"/>
              </w:rPr>
              <w:t>Arousal:  check for consciousness.</w:t>
            </w:r>
          </w:p>
          <w:p w:rsidR="00C4210D" w:rsidRPr="00036CFC" w:rsidRDefault="00C4210D" w:rsidP="00773680">
            <w:pPr>
              <w:numPr>
                <w:ilvl w:val="0"/>
                <w:numId w:val="24"/>
              </w:numPr>
              <w:tabs>
                <w:tab w:val="left" w:pos="360"/>
              </w:tabs>
              <w:rPr>
                <w:rFonts w:ascii="Arial" w:hAnsi="Arial" w:cs="Arial"/>
                <w:bCs/>
                <w:color w:val="002060"/>
              </w:rPr>
            </w:pPr>
            <w:r w:rsidRPr="00036CFC">
              <w:rPr>
                <w:rFonts w:ascii="Arial" w:hAnsi="Arial" w:cs="Arial"/>
                <w:bCs/>
                <w:color w:val="002060"/>
              </w:rPr>
              <w:t>Open airway with chin-lift.</w:t>
            </w:r>
          </w:p>
          <w:p w:rsidR="00C4210D" w:rsidRPr="00036CFC" w:rsidRDefault="00C4210D" w:rsidP="00773680">
            <w:pPr>
              <w:numPr>
                <w:ilvl w:val="0"/>
                <w:numId w:val="24"/>
              </w:numPr>
              <w:tabs>
                <w:tab w:val="left" w:pos="360"/>
              </w:tabs>
              <w:rPr>
                <w:rFonts w:ascii="Arial" w:hAnsi="Arial" w:cs="Arial"/>
                <w:bCs/>
                <w:color w:val="002060"/>
              </w:rPr>
            </w:pPr>
            <w:r w:rsidRPr="00036CFC">
              <w:rPr>
                <w:rFonts w:ascii="Arial" w:hAnsi="Arial" w:cs="Arial"/>
                <w:bCs/>
                <w:color w:val="002060"/>
              </w:rPr>
              <w:t>Look, listen and feel for breathing.</w:t>
            </w:r>
          </w:p>
          <w:p w:rsidR="00C4210D" w:rsidRPr="00036CFC" w:rsidRDefault="00C4210D" w:rsidP="00773680">
            <w:pPr>
              <w:numPr>
                <w:ilvl w:val="0"/>
                <w:numId w:val="24"/>
              </w:numPr>
              <w:tabs>
                <w:tab w:val="left" w:pos="360"/>
              </w:tabs>
              <w:rPr>
                <w:rFonts w:ascii="Arial" w:hAnsi="Arial" w:cs="Arial"/>
                <w:bCs/>
                <w:color w:val="002060"/>
              </w:rPr>
            </w:pPr>
            <w:r w:rsidRPr="00036CFC">
              <w:rPr>
                <w:rFonts w:ascii="Arial" w:hAnsi="Arial" w:cs="Arial"/>
                <w:bCs/>
                <w:color w:val="002060"/>
              </w:rPr>
              <w:t>If breathing is absent, give 2 slow, full rescue breaths.</w:t>
            </w:r>
          </w:p>
          <w:p w:rsidR="00C4210D" w:rsidRPr="00036CFC" w:rsidRDefault="00C4210D" w:rsidP="00773680">
            <w:pPr>
              <w:numPr>
                <w:ilvl w:val="0"/>
                <w:numId w:val="24"/>
              </w:numPr>
              <w:tabs>
                <w:tab w:val="left" w:pos="360"/>
              </w:tabs>
              <w:rPr>
                <w:rFonts w:ascii="Arial" w:hAnsi="Arial" w:cs="Arial"/>
                <w:bCs/>
                <w:color w:val="002060"/>
              </w:rPr>
            </w:pPr>
            <w:r w:rsidRPr="00036CFC">
              <w:rPr>
                <w:rFonts w:ascii="Arial" w:hAnsi="Arial" w:cs="Arial"/>
                <w:bCs/>
                <w:color w:val="002060"/>
              </w:rPr>
              <w:t>Check the pulse for 5 to 10 seconds.</w:t>
            </w:r>
          </w:p>
          <w:p w:rsidR="00C4210D" w:rsidRPr="00036CFC" w:rsidRDefault="00C4210D" w:rsidP="00773680">
            <w:pPr>
              <w:numPr>
                <w:ilvl w:val="0"/>
                <w:numId w:val="24"/>
              </w:numPr>
              <w:tabs>
                <w:tab w:val="left" w:pos="360"/>
              </w:tabs>
              <w:rPr>
                <w:rFonts w:ascii="Arial" w:hAnsi="Arial" w:cs="Arial"/>
                <w:bCs/>
                <w:color w:val="002060"/>
              </w:rPr>
            </w:pPr>
            <w:r w:rsidRPr="00036CFC">
              <w:rPr>
                <w:rFonts w:ascii="Arial" w:hAnsi="Arial" w:cs="Arial"/>
                <w:bCs/>
                <w:color w:val="002060"/>
              </w:rPr>
              <w:t>If pulse is present, continue rescue breathing: 1 breath every 5 seconds.</w:t>
            </w:r>
          </w:p>
          <w:p w:rsidR="00C4210D" w:rsidRPr="00036CFC" w:rsidRDefault="00C4210D" w:rsidP="00773680">
            <w:pPr>
              <w:numPr>
                <w:ilvl w:val="0"/>
                <w:numId w:val="24"/>
              </w:numPr>
              <w:tabs>
                <w:tab w:val="left" w:pos="360"/>
              </w:tabs>
              <w:rPr>
                <w:rFonts w:ascii="Arial" w:hAnsi="Arial" w:cs="Arial"/>
                <w:bCs/>
                <w:color w:val="002060"/>
              </w:rPr>
            </w:pPr>
            <w:r w:rsidRPr="00036CFC">
              <w:rPr>
                <w:rFonts w:ascii="Arial" w:hAnsi="Arial" w:cs="Arial"/>
                <w:bCs/>
                <w:color w:val="002060"/>
              </w:rPr>
              <w:t>If pulse is absent, start CPR:  15 comprehensions, 2 breaths (1man)</w:t>
            </w:r>
          </w:p>
        </w:tc>
      </w:tr>
    </w:tbl>
    <w:p w:rsidR="00C4210D" w:rsidRPr="00BA5006" w:rsidRDefault="00C4210D" w:rsidP="00C4210D">
      <w:pPr>
        <w:tabs>
          <w:tab w:val="left" w:pos="3900"/>
        </w:tabs>
        <w:rPr>
          <w:rFonts w:ascii="Arial" w:hAnsi="Arial" w:cs="Arial"/>
          <w:bCs/>
        </w:rPr>
      </w:pPr>
    </w:p>
    <w:p w:rsidR="00C4210D" w:rsidRPr="00BA5006" w:rsidRDefault="00C4210D" w:rsidP="00C4210D">
      <w:pPr>
        <w:tabs>
          <w:tab w:val="left" w:pos="3900"/>
        </w:tabs>
        <w:rPr>
          <w:rFonts w:ascii="Arial" w:hAnsi="Arial" w:cs="Arial"/>
          <w:bCs/>
        </w:rPr>
      </w:pPr>
    </w:p>
    <w:p w:rsidR="00C4210D" w:rsidRPr="00036CFC" w:rsidRDefault="00C4210D" w:rsidP="00C4210D">
      <w:pPr>
        <w:tabs>
          <w:tab w:val="left" w:pos="3900"/>
        </w:tabs>
        <w:rPr>
          <w:rFonts w:ascii="Arial" w:hAnsi="Arial" w:cs="Arial"/>
          <w:bCs/>
          <w:color w:val="002060"/>
        </w:rPr>
      </w:pPr>
      <w:r w:rsidRPr="00036CFC">
        <w:rPr>
          <w:rFonts w:ascii="Arial" w:hAnsi="Arial" w:cs="Arial"/>
          <w:bCs/>
          <w:color w:val="002060"/>
        </w:rPr>
        <w:t>8.  The site Manager, and supervisory staff will monitor safety in the location in the locations visited throughout the course of the day, and should any area be identified attention, ensure that the necessary actions are taken.</w:t>
      </w:r>
    </w:p>
    <w:p w:rsidR="00C4210D" w:rsidRPr="00036CFC" w:rsidRDefault="00C4210D" w:rsidP="00C4210D">
      <w:pPr>
        <w:tabs>
          <w:tab w:val="left" w:pos="3900"/>
        </w:tabs>
        <w:spacing w:line="360" w:lineRule="auto"/>
        <w:rPr>
          <w:rFonts w:ascii="Arial" w:hAnsi="Arial" w:cs="Arial"/>
          <w:bCs/>
          <w:color w:val="002060"/>
        </w:rPr>
      </w:pPr>
    </w:p>
    <w:p w:rsidR="00C4210D" w:rsidRPr="00036CFC" w:rsidRDefault="00C4210D" w:rsidP="00C4210D">
      <w:pPr>
        <w:tabs>
          <w:tab w:val="left" w:pos="3900"/>
        </w:tabs>
        <w:spacing w:line="360" w:lineRule="auto"/>
        <w:ind w:left="180"/>
        <w:jc w:val="center"/>
        <w:rPr>
          <w:rFonts w:ascii="Arial" w:hAnsi="Arial" w:cs="Arial"/>
          <w:b/>
          <w:bCs/>
          <w:color w:val="002060"/>
          <w:u w:val="single"/>
        </w:rPr>
      </w:pPr>
      <w:r w:rsidRPr="00036CFC">
        <w:rPr>
          <w:rFonts w:ascii="Arial" w:hAnsi="Arial" w:cs="Arial"/>
          <w:b/>
          <w:bCs/>
          <w:color w:val="002060"/>
          <w:u w:val="single"/>
        </w:rPr>
        <w:t>Accident statistics</w:t>
      </w:r>
    </w:p>
    <w:p w:rsidR="00C4210D" w:rsidRPr="00036CFC" w:rsidRDefault="00C4210D" w:rsidP="00C4210D">
      <w:pPr>
        <w:tabs>
          <w:tab w:val="left" w:pos="3900"/>
        </w:tabs>
        <w:spacing w:line="360" w:lineRule="auto"/>
        <w:ind w:left="180"/>
        <w:jc w:val="center"/>
        <w:rPr>
          <w:rFonts w:ascii="Arial" w:hAnsi="Arial" w:cs="Arial"/>
          <w:b/>
          <w:bCs/>
          <w:color w:val="002060"/>
          <w:u w:val="single"/>
        </w:rPr>
      </w:pPr>
    </w:p>
    <w:p w:rsidR="00C4210D" w:rsidRPr="00036CFC" w:rsidRDefault="00C4210D" w:rsidP="00C4210D">
      <w:pPr>
        <w:tabs>
          <w:tab w:val="left" w:pos="3900"/>
        </w:tabs>
        <w:spacing w:line="360" w:lineRule="auto"/>
        <w:ind w:left="180"/>
        <w:rPr>
          <w:rFonts w:ascii="Arial" w:hAnsi="Arial" w:cs="Arial"/>
          <w:bCs/>
          <w:color w:val="002060"/>
        </w:rPr>
      </w:pPr>
      <w:r w:rsidRPr="00036CFC">
        <w:rPr>
          <w:rFonts w:ascii="Arial" w:hAnsi="Arial" w:cs="Arial"/>
          <w:b/>
          <w:bCs/>
          <w:color w:val="002060"/>
        </w:rPr>
        <w:t xml:space="preserve">AFR (Accident Frequency </w:t>
      </w:r>
      <w:r w:rsidRPr="00036CFC">
        <w:rPr>
          <w:rFonts w:ascii="Arial" w:hAnsi="Arial" w:cs="Arial"/>
          <w:b/>
          <w:bCs/>
          <w:color w:val="002060"/>
        </w:rPr>
        <w:tab/>
        <w:t xml:space="preserve">     </w:t>
      </w:r>
      <w:r w:rsidRPr="00036CFC">
        <w:rPr>
          <w:rFonts w:ascii="Arial" w:hAnsi="Arial" w:cs="Arial"/>
          <w:bCs/>
          <w:color w:val="002060"/>
          <w:sz w:val="20"/>
          <w:szCs w:val="20"/>
        </w:rPr>
        <w:t>Total reportable events</w:t>
      </w:r>
      <w:r w:rsidRPr="00036CFC">
        <w:rPr>
          <w:rFonts w:ascii="Arial" w:hAnsi="Arial" w:cs="Arial"/>
          <w:bCs/>
          <w:color w:val="002060"/>
        </w:rPr>
        <w:t xml:space="preserve">                  x 100000</w:t>
      </w:r>
    </w:p>
    <w:p w:rsidR="00C4210D" w:rsidRPr="00036CFC" w:rsidRDefault="00C4210D" w:rsidP="00C4210D">
      <w:pPr>
        <w:tabs>
          <w:tab w:val="left" w:pos="3900"/>
        </w:tabs>
        <w:spacing w:line="360" w:lineRule="auto"/>
        <w:ind w:left="180"/>
        <w:rPr>
          <w:rFonts w:ascii="Arial" w:hAnsi="Arial" w:cs="Arial"/>
          <w:b/>
          <w:bCs/>
          <w:color w:val="002060"/>
        </w:rPr>
      </w:pPr>
      <w:r w:rsidRPr="00036CFC">
        <w:rPr>
          <w:rFonts w:ascii="Arial" w:hAnsi="Arial" w:cs="Arial"/>
          <w:b/>
          <w:bCs/>
          <w:color w:val="002060"/>
        </w:rPr>
        <w:t>Rate) =</w:t>
      </w:r>
      <w:r w:rsidRPr="00036CFC">
        <w:rPr>
          <w:rFonts w:ascii="Arial" w:hAnsi="Arial" w:cs="Arial"/>
          <w:b/>
          <w:bCs/>
          <w:color w:val="002060"/>
        </w:rPr>
        <w:tab/>
        <w:t>______________________</w:t>
      </w:r>
    </w:p>
    <w:p w:rsidR="00C4210D" w:rsidRPr="00036CFC" w:rsidRDefault="00C4210D" w:rsidP="00C4210D">
      <w:pPr>
        <w:tabs>
          <w:tab w:val="left" w:pos="3900"/>
        </w:tabs>
        <w:spacing w:line="360" w:lineRule="auto"/>
        <w:ind w:left="180"/>
        <w:rPr>
          <w:rFonts w:ascii="Arial" w:hAnsi="Arial" w:cs="Arial"/>
          <w:bCs/>
          <w:color w:val="002060"/>
          <w:sz w:val="20"/>
          <w:szCs w:val="20"/>
        </w:rPr>
      </w:pPr>
      <w:r w:rsidRPr="00036CFC">
        <w:rPr>
          <w:rFonts w:ascii="Arial" w:hAnsi="Arial" w:cs="Arial"/>
          <w:bCs/>
          <w:color w:val="002060"/>
        </w:rPr>
        <w:tab/>
        <w:t xml:space="preserve">  </w:t>
      </w:r>
      <w:r w:rsidRPr="00036CFC">
        <w:rPr>
          <w:rFonts w:ascii="Arial" w:hAnsi="Arial" w:cs="Arial"/>
          <w:bCs/>
          <w:color w:val="002060"/>
          <w:sz w:val="20"/>
          <w:szCs w:val="20"/>
        </w:rPr>
        <w:t>Total number of employees</w:t>
      </w:r>
    </w:p>
    <w:p w:rsidR="00C4210D" w:rsidRPr="00036CFC" w:rsidRDefault="00C4210D" w:rsidP="00C4210D">
      <w:pPr>
        <w:tabs>
          <w:tab w:val="left" w:pos="3900"/>
        </w:tabs>
        <w:spacing w:line="360" w:lineRule="auto"/>
        <w:ind w:left="180"/>
        <w:rPr>
          <w:rFonts w:ascii="Arial" w:hAnsi="Arial" w:cs="Arial"/>
          <w:bCs/>
          <w:color w:val="002060"/>
          <w:sz w:val="20"/>
          <w:szCs w:val="20"/>
        </w:rPr>
      </w:pPr>
    </w:p>
    <w:tbl>
      <w:tblPr>
        <w:tblStyle w:val="TableTheme"/>
        <w:tblW w:w="0" w:type="auto"/>
        <w:tblLook w:val="01E0"/>
      </w:tblPr>
      <w:tblGrid>
        <w:gridCol w:w="2448"/>
        <w:gridCol w:w="1260"/>
        <w:gridCol w:w="900"/>
        <w:gridCol w:w="1260"/>
        <w:gridCol w:w="900"/>
        <w:gridCol w:w="1440"/>
        <w:gridCol w:w="1037"/>
      </w:tblGrid>
      <w:tr w:rsidR="00C4210D" w:rsidRPr="00036CFC" w:rsidTr="00BC5EB8">
        <w:tc>
          <w:tcPr>
            <w:tcW w:w="2448"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2160" w:type="dxa"/>
            <w:gridSpan w:val="2"/>
          </w:tcPr>
          <w:p w:rsidR="00C4210D" w:rsidRPr="00036CFC" w:rsidRDefault="00C4210D" w:rsidP="00BC5EB8">
            <w:pPr>
              <w:tabs>
                <w:tab w:val="left" w:pos="3900"/>
              </w:tabs>
              <w:spacing w:line="360" w:lineRule="auto"/>
              <w:jc w:val="center"/>
              <w:rPr>
                <w:rFonts w:ascii="Arial" w:hAnsi="Arial" w:cs="Arial"/>
                <w:b/>
                <w:bCs/>
                <w:color w:val="002060"/>
                <w:sz w:val="22"/>
                <w:szCs w:val="22"/>
              </w:rPr>
            </w:pPr>
            <w:r w:rsidRPr="00036CFC">
              <w:rPr>
                <w:rFonts w:ascii="Arial" w:hAnsi="Arial" w:cs="Arial"/>
                <w:b/>
                <w:bCs/>
                <w:color w:val="002060"/>
                <w:sz w:val="22"/>
                <w:szCs w:val="22"/>
              </w:rPr>
              <w:t>Last year</w:t>
            </w:r>
          </w:p>
        </w:tc>
        <w:tc>
          <w:tcPr>
            <w:tcW w:w="2160" w:type="dxa"/>
            <w:gridSpan w:val="2"/>
          </w:tcPr>
          <w:p w:rsidR="00C4210D" w:rsidRPr="00036CFC" w:rsidRDefault="00C4210D" w:rsidP="00BC5EB8">
            <w:pPr>
              <w:tabs>
                <w:tab w:val="left" w:pos="3900"/>
              </w:tabs>
              <w:spacing w:line="360" w:lineRule="auto"/>
              <w:jc w:val="center"/>
              <w:rPr>
                <w:rFonts w:ascii="Arial" w:hAnsi="Arial" w:cs="Arial"/>
                <w:b/>
                <w:bCs/>
                <w:color w:val="002060"/>
                <w:sz w:val="22"/>
                <w:szCs w:val="22"/>
              </w:rPr>
            </w:pPr>
            <w:r w:rsidRPr="00036CFC">
              <w:rPr>
                <w:rFonts w:ascii="Arial" w:hAnsi="Arial" w:cs="Arial"/>
                <w:b/>
                <w:bCs/>
                <w:color w:val="002060"/>
                <w:sz w:val="22"/>
                <w:szCs w:val="22"/>
              </w:rPr>
              <w:t>Year before</w:t>
            </w:r>
          </w:p>
        </w:tc>
        <w:tc>
          <w:tcPr>
            <w:tcW w:w="2477" w:type="dxa"/>
            <w:gridSpan w:val="2"/>
          </w:tcPr>
          <w:p w:rsidR="00C4210D" w:rsidRPr="00036CFC" w:rsidRDefault="00C4210D" w:rsidP="00BC5EB8">
            <w:pPr>
              <w:tabs>
                <w:tab w:val="left" w:pos="3900"/>
              </w:tabs>
              <w:spacing w:line="360" w:lineRule="auto"/>
              <w:jc w:val="center"/>
              <w:rPr>
                <w:rFonts w:ascii="Arial" w:hAnsi="Arial" w:cs="Arial"/>
                <w:b/>
                <w:bCs/>
                <w:color w:val="002060"/>
                <w:sz w:val="22"/>
                <w:szCs w:val="22"/>
              </w:rPr>
            </w:pPr>
            <w:r w:rsidRPr="00036CFC">
              <w:rPr>
                <w:rFonts w:ascii="Arial" w:hAnsi="Arial" w:cs="Arial"/>
                <w:b/>
                <w:bCs/>
                <w:color w:val="002060"/>
                <w:sz w:val="22"/>
                <w:szCs w:val="22"/>
              </w:rPr>
              <w:t>Year before that</w:t>
            </w:r>
          </w:p>
        </w:tc>
      </w:tr>
      <w:tr w:rsidR="00C4210D" w:rsidRPr="00036CFC" w:rsidTr="00BC5EB8">
        <w:tc>
          <w:tcPr>
            <w:tcW w:w="2448" w:type="dxa"/>
          </w:tcPr>
          <w:p w:rsidR="00C4210D" w:rsidRPr="00036CFC" w:rsidRDefault="00C4210D" w:rsidP="00BC5EB8">
            <w:pPr>
              <w:tabs>
                <w:tab w:val="left" w:pos="3900"/>
              </w:tabs>
              <w:spacing w:line="360" w:lineRule="auto"/>
              <w:rPr>
                <w:rFonts w:ascii="Arial" w:hAnsi="Arial" w:cs="Arial"/>
                <w:b/>
                <w:bCs/>
                <w:color w:val="002060"/>
                <w:sz w:val="20"/>
                <w:szCs w:val="20"/>
              </w:rPr>
            </w:pPr>
            <w:r w:rsidRPr="00036CFC">
              <w:rPr>
                <w:rFonts w:ascii="Arial" w:hAnsi="Arial" w:cs="Arial"/>
                <w:b/>
                <w:bCs/>
                <w:color w:val="002060"/>
                <w:sz w:val="20"/>
                <w:szCs w:val="20"/>
              </w:rPr>
              <w:t>RIDDOR DESCRIPTION</w:t>
            </w: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Total no.</w:t>
            </w: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AFR</w:t>
            </w: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Total no.</w:t>
            </w: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AFR</w:t>
            </w:r>
          </w:p>
        </w:tc>
        <w:tc>
          <w:tcPr>
            <w:tcW w:w="1440"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Total no.</w:t>
            </w:r>
          </w:p>
        </w:tc>
        <w:tc>
          <w:tcPr>
            <w:tcW w:w="1037"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AFR</w:t>
            </w:r>
          </w:p>
        </w:tc>
      </w:tr>
      <w:tr w:rsidR="00C4210D" w:rsidRPr="00036CFC" w:rsidTr="00BC5EB8">
        <w:tc>
          <w:tcPr>
            <w:tcW w:w="2448"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 xml:space="preserve">Deaths </w:t>
            </w: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44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037" w:type="dxa"/>
          </w:tcPr>
          <w:p w:rsidR="00C4210D" w:rsidRPr="00036CFC" w:rsidRDefault="00C4210D" w:rsidP="00BC5EB8">
            <w:pPr>
              <w:tabs>
                <w:tab w:val="left" w:pos="3900"/>
              </w:tabs>
              <w:spacing w:line="360" w:lineRule="auto"/>
              <w:rPr>
                <w:rFonts w:ascii="Arial" w:hAnsi="Arial" w:cs="Arial"/>
                <w:bCs/>
                <w:color w:val="002060"/>
                <w:sz w:val="20"/>
                <w:szCs w:val="20"/>
              </w:rPr>
            </w:pPr>
          </w:p>
        </w:tc>
      </w:tr>
      <w:tr w:rsidR="00C4210D" w:rsidRPr="00036CFC" w:rsidTr="00BC5EB8">
        <w:tc>
          <w:tcPr>
            <w:tcW w:w="2448"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Major injuries</w:t>
            </w: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44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037" w:type="dxa"/>
          </w:tcPr>
          <w:p w:rsidR="00C4210D" w:rsidRPr="00036CFC" w:rsidRDefault="00C4210D" w:rsidP="00BC5EB8">
            <w:pPr>
              <w:tabs>
                <w:tab w:val="left" w:pos="3900"/>
              </w:tabs>
              <w:spacing w:line="360" w:lineRule="auto"/>
              <w:rPr>
                <w:rFonts w:ascii="Arial" w:hAnsi="Arial" w:cs="Arial"/>
                <w:bCs/>
                <w:color w:val="002060"/>
                <w:sz w:val="20"/>
                <w:szCs w:val="20"/>
              </w:rPr>
            </w:pPr>
          </w:p>
        </w:tc>
      </w:tr>
      <w:tr w:rsidR="00C4210D" w:rsidRPr="00036CFC" w:rsidTr="00BC5EB8">
        <w:tc>
          <w:tcPr>
            <w:tcW w:w="2448"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Over 3 day injuries</w:t>
            </w: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44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037" w:type="dxa"/>
          </w:tcPr>
          <w:p w:rsidR="00C4210D" w:rsidRPr="00036CFC" w:rsidRDefault="00C4210D" w:rsidP="00BC5EB8">
            <w:pPr>
              <w:tabs>
                <w:tab w:val="left" w:pos="3900"/>
              </w:tabs>
              <w:spacing w:line="360" w:lineRule="auto"/>
              <w:rPr>
                <w:rFonts w:ascii="Arial" w:hAnsi="Arial" w:cs="Arial"/>
                <w:bCs/>
                <w:color w:val="002060"/>
                <w:sz w:val="20"/>
                <w:szCs w:val="20"/>
              </w:rPr>
            </w:pPr>
          </w:p>
        </w:tc>
      </w:tr>
      <w:tr w:rsidR="00C4210D" w:rsidRPr="00036CFC" w:rsidTr="00BC5EB8">
        <w:tc>
          <w:tcPr>
            <w:tcW w:w="2448"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Reportable diseases</w:t>
            </w: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44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037" w:type="dxa"/>
          </w:tcPr>
          <w:p w:rsidR="00C4210D" w:rsidRPr="00036CFC" w:rsidRDefault="00C4210D" w:rsidP="00BC5EB8">
            <w:pPr>
              <w:tabs>
                <w:tab w:val="left" w:pos="3900"/>
              </w:tabs>
              <w:spacing w:line="360" w:lineRule="auto"/>
              <w:rPr>
                <w:rFonts w:ascii="Arial" w:hAnsi="Arial" w:cs="Arial"/>
                <w:bCs/>
                <w:color w:val="002060"/>
                <w:sz w:val="20"/>
                <w:szCs w:val="20"/>
              </w:rPr>
            </w:pPr>
          </w:p>
        </w:tc>
      </w:tr>
      <w:tr w:rsidR="00C4210D" w:rsidRPr="00036CFC" w:rsidTr="00BC5EB8">
        <w:tc>
          <w:tcPr>
            <w:tcW w:w="2448"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Dangerous Occurrences</w:t>
            </w: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44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037" w:type="dxa"/>
          </w:tcPr>
          <w:p w:rsidR="00C4210D" w:rsidRPr="00036CFC" w:rsidRDefault="00C4210D" w:rsidP="00BC5EB8">
            <w:pPr>
              <w:tabs>
                <w:tab w:val="left" w:pos="3900"/>
              </w:tabs>
              <w:spacing w:line="360" w:lineRule="auto"/>
              <w:rPr>
                <w:rFonts w:ascii="Arial" w:hAnsi="Arial" w:cs="Arial"/>
                <w:bCs/>
                <w:color w:val="002060"/>
                <w:sz w:val="20"/>
                <w:szCs w:val="20"/>
              </w:rPr>
            </w:pPr>
          </w:p>
        </w:tc>
      </w:tr>
      <w:tr w:rsidR="00C4210D" w:rsidRPr="00036CFC" w:rsidTr="00BC5EB8">
        <w:tc>
          <w:tcPr>
            <w:tcW w:w="2448"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44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037" w:type="dxa"/>
          </w:tcPr>
          <w:p w:rsidR="00C4210D" w:rsidRPr="00036CFC" w:rsidRDefault="00C4210D" w:rsidP="00BC5EB8">
            <w:pPr>
              <w:tabs>
                <w:tab w:val="left" w:pos="3900"/>
              </w:tabs>
              <w:spacing w:line="360" w:lineRule="auto"/>
              <w:rPr>
                <w:rFonts w:ascii="Arial" w:hAnsi="Arial" w:cs="Arial"/>
                <w:bCs/>
                <w:color w:val="002060"/>
                <w:sz w:val="20"/>
                <w:szCs w:val="20"/>
              </w:rPr>
            </w:pPr>
          </w:p>
        </w:tc>
      </w:tr>
    </w:tbl>
    <w:p w:rsidR="00C4210D" w:rsidRDefault="00C4210D" w:rsidP="006419D1">
      <w:pPr>
        <w:rPr>
          <w:rFonts w:ascii="Arial" w:hAnsi="Arial" w:cs="Arial"/>
          <w:szCs w:val="28"/>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B708F9" w:rsidRDefault="00B708F9" w:rsidP="006419D1">
      <w:pPr>
        <w:rPr>
          <w:rFonts w:ascii="Arial" w:hAnsi="Arial" w:cs="Arial"/>
          <w:szCs w:val="28"/>
        </w:rPr>
      </w:pPr>
    </w:p>
    <w:p w:rsidR="008C3AF5" w:rsidRDefault="008C3AF5" w:rsidP="006419D1">
      <w:pPr>
        <w:rPr>
          <w:rFonts w:ascii="Arial" w:hAnsi="Arial" w:cs="Arial"/>
          <w:szCs w:val="28"/>
        </w:rPr>
      </w:pPr>
    </w:p>
    <w:p w:rsidR="008C3AF5" w:rsidRPr="00BA5006" w:rsidRDefault="008C3AF5" w:rsidP="006419D1">
      <w:pPr>
        <w:rPr>
          <w:rFonts w:ascii="Arial" w:hAnsi="Arial" w:cs="Arial"/>
          <w:szCs w:val="28"/>
        </w:rPr>
      </w:pPr>
    </w:p>
    <w:tbl>
      <w:tblPr>
        <w:tblW w:w="5000" w:type="pct"/>
        <w:jc w:val="center"/>
        <w:tblLook w:val="04A0"/>
      </w:tblPr>
      <w:tblGrid>
        <w:gridCol w:w="9245"/>
      </w:tblGrid>
      <w:tr w:rsidR="00C6486E" w:rsidRPr="00BA5006" w:rsidTr="0087276A">
        <w:trPr>
          <w:trHeight w:val="2880"/>
          <w:jc w:val="center"/>
        </w:trPr>
        <w:tc>
          <w:tcPr>
            <w:tcW w:w="5000" w:type="pct"/>
          </w:tcPr>
          <w:p w:rsidR="00983BCD" w:rsidRPr="00BA5006" w:rsidRDefault="00983BCD" w:rsidP="00983BCD">
            <w:pPr>
              <w:pStyle w:val="NoSpacing"/>
              <w:rPr>
                <w:rFonts w:ascii="Arial" w:hAnsi="Arial" w:cs="Arial"/>
              </w:rPr>
            </w:pPr>
          </w:p>
        </w:tc>
      </w:tr>
      <w:tr w:rsidR="00C6486E" w:rsidRPr="00BA5006" w:rsidTr="0087276A">
        <w:trPr>
          <w:trHeight w:val="1440"/>
          <w:jc w:val="center"/>
        </w:trPr>
        <w:tc>
          <w:tcPr>
            <w:tcW w:w="5000" w:type="pct"/>
            <w:tcBorders>
              <w:bottom w:val="single" w:sz="4" w:space="0" w:color="4F81BD"/>
            </w:tcBorders>
            <w:vAlign w:val="center"/>
          </w:tcPr>
          <w:p w:rsidR="00983BCD" w:rsidRPr="00BA5006" w:rsidRDefault="00983BCD" w:rsidP="00C4210D">
            <w:pPr>
              <w:pStyle w:val="NoSpacing"/>
              <w:rPr>
                <w:rFonts w:ascii="Arial" w:hAnsi="Arial" w:cs="Arial"/>
                <w:sz w:val="80"/>
                <w:szCs w:val="80"/>
              </w:rPr>
            </w:pPr>
          </w:p>
          <w:p w:rsidR="00C6486E" w:rsidRPr="004042D8" w:rsidRDefault="00C6486E" w:rsidP="00983BCD">
            <w:pPr>
              <w:pStyle w:val="NoSpacing"/>
              <w:jc w:val="center"/>
              <w:rPr>
                <w:rFonts w:ascii="Arial" w:hAnsi="Arial" w:cs="Arial"/>
                <w:color w:val="FF0000"/>
                <w:sz w:val="80"/>
                <w:szCs w:val="80"/>
              </w:rPr>
            </w:pPr>
            <w:r w:rsidRPr="004042D8">
              <w:rPr>
                <w:rFonts w:ascii="Arial" w:hAnsi="Arial" w:cs="Arial"/>
                <w:color w:val="FF0000"/>
                <w:sz w:val="80"/>
                <w:szCs w:val="80"/>
              </w:rPr>
              <w:t>Fall Protection Plan</w:t>
            </w:r>
          </w:p>
        </w:tc>
      </w:tr>
      <w:tr w:rsidR="00C6486E" w:rsidRPr="00BA5006" w:rsidTr="0087276A">
        <w:trPr>
          <w:trHeight w:val="720"/>
          <w:jc w:val="center"/>
        </w:trPr>
        <w:tc>
          <w:tcPr>
            <w:tcW w:w="5000" w:type="pct"/>
            <w:tcBorders>
              <w:top w:val="single" w:sz="4" w:space="0" w:color="4F81BD"/>
            </w:tcBorders>
            <w:vAlign w:val="center"/>
          </w:tcPr>
          <w:p w:rsidR="00C6486E" w:rsidRPr="00BA5006" w:rsidRDefault="00C6486E" w:rsidP="0087276A">
            <w:pPr>
              <w:pStyle w:val="NoSpacing"/>
              <w:jc w:val="center"/>
              <w:rPr>
                <w:rFonts w:ascii="Arial" w:hAnsi="Arial" w:cs="Arial"/>
                <w:sz w:val="44"/>
                <w:szCs w:val="44"/>
              </w:rPr>
            </w:pPr>
          </w:p>
        </w:tc>
      </w:tr>
      <w:tr w:rsidR="00C6486E" w:rsidRPr="00BA5006" w:rsidTr="0087276A">
        <w:trPr>
          <w:trHeight w:val="360"/>
          <w:jc w:val="center"/>
        </w:trPr>
        <w:tc>
          <w:tcPr>
            <w:tcW w:w="5000" w:type="pct"/>
            <w:vAlign w:val="center"/>
          </w:tcPr>
          <w:p w:rsidR="00C6486E" w:rsidRPr="00BA5006" w:rsidRDefault="00C6486E" w:rsidP="0087276A">
            <w:pPr>
              <w:pStyle w:val="NoSpacing"/>
              <w:jc w:val="center"/>
              <w:rPr>
                <w:rFonts w:ascii="Arial" w:hAnsi="Arial" w:cs="Arial"/>
              </w:rPr>
            </w:pPr>
          </w:p>
        </w:tc>
      </w:tr>
      <w:tr w:rsidR="00C6486E" w:rsidRPr="00BA5006" w:rsidTr="0087276A">
        <w:trPr>
          <w:trHeight w:val="360"/>
          <w:jc w:val="center"/>
        </w:trPr>
        <w:tc>
          <w:tcPr>
            <w:tcW w:w="5000" w:type="pct"/>
            <w:vAlign w:val="center"/>
          </w:tcPr>
          <w:p w:rsidR="00C6486E" w:rsidRPr="00BA5006" w:rsidRDefault="00C6486E" w:rsidP="0087276A">
            <w:pPr>
              <w:pStyle w:val="NoSpacing"/>
              <w:jc w:val="center"/>
              <w:rPr>
                <w:rFonts w:ascii="Arial" w:hAnsi="Arial" w:cs="Arial"/>
                <w:b/>
                <w:bCs/>
              </w:rPr>
            </w:pPr>
          </w:p>
        </w:tc>
      </w:tr>
      <w:tr w:rsidR="00C6486E" w:rsidRPr="00BA5006" w:rsidTr="0087276A">
        <w:trPr>
          <w:trHeight w:val="360"/>
          <w:jc w:val="center"/>
        </w:trPr>
        <w:tc>
          <w:tcPr>
            <w:tcW w:w="5000" w:type="pct"/>
            <w:vAlign w:val="center"/>
          </w:tcPr>
          <w:p w:rsidR="00C6486E" w:rsidRPr="00BA5006" w:rsidRDefault="00C6486E" w:rsidP="0087276A">
            <w:pPr>
              <w:pStyle w:val="NoSpacing"/>
              <w:jc w:val="center"/>
              <w:rPr>
                <w:rFonts w:ascii="Arial" w:hAnsi="Arial" w:cs="Arial"/>
                <w:b/>
                <w:bCs/>
              </w:rPr>
            </w:pPr>
          </w:p>
        </w:tc>
      </w:tr>
    </w:tbl>
    <w:p w:rsidR="00C6486E" w:rsidRPr="00BA5006" w:rsidRDefault="00C6486E" w:rsidP="00C6486E">
      <w:pPr>
        <w:rPr>
          <w:rFonts w:ascii="Arial" w:hAnsi="Arial" w:cs="Arial"/>
        </w:rPr>
      </w:pPr>
    </w:p>
    <w:p w:rsidR="00C6486E" w:rsidRPr="00BA5006" w:rsidRDefault="00C6486E" w:rsidP="00C6486E">
      <w:pPr>
        <w:rPr>
          <w:rFonts w:ascii="Arial" w:hAnsi="Arial" w:cs="Arial"/>
        </w:rPr>
      </w:pPr>
    </w:p>
    <w:tbl>
      <w:tblPr>
        <w:tblpPr w:leftFromText="187" w:rightFromText="187" w:horzAnchor="margin" w:tblpXSpec="center" w:tblpYSpec="bottom"/>
        <w:tblW w:w="5000" w:type="pct"/>
        <w:tblLook w:val="04A0"/>
      </w:tblPr>
      <w:tblGrid>
        <w:gridCol w:w="9245"/>
      </w:tblGrid>
      <w:tr w:rsidR="00C6486E" w:rsidRPr="00BA5006" w:rsidTr="0087276A">
        <w:tc>
          <w:tcPr>
            <w:tcW w:w="5000" w:type="pct"/>
          </w:tcPr>
          <w:p w:rsidR="00C6486E" w:rsidRPr="00BA5006" w:rsidRDefault="00C6486E" w:rsidP="0087276A">
            <w:pPr>
              <w:pStyle w:val="NoSpacing"/>
              <w:jc w:val="center"/>
              <w:rPr>
                <w:rFonts w:ascii="Arial" w:hAnsi="Arial" w:cs="Arial"/>
              </w:rPr>
            </w:pPr>
          </w:p>
        </w:tc>
      </w:tr>
    </w:tbl>
    <w:p w:rsidR="00C6486E" w:rsidRPr="00BA5006" w:rsidRDefault="00C6486E" w:rsidP="00C6486E">
      <w:pPr>
        <w:jc w:val="center"/>
        <w:rPr>
          <w:rFonts w:ascii="Arial" w:hAnsi="Arial" w:cs="Arial"/>
        </w:rPr>
      </w:pPr>
    </w:p>
    <w:p w:rsidR="00620852" w:rsidRDefault="00620852" w:rsidP="008C3AF5">
      <w:pPr>
        <w:rPr>
          <w:rFonts w:ascii="Arial" w:hAnsi="Arial" w:cs="Arial"/>
        </w:rPr>
      </w:pPr>
    </w:p>
    <w:p w:rsidR="008C3AF5" w:rsidRDefault="008C3AF5" w:rsidP="008C3AF5">
      <w:pPr>
        <w:rPr>
          <w:rFonts w:ascii="Arial" w:hAnsi="Arial" w:cs="Arial"/>
        </w:rPr>
      </w:pPr>
    </w:p>
    <w:p w:rsidR="008C3AF5" w:rsidRDefault="008C3AF5" w:rsidP="008C3AF5">
      <w:pPr>
        <w:rPr>
          <w:rFonts w:ascii="Arial" w:hAnsi="Arial" w:cs="Arial"/>
        </w:rPr>
      </w:pPr>
    </w:p>
    <w:p w:rsidR="00C4210D" w:rsidRDefault="00C4210D" w:rsidP="008C3AF5">
      <w:pPr>
        <w:rPr>
          <w:rFonts w:ascii="Arial" w:hAnsi="Arial" w:cs="Arial"/>
        </w:rPr>
      </w:pPr>
    </w:p>
    <w:p w:rsidR="00C4210D" w:rsidRDefault="00C4210D" w:rsidP="008C3AF5">
      <w:pPr>
        <w:rPr>
          <w:rFonts w:ascii="Arial" w:hAnsi="Arial" w:cs="Arial"/>
        </w:rPr>
      </w:pPr>
    </w:p>
    <w:p w:rsidR="00C4210D" w:rsidRDefault="00C4210D" w:rsidP="008C3AF5">
      <w:pPr>
        <w:rPr>
          <w:rFonts w:ascii="Arial" w:hAnsi="Arial" w:cs="Arial"/>
        </w:rPr>
      </w:pPr>
    </w:p>
    <w:p w:rsidR="00C4210D" w:rsidRDefault="00C4210D" w:rsidP="008C3AF5">
      <w:pPr>
        <w:rPr>
          <w:rFonts w:ascii="Arial" w:hAnsi="Arial" w:cs="Arial"/>
        </w:rPr>
      </w:pPr>
    </w:p>
    <w:p w:rsidR="00C4210D" w:rsidRDefault="00C4210D" w:rsidP="008C3AF5">
      <w:pPr>
        <w:rPr>
          <w:rFonts w:ascii="Arial" w:hAnsi="Arial" w:cs="Arial"/>
        </w:rPr>
      </w:pPr>
    </w:p>
    <w:p w:rsidR="00C4210D" w:rsidRDefault="00C4210D" w:rsidP="008C3AF5">
      <w:pPr>
        <w:rPr>
          <w:rFonts w:ascii="Arial" w:hAnsi="Arial" w:cs="Arial"/>
        </w:rPr>
      </w:pPr>
    </w:p>
    <w:p w:rsidR="00C4210D" w:rsidRDefault="00C4210D" w:rsidP="008C3AF5">
      <w:pPr>
        <w:rPr>
          <w:rFonts w:ascii="Arial" w:hAnsi="Arial" w:cs="Arial"/>
        </w:rPr>
      </w:pPr>
    </w:p>
    <w:p w:rsidR="008C3AF5" w:rsidRDefault="008C3AF5" w:rsidP="008C3AF5">
      <w:pPr>
        <w:rPr>
          <w:rFonts w:ascii="Arial" w:hAnsi="Arial" w:cs="Arial"/>
        </w:rPr>
      </w:pPr>
    </w:p>
    <w:p w:rsidR="008C3AF5" w:rsidRDefault="008C3AF5" w:rsidP="008C3AF5">
      <w:pPr>
        <w:rPr>
          <w:rFonts w:ascii="Arial" w:hAnsi="Arial" w:cs="Arial"/>
        </w:rPr>
      </w:pPr>
    </w:p>
    <w:p w:rsidR="008C3AF5" w:rsidRDefault="008C3AF5" w:rsidP="008C3AF5">
      <w:pPr>
        <w:rPr>
          <w:rFonts w:ascii="Arial" w:hAnsi="Arial" w:cs="Arial"/>
        </w:rPr>
      </w:pPr>
    </w:p>
    <w:p w:rsidR="008C3AF5" w:rsidRDefault="008C3AF5" w:rsidP="008C3AF5">
      <w:pPr>
        <w:rPr>
          <w:rFonts w:ascii="Arial" w:hAnsi="Arial" w:cs="Arial"/>
        </w:rPr>
      </w:pPr>
    </w:p>
    <w:p w:rsidR="008C3AF5" w:rsidRDefault="008C3AF5" w:rsidP="008C3AF5">
      <w:pPr>
        <w:rPr>
          <w:rFonts w:ascii="Arial" w:hAnsi="Arial" w:cs="Arial"/>
        </w:rPr>
      </w:pPr>
    </w:p>
    <w:p w:rsidR="008C3AF5" w:rsidRDefault="008C3AF5" w:rsidP="008C3AF5">
      <w:pPr>
        <w:rPr>
          <w:rFonts w:ascii="Arial" w:hAnsi="Arial" w:cs="Arial"/>
        </w:rPr>
      </w:pPr>
    </w:p>
    <w:p w:rsidR="008C3AF5" w:rsidRDefault="008C3AF5" w:rsidP="008C3AF5">
      <w:pPr>
        <w:rPr>
          <w:rFonts w:ascii="Arial" w:hAnsi="Arial" w:cs="Arial"/>
        </w:rPr>
      </w:pPr>
    </w:p>
    <w:p w:rsidR="0063704F" w:rsidRDefault="0063704F" w:rsidP="008C3AF5">
      <w:pPr>
        <w:rPr>
          <w:rFonts w:ascii="Arial" w:hAnsi="Arial" w:cs="Arial"/>
        </w:rPr>
      </w:pPr>
    </w:p>
    <w:p w:rsidR="008C3AF5" w:rsidRPr="008C3AF5" w:rsidRDefault="008C3AF5" w:rsidP="008C3AF5">
      <w:pPr>
        <w:rPr>
          <w:rStyle w:val="SubtleEmphasis"/>
          <w:rFonts w:ascii="Arial" w:hAnsi="Arial" w:cs="Arial"/>
          <w:i w:val="0"/>
          <w:iCs w:val="0"/>
          <w:color w:val="auto"/>
        </w:rPr>
      </w:pPr>
    </w:p>
    <w:p w:rsidR="00C6486E" w:rsidRPr="004042D8" w:rsidRDefault="00C6486E" w:rsidP="008C3AF5">
      <w:pPr>
        <w:widowControl w:val="0"/>
        <w:tabs>
          <w:tab w:val="left" w:pos="-90"/>
          <w:tab w:val="left" w:pos="630"/>
        </w:tabs>
        <w:autoSpaceDE w:val="0"/>
        <w:autoSpaceDN w:val="0"/>
        <w:adjustRightInd w:val="0"/>
        <w:spacing w:line="360" w:lineRule="auto"/>
        <w:rPr>
          <w:rStyle w:val="SubtleEmphasis"/>
          <w:rFonts w:ascii="Arial" w:hAnsi="Arial" w:cs="Arial"/>
          <w:b/>
          <w:i w:val="0"/>
          <w:color w:val="FF0000"/>
        </w:rPr>
      </w:pPr>
      <w:r w:rsidRPr="004042D8">
        <w:rPr>
          <w:rStyle w:val="SubtleEmphasis"/>
          <w:rFonts w:ascii="Arial" w:hAnsi="Arial" w:cs="Arial"/>
          <w:b/>
          <w:i w:val="0"/>
          <w:color w:val="FF0000"/>
        </w:rPr>
        <w:lastRenderedPageBreak/>
        <w:t xml:space="preserve">1. INTRODUCTION </w:t>
      </w:r>
    </w:p>
    <w:p w:rsidR="00C6486E" w:rsidRPr="00BA5006" w:rsidRDefault="00C6486E" w:rsidP="008C3AF5">
      <w:pPr>
        <w:pStyle w:val="BodyTextIndent"/>
        <w:tabs>
          <w:tab w:val="left" w:pos="90"/>
        </w:tabs>
        <w:ind w:left="90"/>
        <w:rPr>
          <w:rStyle w:val="SubtleEmphasis"/>
          <w:rFonts w:ascii="Arial" w:hAnsi="Arial" w:cs="Arial"/>
          <w:i w:val="0"/>
          <w:color w:val="auto"/>
        </w:rPr>
      </w:pPr>
      <w:r w:rsidRPr="00036CFC">
        <w:rPr>
          <w:rStyle w:val="SubtleEmphasis"/>
          <w:rFonts w:ascii="Arial" w:hAnsi="Arial" w:cs="Arial"/>
          <w:i w:val="0"/>
          <w:color w:val="002060"/>
        </w:rPr>
        <w:t>Fall protection is a concept that describes behaviors, systems, processes, procedures, equipment and rules intended to protect workers from hazards. Fall protection does not mean bulky or cumbersome equipment. It doesn’t interfere with work tasks, and it doesn’t get in the way of co-workers if you understand the concept and apply it appropriately.</w:t>
      </w:r>
    </w:p>
    <w:p w:rsidR="00C6486E" w:rsidRPr="004042D8" w:rsidRDefault="00C6486E" w:rsidP="00C6486E">
      <w:pPr>
        <w:widowControl w:val="0"/>
        <w:tabs>
          <w:tab w:val="left" w:pos="816"/>
        </w:tabs>
        <w:autoSpaceDE w:val="0"/>
        <w:autoSpaceDN w:val="0"/>
        <w:adjustRightInd w:val="0"/>
        <w:spacing w:line="360" w:lineRule="auto"/>
        <w:ind w:left="816"/>
        <w:rPr>
          <w:rStyle w:val="SubtleEmphasis"/>
          <w:rFonts w:ascii="Arial" w:hAnsi="Arial" w:cs="Arial"/>
          <w:i w:val="0"/>
          <w:color w:val="FF0000"/>
        </w:rPr>
      </w:pPr>
    </w:p>
    <w:p w:rsidR="00C6486E" w:rsidRPr="004042D8" w:rsidRDefault="00C6486E" w:rsidP="008C3AF5">
      <w:pPr>
        <w:widowControl w:val="0"/>
        <w:tabs>
          <w:tab w:val="left" w:pos="0"/>
        </w:tabs>
        <w:autoSpaceDE w:val="0"/>
        <w:autoSpaceDN w:val="0"/>
        <w:adjustRightInd w:val="0"/>
        <w:spacing w:line="360" w:lineRule="auto"/>
        <w:rPr>
          <w:rStyle w:val="SubtleEmphasis"/>
          <w:rFonts w:ascii="Arial" w:hAnsi="Arial" w:cs="Arial"/>
          <w:b/>
          <w:i w:val="0"/>
          <w:color w:val="FF0000"/>
        </w:rPr>
      </w:pPr>
      <w:r w:rsidRPr="004042D8">
        <w:rPr>
          <w:rStyle w:val="SubtleEmphasis"/>
          <w:rFonts w:ascii="Arial" w:hAnsi="Arial" w:cs="Arial"/>
          <w:b/>
          <w:i w:val="0"/>
          <w:color w:val="FF0000"/>
        </w:rPr>
        <w:t>2. BASIC FALL PROTECTION REQUIREMENTS</w:t>
      </w:r>
    </w:p>
    <w:p w:rsidR="00C6486E" w:rsidRPr="00036CFC" w:rsidRDefault="00C6486E" w:rsidP="00E01B67">
      <w:pPr>
        <w:widowControl w:val="0"/>
        <w:tabs>
          <w:tab w:val="left" w:pos="907"/>
        </w:tabs>
        <w:autoSpaceDE w:val="0"/>
        <w:autoSpaceDN w:val="0"/>
        <w:adjustRightInd w:val="0"/>
        <w:spacing w:line="360" w:lineRule="auto"/>
        <w:ind w:left="907" w:hanging="340"/>
        <w:rPr>
          <w:rStyle w:val="SubtleEmphasis"/>
          <w:rFonts w:ascii="Arial" w:hAnsi="Arial" w:cs="Arial"/>
          <w:i w:val="0"/>
          <w:color w:val="002060"/>
        </w:rPr>
      </w:pPr>
      <w:r w:rsidRPr="00036CFC">
        <w:rPr>
          <w:rStyle w:val="SubtleEmphasis"/>
          <w:rFonts w:ascii="Arial" w:hAnsi="Arial" w:cs="Arial"/>
          <w:i w:val="0"/>
          <w:color w:val="002060"/>
        </w:rPr>
        <w:t>The basic fall protection requirements are summarized below:</w:t>
      </w:r>
    </w:p>
    <w:p w:rsidR="00C6486E" w:rsidRPr="00036CFC" w:rsidRDefault="00C6486E" w:rsidP="00773680">
      <w:pPr>
        <w:widowControl w:val="0"/>
        <w:numPr>
          <w:ilvl w:val="0"/>
          <w:numId w:val="34"/>
        </w:numPr>
        <w:tabs>
          <w:tab w:val="clear" w:pos="1227"/>
          <w:tab w:val="num" w:pos="851"/>
          <w:tab w:val="left" w:pos="993"/>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Workers must be protected from fall hazards when they are on unguarded surfaces more than 2meters above a lower level or at any height above dangerous equipment</w:t>
      </w:r>
    </w:p>
    <w:p w:rsidR="00C6486E" w:rsidRPr="00036CFC" w:rsidRDefault="00C6486E" w:rsidP="00E01B67">
      <w:pPr>
        <w:widowControl w:val="0"/>
        <w:tabs>
          <w:tab w:val="left" w:pos="851"/>
        </w:tabs>
        <w:autoSpaceDE w:val="0"/>
        <w:autoSpaceDN w:val="0"/>
        <w:adjustRightInd w:val="0"/>
        <w:spacing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w:t>
      </w:r>
      <w:r w:rsidRPr="00036CFC">
        <w:rPr>
          <w:rStyle w:val="SubtleEmphasis"/>
          <w:rFonts w:ascii="Arial" w:hAnsi="Arial" w:cs="Arial"/>
          <w:i w:val="0"/>
          <w:color w:val="002060"/>
        </w:rPr>
        <w:tab/>
        <w:t>Workers perfuming duties on a skeleton steel building or structure must be protected by a</w:t>
      </w:r>
    </w:p>
    <w:p w:rsidR="00C6486E" w:rsidRPr="00036CFC" w:rsidRDefault="00C6486E" w:rsidP="00E01B67">
      <w:pPr>
        <w:widowControl w:val="0"/>
        <w:tabs>
          <w:tab w:val="left" w:pos="851"/>
        </w:tabs>
        <w:autoSpaceDE w:val="0"/>
        <w:autoSpaceDN w:val="0"/>
        <w:adjustRightInd w:val="0"/>
        <w:spacing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w:t>
      </w:r>
      <w:r w:rsidRPr="00036CFC">
        <w:rPr>
          <w:rStyle w:val="SubtleEmphasis"/>
          <w:rFonts w:ascii="Arial" w:hAnsi="Arial" w:cs="Arial"/>
          <w:i w:val="0"/>
          <w:color w:val="002060"/>
        </w:rPr>
        <w:tab/>
        <w:t>Fall arrest system connected to a securely anchored lanyard or lifeline when the fall distance is greater than 2 meters. (Each anchor to be able to support at least 1 500 kg per attached worker.) It is advisable for workers to be connected at all times.</w:t>
      </w:r>
    </w:p>
    <w:p w:rsidR="00C6486E" w:rsidRPr="00036CFC" w:rsidRDefault="00C6486E" w:rsidP="00E01B67">
      <w:pPr>
        <w:widowControl w:val="0"/>
        <w:tabs>
          <w:tab w:val="left" w:pos="771"/>
          <w:tab w:val="left" w:pos="851"/>
        </w:tabs>
        <w:autoSpaceDE w:val="0"/>
        <w:autoSpaceDN w:val="0"/>
        <w:adjustRightInd w:val="0"/>
        <w:spacing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w:t>
      </w:r>
      <w:r w:rsidRPr="00036CFC">
        <w:rPr>
          <w:rStyle w:val="SubtleEmphasis"/>
          <w:rFonts w:ascii="Arial" w:hAnsi="Arial" w:cs="Arial"/>
          <w:i w:val="0"/>
          <w:color w:val="002060"/>
        </w:rPr>
        <w:tab/>
        <w:t>Workers must tie to the steel beams of the cradle when they performing a task and to never exceed the indicated maximum weight including materials and equipment.</w:t>
      </w:r>
    </w:p>
    <w:p w:rsidR="008C3AF5" w:rsidRPr="00BA5006" w:rsidRDefault="008C3AF5" w:rsidP="00C6486E">
      <w:pPr>
        <w:widowControl w:val="0"/>
        <w:tabs>
          <w:tab w:val="left" w:pos="771"/>
          <w:tab w:val="left" w:pos="1133"/>
        </w:tabs>
        <w:autoSpaceDE w:val="0"/>
        <w:autoSpaceDN w:val="0"/>
        <w:adjustRightInd w:val="0"/>
        <w:spacing w:line="360" w:lineRule="auto"/>
        <w:ind w:left="1133" w:hanging="362"/>
        <w:rPr>
          <w:rStyle w:val="SubtleEmphasis"/>
          <w:rFonts w:ascii="Arial" w:hAnsi="Arial" w:cs="Arial"/>
          <w:i w:val="0"/>
          <w:color w:val="auto"/>
        </w:rPr>
      </w:pPr>
    </w:p>
    <w:p w:rsidR="00C6486E" w:rsidRPr="004042D8" w:rsidRDefault="00C6486E" w:rsidP="008C3AF5">
      <w:pPr>
        <w:widowControl w:val="0"/>
        <w:autoSpaceDE w:val="0"/>
        <w:autoSpaceDN w:val="0"/>
        <w:adjustRightInd w:val="0"/>
        <w:spacing w:line="360" w:lineRule="auto"/>
        <w:rPr>
          <w:rStyle w:val="SubtleEmphasis"/>
          <w:rFonts w:ascii="Arial" w:hAnsi="Arial" w:cs="Arial"/>
          <w:b/>
          <w:i w:val="0"/>
          <w:color w:val="FF0000"/>
        </w:rPr>
      </w:pPr>
      <w:r w:rsidRPr="004042D8">
        <w:rPr>
          <w:rStyle w:val="SubtleEmphasis"/>
          <w:rFonts w:ascii="Arial" w:hAnsi="Arial" w:cs="Arial"/>
          <w:b/>
          <w:i w:val="0"/>
          <w:color w:val="FF0000"/>
        </w:rPr>
        <w:t>3. FACTORS WHICH CAN CAUSE A FALL</w:t>
      </w:r>
    </w:p>
    <w:p w:rsidR="00C6486E" w:rsidRPr="00036CFC" w:rsidRDefault="00C6486E" w:rsidP="00C6486E">
      <w:pPr>
        <w:widowControl w:val="0"/>
        <w:tabs>
          <w:tab w:val="left" w:pos="793"/>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A worker may fall from, through or into a place or thing when;</w:t>
      </w:r>
    </w:p>
    <w:p w:rsidR="00C6486E" w:rsidRPr="00036CFC" w:rsidRDefault="00C6486E" w:rsidP="00C6486E">
      <w:pPr>
        <w:widowControl w:val="0"/>
        <w:tabs>
          <w:tab w:val="left" w:pos="793"/>
          <w:tab w:val="left" w:pos="1156"/>
        </w:tabs>
        <w:autoSpaceDE w:val="0"/>
        <w:autoSpaceDN w:val="0"/>
        <w:adjustRightInd w:val="0"/>
        <w:spacing w:line="360" w:lineRule="auto"/>
        <w:ind w:left="360"/>
        <w:rPr>
          <w:rStyle w:val="SubtleEmphasis"/>
          <w:rFonts w:ascii="Arial" w:hAnsi="Arial" w:cs="Arial"/>
          <w:i w:val="0"/>
          <w:color w:val="002060"/>
        </w:rPr>
      </w:pPr>
      <w:r w:rsidRPr="00036CFC">
        <w:rPr>
          <w:rStyle w:val="SubtleEmphasis"/>
          <w:rFonts w:ascii="Arial" w:hAnsi="Arial" w:cs="Arial"/>
          <w:i w:val="0"/>
          <w:color w:val="002060"/>
        </w:rPr>
        <w:tab/>
        <w:t>There is a sudden acceleration or deceleration;</w:t>
      </w:r>
    </w:p>
    <w:p w:rsidR="00C6486E" w:rsidRPr="00036CFC" w:rsidRDefault="00C6486E" w:rsidP="00773680">
      <w:pPr>
        <w:widowControl w:val="0"/>
        <w:numPr>
          <w:ilvl w:val="0"/>
          <w:numId w:val="30"/>
        </w:numPr>
        <w:tabs>
          <w:tab w:val="left" w:pos="793"/>
          <w:tab w:val="left" w:pos="1167"/>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moving from one surface to another;</w:t>
      </w:r>
    </w:p>
    <w:p w:rsidR="00C6486E" w:rsidRPr="00036CFC" w:rsidRDefault="00C6486E" w:rsidP="00773680">
      <w:pPr>
        <w:widowControl w:val="0"/>
        <w:numPr>
          <w:ilvl w:val="0"/>
          <w:numId w:val="30"/>
        </w:numPr>
        <w:tabs>
          <w:tab w:val="left" w:pos="793"/>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the surface is not capable of supporting a load:</w:t>
      </w:r>
    </w:p>
    <w:p w:rsidR="00C6486E" w:rsidRPr="00036CFC" w:rsidRDefault="00C6486E" w:rsidP="00773680">
      <w:pPr>
        <w:widowControl w:val="0"/>
        <w:numPr>
          <w:ilvl w:val="0"/>
          <w:numId w:val="30"/>
        </w:numPr>
        <w:tabs>
          <w:tab w:val="left" w:pos="793"/>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openings or holes are not identified or protected,</w:t>
      </w:r>
    </w:p>
    <w:p w:rsidR="00C6486E" w:rsidRPr="00036CFC" w:rsidRDefault="00C6486E" w:rsidP="00773680">
      <w:pPr>
        <w:widowControl w:val="0"/>
        <w:numPr>
          <w:ilvl w:val="0"/>
          <w:numId w:val="30"/>
        </w:numPr>
        <w:tabs>
          <w:tab w:val="left" w:pos="793"/>
          <w:tab w:val="left" w:pos="1162"/>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open edges are not protected;</w:t>
      </w:r>
    </w:p>
    <w:p w:rsidR="00C6486E" w:rsidRPr="00036CFC" w:rsidRDefault="00C6486E" w:rsidP="00773680">
      <w:pPr>
        <w:widowControl w:val="0"/>
        <w:numPr>
          <w:ilvl w:val="0"/>
          <w:numId w:val="30"/>
        </w:numPr>
        <w:tabs>
          <w:tab w:val="left" w:pos="793"/>
          <w:tab w:val="left" w:pos="1162"/>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levels change;</w:t>
      </w:r>
    </w:p>
    <w:p w:rsidR="00C6486E" w:rsidRPr="00036CFC" w:rsidRDefault="00C6486E" w:rsidP="00773680">
      <w:pPr>
        <w:widowControl w:val="0"/>
        <w:numPr>
          <w:ilvl w:val="0"/>
          <w:numId w:val="30"/>
        </w:numPr>
        <w:tabs>
          <w:tab w:val="left" w:pos="793"/>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hand grip is lost;</w:t>
      </w:r>
    </w:p>
    <w:p w:rsidR="00C6486E" w:rsidRPr="00036CFC" w:rsidRDefault="00C6486E" w:rsidP="00773680">
      <w:pPr>
        <w:widowControl w:val="0"/>
        <w:numPr>
          <w:ilvl w:val="0"/>
          <w:numId w:val="30"/>
        </w:numPr>
        <w:tabs>
          <w:tab w:val="left" w:pos="799"/>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surfaces are slippery (e.g. Surfaces ate wet or covered with dust);</w:t>
      </w:r>
    </w:p>
    <w:p w:rsidR="00C6486E" w:rsidRPr="00036CFC" w:rsidRDefault="00C6486E" w:rsidP="00773680">
      <w:pPr>
        <w:widowControl w:val="0"/>
        <w:numPr>
          <w:ilvl w:val="0"/>
          <w:numId w:val="30"/>
        </w:numPr>
        <w:tabs>
          <w:tab w:val="left" w:pos="799"/>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footwear is unsuitable;</w:t>
      </w:r>
    </w:p>
    <w:p w:rsidR="00C6486E" w:rsidRPr="00036CFC" w:rsidRDefault="00C6486E" w:rsidP="00773680">
      <w:pPr>
        <w:widowControl w:val="0"/>
        <w:numPr>
          <w:ilvl w:val="0"/>
          <w:numId w:val="30"/>
        </w:numPr>
        <w:tabs>
          <w:tab w:val="left" w:pos="799"/>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equipment, tools, rubbish are causing obstructions in work area;</w:t>
      </w:r>
    </w:p>
    <w:p w:rsidR="00C6486E" w:rsidRPr="00036CFC" w:rsidRDefault="00C6486E" w:rsidP="00773680">
      <w:pPr>
        <w:widowControl w:val="0"/>
        <w:numPr>
          <w:ilvl w:val="0"/>
          <w:numId w:val="30"/>
        </w:numPr>
        <w:tabs>
          <w:tab w:val="left" w:pos="799"/>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ladders are used incorrectly,</w:t>
      </w:r>
    </w:p>
    <w:p w:rsidR="00C6486E" w:rsidRPr="00036CFC" w:rsidRDefault="00C6486E" w:rsidP="00773680">
      <w:pPr>
        <w:widowControl w:val="0"/>
        <w:numPr>
          <w:ilvl w:val="0"/>
          <w:numId w:val="30"/>
        </w:numPr>
        <w:tabs>
          <w:tab w:val="left" w:pos="799"/>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lastRenderedPageBreak/>
        <w:t xml:space="preserve"> </w:t>
      </w:r>
      <w:r w:rsidRPr="00036CFC">
        <w:rPr>
          <w:rStyle w:val="SubtleEmphasis"/>
          <w:rFonts w:ascii="Arial" w:hAnsi="Arial" w:cs="Arial"/>
          <w:i w:val="0"/>
          <w:color w:val="002060"/>
        </w:rPr>
        <w:tab/>
        <w:t>clothing is caught;</w:t>
      </w:r>
    </w:p>
    <w:p w:rsidR="00C6486E" w:rsidRPr="00036CFC" w:rsidRDefault="00C6486E" w:rsidP="00773680">
      <w:pPr>
        <w:widowControl w:val="0"/>
        <w:numPr>
          <w:ilvl w:val="0"/>
          <w:numId w:val="30"/>
        </w:numPr>
        <w:tabs>
          <w:tab w:val="left" w:pos="799"/>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surfaces move;</w:t>
      </w:r>
    </w:p>
    <w:p w:rsidR="00C6486E" w:rsidRPr="00036CFC" w:rsidRDefault="00C6486E" w:rsidP="00773680">
      <w:pPr>
        <w:widowControl w:val="0"/>
        <w:numPr>
          <w:ilvl w:val="0"/>
          <w:numId w:val="30"/>
        </w:numPr>
        <w:tabs>
          <w:tab w:val="left" w:pos="799"/>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lighting is unsatisfactory;</w:t>
      </w:r>
    </w:p>
    <w:p w:rsidR="00C6486E" w:rsidRPr="00036CFC" w:rsidRDefault="00C6486E" w:rsidP="00773680">
      <w:pPr>
        <w:widowControl w:val="0"/>
        <w:numPr>
          <w:ilvl w:val="0"/>
          <w:numId w:val="30"/>
        </w:numPr>
        <w:tabs>
          <w:tab w:val="left" w:pos="799"/>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weather conditions are bad (e.g. heavy rain or wind is present);</w:t>
      </w:r>
    </w:p>
    <w:p w:rsidR="00C6486E" w:rsidRPr="00036CFC" w:rsidRDefault="00C6486E" w:rsidP="00773680">
      <w:pPr>
        <w:widowControl w:val="0"/>
        <w:numPr>
          <w:ilvl w:val="0"/>
          <w:numId w:val="30"/>
        </w:numPr>
        <w:tabs>
          <w:tab w:val="left" w:pos="799"/>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struck by a moving or falling object; and devices are not provided or are used incorrectly</w:t>
      </w:r>
    </w:p>
    <w:p w:rsidR="00C6486E" w:rsidRPr="00036CFC" w:rsidRDefault="00C6486E" w:rsidP="00773680">
      <w:pPr>
        <w:widowControl w:val="0"/>
        <w:numPr>
          <w:ilvl w:val="0"/>
          <w:numId w:val="30"/>
        </w:numPr>
        <w:tabs>
          <w:tab w:val="left" w:pos="799"/>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Other factors may have a detrimental effect on a person’s behavior or performance (e.g. exposure to chemicals or electricity) which may increase the risk of a fall.</w:t>
      </w:r>
    </w:p>
    <w:p w:rsidR="00C6486E" w:rsidRPr="00BA5006" w:rsidRDefault="00C6486E" w:rsidP="00C6486E">
      <w:pPr>
        <w:widowControl w:val="0"/>
        <w:tabs>
          <w:tab w:val="left" w:pos="946"/>
        </w:tabs>
        <w:autoSpaceDE w:val="0"/>
        <w:autoSpaceDN w:val="0"/>
        <w:adjustRightInd w:val="0"/>
        <w:spacing w:line="360" w:lineRule="auto"/>
        <w:ind w:left="946"/>
        <w:rPr>
          <w:rStyle w:val="SubtleEmphasis"/>
          <w:rFonts w:ascii="Arial" w:hAnsi="Arial" w:cs="Arial"/>
          <w:i w:val="0"/>
          <w:color w:val="auto"/>
        </w:rPr>
      </w:pPr>
      <w:r w:rsidRPr="00BA5006">
        <w:rPr>
          <w:rStyle w:val="SubtleEmphasis"/>
          <w:rFonts w:ascii="Arial" w:hAnsi="Arial" w:cs="Arial"/>
          <w:i w:val="0"/>
          <w:color w:val="auto"/>
        </w:rPr>
        <w:t xml:space="preserve">     </w:t>
      </w:r>
    </w:p>
    <w:p w:rsidR="00C6486E" w:rsidRPr="004042D8" w:rsidRDefault="00C6486E" w:rsidP="008C3AF5">
      <w:pPr>
        <w:widowControl w:val="0"/>
        <w:tabs>
          <w:tab w:val="left" w:pos="90"/>
        </w:tabs>
        <w:autoSpaceDE w:val="0"/>
        <w:autoSpaceDN w:val="0"/>
        <w:adjustRightInd w:val="0"/>
        <w:spacing w:line="360" w:lineRule="auto"/>
        <w:ind w:left="90"/>
        <w:rPr>
          <w:rStyle w:val="SubtleEmphasis"/>
          <w:rFonts w:ascii="Arial" w:hAnsi="Arial" w:cs="Arial"/>
          <w:i w:val="0"/>
          <w:color w:val="FF0000"/>
        </w:rPr>
      </w:pPr>
      <w:r w:rsidRPr="004042D8">
        <w:rPr>
          <w:rStyle w:val="SubtleEmphasis"/>
          <w:rFonts w:ascii="Arial" w:hAnsi="Arial" w:cs="Arial"/>
          <w:b/>
          <w:i w:val="0"/>
          <w:color w:val="FF0000"/>
        </w:rPr>
        <w:t>4. LEGISLATIVE REQUIREMENTS</w:t>
      </w:r>
    </w:p>
    <w:p w:rsidR="00C6486E" w:rsidRPr="004042D8" w:rsidRDefault="00C6486E" w:rsidP="00E01B67">
      <w:pPr>
        <w:widowControl w:val="0"/>
        <w:tabs>
          <w:tab w:val="left" w:pos="426"/>
        </w:tabs>
        <w:autoSpaceDE w:val="0"/>
        <w:autoSpaceDN w:val="0"/>
        <w:adjustRightInd w:val="0"/>
        <w:spacing w:line="360" w:lineRule="auto"/>
        <w:ind w:left="426"/>
        <w:rPr>
          <w:rStyle w:val="SubtleEmphasis"/>
          <w:rFonts w:ascii="Arial" w:hAnsi="Arial" w:cs="Arial"/>
          <w:b/>
          <w:i w:val="0"/>
          <w:color w:val="FF0000"/>
        </w:rPr>
      </w:pPr>
      <w:r w:rsidRPr="004042D8">
        <w:rPr>
          <w:rStyle w:val="SubtleEmphasis"/>
          <w:rFonts w:ascii="Arial" w:hAnsi="Arial" w:cs="Arial"/>
          <w:b/>
          <w:i w:val="0"/>
          <w:color w:val="FF0000"/>
        </w:rPr>
        <w:t>LEGISLATION:</w:t>
      </w:r>
    </w:p>
    <w:p w:rsidR="00C6486E" w:rsidRPr="00036CFC" w:rsidRDefault="00C6486E" w:rsidP="00E01B67">
      <w:pPr>
        <w:widowControl w:val="0"/>
        <w:tabs>
          <w:tab w:val="left" w:pos="426"/>
        </w:tabs>
        <w:autoSpaceDE w:val="0"/>
        <w:autoSpaceDN w:val="0"/>
        <w:adjustRightInd w:val="0"/>
        <w:spacing w:line="360" w:lineRule="auto"/>
        <w:ind w:left="426"/>
        <w:rPr>
          <w:rStyle w:val="SubtleEmphasis"/>
          <w:rFonts w:ascii="Arial" w:hAnsi="Arial" w:cs="Arial"/>
          <w:i w:val="0"/>
          <w:color w:val="002060"/>
        </w:rPr>
      </w:pPr>
      <w:r w:rsidRPr="00036CFC">
        <w:rPr>
          <w:rStyle w:val="SubtleEmphasis"/>
          <w:rFonts w:ascii="Arial" w:hAnsi="Arial" w:cs="Arial"/>
          <w:i w:val="0"/>
          <w:color w:val="002060"/>
        </w:rPr>
        <w:t>Occupational Health and Safety Act, 1993</w:t>
      </w:r>
    </w:p>
    <w:p w:rsidR="00C6486E" w:rsidRPr="00036CFC" w:rsidRDefault="00C6486E" w:rsidP="00E01B67">
      <w:pPr>
        <w:widowControl w:val="0"/>
        <w:tabs>
          <w:tab w:val="left" w:pos="426"/>
        </w:tabs>
        <w:autoSpaceDE w:val="0"/>
        <w:autoSpaceDN w:val="0"/>
        <w:adjustRightInd w:val="0"/>
        <w:spacing w:line="360" w:lineRule="auto"/>
        <w:ind w:left="426"/>
        <w:rPr>
          <w:rStyle w:val="SubtleEmphasis"/>
          <w:rFonts w:ascii="Arial" w:hAnsi="Arial" w:cs="Arial"/>
          <w:i w:val="0"/>
          <w:color w:val="002060"/>
        </w:rPr>
      </w:pPr>
      <w:r w:rsidRPr="00036CFC">
        <w:rPr>
          <w:rStyle w:val="SubtleEmphasis"/>
          <w:rFonts w:ascii="Arial" w:hAnsi="Arial" w:cs="Arial"/>
          <w:i w:val="0"/>
          <w:color w:val="002060"/>
        </w:rPr>
        <w:t>Construction Regulations, 2003</w:t>
      </w:r>
    </w:p>
    <w:p w:rsidR="00C6486E" w:rsidRPr="00036CFC" w:rsidRDefault="00C6486E" w:rsidP="00E01B67">
      <w:pPr>
        <w:widowControl w:val="0"/>
        <w:tabs>
          <w:tab w:val="left" w:pos="426"/>
        </w:tabs>
        <w:autoSpaceDE w:val="0"/>
        <w:autoSpaceDN w:val="0"/>
        <w:adjustRightInd w:val="0"/>
        <w:spacing w:line="360" w:lineRule="auto"/>
        <w:ind w:left="426"/>
        <w:rPr>
          <w:rStyle w:val="SubtleEmphasis"/>
          <w:rFonts w:ascii="Arial" w:hAnsi="Arial" w:cs="Arial"/>
          <w:b/>
          <w:i w:val="0"/>
          <w:color w:val="002060"/>
        </w:rPr>
      </w:pPr>
      <w:r w:rsidRPr="00036CFC">
        <w:rPr>
          <w:rStyle w:val="SubtleEmphasis"/>
          <w:rFonts w:ascii="Arial" w:hAnsi="Arial" w:cs="Arial"/>
          <w:b/>
          <w:i w:val="0"/>
          <w:color w:val="002060"/>
        </w:rPr>
        <w:t>Definitions:</w:t>
      </w:r>
    </w:p>
    <w:p w:rsidR="00C6486E" w:rsidRPr="00036CFC" w:rsidRDefault="00C6486E" w:rsidP="00E01B67">
      <w:pPr>
        <w:widowControl w:val="0"/>
        <w:tabs>
          <w:tab w:val="left" w:pos="426"/>
        </w:tabs>
        <w:autoSpaceDE w:val="0"/>
        <w:autoSpaceDN w:val="0"/>
        <w:adjustRightInd w:val="0"/>
        <w:spacing w:line="360" w:lineRule="auto"/>
        <w:ind w:left="426"/>
        <w:rPr>
          <w:rStyle w:val="SubtleEmphasis"/>
          <w:rFonts w:ascii="Arial" w:hAnsi="Arial" w:cs="Arial"/>
          <w:b/>
          <w:color w:val="002060"/>
        </w:rPr>
      </w:pPr>
      <w:r w:rsidRPr="00036CFC">
        <w:rPr>
          <w:rStyle w:val="SubtleEmphasis"/>
          <w:rFonts w:ascii="Arial" w:hAnsi="Arial" w:cs="Arial"/>
          <w:b/>
          <w:color w:val="002060"/>
        </w:rPr>
        <w:t>“Competent person”</w:t>
      </w:r>
    </w:p>
    <w:p w:rsidR="00C6486E" w:rsidRPr="00036CFC" w:rsidRDefault="00C6486E" w:rsidP="00E01B67">
      <w:pPr>
        <w:widowControl w:val="0"/>
        <w:tabs>
          <w:tab w:val="left" w:pos="426"/>
        </w:tabs>
        <w:autoSpaceDE w:val="0"/>
        <w:autoSpaceDN w:val="0"/>
        <w:adjustRightInd w:val="0"/>
        <w:spacing w:line="360" w:lineRule="auto"/>
        <w:ind w:left="426"/>
        <w:rPr>
          <w:rStyle w:val="SubtleEmphasis"/>
          <w:rFonts w:ascii="Arial" w:hAnsi="Arial" w:cs="Arial"/>
          <w:i w:val="0"/>
          <w:color w:val="002060"/>
        </w:rPr>
      </w:pPr>
      <w:r w:rsidRPr="00036CFC">
        <w:rPr>
          <w:rStyle w:val="SubtleEmphasis"/>
          <w:rFonts w:ascii="Arial" w:hAnsi="Arial" w:cs="Arial"/>
          <w:i w:val="0"/>
          <w:color w:val="002060"/>
        </w:rPr>
        <w:t>means any person having the knowledge training, experience and qualifications specific to the work or task being performed: Provided that where appropriate qualifications and training are registered in terms of the provisions of the South African Qualifications Authority Act, 1995 (Act No.58 of 1995). These qualifications and training shall be deemed to be the required qualifications and training;</w:t>
      </w:r>
    </w:p>
    <w:p w:rsidR="00C6486E" w:rsidRPr="00036CFC" w:rsidRDefault="00C6486E" w:rsidP="00E01B67">
      <w:pPr>
        <w:widowControl w:val="0"/>
        <w:tabs>
          <w:tab w:val="left" w:pos="426"/>
        </w:tabs>
        <w:autoSpaceDE w:val="0"/>
        <w:autoSpaceDN w:val="0"/>
        <w:adjustRightInd w:val="0"/>
        <w:spacing w:line="360" w:lineRule="auto"/>
        <w:ind w:left="426"/>
        <w:rPr>
          <w:rStyle w:val="SubtleEmphasis"/>
          <w:rFonts w:ascii="Arial" w:hAnsi="Arial" w:cs="Arial"/>
          <w:i w:val="0"/>
          <w:color w:val="002060"/>
        </w:rPr>
      </w:pPr>
      <w:r w:rsidRPr="00036CFC">
        <w:rPr>
          <w:rStyle w:val="SubtleEmphasis"/>
          <w:rFonts w:ascii="Arial" w:hAnsi="Arial" w:cs="Arial"/>
          <w:b/>
          <w:color w:val="002060"/>
        </w:rPr>
        <w:t>“Fall prevention equipment”</w:t>
      </w:r>
    </w:p>
    <w:p w:rsidR="00C6486E" w:rsidRPr="00036CFC" w:rsidRDefault="00C6486E" w:rsidP="00E01B67">
      <w:pPr>
        <w:widowControl w:val="0"/>
        <w:tabs>
          <w:tab w:val="left" w:pos="426"/>
        </w:tabs>
        <w:autoSpaceDE w:val="0"/>
        <w:autoSpaceDN w:val="0"/>
        <w:adjustRightInd w:val="0"/>
        <w:spacing w:line="360" w:lineRule="auto"/>
        <w:ind w:left="426"/>
        <w:rPr>
          <w:rStyle w:val="SubtleEmphasis"/>
          <w:rFonts w:ascii="Arial" w:hAnsi="Arial" w:cs="Arial"/>
          <w:i w:val="0"/>
          <w:color w:val="002060"/>
        </w:rPr>
      </w:pPr>
      <w:r w:rsidRPr="00036CFC">
        <w:rPr>
          <w:rStyle w:val="SubtleEmphasis"/>
          <w:rFonts w:ascii="Arial" w:hAnsi="Arial" w:cs="Arial"/>
          <w:i w:val="0"/>
          <w:color w:val="002060"/>
        </w:rPr>
        <w:t>means equipment used to prevent persons from falling from an elevated position, including personal equipment, body harness, body belts, lanyards, lifelines or physical equipment, guardrails, screens, barricades, anchorages or similar equipment;</w:t>
      </w:r>
    </w:p>
    <w:p w:rsidR="00C6486E" w:rsidRPr="00036CFC" w:rsidRDefault="00C6486E" w:rsidP="00E01B67">
      <w:pPr>
        <w:widowControl w:val="0"/>
        <w:tabs>
          <w:tab w:val="left" w:pos="426"/>
          <w:tab w:val="left" w:pos="878"/>
        </w:tabs>
        <w:autoSpaceDE w:val="0"/>
        <w:autoSpaceDN w:val="0"/>
        <w:adjustRightInd w:val="0"/>
        <w:spacing w:line="360" w:lineRule="auto"/>
        <w:ind w:left="426"/>
        <w:rPr>
          <w:rStyle w:val="SubtleEmphasis"/>
          <w:rFonts w:ascii="Arial" w:hAnsi="Arial" w:cs="Arial"/>
          <w:b/>
          <w:color w:val="002060"/>
        </w:rPr>
      </w:pPr>
      <w:r w:rsidRPr="00036CFC">
        <w:rPr>
          <w:rStyle w:val="SubtleEmphasis"/>
          <w:rFonts w:ascii="Arial" w:hAnsi="Arial" w:cs="Arial"/>
          <w:b/>
          <w:color w:val="002060"/>
        </w:rPr>
        <w:t>“Fall arrest equipment”</w:t>
      </w:r>
    </w:p>
    <w:p w:rsidR="00C6486E" w:rsidRPr="00036CFC" w:rsidRDefault="00C6486E" w:rsidP="00E01B67">
      <w:pPr>
        <w:widowControl w:val="0"/>
        <w:tabs>
          <w:tab w:val="left" w:pos="426"/>
          <w:tab w:val="left" w:pos="1048"/>
        </w:tabs>
        <w:autoSpaceDE w:val="0"/>
        <w:autoSpaceDN w:val="0"/>
        <w:adjustRightInd w:val="0"/>
        <w:spacing w:line="360" w:lineRule="auto"/>
        <w:ind w:left="426"/>
        <w:rPr>
          <w:rStyle w:val="SubtleEmphasis"/>
          <w:rFonts w:ascii="Arial" w:hAnsi="Arial" w:cs="Arial"/>
          <w:i w:val="0"/>
          <w:color w:val="002060"/>
        </w:rPr>
      </w:pPr>
      <w:r w:rsidRPr="00036CFC">
        <w:rPr>
          <w:rStyle w:val="SubtleEmphasis"/>
          <w:rFonts w:ascii="Arial" w:hAnsi="Arial" w:cs="Arial"/>
          <w:i w:val="0"/>
          <w:color w:val="002060"/>
        </w:rPr>
        <w:t>means equipment used to arrest the person in a fall from an elevated position, including personal equipment, body harness, lanyards, declamation devices, lifelines or similar equipment, but excludes body belts;</w:t>
      </w:r>
    </w:p>
    <w:p w:rsidR="00C6486E" w:rsidRPr="00036CFC" w:rsidRDefault="00C6486E" w:rsidP="00E01B67">
      <w:pPr>
        <w:widowControl w:val="0"/>
        <w:tabs>
          <w:tab w:val="left" w:pos="426"/>
        </w:tabs>
        <w:autoSpaceDE w:val="0"/>
        <w:autoSpaceDN w:val="0"/>
        <w:adjustRightInd w:val="0"/>
        <w:spacing w:line="360" w:lineRule="auto"/>
        <w:ind w:left="426"/>
        <w:rPr>
          <w:rStyle w:val="SubtleEmphasis"/>
          <w:rFonts w:ascii="Arial" w:hAnsi="Arial" w:cs="Arial"/>
          <w:b/>
          <w:color w:val="002060"/>
        </w:rPr>
      </w:pPr>
      <w:r w:rsidRPr="00036CFC">
        <w:rPr>
          <w:rStyle w:val="SubtleEmphasis"/>
          <w:rFonts w:ascii="Arial" w:hAnsi="Arial" w:cs="Arial"/>
          <w:b/>
          <w:color w:val="002060"/>
        </w:rPr>
        <w:t>“Fall protection plan”</w:t>
      </w:r>
    </w:p>
    <w:p w:rsidR="00C6486E" w:rsidRPr="00036CFC" w:rsidRDefault="00C6486E" w:rsidP="00E01B67">
      <w:pPr>
        <w:widowControl w:val="0"/>
        <w:tabs>
          <w:tab w:val="left" w:pos="426"/>
          <w:tab w:val="left" w:pos="867"/>
        </w:tabs>
        <w:autoSpaceDE w:val="0"/>
        <w:autoSpaceDN w:val="0"/>
        <w:adjustRightInd w:val="0"/>
        <w:spacing w:line="360" w:lineRule="auto"/>
        <w:ind w:left="426"/>
        <w:rPr>
          <w:rStyle w:val="SubtleEmphasis"/>
          <w:rFonts w:ascii="Arial" w:hAnsi="Arial" w:cs="Arial"/>
          <w:i w:val="0"/>
          <w:color w:val="002060"/>
        </w:rPr>
      </w:pPr>
      <w:r w:rsidRPr="00036CFC">
        <w:rPr>
          <w:rStyle w:val="SubtleEmphasis"/>
          <w:rFonts w:ascii="Arial" w:hAnsi="Arial" w:cs="Arial"/>
          <w:i w:val="0"/>
          <w:color w:val="002060"/>
        </w:rPr>
        <w:t xml:space="preserve">means a documented plan, of all risks relating to working from an elevated position, considering the nature of work undertaken, and setting out the </w:t>
      </w:r>
      <w:r w:rsidRPr="00036CFC">
        <w:rPr>
          <w:rStyle w:val="SubtleEmphasis"/>
          <w:rFonts w:ascii="Arial" w:hAnsi="Arial" w:cs="Arial"/>
          <w:i w:val="0"/>
          <w:color w:val="002060"/>
        </w:rPr>
        <w:lastRenderedPageBreak/>
        <w:t>procedures and methods to be applied in order to eliminate the risk;</w:t>
      </w:r>
    </w:p>
    <w:p w:rsidR="00C6486E" w:rsidRPr="004042D8" w:rsidRDefault="00C6486E" w:rsidP="00C6486E">
      <w:pPr>
        <w:widowControl w:val="0"/>
        <w:tabs>
          <w:tab w:val="left" w:pos="907"/>
          <w:tab w:val="left" w:pos="6224"/>
        </w:tabs>
        <w:autoSpaceDE w:val="0"/>
        <w:autoSpaceDN w:val="0"/>
        <w:adjustRightInd w:val="0"/>
        <w:spacing w:line="360" w:lineRule="auto"/>
        <w:rPr>
          <w:rStyle w:val="SubtleEmphasis"/>
          <w:rFonts w:ascii="Arial" w:hAnsi="Arial" w:cs="Arial"/>
          <w:b/>
          <w:i w:val="0"/>
          <w:color w:val="FF0000"/>
        </w:rPr>
      </w:pPr>
      <w:r w:rsidRPr="004042D8">
        <w:rPr>
          <w:rStyle w:val="SubtleEmphasis"/>
          <w:rFonts w:ascii="Arial" w:hAnsi="Arial" w:cs="Arial"/>
          <w:b/>
          <w:i w:val="0"/>
          <w:color w:val="FF0000"/>
        </w:rPr>
        <w:t>Regulation 8 fall protection:</w:t>
      </w:r>
    </w:p>
    <w:p w:rsidR="00C6486E" w:rsidRPr="00036CFC" w:rsidRDefault="00C6486E" w:rsidP="00E01B67">
      <w:pPr>
        <w:widowControl w:val="0"/>
        <w:tabs>
          <w:tab w:val="left" w:pos="929"/>
          <w:tab w:val="left" w:pos="1593"/>
        </w:tabs>
        <w:autoSpaceDE w:val="0"/>
        <w:autoSpaceDN w:val="0"/>
        <w:adjustRightInd w:val="0"/>
        <w:spacing w:line="360" w:lineRule="auto"/>
        <w:ind w:left="1593" w:hanging="1309"/>
        <w:rPr>
          <w:rStyle w:val="SubtleEmphasis"/>
          <w:rFonts w:ascii="Arial" w:hAnsi="Arial" w:cs="Arial"/>
          <w:i w:val="0"/>
          <w:color w:val="002060"/>
        </w:rPr>
      </w:pPr>
      <w:r w:rsidRPr="00036CFC">
        <w:rPr>
          <w:rStyle w:val="SubtleEmphasis"/>
          <w:rFonts w:ascii="Arial" w:hAnsi="Arial" w:cs="Arial"/>
          <w:i w:val="0"/>
          <w:color w:val="002060"/>
        </w:rPr>
        <w:t>1)</w:t>
      </w:r>
      <w:r w:rsidRPr="00036CFC">
        <w:rPr>
          <w:rStyle w:val="SubtleEmphasis"/>
          <w:rFonts w:ascii="Arial" w:hAnsi="Arial" w:cs="Arial"/>
          <w:i w:val="0"/>
          <w:color w:val="002060"/>
        </w:rPr>
        <w:tab/>
        <w:t>A contractor shall cause:</w:t>
      </w:r>
    </w:p>
    <w:p w:rsidR="00C6486E" w:rsidRPr="00036CFC" w:rsidRDefault="00C6486E" w:rsidP="00E01B67">
      <w:pPr>
        <w:widowControl w:val="0"/>
        <w:tabs>
          <w:tab w:val="left" w:pos="1276"/>
        </w:tabs>
        <w:autoSpaceDE w:val="0"/>
        <w:autoSpaceDN w:val="0"/>
        <w:adjustRightInd w:val="0"/>
        <w:spacing w:line="360" w:lineRule="auto"/>
        <w:ind w:left="1276" w:hanging="283"/>
        <w:rPr>
          <w:rStyle w:val="SubtleEmphasis"/>
          <w:rFonts w:ascii="Arial" w:hAnsi="Arial" w:cs="Arial"/>
          <w:i w:val="0"/>
          <w:color w:val="002060"/>
        </w:rPr>
      </w:pPr>
      <w:r w:rsidRPr="00036CFC">
        <w:rPr>
          <w:rStyle w:val="SubtleEmphasis"/>
          <w:rFonts w:ascii="Arial" w:hAnsi="Arial" w:cs="Arial"/>
          <w:i w:val="0"/>
          <w:color w:val="002060"/>
        </w:rPr>
        <w:t>a) The designation of a competent person, responsible for the preparation of a fall protection plan;</w:t>
      </w:r>
    </w:p>
    <w:p w:rsidR="00C6486E" w:rsidRPr="00036CFC" w:rsidRDefault="00C6486E" w:rsidP="00E01B67">
      <w:pPr>
        <w:widowControl w:val="0"/>
        <w:tabs>
          <w:tab w:val="left" w:pos="1418"/>
        </w:tabs>
        <w:autoSpaceDE w:val="0"/>
        <w:autoSpaceDN w:val="0"/>
        <w:adjustRightInd w:val="0"/>
        <w:spacing w:line="360" w:lineRule="auto"/>
        <w:ind w:left="1276" w:hanging="283"/>
        <w:rPr>
          <w:rStyle w:val="SubtleEmphasis"/>
          <w:rFonts w:ascii="Arial" w:hAnsi="Arial" w:cs="Arial"/>
          <w:i w:val="0"/>
          <w:color w:val="002060"/>
        </w:rPr>
      </w:pPr>
      <w:r w:rsidRPr="00036CFC">
        <w:rPr>
          <w:rStyle w:val="SubtleEmphasis"/>
          <w:rFonts w:ascii="Arial" w:hAnsi="Arial" w:cs="Arial"/>
          <w:i w:val="0"/>
          <w:color w:val="002060"/>
        </w:rPr>
        <w:t>b) The fall protection plan contemplated in (a) to be implemented amended where and when necessary and maintained as required</w:t>
      </w:r>
    </w:p>
    <w:p w:rsidR="00C6486E" w:rsidRPr="00036CFC" w:rsidRDefault="00C6486E" w:rsidP="00E01B67">
      <w:pPr>
        <w:widowControl w:val="0"/>
        <w:tabs>
          <w:tab w:val="left" w:pos="1276"/>
        </w:tabs>
        <w:autoSpaceDE w:val="0"/>
        <w:autoSpaceDN w:val="0"/>
        <w:adjustRightInd w:val="0"/>
        <w:spacing w:line="360" w:lineRule="auto"/>
        <w:ind w:left="1276" w:hanging="283"/>
        <w:rPr>
          <w:rStyle w:val="SubtleEmphasis"/>
          <w:rFonts w:ascii="Arial" w:hAnsi="Arial" w:cs="Arial"/>
          <w:i w:val="0"/>
          <w:color w:val="002060"/>
        </w:rPr>
      </w:pPr>
      <w:r w:rsidRPr="00036CFC">
        <w:rPr>
          <w:rStyle w:val="SubtleEmphasis"/>
          <w:rFonts w:ascii="Arial" w:hAnsi="Arial" w:cs="Arial"/>
          <w:i w:val="0"/>
          <w:color w:val="002060"/>
        </w:rPr>
        <w:t>c) Steps to be taken in order to ensure the continued adherence to the fall protection plan.</w:t>
      </w:r>
    </w:p>
    <w:p w:rsidR="00C6486E" w:rsidRPr="00036CFC" w:rsidRDefault="00C6486E" w:rsidP="00E01B67">
      <w:pPr>
        <w:widowControl w:val="0"/>
        <w:tabs>
          <w:tab w:val="left" w:pos="941"/>
          <w:tab w:val="left" w:pos="1598"/>
        </w:tabs>
        <w:autoSpaceDE w:val="0"/>
        <w:autoSpaceDN w:val="0"/>
        <w:adjustRightInd w:val="0"/>
        <w:spacing w:line="360" w:lineRule="auto"/>
        <w:ind w:left="284"/>
        <w:rPr>
          <w:rStyle w:val="SubtleEmphasis"/>
          <w:rFonts w:ascii="Arial" w:hAnsi="Arial" w:cs="Arial"/>
          <w:i w:val="0"/>
          <w:color w:val="002060"/>
        </w:rPr>
      </w:pPr>
      <w:r w:rsidRPr="00036CFC">
        <w:rPr>
          <w:rStyle w:val="SubtleEmphasis"/>
          <w:rFonts w:ascii="Arial" w:hAnsi="Arial" w:cs="Arial"/>
          <w:i w:val="0"/>
          <w:color w:val="002060"/>
        </w:rPr>
        <w:t xml:space="preserve">2) The fall protection plan contemplated in sub regulation (1), shall                       </w:t>
      </w:r>
      <w:r w:rsidR="00E01B67" w:rsidRPr="00036CFC">
        <w:rPr>
          <w:rStyle w:val="SubtleEmphasis"/>
          <w:rFonts w:ascii="Arial" w:hAnsi="Arial" w:cs="Arial"/>
          <w:i w:val="0"/>
          <w:color w:val="002060"/>
        </w:rPr>
        <w:t xml:space="preserve"> </w:t>
      </w:r>
      <w:r w:rsidRPr="00036CFC">
        <w:rPr>
          <w:rStyle w:val="SubtleEmphasis"/>
          <w:rFonts w:ascii="Arial" w:hAnsi="Arial" w:cs="Arial"/>
          <w:i w:val="0"/>
          <w:color w:val="002060"/>
        </w:rPr>
        <w:t>include-</w:t>
      </w:r>
    </w:p>
    <w:p w:rsidR="00C6486E" w:rsidRPr="00036CFC" w:rsidRDefault="00C6486E" w:rsidP="00C6486E">
      <w:pPr>
        <w:widowControl w:val="0"/>
        <w:tabs>
          <w:tab w:val="left" w:pos="941"/>
          <w:tab w:val="left" w:pos="1598"/>
        </w:tabs>
        <w:autoSpaceDE w:val="0"/>
        <w:autoSpaceDN w:val="0"/>
        <w:adjustRightInd w:val="0"/>
        <w:spacing w:line="360" w:lineRule="auto"/>
        <w:rPr>
          <w:rStyle w:val="SubtleEmphasis"/>
          <w:rFonts w:ascii="Arial" w:hAnsi="Arial" w:cs="Arial"/>
          <w:i w:val="0"/>
          <w:color w:val="002060"/>
        </w:rPr>
      </w:pPr>
    </w:p>
    <w:p w:rsidR="00C6486E" w:rsidRPr="00036CFC" w:rsidRDefault="00C6486E" w:rsidP="00773680">
      <w:pPr>
        <w:widowControl w:val="0"/>
        <w:numPr>
          <w:ilvl w:val="0"/>
          <w:numId w:val="34"/>
        </w:numPr>
        <w:tabs>
          <w:tab w:val="clear" w:pos="1227"/>
          <w:tab w:val="num" w:pos="993"/>
          <w:tab w:val="left" w:pos="1655"/>
        </w:tabs>
        <w:autoSpaceDE w:val="0"/>
        <w:autoSpaceDN w:val="0"/>
        <w:adjustRightInd w:val="0"/>
        <w:spacing w:after="200" w:line="360" w:lineRule="auto"/>
        <w:ind w:left="993" w:hanging="426"/>
        <w:rPr>
          <w:rStyle w:val="SubtleEmphasis"/>
          <w:rFonts w:ascii="Arial" w:hAnsi="Arial" w:cs="Arial"/>
          <w:i w:val="0"/>
          <w:color w:val="002060"/>
        </w:rPr>
      </w:pPr>
      <w:r w:rsidRPr="00036CFC">
        <w:rPr>
          <w:rStyle w:val="SubtleEmphasis"/>
          <w:rFonts w:ascii="Arial" w:hAnsi="Arial" w:cs="Arial"/>
          <w:i w:val="0"/>
          <w:color w:val="002060"/>
        </w:rPr>
        <w:t>a risk assessment of all work carried out from an elevated position which shall include the procedures and methods used to address all the risks identified per location:</w:t>
      </w:r>
    </w:p>
    <w:p w:rsidR="00C6486E" w:rsidRPr="00036CFC" w:rsidRDefault="00C6486E" w:rsidP="00773680">
      <w:pPr>
        <w:widowControl w:val="0"/>
        <w:numPr>
          <w:ilvl w:val="0"/>
          <w:numId w:val="34"/>
        </w:numPr>
        <w:tabs>
          <w:tab w:val="clear" w:pos="1227"/>
          <w:tab w:val="num" w:pos="993"/>
          <w:tab w:val="left" w:pos="1655"/>
        </w:tabs>
        <w:autoSpaceDE w:val="0"/>
        <w:autoSpaceDN w:val="0"/>
        <w:adjustRightInd w:val="0"/>
        <w:spacing w:after="200" w:line="360" w:lineRule="auto"/>
        <w:ind w:left="993" w:hanging="426"/>
        <w:rPr>
          <w:rStyle w:val="SubtleEmphasis"/>
          <w:rFonts w:ascii="Arial" w:hAnsi="Arial" w:cs="Arial"/>
          <w:i w:val="0"/>
          <w:color w:val="002060"/>
        </w:rPr>
      </w:pPr>
      <w:r w:rsidRPr="00036CFC">
        <w:rPr>
          <w:rStyle w:val="SubtleEmphasis"/>
          <w:rFonts w:ascii="Arial" w:hAnsi="Arial" w:cs="Arial"/>
          <w:i w:val="0"/>
          <w:color w:val="002060"/>
        </w:rPr>
        <w:t>the processes for evaluation of the employees’ physical and psychological fitness necessary to work at elevated positions and the records thereof, and</w:t>
      </w:r>
    </w:p>
    <w:p w:rsidR="00C6486E" w:rsidRPr="00036CFC" w:rsidRDefault="00C6486E" w:rsidP="00773680">
      <w:pPr>
        <w:widowControl w:val="0"/>
        <w:numPr>
          <w:ilvl w:val="0"/>
          <w:numId w:val="34"/>
        </w:numPr>
        <w:tabs>
          <w:tab w:val="clear" w:pos="1227"/>
          <w:tab w:val="num" w:pos="993"/>
          <w:tab w:val="left" w:pos="1649"/>
        </w:tabs>
        <w:autoSpaceDE w:val="0"/>
        <w:autoSpaceDN w:val="0"/>
        <w:adjustRightInd w:val="0"/>
        <w:spacing w:after="200" w:line="360" w:lineRule="auto"/>
        <w:ind w:left="993" w:hanging="426"/>
        <w:rPr>
          <w:rStyle w:val="SubtleEmphasis"/>
          <w:rFonts w:ascii="Arial" w:hAnsi="Arial" w:cs="Arial"/>
          <w:i w:val="0"/>
          <w:color w:val="002060"/>
        </w:rPr>
      </w:pPr>
      <w:r w:rsidRPr="00036CFC">
        <w:rPr>
          <w:rStyle w:val="SubtleEmphasis"/>
          <w:rFonts w:ascii="Arial" w:hAnsi="Arial" w:cs="Arial"/>
          <w:i w:val="0"/>
          <w:color w:val="002060"/>
        </w:rPr>
        <w:t xml:space="preserve">the procedure addressing the inspection, testing and maintenance of all fall protection equipment and </w:t>
      </w:r>
    </w:p>
    <w:p w:rsidR="00C6486E" w:rsidRPr="00036CFC" w:rsidRDefault="00C6486E" w:rsidP="00773680">
      <w:pPr>
        <w:widowControl w:val="0"/>
        <w:numPr>
          <w:ilvl w:val="0"/>
          <w:numId w:val="34"/>
        </w:numPr>
        <w:tabs>
          <w:tab w:val="clear" w:pos="1227"/>
          <w:tab w:val="num" w:pos="993"/>
          <w:tab w:val="left" w:pos="1649"/>
        </w:tabs>
        <w:autoSpaceDE w:val="0"/>
        <w:autoSpaceDN w:val="0"/>
        <w:adjustRightInd w:val="0"/>
        <w:spacing w:after="200" w:line="360" w:lineRule="auto"/>
        <w:ind w:left="993" w:hanging="426"/>
        <w:rPr>
          <w:rStyle w:val="SubtleEmphasis"/>
          <w:rFonts w:ascii="Arial" w:hAnsi="Arial" w:cs="Arial"/>
          <w:i w:val="0"/>
          <w:color w:val="002060"/>
        </w:rPr>
      </w:pPr>
      <w:r w:rsidRPr="00036CFC">
        <w:rPr>
          <w:rStyle w:val="SubtleEmphasis"/>
          <w:rFonts w:ascii="Arial" w:hAnsi="Arial" w:cs="Arial"/>
          <w:i w:val="0"/>
          <w:color w:val="002060"/>
        </w:rPr>
        <w:t>The procedure addressing the inspection, testing and maintenance of all fall protection equipment.</w:t>
      </w:r>
    </w:p>
    <w:p w:rsidR="00C6486E" w:rsidRPr="00036CFC" w:rsidRDefault="00C6486E" w:rsidP="00E01B67">
      <w:pPr>
        <w:widowControl w:val="0"/>
        <w:tabs>
          <w:tab w:val="left" w:pos="851"/>
        </w:tabs>
        <w:autoSpaceDE w:val="0"/>
        <w:autoSpaceDN w:val="0"/>
        <w:adjustRightInd w:val="0"/>
        <w:spacing w:line="360" w:lineRule="auto"/>
        <w:ind w:left="851" w:hanging="567"/>
        <w:rPr>
          <w:rStyle w:val="SubtleEmphasis"/>
          <w:rFonts w:ascii="Arial" w:hAnsi="Arial" w:cs="Arial"/>
          <w:i w:val="0"/>
          <w:color w:val="002060"/>
        </w:rPr>
      </w:pPr>
      <w:r w:rsidRPr="00036CFC">
        <w:rPr>
          <w:rStyle w:val="SubtleEmphasis"/>
          <w:rFonts w:ascii="Arial" w:hAnsi="Arial" w:cs="Arial"/>
          <w:i w:val="0"/>
          <w:color w:val="002060"/>
        </w:rPr>
        <w:t>3)</w:t>
      </w:r>
      <w:r w:rsidRPr="00036CFC">
        <w:rPr>
          <w:rStyle w:val="SubtleEmphasis"/>
          <w:rFonts w:ascii="Arial" w:hAnsi="Arial" w:cs="Arial"/>
          <w:i w:val="0"/>
          <w:color w:val="002060"/>
        </w:rPr>
        <w:tab/>
        <w:t>A contractor shall ensure that the construction supervisor appointed in terms of regulation 6(1) is in possession of the most recently updated version of the fall protection plan.</w:t>
      </w:r>
    </w:p>
    <w:p w:rsidR="00C6486E" w:rsidRPr="00036CFC" w:rsidRDefault="00C6486E" w:rsidP="00C05C2F">
      <w:pPr>
        <w:widowControl w:val="0"/>
        <w:tabs>
          <w:tab w:val="left" w:pos="946"/>
          <w:tab w:val="left" w:pos="993"/>
        </w:tabs>
        <w:autoSpaceDE w:val="0"/>
        <w:autoSpaceDN w:val="0"/>
        <w:adjustRightInd w:val="0"/>
        <w:spacing w:line="360" w:lineRule="auto"/>
        <w:ind w:left="851" w:hanging="567"/>
        <w:rPr>
          <w:rStyle w:val="SubtleEmphasis"/>
          <w:rFonts w:ascii="Arial" w:hAnsi="Arial" w:cs="Arial"/>
          <w:i w:val="0"/>
          <w:color w:val="002060"/>
        </w:rPr>
      </w:pPr>
      <w:r w:rsidRPr="00036CFC">
        <w:rPr>
          <w:rStyle w:val="SubtleEmphasis"/>
          <w:rFonts w:ascii="Arial" w:hAnsi="Arial" w:cs="Arial"/>
          <w:i w:val="0"/>
          <w:color w:val="002060"/>
        </w:rPr>
        <w:t>4)</w:t>
      </w:r>
      <w:r w:rsidRPr="00036CFC">
        <w:rPr>
          <w:rStyle w:val="SubtleEmphasis"/>
          <w:rFonts w:ascii="Arial" w:hAnsi="Arial" w:cs="Arial"/>
          <w:i w:val="0"/>
          <w:color w:val="002060"/>
        </w:rPr>
        <w:tab/>
        <w:t>Notwithstanding the provisions of sub regulations (1) and (2), the contractor shall ensure that-</w:t>
      </w:r>
    </w:p>
    <w:p w:rsidR="00C6486E" w:rsidRPr="00036CFC" w:rsidRDefault="00C6486E" w:rsidP="00773680">
      <w:pPr>
        <w:widowControl w:val="0"/>
        <w:numPr>
          <w:ilvl w:val="0"/>
          <w:numId w:val="35"/>
        </w:numPr>
        <w:tabs>
          <w:tab w:val="clear" w:pos="2352"/>
          <w:tab w:val="num" w:pos="851"/>
          <w:tab w:val="left" w:pos="1632"/>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all unprotected openings in floors, edges, slabs, hatchways and stairways are adequately guarded, fenced or barricaded or that similar means are used to safeguard any person from falling through such openings;</w:t>
      </w:r>
    </w:p>
    <w:p w:rsidR="00C6486E" w:rsidRPr="00036CFC" w:rsidRDefault="00C6486E" w:rsidP="00773680">
      <w:pPr>
        <w:widowControl w:val="0"/>
        <w:numPr>
          <w:ilvl w:val="0"/>
          <w:numId w:val="35"/>
        </w:numPr>
        <w:tabs>
          <w:tab w:val="clear" w:pos="2352"/>
          <w:tab w:val="num" w:pos="851"/>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no person works in an elevated position, unless such work is performed safely as if working from a scaffold or ladder;</w:t>
      </w:r>
    </w:p>
    <w:p w:rsidR="00C6486E" w:rsidRPr="00036CFC" w:rsidRDefault="00C6486E" w:rsidP="00773680">
      <w:pPr>
        <w:widowControl w:val="0"/>
        <w:numPr>
          <w:ilvl w:val="0"/>
          <w:numId w:val="35"/>
        </w:numPr>
        <w:tabs>
          <w:tab w:val="clear" w:pos="2352"/>
          <w:tab w:val="num" w:pos="851"/>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lastRenderedPageBreak/>
        <w:t>notices are conspicuously placed at all openings where the possibility exists that a person might fall through such openings;</w:t>
      </w:r>
    </w:p>
    <w:p w:rsidR="00C6486E" w:rsidRPr="00036CFC" w:rsidRDefault="00C6486E" w:rsidP="00773680">
      <w:pPr>
        <w:widowControl w:val="0"/>
        <w:numPr>
          <w:ilvl w:val="0"/>
          <w:numId w:val="35"/>
        </w:numPr>
        <w:tabs>
          <w:tab w:val="left" w:pos="851"/>
        </w:tabs>
        <w:autoSpaceDE w:val="0"/>
        <w:autoSpaceDN w:val="0"/>
        <w:adjustRightInd w:val="0"/>
        <w:spacing w:after="200" w:line="360" w:lineRule="auto"/>
        <w:ind w:hanging="1785"/>
        <w:rPr>
          <w:rStyle w:val="SubtleEmphasis"/>
          <w:rFonts w:ascii="Arial" w:hAnsi="Arial" w:cs="Arial"/>
          <w:i w:val="0"/>
          <w:color w:val="002060"/>
        </w:rPr>
      </w:pPr>
      <w:r w:rsidRPr="00036CFC">
        <w:rPr>
          <w:rStyle w:val="SubtleEmphasis"/>
          <w:rFonts w:ascii="Arial" w:hAnsi="Arial" w:cs="Arial"/>
          <w:i w:val="0"/>
          <w:color w:val="002060"/>
        </w:rPr>
        <w:t>fall prevention mid fall arrest equipment is;</w:t>
      </w:r>
      <w:r w:rsidRPr="00036CFC">
        <w:rPr>
          <w:rStyle w:val="SubtleEmphasis"/>
          <w:rFonts w:ascii="Arial" w:hAnsi="Arial" w:cs="Arial"/>
          <w:i w:val="0"/>
          <w:color w:val="002060"/>
        </w:rPr>
        <w:softHyphen/>
      </w:r>
    </w:p>
    <w:p w:rsidR="00C6486E" w:rsidRPr="00036CFC" w:rsidRDefault="00C6486E" w:rsidP="00773680">
      <w:pPr>
        <w:widowControl w:val="0"/>
        <w:numPr>
          <w:ilvl w:val="0"/>
          <w:numId w:val="35"/>
        </w:numPr>
        <w:tabs>
          <w:tab w:val="clear" w:pos="2352"/>
          <w:tab w:val="left" w:pos="851"/>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suitable and of sufficient strength for the purpose or purposes for  which it is being used having regard to the work being carried out and the load, including any person, it is intended to bear; and</w:t>
      </w:r>
    </w:p>
    <w:p w:rsidR="00C6486E" w:rsidRPr="00036CFC" w:rsidRDefault="00C6486E" w:rsidP="000F1B41">
      <w:pPr>
        <w:widowControl w:val="0"/>
        <w:tabs>
          <w:tab w:val="left" w:pos="2392"/>
        </w:tabs>
        <w:autoSpaceDE w:val="0"/>
        <w:autoSpaceDN w:val="0"/>
        <w:adjustRightInd w:val="0"/>
        <w:spacing w:line="360" w:lineRule="auto"/>
        <w:rPr>
          <w:rStyle w:val="SubtleEmphasis"/>
          <w:rFonts w:ascii="Arial" w:hAnsi="Arial" w:cs="Arial"/>
          <w:i w:val="0"/>
          <w:color w:val="002060"/>
        </w:rPr>
      </w:pPr>
    </w:p>
    <w:p w:rsidR="00C6486E" w:rsidRPr="00036CFC" w:rsidRDefault="00C6486E" w:rsidP="00773680">
      <w:pPr>
        <w:widowControl w:val="0"/>
        <w:numPr>
          <w:ilvl w:val="0"/>
          <w:numId w:val="35"/>
        </w:numPr>
        <w:tabs>
          <w:tab w:val="clear" w:pos="2352"/>
          <w:tab w:val="left" w:pos="851"/>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securely attached to a structure or plant and the structure or plant and the means of attachment thereto is suitable and of sufficient strength and stability for the purpose of safely supporting the equipment and any person who is liable to fall;</w:t>
      </w:r>
    </w:p>
    <w:p w:rsidR="00C6486E" w:rsidRPr="00036CFC" w:rsidRDefault="00C6486E" w:rsidP="00773680">
      <w:pPr>
        <w:pStyle w:val="BodyTextIndent3"/>
        <w:numPr>
          <w:ilvl w:val="0"/>
          <w:numId w:val="35"/>
        </w:numPr>
        <w:tabs>
          <w:tab w:val="clear" w:pos="2352"/>
          <w:tab w:val="num" w:pos="851"/>
        </w:tabs>
        <w:ind w:left="851" w:hanging="284"/>
        <w:rPr>
          <w:rStyle w:val="SubtleEmphasis"/>
          <w:rFonts w:ascii="Arial" w:hAnsi="Arial" w:cs="Arial"/>
          <w:i w:val="0"/>
          <w:color w:val="002060"/>
          <w:sz w:val="24"/>
          <w:szCs w:val="24"/>
        </w:rPr>
      </w:pPr>
      <w:r w:rsidRPr="00036CFC">
        <w:rPr>
          <w:rStyle w:val="SubtleEmphasis"/>
          <w:rFonts w:ascii="Arial" w:hAnsi="Arial" w:cs="Arial"/>
          <w:i w:val="0"/>
          <w:color w:val="002060"/>
          <w:sz w:val="24"/>
          <w:szCs w:val="24"/>
        </w:rPr>
        <w:t>fall arrest equipment shall only be used where it is not reasonably practicable use fall prevention equipment; and</w:t>
      </w:r>
    </w:p>
    <w:p w:rsidR="00C6486E" w:rsidRPr="00036CFC" w:rsidRDefault="00C6486E" w:rsidP="00773680">
      <w:pPr>
        <w:pStyle w:val="BodyTextIndent3"/>
        <w:numPr>
          <w:ilvl w:val="0"/>
          <w:numId w:val="35"/>
        </w:numPr>
        <w:tabs>
          <w:tab w:val="clear" w:pos="2352"/>
          <w:tab w:val="num" w:pos="851"/>
        </w:tabs>
        <w:ind w:left="851" w:hanging="284"/>
        <w:rPr>
          <w:rStyle w:val="SubtleEmphasis"/>
          <w:rFonts w:ascii="Arial" w:hAnsi="Arial" w:cs="Arial"/>
          <w:i w:val="0"/>
          <w:color w:val="002060"/>
          <w:sz w:val="24"/>
          <w:szCs w:val="24"/>
        </w:rPr>
      </w:pPr>
      <w:r w:rsidRPr="00036CFC">
        <w:rPr>
          <w:rStyle w:val="SubtleEmphasis"/>
          <w:rFonts w:ascii="Arial" w:hAnsi="Arial" w:cs="Arial"/>
          <w:i w:val="0"/>
          <w:color w:val="002060"/>
          <w:sz w:val="24"/>
          <w:szCs w:val="24"/>
        </w:rPr>
        <w:t>Suitable and sufficient steps shall be taken to ensure, as far as reasonably practicable, that in the event of a fall by any person, the fall arrest equipment or the surrounding environment does not cause injury to the person.</w:t>
      </w:r>
    </w:p>
    <w:p w:rsidR="00C6486E" w:rsidRPr="00036CFC" w:rsidRDefault="00C6486E" w:rsidP="00C6486E">
      <w:pPr>
        <w:widowControl w:val="0"/>
        <w:tabs>
          <w:tab w:val="decimal" w:pos="946"/>
          <w:tab w:val="left" w:pos="1513"/>
          <w:tab w:val="left" w:pos="3821"/>
          <w:tab w:val="left" w:pos="6803"/>
        </w:tabs>
        <w:autoSpaceDE w:val="0"/>
        <w:autoSpaceDN w:val="0"/>
        <w:adjustRightInd w:val="0"/>
        <w:spacing w:line="360" w:lineRule="auto"/>
        <w:rPr>
          <w:rStyle w:val="SubtleEmphasis"/>
          <w:rFonts w:ascii="Arial" w:hAnsi="Arial" w:cs="Arial"/>
          <w:i w:val="0"/>
          <w:color w:val="002060"/>
        </w:rPr>
      </w:pPr>
    </w:p>
    <w:p w:rsidR="00C6486E" w:rsidRPr="00036CFC" w:rsidRDefault="00C6486E" w:rsidP="00C6486E">
      <w:pPr>
        <w:widowControl w:val="0"/>
        <w:tabs>
          <w:tab w:val="decimal" w:pos="946"/>
          <w:tab w:val="left" w:pos="1513"/>
          <w:tab w:val="left" w:pos="3821"/>
          <w:tab w:val="left" w:pos="6803"/>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5) </w:t>
      </w:r>
      <w:r w:rsidRPr="00036CFC">
        <w:rPr>
          <w:rStyle w:val="SubtleEmphasis"/>
          <w:rFonts w:ascii="Arial" w:hAnsi="Arial" w:cs="Arial"/>
          <w:i w:val="0"/>
          <w:color w:val="002060"/>
        </w:rPr>
        <w:tab/>
        <w:t>Where roof work is being performed on a construction site, the contractor shall ensure that in addition to the requirements set out in sub regulations (2) and (4), it is furthermore indicated in the fall protection plan-</w:t>
      </w:r>
    </w:p>
    <w:p w:rsidR="00C6486E" w:rsidRPr="00036CFC" w:rsidRDefault="00C6486E" w:rsidP="00773680">
      <w:pPr>
        <w:widowControl w:val="0"/>
        <w:numPr>
          <w:ilvl w:val="0"/>
          <w:numId w:val="36"/>
        </w:numPr>
        <w:tabs>
          <w:tab w:val="clear" w:pos="2228"/>
          <w:tab w:val="num" w:pos="851"/>
          <w:tab w:val="left" w:pos="1508"/>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that the roof work has been properly planned;</w:t>
      </w:r>
    </w:p>
    <w:p w:rsidR="00C6486E" w:rsidRPr="00036CFC" w:rsidRDefault="00C6486E" w:rsidP="00773680">
      <w:pPr>
        <w:widowControl w:val="0"/>
        <w:numPr>
          <w:ilvl w:val="0"/>
          <w:numId w:val="36"/>
        </w:numPr>
        <w:tabs>
          <w:tab w:val="clear" w:pos="2228"/>
          <w:tab w:val="left" w:pos="1508"/>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that the roof erectors are competent to carry out the world</w:t>
      </w:r>
    </w:p>
    <w:p w:rsidR="00C6486E" w:rsidRPr="00036CFC" w:rsidRDefault="00C6486E" w:rsidP="00773680">
      <w:pPr>
        <w:widowControl w:val="0"/>
        <w:numPr>
          <w:ilvl w:val="0"/>
          <w:numId w:val="36"/>
        </w:numPr>
        <w:tabs>
          <w:tab w:val="clear" w:pos="2228"/>
          <w:tab w:val="num" w:pos="851"/>
          <w:tab w:val="left" w:pos="1508"/>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that no employees are permitted to work on roofs during inclement weather conditions or if weather conditions are a hazard to the health and safety of the employees;</w:t>
      </w:r>
    </w:p>
    <w:p w:rsidR="00C6486E" w:rsidRPr="00036CFC" w:rsidRDefault="00C6486E" w:rsidP="00773680">
      <w:pPr>
        <w:widowControl w:val="0"/>
        <w:numPr>
          <w:ilvl w:val="0"/>
          <w:numId w:val="36"/>
        </w:numPr>
        <w:tabs>
          <w:tab w:val="clear" w:pos="2228"/>
          <w:tab w:val="num" w:pos="851"/>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hat prominent warning notices are to be placed where all covers to openings are not of sufficient strength to withstand any imposed loads and where fragile material exists;</w:t>
      </w:r>
    </w:p>
    <w:p w:rsidR="00C6486E" w:rsidRPr="00036CFC" w:rsidRDefault="00C6486E" w:rsidP="00773680">
      <w:pPr>
        <w:widowControl w:val="0"/>
        <w:numPr>
          <w:ilvl w:val="0"/>
          <w:numId w:val="36"/>
        </w:numPr>
        <w:tabs>
          <w:tab w:val="clear" w:pos="2228"/>
          <w:tab w:val="num" w:pos="851"/>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that the areas mentioned in paragraph (d) are to be barricaded off to prevent persons from entering;</w:t>
      </w:r>
    </w:p>
    <w:p w:rsidR="00C6486E" w:rsidRPr="00036CFC" w:rsidRDefault="00C6486E" w:rsidP="00773680">
      <w:pPr>
        <w:widowControl w:val="0"/>
        <w:numPr>
          <w:ilvl w:val="0"/>
          <w:numId w:val="36"/>
        </w:numPr>
        <w:tabs>
          <w:tab w:val="clear" w:pos="2228"/>
          <w:tab w:val="num" w:pos="851"/>
          <w:tab w:val="left" w:pos="1508"/>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lastRenderedPageBreak/>
        <w:t>that suitable and sufficient platforms, coverings or other similar means of support have been provided to be used in such a way that the weight of any person passing across or working on or from fragile material is supported; and</w:t>
      </w:r>
    </w:p>
    <w:p w:rsidR="00C6486E" w:rsidRPr="00036CFC" w:rsidRDefault="00C6486E" w:rsidP="00C6486E">
      <w:pPr>
        <w:widowControl w:val="0"/>
        <w:tabs>
          <w:tab w:val="left" w:pos="1508"/>
        </w:tabs>
        <w:autoSpaceDE w:val="0"/>
        <w:autoSpaceDN w:val="0"/>
        <w:adjustRightInd w:val="0"/>
        <w:spacing w:line="360" w:lineRule="auto"/>
        <w:ind w:left="1868"/>
        <w:rPr>
          <w:rStyle w:val="SubtleEmphasis"/>
          <w:rFonts w:ascii="Arial" w:hAnsi="Arial" w:cs="Arial"/>
          <w:i w:val="0"/>
          <w:color w:val="002060"/>
        </w:rPr>
      </w:pPr>
    </w:p>
    <w:p w:rsidR="00C6486E" w:rsidRPr="00BA5006" w:rsidRDefault="00C6486E" w:rsidP="00773680">
      <w:pPr>
        <w:widowControl w:val="0"/>
        <w:numPr>
          <w:ilvl w:val="0"/>
          <w:numId w:val="36"/>
        </w:numPr>
        <w:tabs>
          <w:tab w:val="clear" w:pos="2228"/>
          <w:tab w:val="num" w:pos="851"/>
        </w:tabs>
        <w:autoSpaceDE w:val="0"/>
        <w:autoSpaceDN w:val="0"/>
        <w:adjustRightInd w:val="0"/>
        <w:spacing w:after="200" w:line="360" w:lineRule="auto"/>
        <w:ind w:left="851" w:hanging="284"/>
        <w:rPr>
          <w:rStyle w:val="SubtleEmphasis"/>
          <w:rFonts w:ascii="Arial" w:hAnsi="Arial" w:cs="Arial"/>
          <w:i w:val="0"/>
          <w:color w:val="auto"/>
        </w:rPr>
      </w:pPr>
      <w:r w:rsidRPr="00036CFC">
        <w:rPr>
          <w:rStyle w:val="SubtleEmphasis"/>
          <w:rFonts w:ascii="Arial" w:hAnsi="Arial" w:cs="Arial"/>
          <w:i w:val="0"/>
          <w:color w:val="002060"/>
        </w:rPr>
        <w:t>that there is suitable and sufficient guard-rails or barriers and toe-boards or other similar means of protection to prevent, so far as is reasonably practicable, he fall of any person, material or equipment</w:t>
      </w:r>
    </w:p>
    <w:p w:rsidR="00C6486E" w:rsidRPr="00BA5006" w:rsidRDefault="00C6486E" w:rsidP="00C6486E">
      <w:pPr>
        <w:widowControl w:val="0"/>
        <w:tabs>
          <w:tab w:val="left" w:pos="1508"/>
        </w:tabs>
        <w:autoSpaceDE w:val="0"/>
        <w:autoSpaceDN w:val="0"/>
        <w:adjustRightInd w:val="0"/>
        <w:spacing w:line="360" w:lineRule="auto"/>
        <w:rPr>
          <w:rStyle w:val="SubtleEmphasis"/>
          <w:rFonts w:ascii="Arial" w:hAnsi="Arial" w:cs="Arial"/>
          <w:i w:val="0"/>
          <w:color w:val="auto"/>
        </w:rPr>
      </w:pPr>
    </w:p>
    <w:p w:rsidR="00C6486E" w:rsidRPr="004042D8" w:rsidRDefault="00C6486E" w:rsidP="00C6486E">
      <w:pPr>
        <w:pStyle w:val="Heading5"/>
        <w:rPr>
          <w:rStyle w:val="SubtleEmphasis"/>
          <w:rFonts w:ascii="Arial" w:hAnsi="Arial" w:cs="Arial"/>
          <w:i w:val="0"/>
          <w:color w:val="FF0000"/>
        </w:rPr>
      </w:pPr>
      <w:r w:rsidRPr="004042D8">
        <w:rPr>
          <w:rStyle w:val="SubtleEmphasis"/>
          <w:rFonts w:ascii="Arial" w:hAnsi="Arial" w:cs="Arial"/>
          <w:i w:val="0"/>
          <w:color w:val="FF0000"/>
        </w:rPr>
        <w:t>SOUTH AFRICAN BUREAU OF STANDARDS SPECIFICATION</w:t>
      </w:r>
    </w:p>
    <w:p w:rsidR="00C6486E" w:rsidRPr="00BA5006" w:rsidRDefault="00C6486E" w:rsidP="00C6486E">
      <w:pPr>
        <w:widowControl w:val="0"/>
        <w:tabs>
          <w:tab w:val="left" w:pos="805"/>
        </w:tabs>
        <w:autoSpaceDE w:val="0"/>
        <w:autoSpaceDN w:val="0"/>
        <w:adjustRightInd w:val="0"/>
        <w:spacing w:line="360" w:lineRule="auto"/>
        <w:rPr>
          <w:rStyle w:val="SubtleEmphasis"/>
          <w:rFonts w:ascii="Arial" w:hAnsi="Arial" w:cs="Arial"/>
          <w:i w:val="0"/>
          <w:color w:val="auto"/>
        </w:rPr>
      </w:pPr>
    </w:p>
    <w:p w:rsidR="00C6486E" w:rsidRPr="00036CFC" w:rsidRDefault="00C6486E" w:rsidP="00F04FDB">
      <w:pPr>
        <w:widowControl w:val="0"/>
        <w:tabs>
          <w:tab w:val="left" w:pos="805"/>
        </w:tabs>
        <w:autoSpaceDE w:val="0"/>
        <w:autoSpaceDN w:val="0"/>
        <w:adjustRightInd w:val="0"/>
        <w:spacing w:line="360" w:lineRule="auto"/>
        <w:ind w:left="805"/>
        <w:rPr>
          <w:rStyle w:val="SubtleEmphasis"/>
          <w:rFonts w:ascii="Arial" w:hAnsi="Arial" w:cs="Arial"/>
          <w:i w:val="0"/>
          <w:color w:val="002060"/>
        </w:rPr>
      </w:pPr>
      <w:r w:rsidRPr="00036CFC">
        <w:rPr>
          <w:rStyle w:val="SubtleEmphasis"/>
          <w:rFonts w:ascii="Arial" w:hAnsi="Arial" w:cs="Arial"/>
          <w:i w:val="0"/>
          <w:color w:val="002060"/>
        </w:rPr>
        <w:t>The following EN standards have been adopted by the SABS as South African National Standards and were launched at a function at the SABS on August 24, 2000.</w:t>
      </w:r>
    </w:p>
    <w:p w:rsidR="00C6486E" w:rsidRPr="00036CFC" w:rsidRDefault="00C6486E" w:rsidP="00C6486E">
      <w:pPr>
        <w:pStyle w:val="Heading3"/>
        <w:rPr>
          <w:rStyle w:val="SubtleEmphasis"/>
          <w:rFonts w:ascii="Arial" w:hAnsi="Arial" w:cs="Arial"/>
          <w:i w:val="0"/>
          <w:color w:val="002060"/>
        </w:rPr>
      </w:pPr>
      <w:r w:rsidRPr="00036CFC">
        <w:rPr>
          <w:rStyle w:val="SubtleEmphasis"/>
          <w:rFonts w:ascii="Arial" w:hAnsi="Arial" w:cs="Arial"/>
          <w:i w:val="0"/>
          <w:color w:val="002060"/>
        </w:rPr>
        <w:t>PERSONAL PROTECTIVE EQUIPMENT AGAINST FALLS FROM A HEIGHT</w:t>
      </w:r>
    </w:p>
    <w:p w:rsidR="00C6486E" w:rsidRPr="00BA5006" w:rsidRDefault="00C6486E" w:rsidP="00C6486E">
      <w:pPr>
        <w:rPr>
          <w:rStyle w:val="SubtleEmphasis"/>
          <w:rFonts w:ascii="Arial" w:hAnsi="Arial" w:cs="Arial"/>
          <w:i w:val="0"/>
          <w:color w:val="auto"/>
        </w:rPr>
      </w:pPr>
    </w:p>
    <w:tbl>
      <w:tblPr>
        <w:tblW w:w="0" w:type="auto"/>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00"/>
      </w:tblPr>
      <w:tblGrid>
        <w:gridCol w:w="2235"/>
        <w:gridCol w:w="7006"/>
      </w:tblGrid>
      <w:tr w:rsidR="00C6486E" w:rsidRPr="00BA5006" w:rsidTr="0087276A">
        <w:tc>
          <w:tcPr>
            <w:tcW w:w="2235" w:type="dxa"/>
            <w:shd w:val="clear" w:color="auto" w:fill="A7BFD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EN - NU MBER</w:t>
            </w:r>
          </w:p>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SANS - NUMBER</w:t>
            </w:r>
          </w:p>
        </w:tc>
        <w:tc>
          <w:tcPr>
            <w:tcW w:w="7006" w:type="dxa"/>
            <w:shd w:val="clear" w:color="auto" w:fill="A7BFDE"/>
          </w:tcPr>
          <w:p w:rsidR="00C6486E" w:rsidRPr="00036CFC" w:rsidRDefault="00C6486E" w:rsidP="0087276A">
            <w:pPr>
              <w:widowControl w:val="0"/>
              <w:tabs>
                <w:tab w:val="left" w:pos="799"/>
              </w:tabs>
              <w:autoSpaceDE w:val="0"/>
              <w:autoSpaceDN w:val="0"/>
              <w:adjustRightInd w:val="0"/>
              <w:jc w:val="center"/>
              <w:rPr>
                <w:rStyle w:val="SubtleEmphasis"/>
                <w:rFonts w:ascii="Arial" w:hAnsi="Arial" w:cs="Arial"/>
                <w:i w:val="0"/>
                <w:color w:val="002060"/>
              </w:rPr>
            </w:pPr>
            <w:r w:rsidRPr="00036CFC">
              <w:rPr>
                <w:rStyle w:val="SubtleEmphasis"/>
                <w:rFonts w:ascii="Arial" w:hAnsi="Arial" w:cs="Arial"/>
                <w:i w:val="0"/>
                <w:color w:val="002060"/>
              </w:rPr>
              <w:t>SPECIFICATION</w:t>
            </w:r>
          </w:p>
        </w:tc>
      </w:tr>
      <w:tr w:rsidR="00C6486E" w:rsidRPr="00BA5006" w:rsidTr="0087276A">
        <w:tc>
          <w:tcPr>
            <w:tcW w:w="2235" w:type="dxa"/>
            <w:shd w:val="clear" w:color="auto" w:fill="A7BFD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SABS EN 341: 1992</w:t>
            </w:r>
          </w:p>
        </w:tc>
        <w:tc>
          <w:tcPr>
            <w:tcW w:w="7006" w:type="dxa"/>
            <w:shd w:val="clear" w:color="auto" w:fill="D3DFE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Descended devices.(Approved according to SABS procedures on 10 December 1999)</w:t>
            </w:r>
          </w:p>
        </w:tc>
      </w:tr>
      <w:tr w:rsidR="00C6486E" w:rsidRPr="00BA5006" w:rsidTr="0087276A">
        <w:tc>
          <w:tcPr>
            <w:tcW w:w="2235" w:type="dxa"/>
            <w:shd w:val="clear" w:color="auto" w:fill="A7BFD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EN 351-1:2002</w:t>
            </w:r>
            <w:r w:rsidRPr="00036CFC">
              <w:rPr>
                <w:rStyle w:val="SubtleEmphasis"/>
                <w:rFonts w:ascii="Arial" w:hAnsi="Arial" w:cs="Arial"/>
                <w:i w:val="0"/>
                <w:color w:val="002060"/>
              </w:rPr>
              <w:br/>
              <w:t>SANS 50353-1:2003</w:t>
            </w:r>
          </w:p>
        </w:tc>
        <w:tc>
          <w:tcPr>
            <w:tcW w:w="7006" w:type="dxa"/>
            <w:shd w:val="clear" w:color="auto" w:fill="A7BFD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Guided type fall arresters including a rigid anchor line. (Edition 2)</w:t>
            </w:r>
          </w:p>
        </w:tc>
      </w:tr>
      <w:tr w:rsidR="00C6486E" w:rsidRPr="00BA5006" w:rsidTr="0087276A">
        <w:tc>
          <w:tcPr>
            <w:tcW w:w="2235" w:type="dxa"/>
            <w:shd w:val="clear" w:color="auto" w:fill="A7BFD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EN 353-2:2002</w:t>
            </w:r>
            <w:r w:rsidRPr="00036CFC">
              <w:rPr>
                <w:rStyle w:val="SubtleEmphasis"/>
                <w:rFonts w:ascii="Arial" w:hAnsi="Arial" w:cs="Arial"/>
                <w:i w:val="0"/>
                <w:color w:val="002060"/>
              </w:rPr>
              <w:br/>
              <w:t>SANS 50353-2:2003</w:t>
            </w:r>
          </w:p>
        </w:tc>
        <w:tc>
          <w:tcPr>
            <w:tcW w:w="7006" w:type="dxa"/>
            <w:shd w:val="clear" w:color="auto" w:fill="D3DFE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Guided type fall arresters including a flexible anchor line. (Edition 2)</w:t>
            </w:r>
          </w:p>
        </w:tc>
      </w:tr>
      <w:tr w:rsidR="00C6486E" w:rsidRPr="00BA5006" w:rsidTr="0087276A">
        <w:tc>
          <w:tcPr>
            <w:tcW w:w="2235" w:type="dxa"/>
            <w:shd w:val="clear" w:color="auto" w:fill="A7BFD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E4N 354:2002</w:t>
            </w:r>
            <w:r w:rsidRPr="00036CFC">
              <w:rPr>
                <w:rStyle w:val="SubtleEmphasis"/>
                <w:rFonts w:ascii="Arial" w:hAnsi="Arial" w:cs="Arial"/>
                <w:i w:val="0"/>
                <w:color w:val="002060"/>
              </w:rPr>
              <w:br/>
              <w:t>SANS 50354:2003</w:t>
            </w:r>
          </w:p>
        </w:tc>
        <w:tc>
          <w:tcPr>
            <w:tcW w:w="7006" w:type="dxa"/>
            <w:shd w:val="clear" w:color="auto" w:fill="A7BFD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Lanyards. (Edition2)</w:t>
            </w:r>
          </w:p>
        </w:tc>
      </w:tr>
      <w:tr w:rsidR="00C6486E" w:rsidRPr="00BA5006" w:rsidTr="0087276A">
        <w:tc>
          <w:tcPr>
            <w:tcW w:w="2235" w:type="dxa"/>
            <w:shd w:val="clear" w:color="auto" w:fill="A7BFD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EN 355:2002</w:t>
            </w:r>
            <w:r w:rsidRPr="00036CFC">
              <w:rPr>
                <w:rStyle w:val="SubtleEmphasis"/>
                <w:rFonts w:ascii="Arial" w:hAnsi="Arial" w:cs="Arial"/>
                <w:i w:val="0"/>
                <w:color w:val="002060"/>
              </w:rPr>
              <w:br/>
              <w:t>SANS 50355</w:t>
            </w:r>
          </w:p>
        </w:tc>
        <w:tc>
          <w:tcPr>
            <w:tcW w:w="7006" w:type="dxa"/>
            <w:shd w:val="clear" w:color="auto" w:fill="D3DFE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Energy absorbers. (edition 2)</w:t>
            </w:r>
          </w:p>
        </w:tc>
      </w:tr>
    </w:tbl>
    <w:p w:rsidR="00C6486E" w:rsidRPr="00BA5006" w:rsidRDefault="00C6486E" w:rsidP="00C6486E">
      <w:pPr>
        <w:widowControl w:val="0"/>
        <w:tabs>
          <w:tab w:val="left" w:pos="799"/>
        </w:tabs>
        <w:autoSpaceDE w:val="0"/>
        <w:autoSpaceDN w:val="0"/>
        <w:adjustRightInd w:val="0"/>
        <w:spacing w:line="360" w:lineRule="auto"/>
        <w:rPr>
          <w:rStyle w:val="SubtleEmphasis"/>
          <w:rFonts w:ascii="Arial" w:hAnsi="Arial" w:cs="Arial"/>
          <w:i w:val="0"/>
          <w:color w:val="auto"/>
        </w:rPr>
      </w:pPr>
    </w:p>
    <w:p w:rsidR="00C6486E" w:rsidRPr="004042D8" w:rsidRDefault="00C6486E" w:rsidP="00C6486E">
      <w:pPr>
        <w:widowControl w:val="0"/>
        <w:tabs>
          <w:tab w:val="left" w:pos="799"/>
        </w:tabs>
        <w:autoSpaceDE w:val="0"/>
        <w:autoSpaceDN w:val="0"/>
        <w:adjustRightInd w:val="0"/>
        <w:spacing w:line="360" w:lineRule="auto"/>
        <w:rPr>
          <w:rStyle w:val="SubtleEmphasis"/>
          <w:rFonts w:ascii="Arial" w:hAnsi="Arial" w:cs="Arial"/>
          <w:b/>
          <w:i w:val="0"/>
          <w:color w:val="FF0000"/>
        </w:rPr>
      </w:pPr>
      <w:r w:rsidRPr="004042D8">
        <w:rPr>
          <w:rStyle w:val="SubtleEmphasis"/>
          <w:rFonts w:ascii="Arial" w:hAnsi="Arial" w:cs="Arial"/>
          <w:b/>
          <w:i w:val="0"/>
          <w:color w:val="FF0000"/>
        </w:rPr>
        <w:t>5. HEIGHT FALL PROTECTION</w:t>
      </w:r>
    </w:p>
    <w:p w:rsidR="00C6486E" w:rsidRPr="00BA5006" w:rsidRDefault="00C6486E" w:rsidP="00C6486E">
      <w:pPr>
        <w:widowControl w:val="0"/>
        <w:tabs>
          <w:tab w:val="left" w:pos="799"/>
        </w:tabs>
        <w:autoSpaceDE w:val="0"/>
        <w:autoSpaceDN w:val="0"/>
        <w:adjustRightInd w:val="0"/>
        <w:spacing w:line="360" w:lineRule="auto"/>
        <w:rPr>
          <w:rStyle w:val="SubtleEmphasis"/>
          <w:rFonts w:ascii="Arial" w:hAnsi="Arial" w:cs="Arial"/>
          <w:i w:val="0"/>
          <w:color w:val="auto"/>
        </w:rPr>
      </w:pPr>
    </w:p>
    <w:p w:rsidR="00C6486E" w:rsidRPr="00036CFC" w:rsidRDefault="00C6486E" w:rsidP="00773680">
      <w:pPr>
        <w:pStyle w:val="BodyText"/>
        <w:numPr>
          <w:ilvl w:val="0"/>
          <w:numId w:val="33"/>
        </w:numPr>
        <w:tabs>
          <w:tab w:val="clear" w:pos="204"/>
          <w:tab w:val="left" w:pos="799"/>
        </w:tabs>
        <w:spacing w:line="360" w:lineRule="auto"/>
        <w:jc w:val="left"/>
        <w:rPr>
          <w:rStyle w:val="SubtleEmphasis"/>
          <w:rFonts w:ascii="Arial" w:hAnsi="Arial" w:cs="Arial"/>
          <w:b/>
          <w:color w:val="002060"/>
        </w:rPr>
      </w:pPr>
      <w:r w:rsidRPr="00036CFC">
        <w:rPr>
          <w:rStyle w:val="SubtleEmphasis"/>
          <w:rFonts w:ascii="Arial" w:hAnsi="Arial" w:cs="Arial"/>
          <w:b/>
          <w:color w:val="002060"/>
        </w:rPr>
        <w:t>B</w:t>
      </w:r>
      <w:r w:rsidR="000F1B41" w:rsidRPr="00036CFC">
        <w:rPr>
          <w:rStyle w:val="SubtleEmphasis"/>
          <w:rFonts w:ascii="Arial" w:hAnsi="Arial" w:cs="Arial"/>
          <w:b/>
          <w:color w:val="002060"/>
        </w:rPr>
        <w:t>efore onsite work begins</w:t>
      </w:r>
      <w:r w:rsidRPr="00036CFC">
        <w:rPr>
          <w:rStyle w:val="SubtleEmphasis"/>
          <w:rFonts w:ascii="Arial" w:hAnsi="Arial" w:cs="Arial"/>
          <w:b/>
          <w:color w:val="002060"/>
        </w:rPr>
        <w:tab/>
      </w:r>
      <w:r w:rsidRPr="00036CFC">
        <w:rPr>
          <w:rStyle w:val="SubtleEmphasis"/>
          <w:rFonts w:ascii="Arial" w:hAnsi="Arial" w:cs="Arial"/>
          <w:b/>
          <w:color w:val="002060"/>
        </w:rPr>
        <w:tab/>
      </w:r>
    </w:p>
    <w:p w:rsidR="00C6486E" w:rsidRPr="00036CFC" w:rsidRDefault="00C6486E" w:rsidP="00B16767">
      <w:pPr>
        <w:widowControl w:val="0"/>
        <w:tabs>
          <w:tab w:val="left" w:pos="1276"/>
        </w:tabs>
        <w:autoSpaceDE w:val="0"/>
        <w:autoSpaceDN w:val="0"/>
        <w:adjustRightInd w:val="0"/>
        <w:spacing w:line="232" w:lineRule="exact"/>
        <w:ind w:left="1276" w:hanging="567"/>
        <w:rPr>
          <w:rStyle w:val="SubtleEmphasis"/>
          <w:rFonts w:ascii="Arial" w:hAnsi="Arial" w:cs="Arial"/>
          <w:i w:val="0"/>
          <w:color w:val="002060"/>
        </w:rPr>
      </w:pPr>
      <w:r w:rsidRPr="00036CFC">
        <w:rPr>
          <w:rStyle w:val="SubtleEmphasis"/>
          <w:rFonts w:ascii="Arial" w:hAnsi="Arial" w:cs="Arial"/>
          <w:i w:val="0"/>
          <w:color w:val="002060"/>
        </w:rPr>
        <w:t>a)</w:t>
      </w:r>
      <w:r w:rsidRPr="00036CFC">
        <w:rPr>
          <w:rStyle w:val="SubtleEmphasis"/>
          <w:rFonts w:ascii="Arial" w:hAnsi="Arial" w:cs="Arial"/>
          <w:i w:val="0"/>
          <w:color w:val="002060"/>
        </w:rPr>
        <w:tab/>
        <w:t>Ensure that only competent persons who are fit and capable of doing the work to which they are assigned, are employed on the Project</w:t>
      </w:r>
    </w:p>
    <w:p w:rsidR="00C6486E" w:rsidRPr="00036CFC" w:rsidRDefault="00C6486E" w:rsidP="00C6486E">
      <w:pPr>
        <w:widowControl w:val="0"/>
        <w:tabs>
          <w:tab w:val="left" w:pos="1286"/>
          <w:tab w:val="left" w:pos="1661"/>
        </w:tabs>
        <w:autoSpaceDE w:val="0"/>
        <w:autoSpaceDN w:val="0"/>
        <w:adjustRightInd w:val="0"/>
        <w:spacing w:line="232" w:lineRule="exact"/>
        <w:rPr>
          <w:rStyle w:val="SubtleEmphasis"/>
          <w:rFonts w:ascii="Arial" w:hAnsi="Arial" w:cs="Arial"/>
          <w:i w:val="0"/>
          <w:color w:val="002060"/>
        </w:rPr>
      </w:pPr>
    </w:p>
    <w:p w:rsidR="00C6486E" w:rsidRPr="00036CFC" w:rsidRDefault="00C6486E" w:rsidP="00B16767">
      <w:pPr>
        <w:widowControl w:val="0"/>
        <w:tabs>
          <w:tab w:val="left" w:pos="1276"/>
        </w:tabs>
        <w:autoSpaceDE w:val="0"/>
        <w:autoSpaceDN w:val="0"/>
        <w:adjustRightInd w:val="0"/>
        <w:spacing w:line="232" w:lineRule="exact"/>
        <w:ind w:left="1276" w:hanging="567"/>
        <w:rPr>
          <w:rStyle w:val="SubtleEmphasis"/>
          <w:rFonts w:ascii="Arial" w:hAnsi="Arial" w:cs="Arial"/>
          <w:i w:val="0"/>
          <w:color w:val="002060"/>
        </w:rPr>
      </w:pPr>
      <w:r w:rsidRPr="00036CFC">
        <w:rPr>
          <w:rStyle w:val="SubtleEmphasis"/>
          <w:rFonts w:ascii="Arial" w:hAnsi="Arial" w:cs="Arial"/>
          <w:i w:val="0"/>
          <w:color w:val="002060"/>
        </w:rPr>
        <w:t>b)</w:t>
      </w:r>
      <w:r w:rsidRPr="00036CFC">
        <w:rPr>
          <w:rStyle w:val="SubtleEmphasis"/>
          <w:rFonts w:ascii="Arial" w:hAnsi="Arial" w:cs="Arial"/>
          <w:i w:val="0"/>
          <w:color w:val="002060"/>
        </w:rPr>
        <w:tab/>
        <w:t>Provision of well maintained equipment and certified tools suitable for the work to be done.</w:t>
      </w:r>
    </w:p>
    <w:p w:rsidR="00C6486E" w:rsidRPr="00036CFC" w:rsidRDefault="00C6486E" w:rsidP="00C6486E">
      <w:pPr>
        <w:widowControl w:val="0"/>
        <w:tabs>
          <w:tab w:val="left" w:pos="1286"/>
          <w:tab w:val="left" w:pos="1661"/>
        </w:tabs>
        <w:autoSpaceDE w:val="0"/>
        <w:autoSpaceDN w:val="0"/>
        <w:adjustRightInd w:val="0"/>
        <w:spacing w:line="232" w:lineRule="exact"/>
        <w:rPr>
          <w:rStyle w:val="SubtleEmphasis"/>
          <w:rFonts w:ascii="Arial" w:hAnsi="Arial" w:cs="Arial"/>
          <w:i w:val="0"/>
          <w:color w:val="002060"/>
        </w:rPr>
      </w:pPr>
    </w:p>
    <w:p w:rsidR="00C6486E" w:rsidRPr="00036CFC" w:rsidRDefault="00C6486E" w:rsidP="00B16767">
      <w:pPr>
        <w:widowControl w:val="0"/>
        <w:tabs>
          <w:tab w:val="left" w:pos="1276"/>
        </w:tabs>
        <w:autoSpaceDE w:val="0"/>
        <w:autoSpaceDN w:val="0"/>
        <w:adjustRightInd w:val="0"/>
        <w:spacing w:line="232" w:lineRule="exact"/>
        <w:ind w:left="1276" w:hanging="567"/>
        <w:rPr>
          <w:rStyle w:val="SubtleEmphasis"/>
          <w:rFonts w:ascii="Arial" w:hAnsi="Arial" w:cs="Arial"/>
          <w:i w:val="0"/>
          <w:color w:val="002060"/>
        </w:rPr>
      </w:pPr>
      <w:r w:rsidRPr="00036CFC">
        <w:rPr>
          <w:rStyle w:val="SubtleEmphasis"/>
          <w:rFonts w:ascii="Arial" w:hAnsi="Arial" w:cs="Arial"/>
          <w:i w:val="0"/>
          <w:color w:val="002060"/>
        </w:rPr>
        <w:lastRenderedPageBreak/>
        <w:t>c)</w:t>
      </w:r>
      <w:r w:rsidRPr="00036CFC">
        <w:rPr>
          <w:rStyle w:val="SubtleEmphasis"/>
          <w:rFonts w:ascii="Arial" w:hAnsi="Arial" w:cs="Arial"/>
          <w:i w:val="0"/>
          <w:color w:val="002060"/>
        </w:rPr>
        <w:tab/>
        <w:t>Nominate and appoint person for managing the on site safety programmed.</w:t>
      </w:r>
    </w:p>
    <w:p w:rsidR="00C6486E" w:rsidRPr="00036CFC" w:rsidRDefault="00C6486E" w:rsidP="00B16767">
      <w:pPr>
        <w:widowControl w:val="0"/>
        <w:tabs>
          <w:tab w:val="left" w:pos="1286"/>
          <w:tab w:val="left" w:pos="1661"/>
        </w:tabs>
        <w:autoSpaceDE w:val="0"/>
        <w:autoSpaceDN w:val="0"/>
        <w:adjustRightInd w:val="0"/>
        <w:spacing w:line="232" w:lineRule="exact"/>
        <w:ind w:hanging="952"/>
        <w:rPr>
          <w:rStyle w:val="SubtleEmphasis"/>
          <w:rFonts w:ascii="Arial" w:hAnsi="Arial" w:cs="Arial"/>
          <w:i w:val="0"/>
          <w:color w:val="002060"/>
        </w:rPr>
      </w:pPr>
    </w:p>
    <w:p w:rsidR="00C6486E" w:rsidRPr="00036CFC" w:rsidRDefault="00C6486E" w:rsidP="00B16767">
      <w:pPr>
        <w:widowControl w:val="0"/>
        <w:tabs>
          <w:tab w:val="left" w:pos="1276"/>
        </w:tabs>
        <w:autoSpaceDE w:val="0"/>
        <w:autoSpaceDN w:val="0"/>
        <w:adjustRightInd w:val="0"/>
        <w:spacing w:line="232" w:lineRule="exact"/>
        <w:ind w:left="1276" w:hanging="567"/>
        <w:rPr>
          <w:rStyle w:val="SubtleEmphasis"/>
          <w:rFonts w:ascii="Arial" w:hAnsi="Arial" w:cs="Arial"/>
          <w:i w:val="0"/>
          <w:color w:val="002060"/>
        </w:rPr>
      </w:pPr>
      <w:r w:rsidRPr="00036CFC">
        <w:rPr>
          <w:rStyle w:val="SubtleEmphasis"/>
          <w:rFonts w:ascii="Arial" w:hAnsi="Arial" w:cs="Arial"/>
          <w:i w:val="0"/>
          <w:color w:val="002060"/>
        </w:rPr>
        <w:t>d)</w:t>
      </w:r>
      <w:r w:rsidRPr="00036CFC">
        <w:rPr>
          <w:rStyle w:val="SubtleEmphasis"/>
          <w:rFonts w:ascii="Arial" w:hAnsi="Arial" w:cs="Arial"/>
          <w:i w:val="0"/>
          <w:color w:val="002060"/>
        </w:rPr>
        <w:tab/>
        <w:t>Ensure that active follow up, in co-ordination with GVK supervision is carried out for any injury, site incident, or failure of the safety management system.</w:t>
      </w:r>
    </w:p>
    <w:p w:rsidR="00C6486E" w:rsidRPr="00036CFC" w:rsidRDefault="00C6486E" w:rsidP="00B16767">
      <w:pPr>
        <w:widowControl w:val="0"/>
        <w:tabs>
          <w:tab w:val="left" w:pos="1286"/>
          <w:tab w:val="left" w:pos="1661"/>
        </w:tabs>
        <w:autoSpaceDE w:val="0"/>
        <w:autoSpaceDN w:val="0"/>
        <w:adjustRightInd w:val="0"/>
        <w:spacing w:line="232" w:lineRule="exact"/>
        <w:ind w:hanging="952"/>
        <w:rPr>
          <w:rStyle w:val="SubtleEmphasis"/>
          <w:rFonts w:ascii="Arial" w:hAnsi="Arial" w:cs="Arial"/>
          <w:i w:val="0"/>
          <w:color w:val="002060"/>
        </w:rPr>
      </w:pPr>
    </w:p>
    <w:p w:rsidR="00C6486E" w:rsidRPr="00036CFC" w:rsidRDefault="00C6486E" w:rsidP="00B16767">
      <w:pPr>
        <w:widowControl w:val="0"/>
        <w:tabs>
          <w:tab w:val="left" w:pos="1276"/>
        </w:tabs>
        <w:autoSpaceDE w:val="0"/>
        <w:autoSpaceDN w:val="0"/>
        <w:adjustRightInd w:val="0"/>
        <w:spacing w:line="232" w:lineRule="exact"/>
        <w:ind w:left="1276" w:hanging="567"/>
        <w:rPr>
          <w:rStyle w:val="SubtleEmphasis"/>
          <w:rFonts w:ascii="Arial" w:hAnsi="Arial" w:cs="Arial"/>
          <w:i w:val="0"/>
          <w:color w:val="002060"/>
        </w:rPr>
      </w:pPr>
      <w:r w:rsidRPr="00036CFC">
        <w:rPr>
          <w:rStyle w:val="SubtleEmphasis"/>
          <w:rFonts w:ascii="Arial" w:hAnsi="Arial" w:cs="Arial"/>
          <w:i w:val="0"/>
          <w:color w:val="002060"/>
        </w:rPr>
        <w:t>h)</w:t>
      </w:r>
      <w:r w:rsidRPr="00036CFC">
        <w:rPr>
          <w:rStyle w:val="SubtleEmphasis"/>
          <w:rFonts w:ascii="Arial" w:hAnsi="Arial" w:cs="Arial"/>
          <w:i w:val="0"/>
          <w:color w:val="002060"/>
        </w:rPr>
        <w:tab/>
        <w:t>Forward any relevant information for inclusion in the health and safety file.</w:t>
      </w:r>
    </w:p>
    <w:p w:rsidR="00C6486E" w:rsidRPr="00036CFC" w:rsidRDefault="00C6486E" w:rsidP="00B16767">
      <w:pPr>
        <w:widowControl w:val="0"/>
        <w:tabs>
          <w:tab w:val="left" w:pos="1286"/>
          <w:tab w:val="left" w:pos="1661"/>
        </w:tabs>
        <w:autoSpaceDE w:val="0"/>
        <w:autoSpaceDN w:val="0"/>
        <w:adjustRightInd w:val="0"/>
        <w:spacing w:line="232" w:lineRule="exact"/>
        <w:ind w:hanging="952"/>
        <w:rPr>
          <w:rStyle w:val="SubtleEmphasis"/>
          <w:rFonts w:ascii="Arial" w:hAnsi="Arial" w:cs="Arial"/>
          <w:i w:val="0"/>
          <w:color w:val="002060"/>
        </w:rPr>
      </w:pPr>
    </w:p>
    <w:p w:rsidR="00C6486E" w:rsidRPr="00036CFC" w:rsidRDefault="00C6486E" w:rsidP="00B16767">
      <w:pPr>
        <w:widowControl w:val="0"/>
        <w:tabs>
          <w:tab w:val="left" w:pos="1276"/>
        </w:tabs>
        <w:autoSpaceDE w:val="0"/>
        <w:autoSpaceDN w:val="0"/>
        <w:adjustRightInd w:val="0"/>
        <w:spacing w:line="459" w:lineRule="exact"/>
        <w:ind w:left="1276" w:hanging="567"/>
        <w:rPr>
          <w:rStyle w:val="SubtleEmphasis"/>
          <w:rFonts w:ascii="Arial" w:hAnsi="Arial" w:cs="Arial"/>
          <w:i w:val="0"/>
          <w:color w:val="002060"/>
        </w:rPr>
      </w:pPr>
      <w:r w:rsidRPr="00036CFC">
        <w:rPr>
          <w:rStyle w:val="SubtleEmphasis"/>
          <w:rFonts w:ascii="Arial" w:hAnsi="Arial" w:cs="Arial"/>
          <w:i w:val="0"/>
          <w:color w:val="002060"/>
        </w:rPr>
        <w:t>I)</w:t>
      </w:r>
      <w:r w:rsidRPr="00036CFC">
        <w:rPr>
          <w:rStyle w:val="SubtleEmphasis"/>
          <w:rFonts w:ascii="Arial" w:hAnsi="Arial" w:cs="Arial"/>
          <w:i w:val="0"/>
          <w:color w:val="002060"/>
        </w:rPr>
        <w:tab/>
        <w:t xml:space="preserve">put in place a Health, Safety &amp; Environment </w:t>
      </w:r>
      <w:r w:rsidR="00EE52E2" w:rsidRPr="00036CFC">
        <w:rPr>
          <w:rStyle w:val="SubtleEmphasis"/>
          <w:rFonts w:ascii="Arial" w:hAnsi="Arial" w:cs="Arial"/>
          <w:i w:val="0"/>
          <w:color w:val="002060"/>
        </w:rPr>
        <w:t>onsite</w:t>
      </w:r>
      <w:r w:rsidRPr="00036CFC">
        <w:rPr>
          <w:rStyle w:val="SubtleEmphasis"/>
          <w:rFonts w:ascii="Arial" w:hAnsi="Arial" w:cs="Arial"/>
          <w:i w:val="0"/>
          <w:color w:val="002060"/>
        </w:rPr>
        <w:t xml:space="preserve"> Training Programmed, addressing the specific needs of his workforce.</w:t>
      </w:r>
    </w:p>
    <w:p w:rsidR="00C6486E" w:rsidRPr="00036CFC" w:rsidRDefault="00C6486E" w:rsidP="00C6486E">
      <w:pPr>
        <w:widowControl w:val="0"/>
        <w:tabs>
          <w:tab w:val="left" w:pos="924"/>
        </w:tabs>
        <w:autoSpaceDE w:val="0"/>
        <w:autoSpaceDN w:val="0"/>
        <w:adjustRightInd w:val="0"/>
        <w:spacing w:line="232" w:lineRule="exact"/>
        <w:rPr>
          <w:rStyle w:val="SubtleEmphasis"/>
          <w:rFonts w:ascii="Arial" w:hAnsi="Arial" w:cs="Arial"/>
          <w:i w:val="0"/>
          <w:color w:val="002060"/>
        </w:rPr>
      </w:pPr>
    </w:p>
    <w:p w:rsidR="00C6486E" w:rsidRPr="00036CFC" w:rsidRDefault="00C6486E" w:rsidP="00C6486E">
      <w:pPr>
        <w:widowControl w:val="0"/>
        <w:tabs>
          <w:tab w:val="left" w:pos="924"/>
        </w:tabs>
        <w:autoSpaceDE w:val="0"/>
        <w:autoSpaceDN w:val="0"/>
        <w:adjustRightInd w:val="0"/>
        <w:spacing w:line="232" w:lineRule="exact"/>
        <w:rPr>
          <w:rStyle w:val="SubtleEmphasis"/>
          <w:rFonts w:ascii="Arial" w:hAnsi="Arial" w:cs="Arial"/>
          <w:i w:val="0"/>
          <w:color w:val="002060"/>
        </w:rPr>
      </w:pPr>
    </w:p>
    <w:p w:rsidR="00620852" w:rsidRPr="00036CFC" w:rsidRDefault="00C6486E" w:rsidP="00773680">
      <w:pPr>
        <w:widowControl w:val="0"/>
        <w:numPr>
          <w:ilvl w:val="0"/>
          <w:numId w:val="32"/>
        </w:numPr>
        <w:tabs>
          <w:tab w:val="left" w:pos="924"/>
        </w:tabs>
        <w:autoSpaceDE w:val="0"/>
        <w:autoSpaceDN w:val="0"/>
        <w:adjustRightInd w:val="0"/>
        <w:spacing w:line="360" w:lineRule="auto"/>
        <w:rPr>
          <w:rStyle w:val="SubtleEmphasis"/>
          <w:rFonts w:ascii="Arial" w:hAnsi="Arial" w:cs="Arial"/>
          <w:b/>
          <w:color w:val="002060"/>
        </w:rPr>
      </w:pPr>
      <w:r w:rsidRPr="00036CFC">
        <w:rPr>
          <w:rStyle w:val="SubtleEmphasis"/>
          <w:rFonts w:ascii="Arial" w:hAnsi="Arial" w:cs="Arial"/>
          <w:b/>
          <w:color w:val="002060"/>
        </w:rPr>
        <w:t xml:space="preserve">       As onsite work progresses</w:t>
      </w:r>
      <w:r w:rsidRPr="00036CFC">
        <w:rPr>
          <w:rStyle w:val="SubtleEmphasis"/>
          <w:rFonts w:ascii="Arial" w:hAnsi="Arial" w:cs="Arial"/>
          <w:b/>
          <w:color w:val="002060"/>
        </w:rPr>
        <w:br/>
      </w:r>
    </w:p>
    <w:p w:rsidR="00C6486E" w:rsidRPr="00036CFC" w:rsidRDefault="00C6486E" w:rsidP="00620852">
      <w:pPr>
        <w:widowControl w:val="0"/>
        <w:tabs>
          <w:tab w:val="left" w:pos="924"/>
        </w:tabs>
        <w:autoSpaceDE w:val="0"/>
        <w:autoSpaceDN w:val="0"/>
        <w:adjustRightInd w:val="0"/>
        <w:spacing w:line="360" w:lineRule="auto"/>
        <w:ind w:left="1080"/>
        <w:rPr>
          <w:rStyle w:val="SubtleEmphasis"/>
          <w:rFonts w:ascii="Arial" w:hAnsi="Arial" w:cs="Arial"/>
          <w:b/>
          <w:color w:val="002060"/>
        </w:rPr>
      </w:pPr>
      <w:r w:rsidRPr="00036CFC">
        <w:rPr>
          <w:rStyle w:val="SubtleEmphasis"/>
          <w:rFonts w:ascii="Arial" w:hAnsi="Arial" w:cs="Arial"/>
          <w:b/>
          <w:color w:val="002060"/>
        </w:rPr>
        <w:tab/>
      </w:r>
    </w:p>
    <w:p w:rsidR="00C6486E" w:rsidRPr="00036CFC" w:rsidRDefault="00C6486E" w:rsidP="00C6486E">
      <w:pPr>
        <w:widowControl w:val="0"/>
        <w:tabs>
          <w:tab w:val="left" w:pos="924"/>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The designated responsible person shall:</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a)</w:t>
      </w:r>
      <w:r w:rsidRPr="00036CFC">
        <w:rPr>
          <w:rStyle w:val="SubtleEmphasis"/>
          <w:rFonts w:ascii="Arial" w:hAnsi="Arial" w:cs="Arial"/>
          <w:i w:val="0"/>
          <w:color w:val="002060"/>
        </w:rPr>
        <w:tab/>
        <w:t>Daily plan for type and nature of work</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b)</w:t>
      </w:r>
      <w:r w:rsidRPr="00036CFC">
        <w:rPr>
          <w:rStyle w:val="SubtleEmphasis"/>
          <w:rFonts w:ascii="Arial" w:hAnsi="Arial" w:cs="Arial"/>
          <w:i w:val="0"/>
          <w:color w:val="002060"/>
        </w:rPr>
        <w:tab/>
        <w:t>Scope of work</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c)</w:t>
      </w:r>
      <w:r w:rsidRPr="00036CFC">
        <w:rPr>
          <w:rStyle w:val="SubtleEmphasis"/>
          <w:rFonts w:ascii="Arial" w:hAnsi="Arial" w:cs="Arial"/>
          <w:i w:val="0"/>
          <w:color w:val="002060"/>
        </w:rPr>
        <w:tab/>
        <w:t>Allowable working hours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d)</w:t>
      </w:r>
      <w:r w:rsidRPr="00036CFC">
        <w:rPr>
          <w:rStyle w:val="SubtleEmphasis"/>
          <w:rFonts w:ascii="Arial" w:hAnsi="Arial" w:cs="Arial"/>
          <w:i w:val="0"/>
          <w:color w:val="002060"/>
        </w:rPr>
        <w:tab/>
        <w:t>Confirm that work can be safety executed within the proposed programmed of works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e)</w:t>
      </w:r>
      <w:r w:rsidRPr="00036CFC">
        <w:rPr>
          <w:rStyle w:val="SubtleEmphasis"/>
          <w:rFonts w:ascii="Arial" w:hAnsi="Arial" w:cs="Arial"/>
          <w:i w:val="0"/>
          <w:color w:val="002060"/>
        </w:rPr>
        <w:tab/>
        <w:t>HSE Induction Requirements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f)</w:t>
      </w:r>
      <w:r w:rsidRPr="00036CFC">
        <w:rPr>
          <w:rStyle w:val="SubtleEmphasis"/>
          <w:rFonts w:ascii="Arial" w:hAnsi="Arial" w:cs="Arial"/>
          <w:i w:val="0"/>
          <w:color w:val="002060"/>
        </w:rPr>
        <w:tab/>
        <w:t>Personnel Protective Clothing</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g)</w:t>
      </w:r>
      <w:r w:rsidRPr="00036CFC">
        <w:rPr>
          <w:rStyle w:val="SubtleEmphasis"/>
          <w:rFonts w:ascii="Arial" w:hAnsi="Arial" w:cs="Arial"/>
          <w:i w:val="0"/>
          <w:color w:val="002060"/>
        </w:rPr>
        <w:tab/>
        <w:t>Equipment, standards and requirements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h)</w:t>
      </w:r>
      <w:r w:rsidRPr="00036CFC">
        <w:rPr>
          <w:rStyle w:val="SubtleEmphasis"/>
          <w:rFonts w:ascii="Arial" w:hAnsi="Arial" w:cs="Arial"/>
          <w:i w:val="0"/>
          <w:color w:val="002060"/>
        </w:rPr>
        <w:tab/>
        <w:t>Noise restriction including local requirements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i)</w:t>
      </w:r>
      <w:r w:rsidRPr="00036CFC">
        <w:rPr>
          <w:rStyle w:val="SubtleEmphasis"/>
          <w:rFonts w:ascii="Arial" w:hAnsi="Arial" w:cs="Arial"/>
          <w:i w:val="0"/>
          <w:color w:val="002060"/>
        </w:rPr>
        <w:tab/>
        <w:t>Interfaces with other Contractors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j)</w:t>
      </w:r>
      <w:r w:rsidRPr="00036CFC">
        <w:rPr>
          <w:rStyle w:val="SubtleEmphasis"/>
          <w:rFonts w:ascii="Arial" w:hAnsi="Arial" w:cs="Arial"/>
          <w:i w:val="0"/>
          <w:color w:val="002060"/>
        </w:rPr>
        <w:tab/>
        <w:t>Contractors HSE plan</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k)</w:t>
      </w:r>
      <w:r w:rsidRPr="00036CFC">
        <w:rPr>
          <w:rStyle w:val="SubtleEmphasis"/>
          <w:rFonts w:ascii="Arial" w:hAnsi="Arial" w:cs="Arial"/>
          <w:i w:val="0"/>
          <w:color w:val="002060"/>
        </w:rPr>
        <w:tab/>
        <w:t>Auditing — participation and involvement</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I)</w:t>
      </w:r>
      <w:r w:rsidRPr="00036CFC">
        <w:rPr>
          <w:rStyle w:val="SubtleEmphasis"/>
          <w:rFonts w:ascii="Arial" w:hAnsi="Arial" w:cs="Arial"/>
          <w:i w:val="0"/>
          <w:color w:val="002060"/>
        </w:rPr>
        <w:tab/>
        <w:t>Daily Risk Assessments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m)</w:t>
      </w:r>
      <w:r w:rsidRPr="00036CFC">
        <w:rPr>
          <w:rStyle w:val="SubtleEmphasis"/>
          <w:rFonts w:ascii="Arial" w:hAnsi="Arial" w:cs="Arial"/>
          <w:i w:val="0"/>
          <w:color w:val="002060"/>
        </w:rPr>
        <w:tab/>
        <w:t>Work Stoppages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n)</w:t>
      </w:r>
      <w:r w:rsidRPr="00036CFC">
        <w:rPr>
          <w:rStyle w:val="SubtleEmphasis"/>
          <w:rFonts w:ascii="Arial" w:hAnsi="Arial" w:cs="Arial"/>
          <w:i w:val="0"/>
          <w:color w:val="002060"/>
        </w:rPr>
        <w:tab/>
        <w:t>Training</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o)</w:t>
      </w:r>
      <w:r w:rsidRPr="00036CFC">
        <w:rPr>
          <w:rStyle w:val="SubtleEmphasis"/>
          <w:rFonts w:ascii="Arial" w:hAnsi="Arial" w:cs="Arial"/>
          <w:i w:val="0"/>
          <w:color w:val="002060"/>
        </w:rPr>
        <w:tab/>
        <w:t>Hazardous materials (bringing into the Premises)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p)</w:t>
      </w:r>
      <w:r w:rsidRPr="00036CFC">
        <w:rPr>
          <w:rStyle w:val="SubtleEmphasis"/>
          <w:rFonts w:ascii="Arial" w:hAnsi="Arial" w:cs="Arial"/>
          <w:i w:val="0"/>
          <w:color w:val="002060"/>
        </w:rPr>
        <w:tab/>
        <w:t>Reporting of incidents and accidents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q)</w:t>
      </w:r>
      <w:r w:rsidRPr="00036CFC">
        <w:rPr>
          <w:rStyle w:val="SubtleEmphasis"/>
          <w:rFonts w:ascii="Arial" w:hAnsi="Arial" w:cs="Arial"/>
          <w:i w:val="0"/>
          <w:color w:val="002060"/>
        </w:rPr>
        <w:tab/>
        <w:t>Permit System — administration and requirements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r)</w:t>
      </w:r>
      <w:r w:rsidRPr="00036CFC">
        <w:rPr>
          <w:rStyle w:val="SubtleEmphasis"/>
          <w:rFonts w:ascii="Arial" w:hAnsi="Arial" w:cs="Arial"/>
          <w:i w:val="0"/>
          <w:color w:val="002060"/>
        </w:rPr>
        <w:tab/>
        <w:t>Consider Language barriers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t)</w:t>
      </w:r>
      <w:r w:rsidRPr="00036CFC">
        <w:rPr>
          <w:rStyle w:val="SubtleEmphasis"/>
          <w:rFonts w:ascii="Arial" w:hAnsi="Arial" w:cs="Arial"/>
          <w:i w:val="0"/>
          <w:color w:val="002060"/>
        </w:rPr>
        <w:tab/>
        <w:t>Any other specific anticipated hazards related to the work scope</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u)</w:t>
      </w:r>
      <w:r w:rsidRPr="00036CFC">
        <w:rPr>
          <w:rStyle w:val="SubtleEmphasis"/>
          <w:rFonts w:ascii="Arial" w:hAnsi="Arial" w:cs="Arial"/>
          <w:i w:val="0"/>
          <w:color w:val="002060"/>
        </w:rPr>
        <w:tab/>
        <w:t>Environmental Considerations</w:t>
      </w:r>
    </w:p>
    <w:p w:rsidR="00C6486E" w:rsidRPr="00036CFC" w:rsidRDefault="00C6486E" w:rsidP="00C6486E">
      <w:pPr>
        <w:widowControl w:val="0"/>
        <w:tabs>
          <w:tab w:val="left" w:pos="924"/>
        </w:tabs>
        <w:autoSpaceDE w:val="0"/>
        <w:autoSpaceDN w:val="0"/>
        <w:adjustRightInd w:val="0"/>
        <w:spacing w:line="360" w:lineRule="auto"/>
        <w:rPr>
          <w:rStyle w:val="SubtleEmphasis"/>
          <w:rFonts w:ascii="Arial" w:hAnsi="Arial" w:cs="Arial"/>
          <w:i w:val="0"/>
          <w:color w:val="002060"/>
        </w:rPr>
      </w:pPr>
    </w:p>
    <w:p w:rsidR="00C6486E" w:rsidRPr="00036CFC" w:rsidRDefault="00C6486E" w:rsidP="00B16767">
      <w:pPr>
        <w:widowControl w:val="0"/>
        <w:tabs>
          <w:tab w:val="left" w:pos="924"/>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Daily team talks shall be given at start of each shift. These will be conducted by the Contractors line supervision and should address the application of HSE rules and procedures to the hazards of current work. Duration of the team talk should typically be 5 minutes, but particularly hazardous operations may require extended team talks, for example, confined space entry.</w:t>
      </w:r>
    </w:p>
    <w:p w:rsidR="00C6486E" w:rsidRPr="00036CFC" w:rsidRDefault="00C6486E" w:rsidP="00C6486E">
      <w:pPr>
        <w:widowControl w:val="0"/>
        <w:tabs>
          <w:tab w:val="left" w:pos="924"/>
        </w:tabs>
        <w:autoSpaceDE w:val="0"/>
        <w:autoSpaceDN w:val="0"/>
        <w:adjustRightInd w:val="0"/>
        <w:ind w:left="924" w:hanging="924"/>
        <w:rPr>
          <w:rStyle w:val="SubtleEmphasis"/>
          <w:rFonts w:ascii="Arial" w:hAnsi="Arial" w:cs="Arial"/>
          <w:i w:val="0"/>
          <w:color w:val="002060"/>
        </w:rPr>
      </w:pPr>
      <w:r w:rsidRPr="00036CFC">
        <w:rPr>
          <w:rStyle w:val="SubtleEmphasis"/>
          <w:rFonts w:ascii="Arial" w:hAnsi="Arial" w:cs="Arial"/>
          <w:i w:val="0"/>
          <w:color w:val="002060"/>
        </w:rPr>
        <w:t xml:space="preserve">A register shall be maintained and daily checks be carried out. </w:t>
      </w:r>
    </w:p>
    <w:p w:rsidR="00C6486E" w:rsidRPr="00036CFC" w:rsidRDefault="00C6486E" w:rsidP="00C6486E">
      <w:pPr>
        <w:widowControl w:val="0"/>
        <w:tabs>
          <w:tab w:val="left" w:pos="924"/>
        </w:tabs>
        <w:autoSpaceDE w:val="0"/>
        <w:autoSpaceDN w:val="0"/>
        <w:adjustRightInd w:val="0"/>
        <w:ind w:left="924" w:hanging="924"/>
        <w:rPr>
          <w:rStyle w:val="SubtleEmphasis"/>
          <w:rFonts w:ascii="Arial" w:hAnsi="Arial" w:cs="Arial"/>
          <w:i w:val="0"/>
          <w:color w:val="002060"/>
        </w:rPr>
      </w:pPr>
      <w:r w:rsidRPr="00036CFC">
        <w:rPr>
          <w:rStyle w:val="SubtleEmphasis"/>
          <w:rFonts w:ascii="Arial" w:hAnsi="Arial" w:cs="Arial"/>
          <w:i w:val="0"/>
          <w:color w:val="002060"/>
        </w:rPr>
        <w:t>Items to be verified are:</w:t>
      </w:r>
    </w:p>
    <w:p w:rsidR="00C6486E" w:rsidRPr="00036CFC" w:rsidRDefault="00C6486E" w:rsidP="00C6486E">
      <w:pPr>
        <w:widowControl w:val="0"/>
        <w:tabs>
          <w:tab w:val="left" w:pos="924"/>
        </w:tabs>
        <w:autoSpaceDE w:val="0"/>
        <w:autoSpaceDN w:val="0"/>
        <w:adjustRightInd w:val="0"/>
        <w:ind w:left="924" w:hanging="924"/>
        <w:rPr>
          <w:rStyle w:val="SubtleEmphasis"/>
          <w:rFonts w:ascii="Arial" w:hAnsi="Arial" w:cs="Arial"/>
          <w:i w:val="0"/>
          <w:color w:val="002060"/>
        </w:rPr>
      </w:pPr>
    </w:p>
    <w:tbl>
      <w:tblPr>
        <w:tblW w:w="4116"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00"/>
      </w:tblPr>
      <w:tblGrid>
        <w:gridCol w:w="4116"/>
      </w:tblGrid>
      <w:tr w:rsidR="00C6486E" w:rsidRPr="00036CFC" w:rsidTr="0087276A">
        <w:trPr>
          <w:trHeight w:val="357"/>
        </w:trPr>
        <w:tc>
          <w:tcPr>
            <w:tcW w:w="4116" w:type="dxa"/>
            <w:shd w:val="clear" w:color="auto" w:fill="A7BFDE"/>
            <w:noWrap/>
          </w:tcPr>
          <w:p w:rsidR="00C6486E" w:rsidRPr="00036CFC" w:rsidRDefault="00C6486E" w:rsidP="0087276A">
            <w:pPr>
              <w:pStyle w:val="Heading4"/>
              <w:rPr>
                <w:rStyle w:val="SubtleEmphasis"/>
                <w:rFonts w:ascii="Arial" w:eastAsia="Arial Unicode MS" w:hAnsi="Arial" w:cs="Arial"/>
                <w:i w:val="0"/>
                <w:color w:val="002060"/>
              </w:rPr>
            </w:pPr>
            <w:r w:rsidRPr="00036CFC">
              <w:rPr>
                <w:rStyle w:val="SubtleEmphasis"/>
                <w:rFonts w:ascii="Arial" w:hAnsi="Arial" w:cs="Arial"/>
                <w:i w:val="0"/>
                <w:color w:val="002060"/>
              </w:rPr>
              <w:t>SUSPENDED SCAFFOLD</w:t>
            </w:r>
          </w:p>
        </w:tc>
      </w:tr>
      <w:tr w:rsidR="00C6486E" w:rsidRPr="00036CFC" w:rsidTr="0087276A">
        <w:trPr>
          <w:trHeight w:val="357"/>
        </w:trPr>
        <w:tc>
          <w:tcPr>
            <w:tcW w:w="4116" w:type="dxa"/>
            <w:shd w:val="clear" w:color="auto" w:fill="A7BFDE"/>
            <w:noWrap/>
          </w:tcPr>
          <w:p w:rsidR="00C6486E" w:rsidRPr="00036CFC" w:rsidRDefault="00C6486E" w:rsidP="0087276A">
            <w:pPr>
              <w:rPr>
                <w:rStyle w:val="SubtleEmphasis"/>
                <w:rFonts w:ascii="Arial" w:hAnsi="Arial" w:cs="Arial"/>
                <w:i w:val="0"/>
                <w:color w:val="002060"/>
              </w:rPr>
            </w:pPr>
            <w:r w:rsidRPr="00036CFC">
              <w:rPr>
                <w:rStyle w:val="SubtleEmphasis"/>
                <w:rFonts w:ascii="Arial" w:hAnsi="Arial" w:cs="Arial"/>
                <w:i w:val="0"/>
                <w:color w:val="002060"/>
              </w:rPr>
              <w:t>Sound Equipment</w:t>
            </w:r>
          </w:p>
        </w:tc>
      </w:tr>
      <w:tr w:rsidR="00C6486E" w:rsidRPr="00036CFC" w:rsidTr="0087276A">
        <w:trPr>
          <w:trHeight w:val="357"/>
        </w:trPr>
        <w:tc>
          <w:tcPr>
            <w:tcW w:w="4116" w:type="dxa"/>
            <w:shd w:val="clear" w:color="auto" w:fill="A7BFDE"/>
            <w:noWrap/>
          </w:tcPr>
          <w:p w:rsidR="00C6486E" w:rsidRPr="00036CFC" w:rsidRDefault="00C6486E" w:rsidP="0087276A">
            <w:pPr>
              <w:rPr>
                <w:rStyle w:val="SubtleEmphasis"/>
                <w:rFonts w:ascii="Arial" w:hAnsi="Arial" w:cs="Arial"/>
                <w:i w:val="0"/>
                <w:color w:val="002060"/>
              </w:rPr>
            </w:pPr>
            <w:r w:rsidRPr="00036CFC">
              <w:rPr>
                <w:rStyle w:val="SubtleEmphasis"/>
                <w:rFonts w:ascii="Arial" w:hAnsi="Arial" w:cs="Arial"/>
                <w:i w:val="0"/>
                <w:color w:val="002060"/>
              </w:rPr>
              <w:t>Not Overloaded</w:t>
            </w:r>
          </w:p>
        </w:tc>
      </w:tr>
      <w:tr w:rsidR="00C6486E" w:rsidRPr="00036CFC" w:rsidTr="0087276A">
        <w:trPr>
          <w:trHeight w:val="357"/>
        </w:trPr>
        <w:tc>
          <w:tcPr>
            <w:tcW w:w="4116" w:type="dxa"/>
            <w:shd w:val="clear" w:color="auto" w:fill="A7BFDE"/>
            <w:noWrap/>
          </w:tcPr>
          <w:p w:rsidR="00C6486E" w:rsidRPr="00036CFC" w:rsidRDefault="00C6486E" w:rsidP="0087276A">
            <w:pPr>
              <w:rPr>
                <w:rStyle w:val="SubtleEmphasis"/>
                <w:rFonts w:ascii="Arial" w:hAnsi="Arial" w:cs="Arial"/>
                <w:i w:val="0"/>
                <w:color w:val="002060"/>
              </w:rPr>
            </w:pPr>
            <w:r w:rsidRPr="00036CFC">
              <w:rPr>
                <w:rStyle w:val="SubtleEmphasis"/>
                <w:rFonts w:ascii="Arial" w:hAnsi="Arial" w:cs="Arial"/>
                <w:i w:val="0"/>
                <w:color w:val="002060"/>
              </w:rPr>
              <w:t>Secure outriggers</w:t>
            </w:r>
          </w:p>
        </w:tc>
      </w:tr>
      <w:tr w:rsidR="00C6486E" w:rsidRPr="00036CFC" w:rsidTr="0087276A">
        <w:trPr>
          <w:trHeight w:val="357"/>
        </w:trPr>
        <w:tc>
          <w:tcPr>
            <w:tcW w:w="4116" w:type="dxa"/>
            <w:shd w:val="clear" w:color="auto" w:fill="A7BFDE"/>
            <w:noWrap/>
          </w:tcPr>
          <w:p w:rsidR="00C6486E" w:rsidRPr="00036CFC" w:rsidRDefault="00C6486E" w:rsidP="0087276A">
            <w:pPr>
              <w:rPr>
                <w:rStyle w:val="SubtleEmphasis"/>
                <w:rFonts w:ascii="Arial" w:hAnsi="Arial" w:cs="Arial"/>
                <w:i w:val="0"/>
                <w:color w:val="002060"/>
              </w:rPr>
            </w:pPr>
            <w:r w:rsidRPr="00036CFC">
              <w:rPr>
                <w:rStyle w:val="SubtleEmphasis"/>
                <w:rFonts w:ascii="Arial" w:hAnsi="Arial" w:cs="Arial"/>
                <w:i w:val="0"/>
                <w:color w:val="002060"/>
              </w:rPr>
              <w:t>Lifting Gear</w:t>
            </w:r>
          </w:p>
        </w:tc>
      </w:tr>
      <w:tr w:rsidR="00C6486E" w:rsidRPr="00036CFC" w:rsidTr="0087276A">
        <w:trPr>
          <w:trHeight w:val="357"/>
        </w:trPr>
        <w:tc>
          <w:tcPr>
            <w:tcW w:w="4116" w:type="dxa"/>
            <w:shd w:val="clear" w:color="auto" w:fill="A7BFDE"/>
            <w:noWrap/>
          </w:tcPr>
          <w:p w:rsidR="00C6486E" w:rsidRPr="00036CFC" w:rsidRDefault="00C6486E" w:rsidP="0087276A">
            <w:pPr>
              <w:rPr>
                <w:rStyle w:val="SubtleEmphasis"/>
                <w:rFonts w:ascii="Arial" w:hAnsi="Arial" w:cs="Arial"/>
                <w:i w:val="0"/>
                <w:color w:val="002060"/>
              </w:rPr>
            </w:pPr>
            <w:r w:rsidRPr="00036CFC">
              <w:rPr>
                <w:rStyle w:val="SubtleEmphasis"/>
                <w:rFonts w:ascii="Arial" w:hAnsi="Arial" w:cs="Arial"/>
                <w:i w:val="0"/>
                <w:color w:val="002060"/>
              </w:rPr>
              <w:t>Wire ropes</w:t>
            </w:r>
          </w:p>
        </w:tc>
      </w:tr>
      <w:tr w:rsidR="00C6486E" w:rsidRPr="00036CFC" w:rsidTr="0087276A">
        <w:trPr>
          <w:trHeight w:val="357"/>
        </w:trPr>
        <w:tc>
          <w:tcPr>
            <w:tcW w:w="4116" w:type="dxa"/>
            <w:shd w:val="clear" w:color="auto" w:fill="A7BFDE"/>
            <w:noWrap/>
          </w:tcPr>
          <w:p w:rsidR="00C6486E" w:rsidRPr="00036CFC" w:rsidRDefault="00C6486E" w:rsidP="0087276A">
            <w:pPr>
              <w:rPr>
                <w:rStyle w:val="SubtleEmphasis"/>
                <w:rFonts w:ascii="Arial" w:hAnsi="Arial" w:cs="Arial"/>
                <w:i w:val="0"/>
                <w:color w:val="002060"/>
              </w:rPr>
            </w:pPr>
            <w:r w:rsidRPr="00036CFC">
              <w:rPr>
                <w:rStyle w:val="SubtleEmphasis"/>
                <w:rFonts w:ascii="Arial" w:hAnsi="Arial" w:cs="Arial"/>
                <w:i w:val="0"/>
                <w:color w:val="002060"/>
              </w:rPr>
              <w:t>Shackles</w:t>
            </w:r>
          </w:p>
        </w:tc>
      </w:tr>
      <w:tr w:rsidR="00C6486E" w:rsidRPr="00036CFC" w:rsidTr="0087276A">
        <w:trPr>
          <w:trHeight w:val="357"/>
        </w:trPr>
        <w:tc>
          <w:tcPr>
            <w:tcW w:w="4116" w:type="dxa"/>
            <w:shd w:val="clear" w:color="auto" w:fill="A7BFDE"/>
            <w:noWrap/>
          </w:tcPr>
          <w:p w:rsidR="00C6486E" w:rsidRPr="00036CFC" w:rsidRDefault="00C6486E" w:rsidP="0087276A">
            <w:pPr>
              <w:rPr>
                <w:rStyle w:val="SubtleEmphasis"/>
                <w:rFonts w:ascii="Arial" w:hAnsi="Arial" w:cs="Arial"/>
                <w:i w:val="0"/>
                <w:color w:val="002060"/>
              </w:rPr>
            </w:pPr>
            <w:r w:rsidRPr="00036CFC">
              <w:rPr>
                <w:rStyle w:val="SubtleEmphasis"/>
                <w:rFonts w:ascii="Arial" w:hAnsi="Arial" w:cs="Arial"/>
                <w:i w:val="0"/>
                <w:color w:val="002060"/>
              </w:rPr>
              <w:t>Safety belts available</w:t>
            </w:r>
          </w:p>
        </w:tc>
      </w:tr>
      <w:tr w:rsidR="00C6486E" w:rsidRPr="00036CFC" w:rsidTr="0087276A">
        <w:trPr>
          <w:trHeight w:val="357"/>
        </w:trPr>
        <w:tc>
          <w:tcPr>
            <w:tcW w:w="4116" w:type="dxa"/>
            <w:shd w:val="clear" w:color="auto" w:fill="A7BFDE"/>
            <w:noWrap/>
          </w:tcPr>
          <w:p w:rsidR="00C6486E" w:rsidRPr="00036CFC" w:rsidRDefault="00C6486E" w:rsidP="0087276A">
            <w:pPr>
              <w:rPr>
                <w:rStyle w:val="SubtleEmphasis"/>
                <w:rFonts w:ascii="Arial" w:hAnsi="Arial" w:cs="Arial"/>
                <w:i w:val="0"/>
                <w:color w:val="002060"/>
              </w:rPr>
            </w:pPr>
            <w:r w:rsidRPr="00036CFC">
              <w:rPr>
                <w:rStyle w:val="SubtleEmphasis"/>
                <w:rFonts w:ascii="Arial" w:hAnsi="Arial" w:cs="Arial"/>
                <w:i w:val="0"/>
                <w:color w:val="002060"/>
              </w:rPr>
              <w:t>Checked by a suspended scaffold specialist</w:t>
            </w:r>
          </w:p>
        </w:tc>
      </w:tr>
      <w:tr w:rsidR="00C6486E" w:rsidRPr="00036CFC" w:rsidTr="0087276A">
        <w:trPr>
          <w:trHeight w:val="357"/>
        </w:trPr>
        <w:tc>
          <w:tcPr>
            <w:tcW w:w="4116" w:type="dxa"/>
            <w:shd w:val="clear" w:color="auto" w:fill="A7BFDE"/>
            <w:noWrap/>
          </w:tcPr>
          <w:p w:rsidR="00C6486E" w:rsidRPr="00036CFC" w:rsidRDefault="00C6486E" w:rsidP="0087276A">
            <w:pPr>
              <w:rPr>
                <w:rStyle w:val="SubtleEmphasis"/>
                <w:rFonts w:ascii="Arial" w:hAnsi="Arial" w:cs="Arial"/>
                <w:i w:val="0"/>
                <w:color w:val="002060"/>
              </w:rPr>
            </w:pPr>
          </w:p>
        </w:tc>
      </w:tr>
    </w:tbl>
    <w:p w:rsidR="00C6486E" w:rsidRPr="00036CFC" w:rsidRDefault="00C6486E" w:rsidP="00D23BE5">
      <w:pPr>
        <w:widowControl w:val="0"/>
        <w:tabs>
          <w:tab w:val="left" w:pos="924"/>
        </w:tabs>
        <w:autoSpaceDE w:val="0"/>
        <w:autoSpaceDN w:val="0"/>
        <w:adjustRightInd w:val="0"/>
        <w:rPr>
          <w:rStyle w:val="SubtleEmphasis"/>
          <w:rFonts w:ascii="Arial" w:hAnsi="Arial" w:cs="Arial"/>
          <w:i w:val="0"/>
          <w:color w:val="002060"/>
        </w:rPr>
      </w:pPr>
    </w:p>
    <w:p w:rsidR="00C6486E" w:rsidRPr="00036CFC" w:rsidRDefault="00C6486E" w:rsidP="00773680">
      <w:pPr>
        <w:widowControl w:val="0"/>
        <w:numPr>
          <w:ilvl w:val="0"/>
          <w:numId w:val="32"/>
        </w:numPr>
        <w:tabs>
          <w:tab w:val="left" w:pos="924"/>
        </w:tabs>
        <w:autoSpaceDE w:val="0"/>
        <w:autoSpaceDN w:val="0"/>
        <w:adjustRightInd w:val="0"/>
        <w:rPr>
          <w:rStyle w:val="SubtleEmphasis"/>
          <w:rFonts w:ascii="Arial" w:hAnsi="Arial" w:cs="Arial"/>
          <w:b/>
          <w:color w:val="002060"/>
        </w:rPr>
      </w:pPr>
      <w:r w:rsidRPr="00036CFC">
        <w:rPr>
          <w:rStyle w:val="SubtleEmphasis"/>
          <w:rFonts w:ascii="Arial" w:hAnsi="Arial" w:cs="Arial"/>
          <w:i w:val="0"/>
          <w:color w:val="002060"/>
        </w:rPr>
        <w:t xml:space="preserve"> </w:t>
      </w:r>
      <w:r w:rsidRPr="00036CFC">
        <w:rPr>
          <w:rStyle w:val="SubtleEmphasis"/>
          <w:rFonts w:ascii="Arial" w:hAnsi="Arial" w:cs="Arial"/>
          <w:b/>
          <w:color w:val="002060"/>
        </w:rPr>
        <w:t>Housekeeping arrangements</w:t>
      </w:r>
    </w:p>
    <w:p w:rsidR="00C6486E" w:rsidRPr="00036CFC" w:rsidRDefault="00C6486E" w:rsidP="00C6486E">
      <w:pPr>
        <w:widowControl w:val="0"/>
        <w:tabs>
          <w:tab w:val="left" w:pos="924"/>
        </w:tabs>
        <w:autoSpaceDE w:val="0"/>
        <w:autoSpaceDN w:val="0"/>
        <w:adjustRightInd w:val="0"/>
        <w:rPr>
          <w:rStyle w:val="SubtleEmphasis"/>
          <w:rFonts w:ascii="Arial" w:hAnsi="Arial" w:cs="Arial"/>
          <w:i w:val="0"/>
          <w:color w:val="002060"/>
        </w:rPr>
      </w:pPr>
    </w:p>
    <w:p w:rsidR="00C6486E" w:rsidRPr="00036CFC" w:rsidRDefault="00C6486E" w:rsidP="00C6486E">
      <w:pPr>
        <w:widowControl w:val="0"/>
        <w:tabs>
          <w:tab w:val="left" w:pos="924"/>
        </w:tabs>
        <w:autoSpaceDE w:val="0"/>
        <w:autoSpaceDN w:val="0"/>
        <w:adjustRightInd w:val="0"/>
        <w:spacing w:line="360" w:lineRule="auto"/>
        <w:ind w:left="924"/>
        <w:rPr>
          <w:rStyle w:val="SubtleEmphasis"/>
          <w:rFonts w:ascii="Arial" w:hAnsi="Arial" w:cs="Arial"/>
          <w:i w:val="0"/>
          <w:color w:val="002060"/>
        </w:rPr>
      </w:pPr>
      <w:r w:rsidRPr="00036CFC">
        <w:rPr>
          <w:rStyle w:val="SubtleEmphasis"/>
          <w:rFonts w:ascii="Arial" w:hAnsi="Arial" w:cs="Arial"/>
          <w:i w:val="0"/>
          <w:color w:val="002060"/>
        </w:rPr>
        <w:t>The effectiveness of a HSE programmed is determined by the general standards of housekeeping maintained on site. Key points to be applied are:</w:t>
      </w:r>
    </w:p>
    <w:p w:rsidR="00C6486E" w:rsidRPr="00036CFC" w:rsidRDefault="00C6486E" w:rsidP="00B16767">
      <w:pPr>
        <w:widowControl w:val="0"/>
        <w:tabs>
          <w:tab w:val="left" w:pos="1276"/>
        </w:tabs>
        <w:autoSpaceDE w:val="0"/>
        <w:autoSpaceDN w:val="0"/>
        <w:adjustRightInd w:val="0"/>
        <w:spacing w:line="360" w:lineRule="auto"/>
        <w:ind w:left="1276" w:hanging="283"/>
        <w:rPr>
          <w:rStyle w:val="SubtleEmphasis"/>
          <w:rFonts w:ascii="Arial" w:hAnsi="Arial" w:cs="Arial"/>
          <w:i w:val="0"/>
          <w:color w:val="002060"/>
        </w:rPr>
      </w:pPr>
      <w:r w:rsidRPr="00036CFC">
        <w:rPr>
          <w:rStyle w:val="SubtleEmphasis"/>
          <w:rFonts w:ascii="Arial" w:hAnsi="Arial" w:cs="Arial"/>
          <w:i w:val="0"/>
          <w:color w:val="002060"/>
        </w:rPr>
        <w:t>a)</w:t>
      </w:r>
      <w:r w:rsidRPr="00036CFC">
        <w:rPr>
          <w:rStyle w:val="SubtleEmphasis"/>
          <w:rFonts w:ascii="Arial" w:hAnsi="Arial" w:cs="Arial"/>
          <w:i w:val="0"/>
          <w:color w:val="002060"/>
        </w:rPr>
        <w:tab/>
        <w:t>Cable management: strap hooks or rubber ties for hanging cables and hoses shall be provided to keep access ways clean and tidy</w:t>
      </w:r>
    </w:p>
    <w:p w:rsidR="00C6486E" w:rsidRPr="00036CFC" w:rsidRDefault="00C6486E" w:rsidP="00B16767">
      <w:pPr>
        <w:widowControl w:val="0"/>
        <w:tabs>
          <w:tab w:val="left" w:pos="1286"/>
          <w:tab w:val="left" w:pos="1661"/>
        </w:tabs>
        <w:autoSpaceDE w:val="0"/>
        <w:autoSpaceDN w:val="0"/>
        <w:adjustRightInd w:val="0"/>
        <w:spacing w:line="360" w:lineRule="auto"/>
        <w:ind w:left="1661" w:hanging="668"/>
        <w:rPr>
          <w:rStyle w:val="SubtleEmphasis"/>
          <w:rFonts w:ascii="Arial" w:hAnsi="Arial" w:cs="Arial"/>
          <w:i w:val="0"/>
          <w:color w:val="002060"/>
        </w:rPr>
      </w:pPr>
      <w:r w:rsidRPr="00036CFC">
        <w:rPr>
          <w:rStyle w:val="SubtleEmphasis"/>
          <w:rFonts w:ascii="Arial" w:hAnsi="Arial" w:cs="Arial"/>
          <w:i w:val="0"/>
          <w:color w:val="002060"/>
        </w:rPr>
        <w:t>b)</w:t>
      </w:r>
      <w:r w:rsidRPr="00036CFC">
        <w:rPr>
          <w:rStyle w:val="SubtleEmphasis"/>
          <w:rFonts w:ascii="Arial" w:hAnsi="Arial" w:cs="Arial"/>
          <w:i w:val="0"/>
          <w:color w:val="002060"/>
        </w:rPr>
        <w:tab/>
        <w:t>All loose material shall be stored in a clean and tidy manner</w:t>
      </w:r>
    </w:p>
    <w:p w:rsidR="00C6486E" w:rsidRPr="00036CFC" w:rsidRDefault="00C6486E" w:rsidP="00B16767">
      <w:pPr>
        <w:widowControl w:val="0"/>
        <w:tabs>
          <w:tab w:val="left" w:pos="1286"/>
          <w:tab w:val="left" w:pos="1661"/>
        </w:tabs>
        <w:autoSpaceDE w:val="0"/>
        <w:autoSpaceDN w:val="0"/>
        <w:adjustRightInd w:val="0"/>
        <w:spacing w:line="360" w:lineRule="auto"/>
        <w:ind w:left="1661" w:hanging="668"/>
        <w:rPr>
          <w:rStyle w:val="SubtleEmphasis"/>
          <w:rFonts w:ascii="Arial" w:hAnsi="Arial" w:cs="Arial"/>
          <w:i w:val="0"/>
          <w:color w:val="002060"/>
        </w:rPr>
      </w:pPr>
      <w:r w:rsidRPr="00036CFC">
        <w:rPr>
          <w:rStyle w:val="SubtleEmphasis"/>
          <w:rFonts w:ascii="Arial" w:hAnsi="Arial" w:cs="Arial"/>
          <w:i w:val="0"/>
          <w:color w:val="002060"/>
        </w:rPr>
        <w:t>c)</w:t>
      </w:r>
      <w:r w:rsidRPr="00036CFC">
        <w:rPr>
          <w:rStyle w:val="SubtleEmphasis"/>
          <w:rFonts w:ascii="Arial" w:hAnsi="Arial" w:cs="Arial"/>
          <w:i w:val="0"/>
          <w:color w:val="002060"/>
        </w:rPr>
        <w:tab/>
        <w:t>Scrap bins shall be sited near work areas, and cleaned regularly</w:t>
      </w:r>
    </w:p>
    <w:p w:rsidR="00C6486E" w:rsidRPr="00036CFC" w:rsidRDefault="00C6486E" w:rsidP="00773680">
      <w:pPr>
        <w:widowControl w:val="0"/>
        <w:numPr>
          <w:ilvl w:val="0"/>
          <w:numId w:val="29"/>
        </w:numPr>
        <w:tabs>
          <w:tab w:val="left" w:pos="1286"/>
          <w:tab w:val="left" w:pos="1661"/>
        </w:tabs>
        <w:autoSpaceDE w:val="0"/>
        <w:autoSpaceDN w:val="0"/>
        <w:adjustRightInd w:val="0"/>
        <w:spacing w:line="360" w:lineRule="auto"/>
        <w:ind w:hanging="1088"/>
        <w:rPr>
          <w:rStyle w:val="SubtleEmphasis"/>
          <w:rFonts w:ascii="Arial" w:hAnsi="Arial" w:cs="Arial"/>
          <w:i w:val="0"/>
          <w:color w:val="002060"/>
        </w:rPr>
      </w:pPr>
      <w:r w:rsidRPr="00036CFC">
        <w:rPr>
          <w:rStyle w:val="SubtleEmphasis"/>
          <w:rFonts w:ascii="Arial" w:hAnsi="Arial" w:cs="Arial"/>
          <w:i w:val="0"/>
          <w:color w:val="002060"/>
        </w:rPr>
        <w:t>Skips should be sited in strategic locations</w:t>
      </w:r>
    </w:p>
    <w:p w:rsidR="00C6486E" w:rsidRPr="00036CFC" w:rsidRDefault="00C6486E" w:rsidP="00773680">
      <w:pPr>
        <w:widowControl w:val="0"/>
        <w:numPr>
          <w:ilvl w:val="0"/>
          <w:numId w:val="29"/>
        </w:numPr>
        <w:tabs>
          <w:tab w:val="clear" w:pos="2081"/>
          <w:tab w:val="num" w:pos="1155"/>
          <w:tab w:val="num" w:pos="1276"/>
        </w:tabs>
        <w:autoSpaceDE w:val="0"/>
        <w:autoSpaceDN w:val="0"/>
        <w:adjustRightInd w:val="0"/>
        <w:spacing w:line="360" w:lineRule="auto"/>
        <w:ind w:left="1276" w:hanging="283"/>
        <w:rPr>
          <w:rStyle w:val="SubtleEmphasis"/>
          <w:rFonts w:ascii="Arial" w:hAnsi="Arial" w:cs="Arial"/>
          <w:i w:val="0"/>
          <w:color w:val="002060"/>
        </w:rPr>
      </w:pPr>
      <w:r w:rsidRPr="00036CFC">
        <w:rPr>
          <w:rStyle w:val="SubtleEmphasis"/>
          <w:rFonts w:ascii="Arial" w:hAnsi="Arial" w:cs="Arial"/>
          <w:i w:val="0"/>
          <w:color w:val="002060"/>
        </w:rPr>
        <w:t>Scaffolding platforms shall be kept clear of debris, with all material stored</w:t>
      </w:r>
      <w:r w:rsidR="00B16767" w:rsidRPr="00036CFC">
        <w:rPr>
          <w:rStyle w:val="SubtleEmphasis"/>
          <w:rFonts w:ascii="Arial" w:hAnsi="Arial" w:cs="Arial"/>
          <w:i w:val="0"/>
          <w:color w:val="002060"/>
        </w:rPr>
        <w:t xml:space="preserve"> i</w:t>
      </w:r>
      <w:r w:rsidRPr="00036CFC">
        <w:rPr>
          <w:rStyle w:val="SubtleEmphasis"/>
          <w:rFonts w:ascii="Arial" w:hAnsi="Arial" w:cs="Arial"/>
          <w:i w:val="0"/>
          <w:color w:val="002060"/>
        </w:rPr>
        <w:t>n suitable containers</w:t>
      </w:r>
    </w:p>
    <w:p w:rsidR="00C6486E" w:rsidRPr="00036CFC" w:rsidRDefault="00C6486E" w:rsidP="00773680">
      <w:pPr>
        <w:widowControl w:val="0"/>
        <w:numPr>
          <w:ilvl w:val="0"/>
          <w:numId w:val="29"/>
        </w:numPr>
        <w:tabs>
          <w:tab w:val="clear" w:pos="2081"/>
          <w:tab w:val="num" w:pos="1276"/>
          <w:tab w:val="left" w:pos="1661"/>
        </w:tabs>
        <w:autoSpaceDE w:val="0"/>
        <w:autoSpaceDN w:val="0"/>
        <w:adjustRightInd w:val="0"/>
        <w:spacing w:line="360" w:lineRule="auto"/>
        <w:ind w:left="1276" w:hanging="283"/>
        <w:rPr>
          <w:rStyle w:val="SubtleEmphasis"/>
          <w:rFonts w:ascii="Arial" w:hAnsi="Arial" w:cs="Arial"/>
          <w:i w:val="0"/>
          <w:color w:val="002060"/>
        </w:rPr>
      </w:pPr>
      <w:r w:rsidRPr="00036CFC">
        <w:rPr>
          <w:rStyle w:val="SubtleEmphasis"/>
          <w:rFonts w:ascii="Arial" w:hAnsi="Arial" w:cs="Arial"/>
          <w:i w:val="0"/>
          <w:color w:val="002060"/>
        </w:rPr>
        <w:t>Housekeeping problems shall be identified and auctioned on a daily basis as part of the inspection responsibility of individual supervisors</w:t>
      </w:r>
    </w:p>
    <w:p w:rsidR="00620852" w:rsidRPr="00036CFC" w:rsidRDefault="00620852" w:rsidP="00C6486E">
      <w:pPr>
        <w:widowControl w:val="0"/>
        <w:tabs>
          <w:tab w:val="left" w:pos="799"/>
        </w:tabs>
        <w:autoSpaceDE w:val="0"/>
        <w:autoSpaceDN w:val="0"/>
        <w:adjustRightInd w:val="0"/>
        <w:spacing w:line="360" w:lineRule="auto"/>
        <w:rPr>
          <w:rStyle w:val="SubtleEmphasis"/>
          <w:rFonts w:ascii="Arial" w:hAnsi="Arial" w:cs="Arial"/>
          <w:i w:val="0"/>
          <w:color w:val="002060"/>
        </w:rPr>
      </w:pPr>
    </w:p>
    <w:p w:rsidR="000F1B41" w:rsidRPr="00036CFC" w:rsidRDefault="000F1B41" w:rsidP="00C6486E">
      <w:pPr>
        <w:widowControl w:val="0"/>
        <w:tabs>
          <w:tab w:val="left" w:pos="799"/>
        </w:tabs>
        <w:autoSpaceDE w:val="0"/>
        <w:autoSpaceDN w:val="0"/>
        <w:adjustRightInd w:val="0"/>
        <w:spacing w:line="360" w:lineRule="auto"/>
        <w:rPr>
          <w:rStyle w:val="SubtleEmphasis"/>
          <w:rFonts w:ascii="Arial" w:hAnsi="Arial" w:cs="Arial"/>
          <w:i w:val="0"/>
          <w:color w:val="002060"/>
        </w:rPr>
      </w:pPr>
    </w:p>
    <w:p w:rsidR="000F1B41" w:rsidRPr="00036CFC" w:rsidRDefault="000F1B41" w:rsidP="00C6486E">
      <w:pPr>
        <w:widowControl w:val="0"/>
        <w:tabs>
          <w:tab w:val="left" w:pos="799"/>
        </w:tabs>
        <w:autoSpaceDE w:val="0"/>
        <w:autoSpaceDN w:val="0"/>
        <w:adjustRightInd w:val="0"/>
        <w:spacing w:line="360" w:lineRule="auto"/>
        <w:rPr>
          <w:rStyle w:val="SubtleEmphasis"/>
          <w:rFonts w:ascii="Arial" w:hAnsi="Arial" w:cs="Arial"/>
          <w:i w:val="0"/>
          <w:color w:val="002060"/>
        </w:rPr>
      </w:pPr>
    </w:p>
    <w:p w:rsidR="00C6486E" w:rsidRPr="00036CFC" w:rsidRDefault="00C6486E" w:rsidP="00773680">
      <w:pPr>
        <w:widowControl w:val="0"/>
        <w:numPr>
          <w:ilvl w:val="0"/>
          <w:numId w:val="31"/>
        </w:numPr>
        <w:tabs>
          <w:tab w:val="left" w:pos="799"/>
        </w:tabs>
        <w:autoSpaceDE w:val="0"/>
        <w:autoSpaceDN w:val="0"/>
        <w:adjustRightInd w:val="0"/>
        <w:spacing w:line="360" w:lineRule="auto"/>
        <w:rPr>
          <w:rStyle w:val="SubtleEmphasis"/>
          <w:rFonts w:ascii="Arial" w:hAnsi="Arial" w:cs="Arial"/>
          <w:b/>
          <w:color w:val="002060"/>
        </w:rPr>
      </w:pPr>
      <w:r w:rsidRPr="00036CFC">
        <w:rPr>
          <w:rStyle w:val="SubtleEmphasis"/>
          <w:rFonts w:ascii="Arial" w:hAnsi="Arial" w:cs="Arial"/>
          <w:b/>
          <w:color w:val="002060"/>
        </w:rPr>
        <w:lastRenderedPageBreak/>
        <w:t>Responding to emergencies</w:t>
      </w:r>
    </w:p>
    <w:p w:rsidR="00C6486E" w:rsidRPr="00036CFC" w:rsidRDefault="00C6486E" w:rsidP="00C6486E">
      <w:pPr>
        <w:widowControl w:val="0"/>
        <w:tabs>
          <w:tab w:val="left" w:pos="924"/>
        </w:tabs>
        <w:autoSpaceDE w:val="0"/>
        <w:autoSpaceDN w:val="0"/>
        <w:adjustRightInd w:val="0"/>
        <w:spacing w:line="360" w:lineRule="auto"/>
        <w:ind w:left="924" w:hanging="924"/>
        <w:rPr>
          <w:rStyle w:val="SubtleEmphasis"/>
          <w:rFonts w:ascii="Arial" w:hAnsi="Arial" w:cs="Arial"/>
          <w:i w:val="0"/>
          <w:color w:val="002060"/>
        </w:rPr>
      </w:pPr>
    </w:p>
    <w:p w:rsidR="00C6486E" w:rsidRPr="00036CFC" w:rsidRDefault="00C6486E" w:rsidP="00C6486E">
      <w:pPr>
        <w:widowControl w:val="0"/>
        <w:tabs>
          <w:tab w:val="left" w:pos="924"/>
        </w:tabs>
        <w:autoSpaceDE w:val="0"/>
        <w:autoSpaceDN w:val="0"/>
        <w:adjustRightInd w:val="0"/>
        <w:spacing w:line="360" w:lineRule="auto"/>
        <w:ind w:left="924" w:hanging="924"/>
        <w:rPr>
          <w:rStyle w:val="SubtleEmphasis"/>
          <w:rFonts w:ascii="Arial" w:hAnsi="Arial" w:cs="Arial"/>
          <w:i w:val="0"/>
          <w:color w:val="002060"/>
        </w:rPr>
      </w:pPr>
      <w:r w:rsidRPr="00036CFC">
        <w:rPr>
          <w:rStyle w:val="SubtleEmphasis"/>
          <w:rFonts w:ascii="Arial" w:hAnsi="Arial" w:cs="Arial"/>
          <w:i w:val="0"/>
          <w:color w:val="002060"/>
        </w:rPr>
        <w:t>Site Evacuation &amp; Emergency Response Plan</w:t>
      </w:r>
    </w:p>
    <w:p w:rsidR="00C6486E" w:rsidRPr="00036CFC" w:rsidRDefault="00C6486E" w:rsidP="00C6486E">
      <w:pPr>
        <w:widowControl w:val="0"/>
        <w:tabs>
          <w:tab w:val="left" w:pos="924"/>
        </w:tabs>
        <w:autoSpaceDE w:val="0"/>
        <w:autoSpaceDN w:val="0"/>
        <w:adjustRightInd w:val="0"/>
        <w:spacing w:line="360" w:lineRule="auto"/>
        <w:rPr>
          <w:rStyle w:val="SubtleEmphasis"/>
          <w:rFonts w:ascii="Arial" w:hAnsi="Arial" w:cs="Arial"/>
          <w:i w:val="0"/>
          <w:color w:val="002060"/>
        </w:rPr>
      </w:pPr>
    </w:p>
    <w:p w:rsidR="00C6486E" w:rsidRPr="00036CFC" w:rsidRDefault="00C6486E" w:rsidP="00C6486E">
      <w:pPr>
        <w:pStyle w:val="BodyTextIndent2"/>
        <w:spacing w:line="360" w:lineRule="auto"/>
        <w:rPr>
          <w:rStyle w:val="SubtleEmphasis"/>
          <w:rFonts w:ascii="Arial" w:hAnsi="Arial" w:cs="Arial"/>
          <w:i w:val="0"/>
          <w:color w:val="002060"/>
        </w:rPr>
      </w:pPr>
      <w:r w:rsidRPr="00036CFC">
        <w:rPr>
          <w:rStyle w:val="SubtleEmphasis"/>
          <w:rFonts w:ascii="Arial" w:hAnsi="Arial" w:cs="Arial"/>
          <w:i w:val="0"/>
          <w:color w:val="002060"/>
        </w:rPr>
        <w:t>The GVK Site agent shall be responsible for preparing, issuing and ensuring that all personnel understand site conditions in conjunction with clients overall emergency preparedness procedures and systems. All site personnel shall be advised of the actions to be followed in the event of fire, gas/toxic release, environmental contamination or damage or any other emergency situation. Such advice shall be given at site inductions and subsequent ongoing HSE talk’s sessions.</w:t>
      </w:r>
    </w:p>
    <w:p w:rsidR="00C6486E" w:rsidRPr="00036CFC" w:rsidRDefault="00C6486E" w:rsidP="00C6486E">
      <w:pPr>
        <w:pStyle w:val="BodyTextIndent2"/>
        <w:spacing w:line="360" w:lineRule="auto"/>
        <w:rPr>
          <w:rStyle w:val="SubtleEmphasis"/>
          <w:rFonts w:ascii="Arial" w:hAnsi="Arial" w:cs="Arial"/>
          <w:i w:val="0"/>
          <w:color w:val="002060"/>
        </w:rPr>
      </w:pPr>
    </w:p>
    <w:p w:rsidR="00C6486E" w:rsidRPr="00036CFC" w:rsidRDefault="00C6486E" w:rsidP="00C6486E">
      <w:pPr>
        <w:pStyle w:val="BodyTextIndent2"/>
        <w:spacing w:line="360" w:lineRule="auto"/>
        <w:rPr>
          <w:rStyle w:val="SubtleEmphasis"/>
          <w:rFonts w:ascii="Arial" w:hAnsi="Arial" w:cs="Arial"/>
          <w:i w:val="0"/>
          <w:color w:val="002060"/>
        </w:rPr>
      </w:pPr>
      <w:r w:rsidRPr="00036CFC">
        <w:rPr>
          <w:rStyle w:val="SubtleEmphasis"/>
          <w:rFonts w:ascii="Arial" w:hAnsi="Arial" w:cs="Arial"/>
          <w:i w:val="0"/>
          <w:color w:val="002060"/>
        </w:rPr>
        <w:t>The Plan shall be clear and concise. The procedures shall be included on notice boards, strategically placed around the site.</w:t>
      </w:r>
    </w:p>
    <w:p w:rsidR="00620852" w:rsidRPr="00036CFC" w:rsidRDefault="00C6486E" w:rsidP="00D23BE5">
      <w:pPr>
        <w:widowControl w:val="0"/>
        <w:tabs>
          <w:tab w:val="left" w:pos="360"/>
          <w:tab w:val="left" w:pos="450"/>
        </w:tabs>
        <w:autoSpaceDE w:val="0"/>
        <w:autoSpaceDN w:val="0"/>
        <w:adjustRightInd w:val="0"/>
        <w:spacing w:line="360" w:lineRule="auto"/>
        <w:ind w:left="360"/>
        <w:rPr>
          <w:rFonts w:ascii="Arial" w:hAnsi="Arial" w:cs="Arial"/>
          <w:iCs/>
          <w:color w:val="002060"/>
        </w:rPr>
      </w:pPr>
      <w:r w:rsidRPr="00036CFC">
        <w:rPr>
          <w:rStyle w:val="SubtleEmphasis"/>
          <w:rFonts w:ascii="Arial" w:hAnsi="Arial" w:cs="Arial"/>
          <w:i w:val="0"/>
          <w:color w:val="002060"/>
        </w:rPr>
        <w:tab/>
        <w:t>Emergency telephone numbers shall be listed. A basic map should be provided which shows evacuation routes and assembly points.</w:t>
      </w:r>
    </w:p>
    <w:p w:rsidR="0087276A" w:rsidRPr="00036CFC" w:rsidRDefault="0087276A" w:rsidP="006419D1">
      <w:pPr>
        <w:rPr>
          <w:rFonts w:ascii="Arial" w:hAnsi="Arial" w:cs="Arial"/>
          <w:color w:val="002060"/>
          <w:szCs w:val="28"/>
        </w:rPr>
      </w:pPr>
    </w:p>
    <w:p w:rsidR="00F04FDB" w:rsidRDefault="00F04FDB" w:rsidP="006419D1">
      <w:pPr>
        <w:rPr>
          <w:rFonts w:ascii="Arial" w:hAnsi="Arial" w:cs="Arial"/>
          <w:szCs w:val="28"/>
        </w:rPr>
      </w:pPr>
    </w:p>
    <w:p w:rsidR="00F04FDB" w:rsidRDefault="00F04FDB" w:rsidP="006419D1">
      <w:pPr>
        <w:rPr>
          <w:rFonts w:ascii="Arial" w:hAnsi="Arial" w:cs="Arial"/>
          <w:szCs w:val="28"/>
        </w:rPr>
      </w:pPr>
    </w:p>
    <w:p w:rsidR="00F04FDB" w:rsidRDefault="00F04FDB" w:rsidP="006419D1">
      <w:pPr>
        <w:rPr>
          <w:rFonts w:ascii="Arial" w:hAnsi="Arial" w:cs="Arial"/>
          <w:szCs w:val="28"/>
        </w:rPr>
      </w:pPr>
    </w:p>
    <w:p w:rsidR="00F04FDB" w:rsidRDefault="00F04FDB" w:rsidP="006419D1">
      <w:pPr>
        <w:rPr>
          <w:rFonts w:ascii="Arial" w:hAnsi="Arial" w:cs="Arial"/>
          <w:szCs w:val="28"/>
        </w:rPr>
      </w:pPr>
    </w:p>
    <w:p w:rsidR="00F04FDB" w:rsidRDefault="00F04FDB" w:rsidP="006419D1">
      <w:pPr>
        <w:rPr>
          <w:rFonts w:ascii="Arial" w:hAnsi="Arial" w:cs="Arial"/>
          <w:szCs w:val="28"/>
        </w:rPr>
      </w:pPr>
    </w:p>
    <w:p w:rsidR="00F04FDB" w:rsidRDefault="00F04FDB" w:rsidP="006419D1">
      <w:pPr>
        <w:rPr>
          <w:rFonts w:ascii="Arial" w:hAnsi="Arial" w:cs="Arial"/>
          <w:szCs w:val="28"/>
        </w:rPr>
      </w:pPr>
    </w:p>
    <w:p w:rsidR="00F04FDB" w:rsidRDefault="00F04FDB" w:rsidP="006419D1">
      <w:pPr>
        <w:rPr>
          <w:rFonts w:ascii="Arial" w:hAnsi="Arial" w:cs="Arial"/>
          <w:szCs w:val="28"/>
        </w:rPr>
      </w:pPr>
    </w:p>
    <w:p w:rsidR="00F04FDB" w:rsidRDefault="00F04FDB" w:rsidP="006419D1">
      <w:pPr>
        <w:rPr>
          <w:rFonts w:ascii="Arial" w:hAnsi="Arial" w:cs="Arial"/>
          <w:szCs w:val="28"/>
        </w:rPr>
      </w:pPr>
    </w:p>
    <w:p w:rsidR="00F04FDB" w:rsidRPr="00BA5006" w:rsidRDefault="00F04FDB" w:rsidP="006419D1">
      <w:pPr>
        <w:rPr>
          <w:rFonts w:ascii="Arial" w:hAnsi="Arial" w:cs="Arial"/>
          <w:szCs w:val="28"/>
        </w:rPr>
      </w:pPr>
    </w:p>
    <w:p w:rsidR="00461635" w:rsidRDefault="00461635" w:rsidP="0087276A">
      <w:pPr>
        <w:pStyle w:val="Heading2"/>
        <w:jc w:val="center"/>
        <w:rPr>
          <w:rFonts w:ascii="Arial" w:hAnsi="Arial" w:cs="Arial"/>
          <w:sz w:val="40"/>
          <w:szCs w:val="40"/>
          <w:u w:val="single"/>
        </w:rPr>
      </w:pPr>
    </w:p>
    <w:p w:rsidR="00461635" w:rsidRDefault="00461635" w:rsidP="00461635">
      <w:pPr>
        <w:pStyle w:val="Heading1"/>
      </w:pPr>
    </w:p>
    <w:p w:rsidR="00461635" w:rsidRDefault="00461635" w:rsidP="0087276A">
      <w:pPr>
        <w:pStyle w:val="Heading2"/>
        <w:jc w:val="center"/>
        <w:rPr>
          <w:rFonts w:ascii="Georgia" w:hAnsi="Georgia" w:cs="Arial"/>
          <w:sz w:val="72"/>
          <w:szCs w:val="72"/>
        </w:rPr>
      </w:pPr>
    </w:p>
    <w:p w:rsidR="00461635" w:rsidRDefault="00461635" w:rsidP="0087276A">
      <w:pPr>
        <w:pStyle w:val="Heading2"/>
        <w:jc w:val="center"/>
        <w:rPr>
          <w:rFonts w:ascii="Georgia" w:hAnsi="Georgia" w:cs="Arial"/>
          <w:sz w:val="72"/>
          <w:szCs w:val="72"/>
        </w:rPr>
      </w:pPr>
    </w:p>
    <w:p w:rsidR="003479F6" w:rsidRPr="003479F6" w:rsidRDefault="003479F6" w:rsidP="003479F6"/>
    <w:p w:rsidR="003479F6" w:rsidRDefault="003479F6" w:rsidP="0087276A">
      <w:pPr>
        <w:pStyle w:val="Heading2"/>
        <w:jc w:val="center"/>
        <w:rPr>
          <w:rFonts w:ascii="Georgia" w:hAnsi="Georgia" w:cs="Arial"/>
          <w:color w:val="000000" w:themeColor="text1"/>
          <w:sz w:val="72"/>
          <w:szCs w:val="72"/>
        </w:rPr>
      </w:pPr>
    </w:p>
    <w:p w:rsidR="003479F6" w:rsidRDefault="003479F6" w:rsidP="0087276A">
      <w:pPr>
        <w:pStyle w:val="Heading2"/>
        <w:jc w:val="center"/>
        <w:rPr>
          <w:rFonts w:ascii="Georgia" w:hAnsi="Georgia" w:cs="Arial"/>
          <w:color w:val="000000" w:themeColor="text1"/>
          <w:sz w:val="72"/>
          <w:szCs w:val="72"/>
        </w:rPr>
      </w:pPr>
    </w:p>
    <w:p w:rsidR="003479F6" w:rsidRDefault="003479F6" w:rsidP="0087276A">
      <w:pPr>
        <w:pStyle w:val="Heading2"/>
        <w:jc w:val="center"/>
        <w:rPr>
          <w:rFonts w:ascii="Georgia" w:hAnsi="Georgia" w:cs="Arial"/>
          <w:color w:val="000000" w:themeColor="text1"/>
          <w:sz w:val="72"/>
          <w:szCs w:val="72"/>
        </w:rPr>
      </w:pPr>
    </w:p>
    <w:p w:rsidR="003479F6" w:rsidRDefault="003479F6" w:rsidP="0087276A">
      <w:pPr>
        <w:pStyle w:val="Heading2"/>
        <w:jc w:val="center"/>
        <w:rPr>
          <w:rFonts w:ascii="Georgia" w:hAnsi="Georgia" w:cs="Arial"/>
          <w:color w:val="000000" w:themeColor="text1"/>
          <w:sz w:val="72"/>
          <w:szCs w:val="72"/>
        </w:rPr>
      </w:pPr>
    </w:p>
    <w:p w:rsidR="00461635" w:rsidRPr="004042D8" w:rsidRDefault="00461635" w:rsidP="0087276A">
      <w:pPr>
        <w:pStyle w:val="Heading2"/>
        <w:jc w:val="center"/>
        <w:rPr>
          <w:rFonts w:ascii="Georgia" w:hAnsi="Georgia" w:cs="Arial"/>
          <w:color w:val="FF0000"/>
          <w:sz w:val="72"/>
          <w:szCs w:val="72"/>
        </w:rPr>
      </w:pPr>
      <w:r w:rsidRPr="004042D8">
        <w:rPr>
          <w:rFonts w:ascii="Georgia" w:hAnsi="Georgia" w:cs="Arial"/>
          <w:color w:val="FF0000"/>
          <w:sz w:val="72"/>
          <w:szCs w:val="72"/>
        </w:rPr>
        <w:t xml:space="preserve">LETTERS OF </w:t>
      </w:r>
    </w:p>
    <w:p w:rsidR="00461635" w:rsidRPr="004042D8" w:rsidRDefault="00461635" w:rsidP="0087276A">
      <w:pPr>
        <w:pStyle w:val="Heading2"/>
        <w:jc w:val="center"/>
        <w:rPr>
          <w:rFonts w:ascii="Georgia" w:hAnsi="Georgia" w:cs="Arial"/>
          <w:color w:val="FF0000"/>
          <w:sz w:val="72"/>
          <w:szCs w:val="72"/>
        </w:rPr>
      </w:pPr>
      <w:r w:rsidRPr="004042D8">
        <w:rPr>
          <w:rFonts w:ascii="Georgia" w:hAnsi="Georgia" w:cs="Arial"/>
          <w:color w:val="FF0000"/>
          <w:sz w:val="72"/>
          <w:szCs w:val="72"/>
        </w:rPr>
        <w:t>APPOINTMENT</w:t>
      </w:r>
    </w:p>
    <w:p w:rsidR="00461635" w:rsidRPr="00461635" w:rsidRDefault="00461635" w:rsidP="00461635">
      <w:r>
        <w:t>___________________________________________________________________________</w:t>
      </w:r>
    </w:p>
    <w:p w:rsidR="00461635" w:rsidRDefault="00461635" w:rsidP="0087276A">
      <w:pPr>
        <w:pStyle w:val="Heading2"/>
        <w:jc w:val="center"/>
        <w:rPr>
          <w:rFonts w:ascii="Arial" w:hAnsi="Arial" w:cs="Arial"/>
          <w:sz w:val="40"/>
          <w:szCs w:val="40"/>
          <w:u w:val="single"/>
        </w:rPr>
      </w:pPr>
    </w:p>
    <w:p w:rsidR="00461635" w:rsidRDefault="00461635" w:rsidP="00461635"/>
    <w:p w:rsidR="00461635" w:rsidRDefault="00461635" w:rsidP="00461635"/>
    <w:p w:rsidR="00461635" w:rsidRDefault="00461635" w:rsidP="00461635"/>
    <w:p w:rsidR="00461635" w:rsidRDefault="00461635" w:rsidP="00461635"/>
    <w:p w:rsidR="00461635" w:rsidRDefault="00461635" w:rsidP="00461635"/>
    <w:p w:rsidR="00461635" w:rsidRDefault="00461635" w:rsidP="00461635"/>
    <w:p w:rsidR="00461635" w:rsidRDefault="00461635" w:rsidP="00461635"/>
    <w:p w:rsidR="00461635" w:rsidRDefault="00461635" w:rsidP="00461635"/>
    <w:p w:rsidR="00461635" w:rsidRDefault="00461635" w:rsidP="00461635"/>
    <w:p w:rsidR="00461635" w:rsidRDefault="00461635" w:rsidP="00461635"/>
    <w:p w:rsidR="00461635" w:rsidRDefault="00461635" w:rsidP="00461635"/>
    <w:p w:rsidR="00461635" w:rsidRDefault="00461635" w:rsidP="00461635"/>
    <w:p w:rsidR="00461635" w:rsidRDefault="00461635" w:rsidP="00461635"/>
    <w:p w:rsidR="00461635" w:rsidRDefault="00461635" w:rsidP="00461635"/>
    <w:p w:rsidR="00461635" w:rsidRDefault="00461635" w:rsidP="00461635"/>
    <w:p w:rsidR="00461635" w:rsidRDefault="00461635" w:rsidP="00461635"/>
    <w:p w:rsidR="00461635" w:rsidRDefault="00461635" w:rsidP="00461635"/>
    <w:p w:rsidR="00461635" w:rsidRDefault="00461635" w:rsidP="00461635"/>
    <w:p w:rsidR="00461635" w:rsidRDefault="00461635" w:rsidP="00461635"/>
    <w:p w:rsidR="00461635" w:rsidRDefault="00461635" w:rsidP="00461635"/>
    <w:p w:rsidR="00461635" w:rsidRDefault="00461635" w:rsidP="00461635"/>
    <w:p w:rsidR="00461635" w:rsidRDefault="00461635" w:rsidP="00461635"/>
    <w:p w:rsidR="00461635" w:rsidRDefault="00461635" w:rsidP="00461635">
      <w:pPr>
        <w:pStyle w:val="Heading2"/>
        <w:rPr>
          <w:rFonts w:ascii="Times New Roman" w:eastAsia="Times New Roman" w:hAnsi="Times New Roman" w:cs="Times New Roman"/>
          <w:b w:val="0"/>
          <w:bCs w:val="0"/>
          <w:color w:val="auto"/>
          <w:sz w:val="24"/>
          <w:szCs w:val="24"/>
        </w:rPr>
      </w:pPr>
    </w:p>
    <w:p w:rsidR="00461635" w:rsidRDefault="00461635" w:rsidP="00461635"/>
    <w:p w:rsidR="00461635" w:rsidRPr="00461635" w:rsidRDefault="00461635" w:rsidP="00461635"/>
    <w:p w:rsidR="0087276A" w:rsidRPr="00562963" w:rsidRDefault="0087276A" w:rsidP="0087276A">
      <w:pPr>
        <w:pStyle w:val="Heading2"/>
        <w:jc w:val="center"/>
        <w:rPr>
          <w:rFonts w:ascii="Arial" w:hAnsi="Arial" w:cs="Arial"/>
          <w:color w:val="FF0000"/>
          <w:sz w:val="40"/>
          <w:szCs w:val="40"/>
          <w:u w:val="single"/>
        </w:rPr>
      </w:pPr>
      <w:r w:rsidRPr="00562963">
        <w:rPr>
          <w:rFonts w:ascii="Arial" w:hAnsi="Arial" w:cs="Arial"/>
          <w:color w:val="FF0000"/>
          <w:sz w:val="40"/>
          <w:szCs w:val="40"/>
          <w:u w:val="single"/>
        </w:rPr>
        <w:lastRenderedPageBreak/>
        <w:t>APPOINTMENT</w:t>
      </w:r>
    </w:p>
    <w:p w:rsidR="00F4267E" w:rsidRDefault="00F4267E" w:rsidP="00F4267E"/>
    <w:p w:rsidR="00F4267E" w:rsidRPr="00562963" w:rsidRDefault="00F4267E" w:rsidP="00F4267E">
      <w:pPr>
        <w:pStyle w:val="Title"/>
        <w:rPr>
          <w:rFonts w:ascii="Arial" w:hAnsi="Arial" w:cs="Arial"/>
          <w:b w:val="0"/>
          <w:color w:val="FF0000"/>
          <w:szCs w:val="24"/>
        </w:rPr>
      </w:pPr>
      <w:r w:rsidRPr="00562963">
        <w:rPr>
          <w:rFonts w:ascii="Arial" w:hAnsi="Arial" w:cs="Arial"/>
          <w:b w:val="0"/>
          <w:color w:val="FF0000"/>
          <w:szCs w:val="24"/>
        </w:rPr>
        <w:t>SEAVEST AFRICA</w:t>
      </w:r>
    </w:p>
    <w:p w:rsidR="00F4267E" w:rsidRPr="00562963" w:rsidRDefault="00F4267E" w:rsidP="00F4267E">
      <w:pPr>
        <w:jc w:val="center"/>
        <w:rPr>
          <w:rFonts w:ascii="Arial" w:hAnsi="Arial" w:cs="Arial"/>
          <w:color w:val="FF0000"/>
        </w:rPr>
      </w:pPr>
    </w:p>
    <w:p w:rsidR="00F4267E" w:rsidRPr="00562963" w:rsidRDefault="00F4267E" w:rsidP="00F4267E">
      <w:pPr>
        <w:jc w:val="center"/>
        <w:rPr>
          <w:rFonts w:ascii="Arial" w:hAnsi="Arial" w:cs="Arial"/>
          <w:color w:val="FF0000"/>
        </w:rPr>
      </w:pPr>
    </w:p>
    <w:p w:rsidR="00F4267E" w:rsidRPr="00562963" w:rsidRDefault="00F4267E" w:rsidP="00F4267E">
      <w:pPr>
        <w:jc w:val="center"/>
        <w:rPr>
          <w:rFonts w:ascii="Arial" w:hAnsi="Arial" w:cs="Arial"/>
          <w:color w:val="FF0000"/>
        </w:rPr>
      </w:pPr>
      <w:r w:rsidRPr="00562963">
        <w:rPr>
          <w:rFonts w:ascii="Arial" w:hAnsi="Arial" w:cs="Arial"/>
          <w:color w:val="FF0000"/>
        </w:rPr>
        <w:t>OCCUPATIONAL HEALTH AND SAFETY ACT</w:t>
      </w:r>
    </w:p>
    <w:p w:rsidR="00F4267E" w:rsidRPr="00562963" w:rsidRDefault="00F4267E" w:rsidP="00F4267E">
      <w:pPr>
        <w:jc w:val="center"/>
        <w:rPr>
          <w:rFonts w:ascii="Arial" w:hAnsi="Arial" w:cs="Arial"/>
          <w:color w:val="FF0000"/>
        </w:rPr>
      </w:pPr>
      <w:r w:rsidRPr="00562963">
        <w:rPr>
          <w:rFonts w:ascii="Arial" w:hAnsi="Arial" w:cs="Arial"/>
          <w:color w:val="FF0000"/>
        </w:rPr>
        <w:t>SECTION 16(2) – ASSISTANT TO THE CHIEF EXECUTIVE OFFICER APPOINTMENT</w:t>
      </w:r>
    </w:p>
    <w:p w:rsidR="00F4267E" w:rsidRPr="00F4267E" w:rsidRDefault="00F4267E" w:rsidP="00F4267E">
      <w:pPr>
        <w:jc w:val="center"/>
        <w:rPr>
          <w:rFonts w:ascii="Arial" w:hAnsi="Arial" w:cs="Arial"/>
        </w:rPr>
      </w:pPr>
    </w:p>
    <w:p w:rsidR="00F4267E" w:rsidRPr="00AF141B" w:rsidRDefault="00F4267E" w:rsidP="00F4267E">
      <w:pPr>
        <w:jc w:val="center"/>
        <w:rPr>
          <w:rFonts w:ascii="Arial" w:hAnsi="Arial" w:cs="Arial"/>
          <w:color w:val="002060"/>
        </w:rPr>
      </w:pPr>
    </w:p>
    <w:p w:rsidR="00F4267E" w:rsidRPr="00AF141B" w:rsidRDefault="00F4267E" w:rsidP="00F4267E">
      <w:pPr>
        <w:pStyle w:val="BodyText"/>
        <w:rPr>
          <w:rFonts w:ascii="Arial" w:hAnsi="Arial" w:cs="Arial"/>
          <w:color w:val="002060"/>
          <w:sz w:val="24"/>
          <w:szCs w:val="24"/>
        </w:rPr>
      </w:pPr>
      <w:r w:rsidRPr="00AF141B">
        <w:rPr>
          <w:rFonts w:ascii="Arial" w:hAnsi="Arial" w:cs="Arial"/>
          <w:color w:val="002060"/>
          <w:sz w:val="24"/>
          <w:szCs w:val="24"/>
        </w:rPr>
        <w:t xml:space="preserve">I, </w:t>
      </w:r>
      <w:r w:rsidR="00292FBA" w:rsidRPr="00AF141B">
        <w:rPr>
          <w:rFonts w:ascii="Arial" w:hAnsi="Arial" w:cs="Arial"/>
          <w:color w:val="002060"/>
          <w:sz w:val="24"/>
          <w:szCs w:val="24"/>
        </w:rPr>
        <w:t>________</w:t>
      </w:r>
      <w:r w:rsidRPr="00AF141B">
        <w:rPr>
          <w:rFonts w:ascii="Arial" w:hAnsi="Arial" w:cs="Arial"/>
          <w:color w:val="002060"/>
          <w:sz w:val="24"/>
          <w:szCs w:val="24"/>
        </w:rPr>
        <w:t>_________________ the _</w:t>
      </w:r>
      <w:r w:rsidR="00292FBA" w:rsidRPr="00AF141B">
        <w:rPr>
          <w:rFonts w:ascii="Arial" w:hAnsi="Arial" w:cs="Arial"/>
          <w:color w:val="002060"/>
          <w:sz w:val="24"/>
          <w:szCs w:val="24"/>
        </w:rPr>
        <w:t>____</w:t>
      </w:r>
      <w:r w:rsidRPr="00AF141B">
        <w:rPr>
          <w:rFonts w:ascii="Arial" w:hAnsi="Arial" w:cs="Arial"/>
          <w:color w:val="002060"/>
          <w:sz w:val="24"/>
          <w:szCs w:val="24"/>
        </w:rPr>
        <w:t>_____________________ appointee of _________________ hereby appoints you _____________________ as the Section 16(2) (Assistant to the CEO) appointee responsible for the area known as ____________________.</w:t>
      </w:r>
    </w:p>
    <w:p w:rsidR="00F4267E" w:rsidRPr="00AF141B" w:rsidRDefault="00F4267E" w:rsidP="00F4267E">
      <w:pPr>
        <w:jc w:val="both"/>
        <w:rPr>
          <w:rFonts w:ascii="Arial" w:hAnsi="Arial" w:cs="Arial"/>
          <w:color w:val="002060"/>
        </w:rPr>
      </w:pPr>
    </w:p>
    <w:p w:rsidR="00F4267E" w:rsidRPr="00AF141B" w:rsidRDefault="00F4267E" w:rsidP="00F4267E">
      <w:pPr>
        <w:jc w:val="both"/>
        <w:rPr>
          <w:rFonts w:ascii="Arial" w:hAnsi="Arial" w:cs="Arial"/>
          <w:color w:val="002060"/>
        </w:rPr>
      </w:pPr>
      <w:r w:rsidRPr="00AF141B">
        <w:rPr>
          <w:rFonts w:ascii="Arial" w:hAnsi="Arial" w:cs="Arial"/>
          <w:color w:val="002060"/>
        </w:rPr>
        <w:t>In terms of this appointment, you are responsible for occupational health and safety matters at the aforementioned area. In order to ensure that you meet this responsibility you must familiarize yourself with the Occupational Health and Safety Act and its Regulations. You are also required to ensure that all statutory requirements are met at all times.</w:t>
      </w:r>
    </w:p>
    <w:p w:rsidR="00F4267E" w:rsidRPr="00AF141B" w:rsidRDefault="00F4267E" w:rsidP="00F4267E">
      <w:pPr>
        <w:jc w:val="both"/>
        <w:rPr>
          <w:rFonts w:ascii="Arial" w:hAnsi="Arial" w:cs="Arial"/>
          <w:color w:val="002060"/>
        </w:rPr>
      </w:pPr>
    </w:p>
    <w:p w:rsidR="00F4267E" w:rsidRPr="00AF141B" w:rsidRDefault="00F4267E" w:rsidP="00F4267E">
      <w:pPr>
        <w:jc w:val="both"/>
        <w:rPr>
          <w:rFonts w:ascii="Arial" w:hAnsi="Arial" w:cs="Arial"/>
          <w:b/>
          <w:color w:val="002060"/>
        </w:rPr>
      </w:pPr>
      <w:r w:rsidRPr="00AF141B">
        <w:rPr>
          <w:rFonts w:ascii="Arial" w:hAnsi="Arial" w:cs="Arial"/>
          <w:b/>
          <w:color w:val="002060"/>
        </w:rPr>
        <w:t>In order to be of assistance, you may make further appointments in terms of Section 16(2). These appointees must assist with occupational health and safety matters within specific designated areas. These further appointees may not make further appointments in terms of the Occupational Health and Safety Act.</w:t>
      </w:r>
    </w:p>
    <w:p w:rsidR="00F4267E" w:rsidRPr="00AF141B" w:rsidRDefault="00F4267E" w:rsidP="00F4267E">
      <w:pPr>
        <w:jc w:val="both"/>
        <w:rPr>
          <w:rFonts w:ascii="Arial" w:hAnsi="Arial" w:cs="Arial"/>
          <w:color w:val="002060"/>
        </w:rPr>
      </w:pPr>
    </w:p>
    <w:p w:rsidR="00F4267E" w:rsidRPr="00AF141B" w:rsidRDefault="00F4267E" w:rsidP="00F4267E">
      <w:pPr>
        <w:jc w:val="both"/>
        <w:rPr>
          <w:rFonts w:ascii="Arial" w:hAnsi="Arial" w:cs="Arial"/>
          <w:color w:val="002060"/>
        </w:rPr>
      </w:pPr>
      <w:r w:rsidRPr="00AF141B">
        <w:rPr>
          <w:rFonts w:ascii="Arial" w:hAnsi="Arial" w:cs="Arial"/>
          <w:color w:val="002060"/>
        </w:rPr>
        <w:t>Your appointment is valid from _________________ to _______________.</w:t>
      </w:r>
    </w:p>
    <w:p w:rsidR="00F4267E" w:rsidRPr="00AF141B" w:rsidRDefault="00F4267E" w:rsidP="00F4267E">
      <w:pPr>
        <w:jc w:val="both"/>
        <w:rPr>
          <w:rFonts w:ascii="Arial" w:hAnsi="Arial" w:cs="Arial"/>
          <w:color w:val="002060"/>
        </w:rPr>
      </w:pPr>
    </w:p>
    <w:p w:rsidR="00F4267E" w:rsidRPr="00AF141B" w:rsidRDefault="00F4267E" w:rsidP="00F4267E">
      <w:pPr>
        <w:pStyle w:val="BodyText"/>
        <w:rPr>
          <w:rFonts w:ascii="Arial" w:hAnsi="Arial" w:cs="Arial"/>
          <w:color w:val="002060"/>
          <w:sz w:val="24"/>
          <w:szCs w:val="24"/>
        </w:rPr>
      </w:pPr>
      <w:r w:rsidRPr="00AF141B">
        <w:rPr>
          <w:rFonts w:ascii="Arial" w:hAnsi="Arial" w:cs="Arial"/>
          <w:color w:val="002060"/>
          <w:sz w:val="24"/>
          <w:szCs w:val="24"/>
        </w:rPr>
        <w:t>You shall report directly to me on all occupational health and safety matters arising out of ______________________.</w:t>
      </w:r>
    </w:p>
    <w:p w:rsidR="00F4267E" w:rsidRPr="00AF141B" w:rsidRDefault="00F4267E" w:rsidP="00F4267E">
      <w:pPr>
        <w:jc w:val="both"/>
        <w:rPr>
          <w:rFonts w:ascii="Arial" w:hAnsi="Arial" w:cs="Arial"/>
          <w:color w:val="002060"/>
        </w:rPr>
      </w:pPr>
    </w:p>
    <w:p w:rsidR="00F4267E" w:rsidRPr="00AF141B" w:rsidRDefault="00F4267E" w:rsidP="00F4267E">
      <w:pPr>
        <w:jc w:val="both"/>
        <w:rPr>
          <w:rFonts w:ascii="Arial" w:hAnsi="Arial" w:cs="Arial"/>
          <w:color w:val="002060"/>
        </w:rPr>
      </w:pPr>
    </w:p>
    <w:p w:rsidR="00F4267E" w:rsidRPr="00AF141B" w:rsidRDefault="00F4267E" w:rsidP="00F4267E">
      <w:pPr>
        <w:jc w:val="both"/>
        <w:rPr>
          <w:rFonts w:ascii="Arial" w:hAnsi="Arial" w:cs="Arial"/>
          <w:color w:val="002060"/>
        </w:rPr>
      </w:pPr>
      <w:r w:rsidRPr="00AF141B">
        <w:rPr>
          <w:rFonts w:ascii="Arial" w:hAnsi="Arial" w:cs="Arial"/>
          <w:color w:val="002060"/>
        </w:rPr>
        <w:t>……………………………………</w:t>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p>
    <w:p w:rsidR="00F4267E" w:rsidRPr="00AF141B" w:rsidRDefault="00F4267E" w:rsidP="00F4267E">
      <w:pPr>
        <w:jc w:val="both"/>
        <w:rPr>
          <w:rFonts w:ascii="Arial" w:hAnsi="Arial" w:cs="Arial"/>
          <w:color w:val="002060"/>
        </w:rPr>
      </w:pPr>
      <w:r w:rsidRPr="00AF141B">
        <w:rPr>
          <w:rFonts w:ascii="Arial" w:hAnsi="Arial" w:cs="Arial"/>
          <w:color w:val="002060"/>
        </w:rPr>
        <w:t>(Hemi Gayadeen)</w:t>
      </w:r>
      <w:r w:rsidRPr="00AF141B">
        <w:rPr>
          <w:rFonts w:ascii="Arial" w:hAnsi="Arial" w:cs="Arial"/>
          <w:i/>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t xml:space="preserve">                       </w:t>
      </w:r>
    </w:p>
    <w:p w:rsidR="00F4267E" w:rsidRPr="00AF141B" w:rsidRDefault="00F4267E" w:rsidP="00F4267E">
      <w:pPr>
        <w:jc w:val="both"/>
        <w:rPr>
          <w:rFonts w:ascii="Arial" w:hAnsi="Arial" w:cs="Arial"/>
          <w:color w:val="002060"/>
        </w:rPr>
      </w:pPr>
    </w:p>
    <w:p w:rsidR="00F4267E" w:rsidRPr="00AF141B" w:rsidRDefault="00F4267E" w:rsidP="00F4267E">
      <w:pPr>
        <w:jc w:val="both"/>
        <w:rPr>
          <w:rFonts w:ascii="Arial" w:hAnsi="Arial" w:cs="Arial"/>
          <w:color w:val="002060"/>
        </w:rPr>
      </w:pPr>
    </w:p>
    <w:p w:rsidR="00F4267E" w:rsidRPr="00AF141B" w:rsidRDefault="00F4267E" w:rsidP="00F4267E">
      <w:pPr>
        <w:jc w:val="both"/>
        <w:rPr>
          <w:rFonts w:ascii="Arial" w:hAnsi="Arial" w:cs="Arial"/>
          <w:color w:val="002060"/>
        </w:rPr>
      </w:pPr>
    </w:p>
    <w:p w:rsidR="00F4267E" w:rsidRPr="00AF141B" w:rsidRDefault="00F4267E" w:rsidP="00F4267E">
      <w:pPr>
        <w:jc w:val="both"/>
        <w:rPr>
          <w:rFonts w:ascii="Arial" w:hAnsi="Arial" w:cs="Arial"/>
          <w:color w:val="002060"/>
        </w:rPr>
      </w:pPr>
      <w:r w:rsidRPr="00AF141B">
        <w:rPr>
          <w:rFonts w:ascii="Arial" w:hAnsi="Arial" w:cs="Arial"/>
          <w:color w:val="002060"/>
        </w:rPr>
        <w:t>Kindly confirm your acceptance of this appointment by completing the following:</w:t>
      </w:r>
    </w:p>
    <w:p w:rsidR="00F4267E" w:rsidRPr="00AF141B" w:rsidRDefault="00F4267E" w:rsidP="00F4267E">
      <w:pPr>
        <w:jc w:val="both"/>
        <w:rPr>
          <w:rFonts w:ascii="Arial" w:hAnsi="Arial" w:cs="Arial"/>
          <w:color w:val="002060"/>
        </w:rPr>
      </w:pPr>
    </w:p>
    <w:p w:rsidR="00F4267E" w:rsidRPr="00AF141B" w:rsidRDefault="00F4267E" w:rsidP="00F4267E">
      <w:pPr>
        <w:pStyle w:val="Heading3"/>
        <w:rPr>
          <w:rFonts w:ascii="Arial" w:hAnsi="Arial" w:cs="Arial"/>
          <w:color w:val="002060"/>
          <w:sz w:val="24"/>
          <w:szCs w:val="24"/>
        </w:rPr>
      </w:pPr>
      <w:r w:rsidRPr="00AF141B">
        <w:rPr>
          <w:rFonts w:ascii="Arial" w:hAnsi="Arial" w:cs="Arial"/>
          <w:color w:val="002060"/>
          <w:sz w:val="24"/>
          <w:szCs w:val="24"/>
        </w:rPr>
        <w:t>ACCEPTANCE</w:t>
      </w:r>
    </w:p>
    <w:p w:rsidR="00F4267E" w:rsidRPr="00AF141B" w:rsidRDefault="00F4267E" w:rsidP="00F4267E">
      <w:pPr>
        <w:pStyle w:val="BodyText"/>
        <w:rPr>
          <w:rFonts w:ascii="Arial" w:hAnsi="Arial" w:cs="Arial"/>
          <w:color w:val="002060"/>
          <w:sz w:val="24"/>
          <w:szCs w:val="24"/>
        </w:rPr>
      </w:pPr>
      <w:r w:rsidRPr="00AF141B">
        <w:rPr>
          <w:rFonts w:ascii="Arial" w:hAnsi="Arial" w:cs="Arial"/>
          <w:color w:val="002060"/>
          <w:sz w:val="24"/>
          <w:szCs w:val="24"/>
        </w:rPr>
        <w:t>I, ____________________ understand the implications of the appointment as detailed above and confirm my acceptance.</w:t>
      </w:r>
    </w:p>
    <w:p w:rsidR="00F4267E" w:rsidRPr="00AF141B" w:rsidRDefault="00F4267E" w:rsidP="00F4267E">
      <w:pPr>
        <w:jc w:val="both"/>
        <w:rPr>
          <w:rFonts w:ascii="Arial" w:hAnsi="Arial" w:cs="Arial"/>
          <w:color w:val="002060"/>
        </w:rPr>
      </w:pPr>
    </w:p>
    <w:p w:rsidR="00F4267E" w:rsidRPr="00AF141B" w:rsidRDefault="00F4267E" w:rsidP="00F4267E">
      <w:pPr>
        <w:jc w:val="both"/>
        <w:rPr>
          <w:rFonts w:ascii="Arial" w:hAnsi="Arial" w:cs="Arial"/>
          <w:color w:val="002060"/>
        </w:rPr>
      </w:pPr>
      <w:r w:rsidRPr="00AF141B">
        <w:rPr>
          <w:rFonts w:ascii="Arial" w:hAnsi="Arial" w:cs="Arial"/>
          <w:color w:val="002060"/>
        </w:rPr>
        <w:t>……………………………….</w:t>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p>
    <w:p w:rsidR="00F4267E" w:rsidRPr="00AF141B" w:rsidRDefault="00F4267E" w:rsidP="00F4267E">
      <w:pPr>
        <w:rPr>
          <w:rFonts w:ascii="Arial" w:hAnsi="Arial" w:cs="Arial"/>
          <w:color w:val="002060"/>
        </w:rPr>
      </w:pPr>
      <w:r w:rsidRPr="00AF141B">
        <w:rPr>
          <w:rFonts w:ascii="Arial" w:hAnsi="Arial" w:cs="Arial"/>
          <w:color w:val="002060"/>
        </w:rPr>
        <w:t>(Nicky Jamun)</w:t>
      </w:r>
    </w:p>
    <w:p w:rsidR="00F4267E" w:rsidRPr="00F4267E" w:rsidRDefault="00F4267E" w:rsidP="00F4267E"/>
    <w:p w:rsidR="0087276A" w:rsidRPr="00BA5006" w:rsidRDefault="0087276A" w:rsidP="0087276A">
      <w:pPr>
        <w:pStyle w:val="BodyText"/>
        <w:rPr>
          <w:rFonts w:ascii="Arial" w:hAnsi="Arial" w:cs="Arial"/>
          <w:sz w:val="24"/>
          <w:szCs w:val="24"/>
        </w:rPr>
      </w:pPr>
    </w:p>
    <w:p w:rsidR="0087276A" w:rsidRPr="00562963" w:rsidRDefault="0087276A" w:rsidP="0087276A">
      <w:pPr>
        <w:jc w:val="center"/>
        <w:rPr>
          <w:rFonts w:ascii="Arial" w:hAnsi="Arial" w:cs="Arial"/>
          <w:color w:val="FF0000"/>
        </w:rPr>
      </w:pPr>
      <w:r w:rsidRPr="00562963">
        <w:rPr>
          <w:rFonts w:ascii="Arial" w:hAnsi="Arial" w:cs="Arial"/>
          <w:b/>
          <w:bCs/>
          <w:color w:val="FF0000"/>
        </w:rPr>
        <w:lastRenderedPageBreak/>
        <w:t>OCCUPATIONAL INJURIES AND DISEASES ACT APPOINTMENT</w:t>
      </w:r>
    </w:p>
    <w:p w:rsidR="0087276A" w:rsidRPr="00AF141B" w:rsidRDefault="0087276A" w:rsidP="0087276A">
      <w:pPr>
        <w:jc w:val="center"/>
        <w:rPr>
          <w:rFonts w:ascii="Arial" w:hAnsi="Arial" w:cs="Arial"/>
          <w:color w:val="002060"/>
        </w:rPr>
      </w:pPr>
      <w:r w:rsidRPr="00AF141B">
        <w:rPr>
          <w:rFonts w:ascii="Arial" w:hAnsi="Arial" w:cs="Arial"/>
          <w:color w:val="002060"/>
        </w:rPr>
        <w:t>Responsible Person in terms of Section 39(3) (A) of the Compensation for Occupational Injuries and Diseases Act, 130 of 1993</w:t>
      </w:r>
    </w:p>
    <w:p w:rsidR="0087276A" w:rsidRPr="00AF141B" w:rsidRDefault="0087276A" w:rsidP="0087276A">
      <w:pPr>
        <w:jc w:val="center"/>
        <w:rPr>
          <w:rFonts w:ascii="Arial" w:hAnsi="Arial" w:cs="Arial"/>
          <w:color w:val="002060"/>
        </w:rPr>
      </w:pPr>
    </w:p>
    <w:p w:rsidR="0087276A" w:rsidRPr="00AF141B" w:rsidRDefault="0087276A" w:rsidP="0087276A">
      <w:pPr>
        <w:jc w:val="both"/>
        <w:rPr>
          <w:rFonts w:ascii="Arial" w:hAnsi="Arial" w:cs="Arial"/>
          <w:bCs/>
          <w:color w:val="002060"/>
        </w:rPr>
      </w:pPr>
      <w:r w:rsidRPr="00AF141B">
        <w:rPr>
          <w:rFonts w:ascii="Arial" w:hAnsi="Arial" w:cs="Arial"/>
          <w:color w:val="002060"/>
        </w:rPr>
        <w:t xml:space="preserve">I, </w:t>
      </w:r>
      <w:r w:rsidRPr="00AF141B">
        <w:rPr>
          <w:rFonts w:ascii="Arial" w:hAnsi="Arial" w:cs="Arial"/>
          <w:b/>
          <w:color w:val="002060"/>
          <w:u w:val="single"/>
        </w:rPr>
        <w:t>______________</w:t>
      </w:r>
      <w:r w:rsidRPr="00AF141B">
        <w:rPr>
          <w:rFonts w:ascii="Arial" w:hAnsi="Arial" w:cs="Arial"/>
          <w:color w:val="002060"/>
        </w:rPr>
        <w:t xml:space="preserve">, having been appointed in terms of Section 16(2) of the Occupational Health and Safety Act (85 of 1993) as the </w:t>
      </w:r>
      <w:r w:rsidRPr="00AF141B">
        <w:rPr>
          <w:rFonts w:ascii="Arial" w:hAnsi="Arial" w:cs="Arial"/>
          <w:b/>
          <w:color w:val="002060"/>
        </w:rPr>
        <w:t xml:space="preserve">Manager </w:t>
      </w:r>
      <w:r w:rsidRPr="00AF141B">
        <w:rPr>
          <w:rFonts w:ascii="Arial" w:hAnsi="Arial" w:cs="Arial"/>
          <w:color w:val="002060"/>
        </w:rPr>
        <w:t xml:space="preserve">for Seavest Trading, hereby appoint you, </w:t>
      </w:r>
      <w:r w:rsidRPr="00AF141B">
        <w:rPr>
          <w:rFonts w:ascii="Arial" w:hAnsi="Arial" w:cs="Arial"/>
          <w:b/>
          <w:color w:val="002060"/>
          <w:u w:val="single"/>
        </w:rPr>
        <w:t>_______________</w:t>
      </w:r>
      <w:r w:rsidRPr="00AF141B">
        <w:rPr>
          <w:rFonts w:ascii="Arial" w:hAnsi="Arial" w:cs="Arial"/>
          <w:color w:val="002060"/>
        </w:rPr>
        <w:t xml:space="preserve">, as the responsible </w:t>
      </w:r>
      <w:r w:rsidRPr="00AF141B">
        <w:rPr>
          <w:rFonts w:ascii="Arial" w:hAnsi="Arial" w:cs="Arial"/>
          <w:bCs/>
          <w:color w:val="002060"/>
        </w:rPr>
        <w:t>person.</w:t>
      </w:r>
    </w:p>
    <w:p w:rsidR="0087276A" w:rsidRPr="00AF141B" w:rsidRDefault="0087276A" w:rsidP="0087276A">
      <w:pPr>
        <w:jc w:val="both"/>
        <w:rPr>
          <w:rFonts w:ascii="Arial" w:hAnsi="Arial" w:cs="Arial"/>
          <w:b/>
          <w:color w:val="002060"/>
        </w:rPr>
      </w:pPr>
    </w:p>
    <w:p w:rsidR="0087276A" w:rsidRPr="00AF141B" w:rsidRDefault="0087276A" w:rsidP="0087276A">
      <w:pPr>
        <w:pStyle w:val="Heading3"/>
        <w:rPr>
          <w:rFonts w:ascii="Arial" w:hAnsi="Arial" w:cs="Arial"/>
          <w:color w:val="002060"/>
        </w:rPr>
      </w:pPr>
      <w:r w:rsidRPr="00AF141B">
        <w:rPr>
          <w:rFonts w:ascii="Arial" w:hAnsi="Arial" w:cs="Arial"/>
          <w:color w:val="002060"/>
        </w:rPr>
        <w:t xml:space="preserve">The following will be your duties and responsibilities: </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1.</w:t>
      </w:r>
      <w:r w:rsidRPr="00AF141B">
        <w:rPr>
          <w:rFonts w:ascii="Arial" w:hAnsi="Arial" w:cs="Arial"/>
          <w:color w:val="002060"/>
        </w:rPr>
        <w:tab/>
        <w:t xml:space="preserve">To ensure that all injuries and occupational diseases that may come to your attention, are </w:t>
      </w:r>
      <w:r w:rsidRPr="00AF141B">
        <w:rPr>
          <w:rFonts w:ascii="Arial" w:hAnsi="Arial" w:cs="Arial"/>
          <w:color w:val="002060"/>
        </w:rPr>
        <w:tab/>
        <w:t>reported to the Commissioner as required by subsection 38, 39(1) in the prescribed manner.</w:t>
      </w:r>
    </w:p>
    <w:p w:rsidR="0087276A" w:rsidRPr="00AF141B" w:rsidRDefault="0087276A" w:rsidP="0087276A">
      <w:pPr>
        <w:rPr>
          <w:rFonts w:ascii="Arial" w:hAnsi="Arial" w:cs="Arial"/>
          <w:color w:val="002060"/>
        </w:rPr>
      </w:pPr>
      <w:r w:rsidRPr="00AF141B">
        <w:rPr>
          <w:rFonts w:ascii="Arial" w:hAnsi="Arial" w:cs="Arial"/>
          <w:color w:val="002060"/>
        </w:rPr>
        <w:t>2.</w:t>
      </w:r>
      <w:r w:rsidRPr="00AF141B">
        <w:rPr>
          <w:rFonts w:ascii="Arial" w:hAnsi="Arial" w:cs="Arial"/>
          <w:color w:val="002060"/>
        </w:rPr>
        <w:tab/>
        <w:t xml:space="preserve">To ensure and assist the Commissioner on request to furnish him with particulars regarding </w:t>
      </w:r>
      <w:r w:rsidRPr="00AF141B">
        <w:rPr>
          <w:rFonts w:ascii="Arial" w:hAnsi="Arial" w:cs="Arial"/>
          <w:color w:val="002060"/>
        </w:rPr>
        <w:tab/>
        <w:t>the accident and injuries concerned to comply with the provisions at Section 40.</w:t>
      </w:r>
    </w:p>
    <w:p w:rsidR="0087276A" w:rsidRPr="00AF141B" w:rsidRDefault="0087276A" w:rsidP="0087276A">
      <w:pPr>
        <w:rPr>
          <w:rFonts w:ascii="Arial" w:hAnsi="Arial" w:cs="Arial"/>
          <w:color w:val="002060"/>
        </w:rPr>
      </w:pPr>
      <w:r w:rsidRPr="00AF141B">
        <w:rPr>
          <w:rFonts w:ascii="Arial" w:hAnsi="Arial" w:cs="Arial"/>
          <w:color w:val="002060"/>
        </w:rPr>
        <w:t>3.</w:t>
      </w:r>
      <w:r w:rsidRPr="00AF141B">
        <w:rPr>
          <w:rFonts w:ascii="Arial" w:hAnsi="Arial" w:cs="Arial"/>
          <w:color w:val="002060"/>
        </w:rPr>
        <w:tab/>
        <w:t xml:space="preserve">Shall within 14 days after having received a claim send such claim and any relevant </w:t>
      </w:r>
      <w:r w:rsidRPr="00AF141B">
        <w:rPr>
          <w:rFonts w:ascii="Arial" w:hAnsi="Arial" w:cs="Arial"/>
          <w:color w:val="002060"/>
        </w:rPr>
        <w:tab/>
        <w:t>information and documents to the Commissioner. (Section 41)</w:t>
      </w:r>
    </w:p>
    <w:p w:rsidR="0087276A" w:rsidRPr="00AF141B" w:rsidRDefault="0087276A" w:rsidP="0087276A">
      <w:pPr>
        <w:rPr>
          <w:rFonts w:ascii="Arial" w:hAnsi="Arial" w:cs="Arial"/>
          <w:color w:val="002060"/>
        </w:rPr>
      </w:pPr>
      <w:r w:rsidRPr="00AF141B">
        <w:rPr>
          <w:rFonts w:ascii="Arial" w:hAnsi="Arial" w:cs="Arial"/>
          <w:color w:val="002060"/>
        </w:rPr>
        <w:t>4.</w:t>
      </w:r>
      <w:r w:rsidRPr="00AF141B">
        <w:rPr>
          <w:rFonts w:ascii="Arial" w:hAnsi="Arial" w:cs="Arial"/>
          <w:color w:val="002060"/>
        </w:rPr>
        <w:tab/>
        <w:t xml:space="preserve">To ensure that the employer is registered, and furnish the Commissioner with the prescribed </w:t>
      </w:r>
      <w:r w:rsidRPr="00AF141B">
        <w:rPr>
          <w:rFonts w:ascii="Arial" w:hAnsi="Arial" w:cs="Arial"/>
          <w:color w:val="002060"/>
        </w:rPr>
        <w:tab/>
        <w:t xml:space="preserve">particulars of the business, and shall within a period determined by the Commissioner furnish </w:t>
      </w:r>
      <w:r w:rsidRPr="00AF141B">
        <w:rPr>
          <w:rFonts w:ascii="Arial" w:hAnsi="Arial" w:cs="Arial"/>
          <w:color w:val="002060"/>
        </w:rPr>
        <w:tab/>
        <w:t>such additional particulars as the Commissioner may require. (Section 80)</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 xml:space="preserve">Position valid from </w:t>
      </w:r>
      <w:r w:rsidRPr="00AF141B">
        <w:rPr>
          <w:rFonts w:ascii="Arial" w:hAnsi="Arial" w:cs="Arial"/>
          <w:b/>
          <w:color w:val="002060"/>
        </w:rPr>
        <w:t>1</w:t>
      </w:r>
      <w:r w:rsidRPr="00AF141B">
        <w:rPr>
          <w:rFonts w:ascii="Arial" w:hAnsi="Arial" w:cs="Arial"/>
          <w:b/>
          <w:color w:val="002060"/>
          <w:vertAlign w:val="superscript"/>
        </w:rPr>
        <w:t>st</w:t>
      </w:r>
      <w:r w:rsidRPr="00AF141B">
        <w:rPr>
          <w:rFonts w:ascii="Arial" w:hAnsi="Arial" w:cs="Arial"/>
          <w:b/>
          <w:color w:val="002060"/>
        </w:rPr>
        <w:t xml:space="preserve"> January 2010</w:t>
      </w:r>
      <w:r w:rsidRPr="00AF141B">
        <w:rPr>
          <w:rFonts w:ascii="Arial" w:hAnsi="Arial" w:cs="Arial"/>
          <w:color w:val="002060"/>
        </w:rPr>
        <w:t xml:space="preserve"> until </w:t>
      </w:r>
      <w:r w:rsidRPr="00AF141B">
        <w:rPr>
          <w:rFonts w:ascii="Arial" w:hAnsi="Arial" w:cs="Arial"/>
          <w:b/>
          <w:color w:val="002060"/>
        </w:rPr>
        <w:t>31</w:t>
      </w:r>
      <w:r w:rsidRPr="00AF141B">
        <w:rPr>
          <w:rFonts w:ascii="Arial" w:hAnsi="Arial" w:cs="Arial"/>
          <w:b/>
          <w:color w:val="002060"/>
          <w:vertAlign w:val="superscript"/>
        </w:rPr>
        <w:t>st</w:t>
      </w:r>
      <w:r w:rsidRPr="00AF141B">
        <w:rPr>
          <w:rFonts w:ascii="Arial" w:hAnsi="Arial" w:cs="Arial"/>
          <w:b/>
          <w:color w:val="002060"/>
        </w:rPr>
        <w:t xml:space="preserve"> December 2015</w:t>
      </w:r>
      <w:r w:rsidRPr="00AF141B">
        <w:rPr>
          <w:rFonts w:ascii="Arial" w:hAnsi="Arial" w:cs="Arial"/>
          <w:color w:val="002060"/>
        </w:rPr>
        <w:t>.</w:t>
      </w: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20007B" w:rsidRPr="00AF141B" w:rsidRDefault="0020007B" w:rsidP="0087276A">
      <w:pPr>
        <w:rPr>
          <w:rFonts w:ascii="Arial" w:hAnsi="Arial" w:cs="Arial"/>
          <w:b/>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____________________</w:t>
      </w:r>
    </w:p>
    <w:p w:rsidR="0087276A" w:rsidRPr="00AF141B" w:rsidRDefault="0087276A" w:rsidP="0087276A">
      <w:pPr>
        <w:pBdr>
          <w:bottom w:val="single" w:sz="12" w:space="1" w:color="auto"/>
        </w:pBdr>
        <w:rPr>
          <w:rFonts w:ascii="Arial" w:hAnsi="Arial" w:cs="Arial"/>
          <w:color w:val="002060"/>
        </w:rPr>
      </w:pPr>
      <w:r w:rsidRPr="00AF141B">
        <w:rPr>
          <w:rFonts w:ascii="Arial" w:hAnsi="Arial" w:cs="Arial"/>
          <w:b/>
          <w:color w:val="002060"/>
        </w:rPr>
        <w:t xml:space="preserve">DIRECTOR </w:t>
      </w: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Please confirm your acceptance of this appointment by completing the following:</w:t>
      </w:r>
    </w:p>
    <w:p w:rsidR="0087276A" w:rsidRPr="00AF141B" w:rsidRDefault="0087276A" w:rsidP="0087276A">
      <w:pPr>
        <w:rPr>
          <w:rFonts w:ascii="Arial" w:hAnsi="Arial" w:cs="Arial"/>
          <w:color w:val="002060"/>
        </w:rPr>
      </w:pPr>
    </w:p>
    <w:p w:rsidR="0087276A" w:rsidRPr="00AF141B" w:rsidRDefault="0087276A" w:rsidP="0087276A">
      <w:pPr>
        <w:pStyle w:val="Heading2"/>
        <w:rPr>
          <w:rFonts w:ascii="Arial" w:hAnsi="Arial" w:cs="Arial"/>
          <w:color w:val="002060"/>
          <w:u w:val="single"/>
        </w:rPr>
      </w:pPr>
      <w:r w:rsidRPr="00AF141B">
        <w:rPr>
          <w:rFonts w:ascii="Arial" w:hAnsi="Arial" w:cs="Arial"/>
          <w:color w:val="002060"/>
          <w:u w:val="single"/>
        </w:rPr>
        <w:t>ACCEPTANCE</w:t>
      </w:r>
    </w:p>
    <w:p w:rsidR="0087276A" w:rsidRPr="00AF141B" w:rsidRDefault="0087276A" w:rsidP="0087276A">
      <w:pPr>
        <w:jc w:val="center"/>
        <w:rPr>
          <w:rFonts w:ascii="Arial" w:hAnsi="Arial" w:cs="Arial"/>
          <w:b/>
          <w:color w:val="002060"/>
        </w:rPr>
      </w:pPr>
    </w:p>
    <w:p w:rsidR="0087276A" w:rsidRPr="00AF141B" w:rsidRDefault="0087276A" w:rsidP="0087276A">
      <w:pPr>
        <w:rPr>
          <w:rFonts w:ascii="Arial" w:hAnsi="Arial" w:cs="Arial"/>
          <w:color w:val="002060"/>
        </w:rPr>
      </w:pPr>
      <w:r w:rsidRPr="00AF141B">
        <w:rPr>
          <w:rFonts w:ascii="Arial" w:hAnsi="Arial" w:cs="Arial"/>
          <w:color w:val="002060"/>
        </w:rPr>
        <w:t xml:space="preserve">I, </w:t>
      </w:r>
      <w:r w:rsidRPr="00AF141B">
        <w:rPr>
          <w:rFonts w:ascii="Arial" w:hAnsi="Arial" w:cs="Arial"/>
          <w:b/>
          <w:color w:val="002060"/>
          <w:u w:val="single"/>
        </w:rPr>
        <w:t>_________________</w:t>
      </w:r>
      <w:r w:rsidRPr="00AF141B">
        <w:rPr>
          <w:rFonts w:ascii="Arial" w:hAnsi="Arial" w:cs="Arial"/>
          <w:color w:val="002060"/>
        </w:rPr>
        <w:t>, understand the implications of this appointment as detailed above and confirm my acceptance.</w:t>
      </w:r>
    </w:p>
    <w:p w:rsidR="0087276A" w:rsidRPr="00AF141B" w:rsidRDefault="0087276A" w:rsidP="0087276A">
      <w:pPr>
        <w:rPr>
          <w:rFonts w:ascii="Arial" w:hAnsi="Arial" w:cs="Arial"/>
          <w:color w:val="002060"/>
        </w:rPr>
      </w:pPr>
    </w:p>
    <w:p w:rsidR="0020007B" w:rsidRPr="00AF141B" w:rsidRDefault="0020007B" w:rsidP="0087276A">
      <w:pPr>
        <w:rPr>
          <w:rFonts w:ascii="Arial" w:hAnsi="Arial" w:cs="Arial"/>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____________</w:t>
      </w:r>
      <w:r w:rsidR="0020007B" w:rsidRPr="00AF141B">
        <w:rPr>
          <w:rFonts w:ascii="Arial" w:hAnsi="Arial" w:cs="Arial"/>
          <w:b/>
          <w:color w:val="002060"/>
        </w:rPr>
        <w:t>____________________</w:t>
      </w:r>
      <w:r w:rsidR="0020007B" w:rsidRPr="00AF141B">
        <w:rPr>
          <w:rFonts w:ascii="Arial" w:hAnsi="Arial" w:cs="Arial"/>
          <w:b/>
          <w:color w:val="002060"/>
        </w:rPr>
        <w:tab/>
      </w:r>
      <w:r w:rsidR="0020007B" w:rsidRPr="00AF141B">
        <w:rPr>
          <w:rFonts w:ascii="Arial" w:hAnsi="Arial" w:cs="Arial"/>
          <w:b/>
          <w:color w:val="002060"/>
        </w:rPr>
        <w:tab/>
      </w:r>
      <w:r w:rsidR="0020007B" w:rsidRPr="00AF141B">
        <w:rPr>
          <w:rFonts w:ascii="Arial" w:hAnsi="Arial" w:cs="Arial"/>
          <w:b/>
          <w:color w:val="002060"/>
        </w:rPr>
        <w:tab/>
      </w:r>
      <w:r w:rsidR="0020007B" w:rsidRPr="00AF141B">
        <w:rPr>
          <w:rFonts w:ascii="Arial" w:hAnsi="Arial" w:cs="Arial"/>
          <w:b/>
          <w:color w:val="002060"/>
        </w:rPr>
        <w:tab/>
      </w:r>
      <w:r w:rsidRPr="00AF141B">
        <w:rPr>
          <w:rFonts w:ascii="Arial" w:hAnsi="Arial" w:cs="Arial"/>
          <w:b/>
          <w:color w:val="002060"/>
        </w:rPr>
        <w:t>__________________</w:t>
      </w:r>
    </w:p>
    <w:p w:rsidR="0087276A" w:rsidRPr="00AF141B" w:rsidRDefault="0087276A" w:rsidP="0087276A">
      <w:pPr>
        <w:rPr>
          <w:rFonts w:ascii="Arial" w:hAnsi="Arial" w:cs="Arial"/>
          <w:color w:val="002060"/>
        </w:rPr>
      </w:pPr>
      <w:r w:rsidRPr="00AF141B">
        <w:rPr>
          <w:rFonts w:ascii="Arial" w:hAnsi="Arial" w:cs="Arial"/>
          <w:color w:val="002060"/>
        </w:rPr>
        <w:t xml:space="preserve">              SIGNATURE  </w:t>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t>DATE</w:t>
      </w:r>
    </w:p>
    <w:p w:rsidR="0087276A" w:rsidRPr="00AF141B" w:rsidRDefault="0087276A" w:rsidP="0087276A">
      <w:pPr>
        <w:rPr>
          <w:rFonts w:ascii="Arial" w:hAnsi="Arial" w:cs="Arial"/>
          <w:color w:val="002060"/>
        </w:rPr>
      </w:pPr>
    </w:p>
    <w:p w:rsidR="0087276A" w:rsidRPr="00AF141B" w:rsidRDefault="0087276A" w:rsidP="0020007B">
      <w:pPr>
        <w:rPr>
          <w:rFonts w:ascii="Arial" w:hAnsi="Arial" w:cs="Arial"/>
          <w:color w:val="002060"/>
        </w:rPr>
      </w:pPr>
    </w:p>
    <w:p w:rsidR="0020007B" w:rsidRPr="00AF141B" w:rsidRDefault="0020007B" w:rsidP="0020007B">
      <w:pPr>
        <w:rPr>
          <w:rFonts w:ascii="Arial" w:hAnsi="Arial" w:cs="Arial"/>
          <w:color w:val="002060"/>
        </w:rPr>
      </w:pPr>
    </w:p>
    <w:p w:rsidR="00F4267E" w:rsidRPr="00AF141B" w:rsidRDefault="00F4267E" w:rsidP="0020007B">
      <w:pPr>
        <w:rPr>
          <w:rFonts w:ascii="Arial" w:hAnsi="Arial" w:cs="Arial"/>
          <w:color w:val="002060"/>
        </w:rPr>
      </w:pPr>
    </w:p>
    <w:p w:rsidR="00D23BE5" w:rsidRDefault="00D23BE5" w:rsidP="0020007B">
      <w:pPr>
        <w:rPr>
          <w:rFonts w:ascii="Arial" w:hAnsi="Arial" w:cs="Arial"/>
        </w:rPr>
      </w:pPr>
    </w:p>
    <w:p w:rsidR="00F4267E" w:rsidRPr="0020007B" w:rsidRDefault="00F4267E" w:rsidP="0020007B">
      <w:pPr>
        <w:rPr>
          <w:rFonts w:ascii="Arial" w:hAnsi="Arial" w:cs="Arial"/>
        </w:rPr>
      </w:pPr>
    </w:p>
    <w:p w:rsidR="002B18E6" w:rsidRDefault="002B18E6" w:rsidP="002B18E6">
      <w:pPr>
        <w:rPr>
          <w:rFonts w:ascii="Arial" w:hAnsi="Arial" w:cs="Arial"/>
          <w:b/>
        </w:rPr>
      </w:pPr>
    </w:p>
    <w:p w:rsidR="0087276A" w:rsidRPr="00562963" w:rsidRDefault="0087276A" w:rsidP="002B18E6">
      <w:pPr>
        <w:jc w:val="center"/>
        <w:rPr>
          <w:rFonts w:ascii="Arial" w:hAnsi="Arial" w:cs="Arial"/>
          <w:b/>
          <w:color w:val="FF0000"/>
        </w:rPr>
      </w:pPr>
      <w:r w:rsidRPr="00562963">
        <w:rPr>
          <w:rFonts w:ascii="Arial" w:hAnsi="Arial" w:cs="Arial"/>
          <w:b/>
          <w:color w:val="FF0000"/>
        </w:rPr>
        <w:lastRenderedPageBreak/>
        <w:t>EMERGENCY RESPONSE TEAM COORDINATOR</w:t>
      </w:r>
    </w:p>
    <w:p w:rsidR="0087276A" w:rsidRPr="00AF141B" w:rsidRDefault="0087276A" w:rsidP="0087276A">
      <w:pPr>
        <w:jc w:val="center"/>
        <w:rPr>
          <w:rFonts w:ascii="Arial" w:hAnsi="Arial" w:cs="Arial"/>
          <w:color w:val="002060"/>
        </w:rPr>
      </w:pPr>
      <w:r w:rsidRPr="00AF141B">
        <w:rPr>
          <w:rFonts w:ascii="Arial" w:hAnsi="Arial" w:cs="Arial"/>
          <w:color w:val="002060"/>
        </w:rPr>
        <w:t>[General Safety Regulation 2; Environment Regulation 9(1)]</w:t>
      </w:r>
    </w:p>
    <w:p w:rsidR="0087276A" w:rsidRPr="00AF141B" w:rsidRDefault="0087276A" w:rsidP="0087276A">
      <w:pPr>
        <w:jc w:val="center"/>
        <w:rPr>
          <w:rFonts w:ascii="Arial" w:hAnsi="Arial" w:cs="Arial"/>
          <w:color w:val="002060"/>
        </w:rPr>
      </w:pPr>
    </w:p>
    <w:p w:rsidR="0087276A" w:rsidRPr="00AF141B" w:rsidRDefault="0087276A" w:rsidP="0087276A">
      <w:pPr>
        <w:jc w:val="both"/>
        <w:rPr>
          <w:rFonts w:ascii="Arial" w:hAnsi="Arial" w:cs="Arial"/>
          <w:b/>
          <w:color w:val="002060"/>
        </w:rPr>
      </w:pPr>
      <w:r w:rsidRPr="00AF141B">
        <w:rPr>
          <w:rFonts w:ascii="Arial" w:hAnsi="Arial" w:cs="Arial"/>
          <w:color w:val="002060"/>
        </w:rPr>
        <w:t xml:space="preserve">I, </w:t>
      </w:r>
      <w:r w:rsidRPr="00AF141B">
        <w:rPr>
          <w:rFonts w:ascii="Arial" w:hAnsi="Arial" w:cs="Arial"/>
          <w:b/>
          <w:color w:val="002060"/>
          <w:u w:val="single"/>
        </w:rPr>
        <w:t>______________</w:t>
      </w:r>
      <w:r w:rsidRPr="00AF141B">
        <w:rPr>
          <w:rFonts w:ascii="Arial" w:hAnsi="Arial" w:cs="Arial"/>
          <w:color w:val="002060"/>
        </w:rPr>
        <w:t xml:space="preserve">, having been appointed in terms of Section 16(2) of the Occupational Health and Safety Act (85 of 1993) as the </w:t>
      </w:r>
      <w:r w:rsidRPr="00AF141B">
        <w:rPr>
          <w:rFonts w:ascii="Arial" w:hAnsi="Arial" w:cs="Arial"/>
          <w:b/>
          <w:color w:val="002060"/>
        </w:rPr>
        <w:t xml:space="preserve">General </w:t>
      </w:r>
      <w:r w:rsidRPr="00AF141B">
        <w:rPr>
          <w:rFonts w:ascii="Arial" w:hAnsi="Arial" w:cs="Arial"/>
          <w:color w:val="002060"/>
        </w:rPr>
        <w:t xml:space="preserve">for Seavest Trading, hereby appoint you, </w:t>
      </w:r>
      <w:r w:rsidRPr="00AF141B">
        <w:rPr>
          <w:rFonts w:ascii="Arial" w:hAnsi="Arial" w:cs="Arial"/>
          <w:b/>
          <w:color w:val="002060"/>
          <w:u w:val="single"/>
        </w:rPr>
        <w:t>_______________</w:t>
      </w:r>
      <w:r w:rsidRPr="00AF141B">
        <w:rPr>
          <w:rFonts w:ascii="Arial" w:hAnsi="Arial" w:cs="Arial"/>
          <w:color w:val="002060"/>
        </w:rPr>
        <w:t xml:space="preserve">, as the </w:t>
      </w:r>
      <w:r w:rsidRPr="00AF141B">
        <w:rPr>
          <w:rFonts w:ascii="Arial" w:hAnsi="Arial" w:cs="Arial"/>
          <w:b/>
          <w:color w:val="002060"/>
        </w:rPr>
        <w:t>Emergency Response Team Coordinator.</w:t>
      </w:r>
    </w:p>
    <w:p w:rsidR="0087276A" w:rsidRPr="00AF141B" w:rsidRDefault="0087276A" w:rsidP="002B18E6">
      <w:pPr>
        <w:pStyle w:val="Heading3"/>
        <w:ind w:left="0" w:firstLine="0"/>
        <w:rPr>
          <w:rFonts w:ascii="Arial" w:hAnsi="Arial" w:cs="Arial"/>
          <w:color w:val="002060"/>
          <w:sz w:val="24"/>
          <w:szCs w:val="24"/>
        </w:rPr>
      </w:pPr>
      <w:r w:rsidRPr="00AF141B">
        <w:rPr>
          <w:rFonts w:ascii="Arial" w:hAnsi="Arial" w:cs="Arial"/>
          <w:color w:val="002060"/>
          <w:sz w:val="24"/>
          <w:szCs w:val="24"/>
        </w:rPr>
        <w:t xml:space="preserve">The following will be your duties and responsibilities: </w:t>
      </w:r>
    </w:p>
    <w:p w:rsidR="0087276A" w:rsidRPr="00AF141B" w:rsidRDefault="0087276A" w:rsidP="0087276A">
      <w:pPr>
        <w:rPr>
          <w:rFonts w:ascii="Arial" w:hAnsi="Arial" w:cs="Arial"/>
          <w:color w:val="002060"/>
        </w:rPr>
      </w:pP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Ensure that you are fully familiar with all emergency procedure regulations.</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Draw up an emergency plan for the premises which caters for any natural or man-made emergency / disaster / business interruption.</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Ensure that all relevant parts of the plan are available to all employees.</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Ensure that emergency escape routes are displayed prominently on the plan.</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Ensure that emergency exits are clearly identified and obstruction free, with all keys available at the doors.</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Co-ordinate training with all staff, appointing suitable persons to control various functions during an emergency- i.e. fire / first-aid / evacuation etc.</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Co-ordinate training all staff members in use of emergency equipment.</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Co-ordinate regular inspections and maintenance of all emergency equipment.</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Co-ordinate all emergency drills.</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Restore and / or isolate water, electricity and other energy sources if necessary.</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Liaise with Local Municipality Board, Civil Departments (Metro / S.A.P.S / etc), Fire Brigade and any neighboring industries to ensure that the emergency plan benefits all parties.</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Revise the emergency procedures annually to ensure that they are up-to-date and practical.</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All areas in front of fire equipment to be demarcated as "KEEP CLEAR" and ensure compliance with this instruction.</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All equipment to be indicated according to company standards.</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Liaise with local authorities and ensure that the service company is registered with the town board as being competent to inspect and maintain the equipment.</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 xml:space="preserve">Co-ordinate all activity in the case of a fire. </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 xml:space="preserve">Position valid from </w:t>
      </w:r>
      <w:r w:rsidRPr="00AF141B">
        <w:rPr>
          <w:rFonts w:ascii="Arial" w:hAnsi="Arial" w:cs="Arial"/>
          <w:b/>
          <w:color w:val="002060"/>
        </w:rPr>
        <w:t>1</w:t>
      </w:r>
      <w:r w:rsidRPr="00AF141B">
        <w:rPr>
          <w:rFonts w:ascii="Arial" w:hAnsi="Arial" w:cs="Arial"/>
          <w:b/>
          <w:color w:val="002060"/>
          <w:vertAlign w:val="superscript"/>
        </w:rPr>
        <w:t>st</w:t>
      </w:r>
      <w:r w:rsidRPr="00AF141B">
        <w:rPr>
          <w:rFonts w:ascii="Arial" w:hAnsi="Arial" w:cs="Arial"/>
          <w:b/>
          <w:color w:val="002060"/>
        </w:rPr>
        <w:t xml:space="preserve"> January 2010 </w:t>
      </w:r>
      <w:r w:rsidRPr="00AF141B">
        <w:rPr>
          <w:rFonts w:ascii="Arial" w:hAnsi="Arial" w:cs="Arial"/>
          <w:color w:val="002060"/>
        </w:rPr>
        <w:t xml:space="preserve">until </w:t>
      </w:r>
      <w:r w:rsidRPr="00AF141B">
        <w:rPr>
          <w:rFonts w:ascii="Arial" w:hAnsi="Arial" w:cs="Arial"/>
          <w:b/>
          <w:color w:val="002060"/>
        </w:rPr>
        <w:t>31</w:t>
      </w:r>
      <w:r w:rsidRPr="00AF141B">
        <w:rPr>
          <w:rFonts w:ascii="Arial" w:hAnsi="Arial" w:cs="Arial"/>
          <w:b/>
          <w:color w:val="002060"/>
          <w:vertAlign w:val="superscript"/>
        </w:rPr>
        <w:t>st</w:t>
      </w:r>
      <w:r w:rsidRPr="00AF141B">
        <w:rPr>
          <w:rFonts w:ascii="Arial" w:hAnsi="Arial" w:cs="Arial"/>
          <w:b/>
          <w:color w:val="002060"/>
        </w:rPr>
        <w:t xml:space="preserve"> December 2015</w:t>
      </w:r>
      <w:r w:rsidRPr="00AF141B">
        <w:rPr>
          <w:rFonts w:ascii="Arial" w:hAnsi="Arial" w:cs="Arial"/>
          <w:color w:val="002060"/>
        </w:rPr>
        <w:t>.</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__________________</w:t>
      </w:r>
    </w:p>
    <w:p w:rsidR="0087276A" w:rsidRPr="00AF141B" w:rsidRDefault="0087276A" w:rsidP="0087276A">
      <w:pPr>
        <w:rPr>
          <w:rFonts w:ascii="Arial" w:hAnsi="Arial" w:cs="Arial"/>
          <w:b/>
          <w:color w:val="002060"/>
        </w:rPr>
      </w:pPr>
      <w:r w:rsidRPr="00AF141B">
        <w:rPr>
          <w:rFonts w:ascii="Arial" w:hAnsi="Arial" w:cs="Arial"/>
          <w:b/>
          <w:color w:val="002060"/>
        </w:rPr>
        <w:t>DIRECTOR</w:t>
      </w:r>
    </w:p>
    <w:p w:rsidR="0087276A" w:rsidRPr="00AF141B" w:rsidRDefault="0087276A" w:rsidP="0087276A">
      <w:pPr>
        <w:pBdr>
          <w:bottom w:val="single" w:sz="12" w:space="1" w:color="auto"/>
        </w:pBdr>
        <w:rPr>
          <w:rFonts w:ascii="Arial" w:hAnsi="Arial" w:cs="Arial"/>
          <w:color w:val="002060"/>
        </w:rPr>
      </w:pPr>
    </w:p>
    <w:p w:rsidR="002B18E6" w:rsidRPr="00AF141B" w:rsidRDefault="002B18E6"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Please confirm your acceptance of this appointment by completing the following:</w:t>
      </w:r>
    </w:p>
    <w:p w:rsidR="0087276A" w:rsidRPr="00AF141B" w:rsidRDefault="0087276A" w:rsidP="0087276A">
      <w:pPr>
        <w:pStyle w:val="Heading2"/>
        <w:rPr>
          <w:rFonts w:ascii="Arial" w:hAnsi="Arial" w:cs="Arial"/>
          <w:color w:val="002060"/>
          <w:sz w:val="24"/>
          <w:szCs w:val="24"/>
          <w:u w:val="single"/>
        </w:rPr>
      </w:pPr>
      <w:r w:rsidRPr="00AF141B">
        <w:rPr>
          <w:rFonts w:ascii="Arial" w:hAnsi="Arial" w:cs="Arial"/>
          <w:color w:val="002060"/>
          <w:sz w:val="24"/>
          <w:szCs w:val="24"/>
          <w:u w:val="single"/>
        </w:rPr>
        <w:t>ACCEPTANCE</w:t>
      </w:r>
    </w:p>
    <w:p w:rsidR="0087276A" w:rsidRPr="00AF141B" w:rsidRDefault="0087276A" w:rsidP="0087276A">
      <w:pPr>
        <w:jc w:val="center"/>
        <w:rPr>
          <w:rFonts w:ascii="Arial" w:hAnsi="Arial" w:cs="Arial"/>
          <w:b/>
          <w:color w:val="002060"/>
        </w:rPr>
      </w:pPr>
    </w:p>
    <w:p w:rsidR="0087276A" w:rsidRPr="00AF141B" w:rsidRDefault="0087276A" w:rsidP="0087276A">
      <w:pPr>
        <w:rPr>
          <w:rFonts w:ascii="Arial" w:hAnsi="Arial" w:cs="Arial"/>
          <w:color w:val="002060"/>
        </w:rPr>
      </w:pPr>
      <w:r w:rsidRPr="00AF141B">
        <w:rPr>
          <w:rFonts w:ascii="Arial" w:hAnsi="Arial" w:cs="Arial"/>
          <w:color w:val="002060"/>
        </w:rPr>
        <w:t xml:space="preserve">I, </w:t>
      </w:r>
      <w:r w:rsidRPr="00AF141B">
        <w:rPr>
          <w:rFonts w:ascii="Arial" w:hAnsi="Arial" w:cs="Arial"/>
          <w:b/>
          <w:color w:val="002060"/>
          <w:u w:val="single"/>
        </w:rPr>
        <w:t>________________</w:t>
      </w:r>
      <w:r w:rsidRPr="00AF141B">
        <w:rPr>
          <w:rFonts w:ascii="Arial" w:hAnsi="Arial" w:cs="Arial"/>
          <w:color w:val="002060"/>
        </w:rPr>
        <w:t>, understand the implications of this appointment as detailed above and confirm my acceptance.</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w:t>
      </w:r>
      <w:r w:rsidR="002B18E6" w:rsidRPr="00AF141B">
        <w:rPr>
          <w:rFonts w:ascii="Arial" w:hAnsi="Arial" w:cs="Arial"/>
          <w:b/>
          <w:color w:val="002060"/>
        </w:rPr>
        <w:t>___________________________</w:t>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Pr="00AF141B">
        <w:rPr>
          <w:rFonts w:ascii="Arial" w:hAnsi="Arial" w:cs="Arial"/>
          <w:b/>
          <w:color w:val="002060"/>
        </w:rPr>
        <w:t>__________________</w:t>
      </w:r>
    </w:p>
    <w:p w:rsidR="0087276A" w:rsidRPr="00AF141B" w:rsidRDefault="0087276A" w:rsidP="002B18E6">
      <w:pPr>
        <w:rPr>
          <w:rFonts w:ascii="Arial" w:hAnsi="Arial" w:cs="Arial"/>
          <w:color w:val="002060"/>
        </w:rPr>
      </w:pPr>
      <w:r w:rsidRPr="00AF141B">
        <w:rPr>
          <w:rFonts w:ascii="Arial" w:hAnsi="Arial" w:cs="Arial"/>
          <w:color w:val="002060"/>
        </w:rPr>
        <w:t xml:space="preserve">              SIGNATURE  </w:t>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t>DATE</w:t>
      </w:r>
    </w:p>
    <w:p w:rsidR="0087276A" w:rsidRPr="00562963" w:rsidRDefault="0087276A" w:rsidP="0087276A">
      <w:pPr>
        <w:jc w:val="center"/>
        <w:rPr>
          <w:rFonts w:ascii="Arial" w:hAnsi="Arial" w:cs="Arial"/>
          <w:color w:val="FF0000"/>
        </w:rPr>
      </w:pPr>
      <w:r w:rsidRPr="00562963">
        <w:rPr>
          <w:rFonts w:ascii="Arial" w:hAnsi="Arial" w:cs="Arial"/>
          <w:b/>
          <w:bCs/>
          <w:color w:val="FF0000"/>
        </w:rPr>
        <w:lastRenderedPageBreak/>
        <w:t>FIRST AID COORDINATOR</w:t>
      </w:r>
      <w:r w:rsidRPr="00562963">
        <w:rPr>
          <w:rFonts w:ascii="Arial" w:hAnsi="Arial" w:cs="Arial"/>
          <w:color w:val="FF0000"/>
        </w:rPr>
        <w:t xml:space="preserve"> </w:t>
      </w:r>
    </w:p>
    <w:p w:rsidR="0087276A" w:rsidRPr="00BA5006" w:rsidRDefault="0087276A" w:rsidP="0087276A">
      <w:pPr>
        <w:pStyle w:val="BodyText2"/>
        <w:rPr>
          <w:rFonts w:ascii="Arial" w:hAnsi="Arial" w:cs="Arial"/>
        </w:rPr>
      </w:pPr>
    </w:p>
    <w:p w:rsidR="0087276A" w:rsidRPr="00AF141B" w:rsidRDefault="0087276A" w:rsidP="002B18E6">
      <w:pPr>
        <w:pStyle w:val="BodyText2"/>
        <w:rPr>
          <w:rFonts w:ascii="Arial" w:hAnsi="Arial" w:cs="Arial"/>
          <w:color w:val="002060"/>
        </w:rPr>
      </w:pPr>
      <w:r w:rsidRPr="00AF141B">
        <w:rPr>
          <w:rFonts w:ascii="Arial" w:hAnsi="Arial" w:cs="Arial"/>
          <w:color w:val="002060"/>
        </w:rPr>
        <w:t>In terms of General Safety Regulation 3 of the Occupational Health and Safety Act, Act 85 of 1993.</w:t>
      </w:r>
    </w:p>
    <w:p w:rsidR="0087276A" w:rsidRPr="00AF141B" w:rsidRDefault="0087276A" w:rsidP="0087276A">
      <w:pPr>
        <w:jc w:val="both"/>
        <w:rPr>
          <w:rFonts w:ascii="Arial" w:hAnsi="Arial" w:cs="Arial"/>
          <w:bCs/>
          <w:color w:val="002060"/>
        </w:rPr>
      </w:pPr>
      <w:r w:rsidRPr="00AF141B">
        <w:rPr>
          <w:rFonts w:ascii="Arial" w:hAnsi="Arial" w:cs="Arial"/>
          <w:color w:val="002060"/>
        </w:rPr>
        <w:t xml:space="preserve">I, </w:t>
      </w:r>
      <w:r w:rsidRPr="00AF141B">
        <w:rPr>
          <w:rFonts w:ascii="Arial" w:hAnsi="Arial" w:cs="Arial"/>
          <w:b/>
          <w:color w:val="002060"/>
        </w:rPr>
        <w:t>______________</w:t>
      </w:r>
      <w:r w:rsidRPr="00AF141B">
        <w:rPr>
          <w:rFonts w:ascii="Arial" w:hAnsi="Arial" w:cs="Arial"/>
          <w:color w:val="002060"/>
        </w:rPr>
        <w:t xml:space="preserve">, having been appointed in terms of Section 16(2) of the Occupational Health and Safety Act (85 of 1993) as the </w:t>
      </w:r>
      <w:r w:rsidR="004D26B6">
        <w:rPr>
          <w:rFonts w:ascii="Arial" w:hAnsi="Arial" w:cs="Arial"/>
          <w:b/>
          <w:color w:val="002060"/>
        </w:rPr>
        <w:t>Manager</w:t>
      </w:r>
      <w:r w:rsidRPr="00AF141B">
        <w:rPr>
          <w:rFonts w:ascii="Arial" w:hAnsi="Arial" w:cs="Arial"/>
          <w:b/>
          <w:color w:val="002060"/>
        </w:rPr>
        <w:t xml:space="preserve"> </w:t>
      </w:r>
      <w:r w:rsidRPr="00AF141B">
        <w:rPr>
          <w:rFonts w:ascii="Arial" w:hAnsi="Arial" w:cs="Arial"/>
          <w:color w:val="002060"/>
        </w:rPr>
        <w:t>for Seavest Trading, hereby appoint you, as the First Aider of your team</w:t>
      </w:r>
      <w:r w:rsidRPr="00AF141B">
        <w:rPr>
          <w:rFonts w:ascii="Arial" w:hAnsi="Arial" w:cs="Arial"/>
          <w:bCs/>
          <w:color w:val="002060"/>
        </w:rPr>
        <w:t>.</w:t>
      </w:r>
    </w:p>
    <w:p w:rsidR="0087276A" w:rsidRPr="00AF141B" w:rsidRDefault="0087276A" w:rsidP="0087276A">
      <w:pPr>
        <w:jc w:val="both"/>
        <w:rPr>
          <w:rFonts w:ascii="Arial" w:hAnsi="Arial" w:cs="Arial"/>
          <w:b/>
          <w:color w:val="002060"/>
        </w:rPr>
      </w:pPr>
    </w:p>
    <w:p w:rsidR="0087276A" w:rsidRPr="00AF141B" w:rsidRDefault="0087276A" w:rsidP="0087276A">
      <w:pPr>
        <w:pStyle w:val="Heading3"/>
        <w:rPr>
          <w:rFonts w:ascii="Arial" w:hAnsi="Arial" w:cs="Arial"/>
          <w:color w:val="002060"/>
        </w:rPr>
      </w:pPr>
      <w:r w:rsidRPr="00AF141B">
        <w:rPr>
          <w:rFonts w:ascii="Arial" w:hAnsi="Arial" w:cs="Arial"/>
          <w:color w:val="002060"/>
        </w:rPr>
        <w:t xml:space="preserve">The following will be your duties and responsibilities: </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1. Ensure that all accidents are reported, including the minor cuts, bruises etc.</w:t>
      </w:r>
    </w:p>
    <w:p w:rsidR="0087276A" w:rsidRPr="00AF141B" w:rsidRDefault="0087276A" w:rsidP="0087276A">
      <w:pPr>
        <w:rPr>
          <w:rFonts w:ascii="Arial" w:hAnsi="Arial" w:cs="Arial"/>
          <w:color w:val="002060"/>
        </w:rPr>
      </w:pPr>
      <w:r w:rsidRPr="00AF141B">
        <w:rPr>
          <w:rFonts w:ascii="Arial" w:hAnsi="Arial" w:cs="Arial"/>
          <w:color w:val="002060"/>
        </w:rPr>
        <w:t>2. Ensure that all of the injuries in clause 1 are investigated.</w:t>
      </w:r>
    </w:p>
    <w:p w:rsidR="0087276A" w:rsidRPr="00AF141B" w:rsidRDefault="0087276A" w:rsidP="0087276A">
      <w:pPr>
        <w:rPr>
          <w:rFonts w:ascii="Arial" w:hAnsi="Arial" w:cs="Arial"/>
          <w:color w:val="002060"/>
        </w:rPr>
      </w:pPr>
      <w:r w:rsidRPr="00AF141B">
        <w:rPr>
          <w:rFonts w:ascii="Arial" w:hAnsi="Arial" w:cs="Arial"/>
          <w:color w:val="002060"/>
        </w:rPr>
        <w:t>3. Ensure that all the injuries are treated.</w:t>
      </w:r>
    </w:p>
    <w:p w:rsidR="0087276A" w:rsidRPr="00AF141B" w:rsidRDefault="0087276A" w:rsidP="0087276A">
      <w:pPr>
        <w:rPr>
          <w:rFonts w:ascii="Arial" w:hAnsi="Arial" w:cs="Arial"/>
          <w:color w:val="002060"/>
        </w:rPr>
      </w:pPr>
      <w:r w:rsidRPr="00AF141B">
        <w:rPr>
          <w:rFonts w:ascii="Arial" w:hAnsi="Arial" w:cs="Arial"/>
          <w:color w:val="002060"/>
        </w:rPr>
        <w:t>4. Ensure that all the treatments are recorded in the first-aid book:</w:t>
      </w:r>
    </w:p>
    <w:p w:rsidR="0087276A" w:rsidRPr="00AF141B" w:rsidRDefault="0087276A" w:rsidP="0087276A">
      <w:pPr>
        <w:tabs>
          <w:tab w:val="left" w:pos="720"/>
        </w:tabs>
        <w:ind w:left="360"/>
        <w:rPr>
          <w:rFonts w:ascii="Arial" w:hAnsi="Arial" w:cs="Arial"/>
          <w:color w:val="002060"/>
        </w:rPr>
      </w:pPr>
      <w:r w:rsidRPr="00AF141B">
        <w:rPr>
          <w:rFonts w:ascii="Arial" w:hAnsi="Arial" w:cs="Arial"/>
          <w:color w:val="002060"/>
        </w:rPr>
        <w:t>4.1 Name of employee.</w:t>
      </w:r>
    </w:p>
    <w:p w:rsidR="0087276A" w:rsidRPr="00AF141B" w:rsidRDefault="0087276A" w:rsidP="0087276A">
      <w:pPr>
        <w:ind w:firstLine="360"/>
        <w:rPr>
          <w:rFonts w:ascii="Arial" w:hAnsi="Arial" w:cs="Arial"/>
          <w:color w:val="002060"/>
        </w:rPr>
      </w:pPr>
      <w:r w:rsidRPr="00AF141B">
        <w:rPr>
          <w:rFonts w:ascii="Arial" w:hAnsi="Arial" w:cs="Arial"/>
          <w:color w:val="002060"/>
        </w:rPr>
        <w:t>4.2 Short description of the accident, cause and treatment.</w:t>
      </w:r>
    </w:p>
    <w:p w:rsidR="0087276A" w:rsidRPr="00AF141B" w:rsidRDefault="0087276A" w:rsidP="0087276A">
      <w:pPr>
        <w:tabs>
          <w:tab w:val="left" w:pos="720"/>
        </w:tabs>
        <w:ind w:firstLine="360"/>
        <w:rPr>
          <w:rFonts w:ascii="Arial" w:hAnsi="Arial" w:cs="Arial"/>
          <w:color w:val="002060"/>
        </w:rPr>
      </w:pPr>
      <w:r w:rsidRPr="00AF141B">
        <w:rPr>
          <w:rFonts w:ascii="Arial" w:hAnsi="Arial" w:cs="Arial"/>
          <w:color w:val="002060"/>
        </w:rPr>
        <w:t>4.3 Date off and date of resumption.</w:t>
      </w:r>
    </w:p>
    <w:p w:rsidR="0087276A" w:rsidRPr="00AF141B" w:rsidRDefault="0087276A" w:rsidP="0087276A">
      <w:pPr>
        <w:ind w:firstLine="360"/>
        <w:rPr>
          <w:rFonts w:ascii="Arial" w:hAnsi="Arial" w:cs="Arial"/>
          <w:color w:val="002060"/>
        </w:rPr>
      </w:pPr>
      <w:r w:rsidRPr="00AF141B">
        <w:rPr>
          <w:rFonts w:ascii="Arial" w:hAnsi="Arial" w:cs="Arial"/>
          <w:color w:val="002060"/>
        </w:rPr>
        <w:t>4.4 Your signature.</w:t>
      </w:r>
    </w:p>
    <w:p w:rsidR="0087276A" w:rsidRPr="00AF141B" w:rsidRDefault="0087276A" w:rsidP="0087276A">
      <w:pPr>
        <w:rPr>
          <w:rFonts w:ascii="Arial" w:hAnsi="Arial" w:cs="Arial"/>
          <w:color w:val="002060"/>
        </w:rPr>
      </w:pPr>
      <w:r w:rsidRPr="00AF141B">
        <w:rPr>
          <w:rFonts w:ascii="Arial" w:hAnsi="Arial" w:cs="Arial"/>
          <w:color w:val="002060"/>
        </w:rPr>
        <w:t>5. Ensure that your certificate is valid at all times.</w:t>
      </w:r>
    </w:p>
    <w:p w:rsidR="0087276A" w:rsidRPr="00AF141B" w:rsidRDefault="0087276A" w:rsidP="0087276A">
      <w:pPr>
        <w:rPr>
          <w:rFonts w:ascii="Arial" w:hAnsi="Arial" w:cs="Arial"/>
          <w:color w:val="002060"/>
        </w:rPr>
      </w:pPr>
      <w:r w:rsidRPr="00AF141B">
        <w:rPr>
          <w:rFonts w:ascii="Arial" w:hAnsi="Arial" w:cs="Arial"/>
          <w:color w:val="002060"/>
        </w:rPr>
        <w:t>6. Ensure that the first-aid box is equipped with the minimum requirement of the General Safety Regulation Annexure.</w:t>
      </w:r>
    </w:p>
    <w:p w:rsidR="0087276A" w:rsidRPr="00AF141B" w:rsidRDefault="0087276A" w:rsidP="0087276A">
      <w:pPr>
        <w:rPr>
          <w:rFonts w:ascii="Arial" w:hAnsi="Arial" w:cs="Arial"/>
          <w:color w:val="002060"/>
        </w:rPr>
      </w:pPr>
      <w:r w:rsidRPr="00AF141B">
        <w:rPr>
          <w:rFonts w:ascii="Arial" w:hAnsi="Arial" w:cs="Arial"/>
          <w:color w:val="002060"/>
        </w:rPr>
        <w:t>7. Ensure that the first-aid box is sign posted.</w:t>
      </w:r>
    </w:p>
    <w:p w:rsidR="0087276A" w:rsidRPr="00AF141B" w:rsidRDefault="0087276A" w:rsidP="0087276A">
      <w:pPr>
        <w:rPr>
          <w:rFonts w:ascii="Arial" w:hAnsi="Arial" w:cs="Arial"/>
          <w:color w:val="002060"/>
        </w:rPr>
      </w:pPr>
      <w:r w:rsidRPr="00AF141B">
        <w:rPr>
          <w:rFonts w:ascii="Arial" w:hAnsi="Arial" w:cs="Arial"/>
          <w:color w:val="002060"/>
        </w:rPr>
        <w:t>8. Ensure that the first-aid box is available and unobstructed.</w:t>
      </w:r>
    </w:p>
    <w:p w:rsidR="0087276A" w:rsidRPr="00AF141B" w:rsidRDefault="0087276A" w:rsidP="0087276A">
      <w:pPr>
        <w:rPr>
          <w:rFonts w:ascii="Arial" w:hAnsi="Arial" w:cs="Arial"/>
          <w:color w:val="002060"/>
        </w:rPr>
      </w:pPr>
      <w:r w:rsidRPr="00AF141B">
        <w:rPr>
          <w:rFonts w:ascii="Arial" w:hAnsi="Arial" w:cs="Arial"/>
          <w:color w:val="002060"/>
        </w:rPr>
        <w:t xml:space="preserve">9. Ensure that all employees in your team are aware that you are the first-aider </w:t>
      </w:r>
    </w:p>
    <w:p w:rsidR="0087276A" w:rsidRPr="00AF141B" w:rsidRDefault="0087276A" w:rsidP="0087276A">
      <w:pPr>
        <w:jc w:val="both"/>
        <w:rPr>
          <w:rFonts w:ascii="Arial" w:hAnsi="Arial" w:cs="Arial"/>
          <w:color w:val="002060"/>
        </w:rPr>
      </w:pPr>
      <w:r w:rsidRPr="00AF141B">
        <w:rPr>
          <w:rFonts w:ascii="Arial" w:hAnsi="Arial" w:cs="Arial"/>
          <w:color w:val="002060"/>
        </w:rPr>
        <w:t>10. Ensure that your name is displayed on the box and how to get hold of you in the event of an emergency.</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 xml:space="preserve">Position valid from </w:t>
      </w:r>
      <w:r w:rsidRPr="00AF141B">
        <w:rPr>
          <w:rFonts w:ascii="Arial" w:hAnsi="Arial" w:cs="Arial"/>
          <w:b/>
          <w:color w:val="002060"/>
        </w:rPr>
        <w:t>1</w:t>
      </w:r>
      <w:r w:rsidRPr="00AF141B">
        <w:rPr>
          <w:rFonts w:ascii="Arial" w:hAnsi="Arial" w:cs="Arial"/>
          <w:b/>
          <w:color w:val="002060"/>
          <w:vertAlign w:val="superscript"/>
        </w:rPr>
        <w:t>st</w:t>
      </w:r>
      <w:r w:rsidRPr="00AF141B">
        <w:rPr>
          <w:rFonts w:ascii="Arial" w:hAnsi="Arial" w:cs="Arial"/>
          <w:b/>
          <w:color w:val="002060"/>
        </w:rPr>
        <w:t xml:space="preserve"> January 2010</w:t>
      </w:r>
      <w:r w:rsidRPr="00AF141B">
        <w:rPr>
          <w:rFonts w:ascii="Arial" w:hAnsi="Arial" w:cs="Arial"/>
          <w:color w:val="002060"/>
        </w:rPr>
        <w:t xml:space="preserve"> until </w:t>
      </w:r>
      <w:r w:rsidRPr="00AF141B">
        <w:rPr>
          <w:rFonts w:ascii="Arial" w:hAnsi="Arial" w:cs="Arial"/>
          <w:b/>
          <w:color w:val="002060"/>
        </w:rPr>
        <w:t>31</w:t>
      </w:r>
      <w:r w:rsidRPr="00AF141B">
        <w:rPr>
          <w:rFonts w:ascii="Arial" w:hAnsi="Arial" w:cs="Arial"/>
          <w:b/>
          <w:color w:val="002060"/>
          <w:vertAlign w:val="superscript"/>
        </w:rPr>
        <w:t>st</w:t>
      </w:r>
      <w:r w:rsidRPr="00AF141B">
        <w:rPr>
          <w:rFonts w:ascii="Arial" w:hAnsi="Arial" w:cs="Arial"/>
          <w:b/>
          <w:color w:val="002060"/>
        </w:rPr>
        <w:t xml:space="preserve"> December 2013</w:t>
      </w:r>
      <w:r w:rsidRPr="00AF141B">
        <w:rPr>
          <w:rFonts w:ascii="Arial" w:hAnsi="Arial" w:cs="Arial"/>
          <w:color w:val="002060"/>
        </w:rPr>
        <w:t>.</w:t>
      </w: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____________________</w:t>
      </w:r>
    </w:p>
    <w:p w:rsidR="0087276A" w:rsidRPr="00AF141B" w:rsidRDefault="0087276A" w:rsidP="0087276A">
      <w:pPr>
        <w:pBdr>
          <w:bottom w:val="single" w:sz="12" w:space="1" w:color="auto"/>
        </w:pBdr>
        <w:rPr>
          <w:rFonts w:ascii="Arial" w:hAnsi="Arial" w:cs="Arial"/>
          <w:color w:val="002060"/>
        </w:rPr>
      </w:pPr>
      <w:r w:rsidRPr="00AF141B">
        <w:rPr>
          <w:rFonts w:ascii="Arial" w:hAnsi="Arial" w:cs="Arial"/>
          <w:b/>
          <w:color w:val="002060"/>
        </w:rPr>
        <w:t>DIRECTOR</w:t>
      </w: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Please confirm your acceptance of this appointment by completing the following:</w:t>
      </w:r>
    </w:p>
    <w:p w:rsidR="0087276A" w:rsidRPr="00AF141B" w:rsidRDefault="0087276A" w:rsidP="0087276A">
      <w:pPr>
        <w:rPr>
          <w:rFonts w:ascii="Arial" w:hAnsi="Arial" w:cs="Arial"/>
          <w:color w:val="002060"/>
        </w:rPr>
      </w:pPr>
    </w:p>
    <w:p w:rsidR="0087276A" w:rsidRPr="00AF141B" w:rsidRDefault="0087276A" w:rsidP="0087276A">
      <w:pPr>
        <w:pStyle w:val="Heading2"/>
        <w:rPr>
          <w:rFonts w:ascii="Arial" w:hAnsi="Arial" w:cs="Arial"/>
          <w:color w:val="002060"/>
          <w:u w:val="single"/>
        </w:rPr>
      </w:pPr>
      <w:r w:rsidRPr="00AF141B">
        <w:rPr>
          <w:rFonts w:ascii="Arial" w:hAnsi="Arial" w:cs="Arial"/>
          <w:color w:val="002060"/>
          <w:u w:val="single"/>
        </w:rPr>
        <w:t>ACCEPTANCE</w:t>
      </w:r>
    </w:p>
    <w:p w:rsidR="0087276A" w:rsidRPr="00AF141B" w:rsidRDefault="0087276A" w:rsidP="0087276A">
      <w:pPr>
        <w:jc w:val="center"/>
        <w:rPr>
          <w:rFonts w:ascii="Arial" w:hAnsi="Arial" w:cs="Arial"/>
          <w:b/>
          <w:color w:val="002060"/>
        </w:rPr>
      </w:pPr>
    </w:p>
    <w:p w:rsidR="0087276A" w:rsidRPr="00AF141B" w:rsidRDefault="0087276A" w:rsidP="0087276A">
      <w:pPr>
        <w:rPr>
          <w:rFonts w:ascii="Arial" w:hAnsi="Arial" w:cs="Arial"/>
          <w:color w:val="002060"/>
        </w:rPr>
      </w:pPr>
      <w:r w:rsidRPr="00AF141B">
        <w:rPr>
          <w:rFonts w:ascii="Arial" w:hAnsi="Arial" w:cs="Arial"/>
          <w:color w:val="002060"/>
        </w:rPr>
        <w:t xml:space="preserve">I, </w:t>
      </w:r>
      <w:r w:rsidRPr="00AF141B">
        <w:rPr>
          <w:rFonts w:ascii="Arial" w:hAnsi="Arial" w:cs="Arial"/>
          <w:b/>
          <w:color w:val="002060"/>
          <w:u w:val="single"/>
        </w:rPr>
        <w:t>_________________</w:t>
      </w:r>
      <w:r w:rsidRPr="00AF141B">
        <w:rPr>
          <w:rFonts w:ascii="Arial" w:hAnsi="Arial" w:cs="Arial"/>
          <w:color w:val="002060"/>
        </w:rPr>
        <w:t>, understand the implications of this appointment as detailed above and confirm my acceptance.</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w:t>
      </w:r>
      <w:r w:rsidR="002B18E6" w:rsidRPr="00AF141B">
        <w:rPr>
          <w:rFonts w:ascii="Arial" w:hAnsi="Arial" w:cs="Arial"/>
          <w:b/>
          <w:color w:val="002060"/>
        </w:rPr>
        <w:t>___________________________</w:t>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Pr="00AF141B">
        <w:rPr>
          <w:rFonts w:ascii="Arial" w:hAnsi="Arial" w:cs="Arial"/>
          <w:b/>
          <w:color w:val="002060"/>
        </w:rPr>
        <w:t>__________________</w:t>
      </w:r>
    </w:p>
    <w:p w:rsidR="00D23BE5" w:rsidRPr="00AF141B" w:rsidRDefault="0087276A" w:rsidP="002B18E6">
      <w:pPr>
        <w:rPr>
          <w:rFonts w:ascii="Arial" w:hAnsi="Arial" w:cs="Arial"/>
          <w:color w:val="002060"/>
        </w:rPr>
      </w:pPr>
      <w:r w:rsidRPr="00AF141B">
        <w:rPr>
          <w:rFonts w:ascii="Arial" w:hAnsi="Arial" w:cs="Arial"/>
          <w:color w:val="002060"/>
        </w:rPr>
        <w:t xml:space="preserve">              SIGNATURE  </w:t>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t>DATE</w:t>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p>
    <w:p w:rsidR="0087276A" w:rsidRPr="00AF141B" w:rsidRDefault="0087276A" w:rsidP="002B18E6">
      <w:pPr>
        <w:rPr>
          <w:rFonts w:ascii="Arial" w:hAnsi="Arial" w:cs="Arial"/>
          <w:color w:val="002060"/>
        </w:rPr>
      </w:pP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p>
    <w:p w:rsidR="0087276A" w:rsidRPr="00562963" w:rsidRDefault="0087276A" w:rsidP="0087276A">
      <w:pPr>
        <w:jc w:val="center"/>
        <w:rPr>
          <w:rFonts w:ascii="Arial" w:hAnsi="Arial" w:cs="Arial"/>
          <w:b/>
          <w:color w:val="FF0000"/>
        </w:rPr>
      </w:pPr>
      <w:r w:rsidRPr="00562963">
        <w:rPr>
          <w:rFonts w:ascii="Arial" w:hAnsi="Arial" w:cs="Arial"/>
          <w:b/>
          <w:color w:val="FF0000"/>
        </w:rPr>
        <w:lastRenderedPageBreak/>
        <w:t>PERSON RESPONSIBLE FOR MACHINERY</w:t>
      </w:r>
    </w:p>
    <w:p w:rsidR="0087276A" w:rsidRPr="00BA5006" w:rsidRDefault="0087276A" w:rsidP="0087276A">
      <w:pPr>
        <w:jc w:val="center"/>
        <w:rPr>
          <w:rFonts w:ascii="Arial" w:hAnsi="Arial" w:cs="Arial"/>
        </w:rPr>
      </w:pPr>
    </w:p>
    <w:p w:rsidR="0087276A" w:rsidRPr="00AF141B" w:rsidRDefault="0087276A" w:rsidP="0087276A">
      <w:pPr>
        <w:jc w:val="center"/>
        <w:rPr>
          <w:rFonts w:ascii="Arial" w:hAnsi="Arial" w:cs="Arial"/>
          <w:color w:val="002060"/>
        </w:rPr>
      </w:pPr>
      <w:r w:rsidRPr="00AF141B">
        <w:rPr>
          <w:rFonts w:ascii="Arial" w:hAnsi="Arial" w:cs="Arial"/>
          <w:color w:val="002060"/>
        </w:rPr>
        <w:t>(General Machinery Regulation 2 Appointment</w:t>
      </w:r>
    </w:p>
    <w:p w:rsidR="0087276A" w:rsidRPr="00AF141B" w:rsidRDefault="0087276A" w:rsidP="0087276A">
      <w:pPr>
        <w:jc w:val="center"/>
        <w:rPr>
          <w:rFonts w:ascii="Arial" w:hAnsi="Arial" w:cs="Arial"/>
          <w:color w:val="002060"/>
        </w:rPr>
      </w:pPr>
      <w:r w:rsidRPr="00AF141B">
        <w:rPr>
          <w:rFonts w:ascii="Arial" w:hAnsi="Arial" w:cs="Arial"/>
          <w:color w:val="002060"/>
        </w:rPr>
        <w:t xml:space="preserve"> of the Occupational Health and Safety Act No. 85 of 1993)</w:t>
      </w:r>
    </w:p>
    <w:p w:rsidR="0087276A" w:rsidRPr="00AF141B" w:rsidRDefault="0087276A" w:rsidP="0087276A">
      <w:pPr>
        <w:jc w:val="center"/>
        <w:rPr>
          <w:rFonts w:ascii="Arial" w:hAnsi="Arial" w:cs="Arial"/>
          <w:color w:val="002060"/>
        </w:rPr>
      </w:pPr>
    </w:p>
    <w:p w:rsidR="0087276A" w:rsidRPr="00AF141B" w:rsidRDefault="0087276A" w:rsidP="0087276A">
      <w:pPr>
        <w:jc w:val="both"/>
        <w:rPr>
          <w:rFonts w:ascii="Arial" w:hAnsi="Arial" w:cs="Arial"/>
          <w:b/>
          <w:color w:val="002060"/>
        </w:rPr>
      </w:pPr>
      <w:r w:rsidRPr="00AF141B">
        <w:rPr>
          <w:rFonts w:ascii="Arial" w:hAnsi="Arial" w:cs="Arial"/>
          <w:color w:val="002060"/>
        </w:rPr>
        <w:t xml:space="preserve">I, </w:t>
      </w:r>
      <w:r w:rsidRPr="00AF141B">
        <w:rPr>
          <w:rFonts w:ascii="Arial" w:hAnsi="Arial" w:cs="Arial"/>
          <w:b/>
          <w:color w:val="002060"/>
          <w:u w:val="single"/>
        </w:rPr>
        <w:t>Nicky Jamun</w:t>
      </w:r>
      <w:r w:rsidRPr="00AF141B">
        <w:rPr>
          <w:rFonts w:ascii="Arial" w:hAnsi="Arial" w:cs="Arial"/>
          <w:color w:val="002060"/>
        </w:rPr>
        <w:t>, having been ap</w:t>
      </w:r>
      <w:r w:rsidR="004D26B6">
        <w:rPr>
          <w:rFonts w:ascii="Arial" w:hAnsi="Arial" w:cs="Arial"/>
          <w:color w:val="002060"/>
        </w:rPr>
        <w:t>pointed in terms of Section 16(2</w:t>
      </w:r>
      <w:r w:rsidRPr="00AF141B">
        <w:rPr>
          <w:rFonts w:ascii="Arial" w:hAnsi="Arial" w:cs="Arial"/>
          <w:color w:val="002060"/>
        </w:rPr>
        <w:t xml:space="preserve">) of the Occupational Health and Safety Act (85 of 1993) as the </w:t>
      </w:r>
      <w:r w:rsidR="004D26B6">
        <w:rPr>
          <w:rFonts w:ascii="Arial" w:hAnsi="Arial" w:cs="Arial"/>
          <w:b/>
          <w:color w:val="002060"/>
        </w:rPr>
        <w:t>Manager</w:t>
      </w:r>
      <w:r w:rsidRPr="00AF141B">
        <w:rPr>
          <w:rFonts w:ascii="Arial" w:hAnsi="Arial" w:cs="Arial"/>
          <w:b/>
          <w:color w:val="002060"/>
        </w:rPr>
        <w:t xml:space="preserve"> </w:t>
      </w:r>
      <w:r w:rsidRPr="00AF141B">
        <w:rPr>
          <w:rFonts w:ascii="Arial" w:hAnsi="Arial" w:cs="Arial"/>
          <w:color w:val="002060"/>
        </w:rPr>
        <w:t>of</w:t>
      </w:r>
      <w:r w:rsidRPr="00AF141B">
        <w:rPr>
          <w:rFonts w:ascii="Arial" w:hAnsi="Arial" w:cs="Arial"/>
          <w:b/>
          <w:color w:val="002060"/>
        </w:rPr>
        <w:t xml:space="preserve"> Seavest Trading</w:t>
      </w:r>
      <w:r w:rsidRPr="00AF141B">
        <w:rPr>
          <w:rFonts w:ascii="Arial" w:hAnsi="Arial" w:cs="Arial"/>
          <w:color w:val="002060"/>
        </w:rPr>
        <w:t xml:space="preserve">, hereby appoint you, </w:t>
      </w:r>
      <w:r w:rsidRPr="00AF141B">
        <w:rPr>
          <w:rFonts w:ascii="Arial" w:hAnsi="Arial" w:cs="Arial"/>
          <w:b/>
          <w:color w:val="002060"/>
          <w:u w:val="single"/>
        </w:rPr>
        <w:t>_______________</w:t>
      </w:r>
      <w:r w:rsidRPr="00AF141B">
        <w:rPr>
          <w:rFonts w:ascii="Arial" w:hAnsi="Arial" w:cs="Arial"/>
          <w:color w:val="002060"/>
        </w:rPr>
        <w:t xml:space="preserve">, as the </w:t>
      </w:r>
      <w:r w:rsidRPr="00AF141B">
        <w:rPr>
          <w:rFonts w:ascii="Arial" w:hAnsi="Arial" w:cs="Arial"/>
          <w:b/>
          <w:color w:val="002060"/>
        </w:rPr>
        <w:t>Supervisor of Machinery.</w:t>
      </w:r>
    </w:p>
    <w:p w:rsidR="0087276A" w:rsidRPr="00AF141B" w:rsidRDefault="0087276A" w:rsidP="0087276A">
      <w:pPr>
        <w:pStyle w:val="Heading3"/>
        <w:rPr>
          <w:rFonts w:ascii="Arial" w:hAnsi="Arial" w:cs="Arial"/>
          <w:color w:val="002060"/>
        </w:rPr>
      </w:pPr>
    </w:p>
    <w:p w:rsidR="0087276A" w:rsidRPr="00AF141B" w:rsidRDefault="0087276A" w:rsidP="0087276A">
      <w:pPr>
        <w:pStyle w:val="Heading3"/>
        <w:rPr>
          <w:rFonts w:ascii="Arial" w:hAnsi="Arial" w:cs="Arial"/>
          <w:color w:val="002060"/>
        </w:rPr>
      </w:pPr>
      <w:r w:rsidRPr="00AF141B">
        <w:rPr>
          <w:rFonts w:ascii="Arial" w:hAnsi="Arial" w:cs="Arial"/>
          <w:color w:val="002060"/>
        </w:rPr>
        <w:t>The following will be your duties and responsibilities: -</w:t>
      </w:r>
    </w:p>
    <w:p w:rsidR="0087276A" w:rsidRPr="00AF141B" w:rsidRDefault="0087276A" w:rsidP="0087276A">
      <w:pPr>
        <w:rPr>
          <w:rFonts w:ascii="Arial" w:hAnsi="Arial" w:cs="Arial"/>
          <w:color w:val="002060"/>
        </w:rPr>
      </w:pPr>
    </w:p>
    <w:p w:rsidR="0087276A" w:rsidRPr="00AF141B" w:rsidRDefault="0087276A" w:rsidP="00773680">
      <w:pPr>
        <w:numPr>
          <w:ilvl w:val="0"/>
          <w:numId w:val="38"/>
        </w:numPr>
        <w:rPr>
          <w:rFonts w:ascii="Arial" w:hAnsi="Arial" w:cs="Arial"/>
          <w:color w:val="002060"/>
        </w:rPr>
      </w:pPr>
      <w:r w:rsidRPr="00AF141B">
        <w:rPr>
          <w:rFonts w:ascii="Arial" w:hAnsi="Arial" w:cs="Arial"/>
          <w:color w:val="002060"/>
        </w:rPr>
        <w:t xml:space="preserve">To ensure that the machinery is safe to use in terms of Regulation 2 of the General Machinery Regulations. </w:t>
      </w:r>
    </w:p>
    <w:p w:rsidR="0087276A" w:rsidRPr="00AF141B" w:rsidRDefault="0087276A" w:rsidP="00773680">
      <w:pPr>
        <w:numPr>
          <w:ilvl w:val="0"/>
          <w:numId w:val="38"/>
        </w:numPr>
        <w:rPr>
          <w:rFonts w:ascii="Arial" w:hAnsi="Arial" w:cs="Arial"/>
          <w:color w:val="002060"/>
        </w:rPr>
      </w:pPr>
      <w:r w:rsidRPr="00AF141B">
        <w:rPr>
          <w:rFonts w:ascii="Arial" w:hAnsi="Arial" w:cs="Arial"/>
          <w:color w:val="002060"/>
        </w:rPr>
        <w:t xml:space="preserve">Ensure that you are familiar with the Act and its regulations, and that these are complied with. </w:t>
      </w:r>
    </w:p>
    <w:p w:rsidR="0087276A" w:rsidRPr="00AF141B" w:rsidRDefault="0087276A" w:rsidP="00773680">
      <w:pPr>
        <w:numPr>
          <w:ilvl w:val="0"/>
          <w:numId w:val="38"/>
        </w:numPr>
        <w:rPr>
          <w:rFonts w:ascii="Arial" w:hAnsi="Arial" w:cs="Arial"/>
          <w:color w:val="002060"/>
        </w:rPr>
      </w:pPr>
      <w:r w:rsidRPr="00AF141B">
        <w:rPr>
          <w:rFonts w:ascii="Arial" w:hAnsi="Arial" w:cs="Arial"/>
          <w:color w:val="002060"/>
        </w:rPr>
        <w:t>Ensure that an organized maintenance programmed has been developed.</w:t>
      </w:r>
    </w:p>
    <w:p w:rsidR="0087276A" w:rsidRPr="00AF141B" w:rsidRDefault="0087276A" w:rsidP="00773680">
      <w:pPr>
        <w:numPr>
          <w:ilvl w:val="0"/>
          <w:numId w:val="38"/>
        </w:numPr>
        <w:rPr>
          <w:rFonts w:ascii="Arial" w:hAnsi="Arial" w:cs="Arial"/>
          <w:color w:val="002060"/>
        </w:rPr>
      </w:pPr>
      <w:r w:rsidRPr="00AF141B">
        <w:rPr>
          <w:rFonts w:ascii="Arial" w:hAnsi="Arial" w:cs="Arial"/>
          <w:color w:val="002060"/>
        </w:rPr>
        <w:t xml:space="preserve">Ensure that proper records are kept regarding the machinery under your surveillance. </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 xml:space="preserve">Position valid from </w:t>
      </w:r>
      <w:r w:rsidRPr="00AF141B">
        <w:rPr>
          <w:rFonts w:ascii="Arial" w:hAnsi="Arial" w:cs="Arial"/>
          <w:b/>
          <w:color w:val="002060"/>
        </w:rPr>
        <w:t>1</w:t>
      </w:r>
      <w:r w:rsidRPr="00AF141B">
        <w:rPr>
          <w:rFonts w:ascii="Arial" w:hAnsi="Arial" w:cs="Arial"/>
          <w:b/>
          <w:color w:val="002060"/>
          <w:vertAlign w:val="superscript"/>
        </w:rPr>
        <w:t>st</w:t>
      </w:r>
      <w:r w:rsidRPr="00AF141B">
        <w:rPr>
          <w:rFonts w:ascii="Arial" w:hAnsi="Arial" w:cs="Arial"/>
          <w:b/>
          <w:color w:val="002060"/>
        </w:rPr>
        <w:t xml:space="preserve"> January 2010</w:t>
      </w:r>
      <w:r w:rsidRPr="00AF141B">
        <w:rPr>
          <w:rFonts w:ascii="Arial" w:hAnsi="Arial" w:cs="Arial"/>
          <w:color w:val="002060"/>
        </w:rPr>
        <w:t xml:space="preserve"> until </w:t>
      </w:r>
      <w:r w:rsidRPr="00AF141B">
        <w:rPr>
          <w:rFonts w:ascii="Arial" w:hAnsi="Arial" w:cs="Arial"/>
          <w:b/>
          <w:color w:val="002060"/>
        </w:rPr>
        <w:t>31</w:t>
      </w:r>
      <w:r w:rsidRPr="00AF141B">
        <w:rPr>
          <w:rFonts w:ascii="Arial" w:hAnsi="Arial" w:cs="Arial"/>
          <w:b/>
          <w:color w:val="002060"/>
          <w:vertAlign w:val="superscript"/>
        </w:rPr>
        <w:t>st</w:t>
      </w:r>
      <w:r w:rsidRPr="00AF141B">
        <w:rPr>
          <w:rFonts w:ascii="Arial" w:hAnsi="Arial" w:cs="Arial"/>
          <w:b/>
          <w:color w:val="002060"/>
        </w:rPr>
        <w:t xml:space="preserve"> December 2015</w:t>
      </w:r>
      <w:r w:rsidRPr="00AF141B">
        <w:rPr>
          <w:rFonts w:ascii="Arial" w:hAnsi="Arial" w:cs="Arial"/>
          <w:color w:val="002060"/>
        </w:rPr>
        <w:t xml:space="preserve">. </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b/>
          <w:color w:val="002060"/>
        </w:rPr>
      </w:pPr>
      <w:r w:rsidRPr="00AF141B">
        <w:rPr>
          <w:rFonts w:ascii="Arial" w:hAnsi="Arial" w:cs="Arial"/>
          <w:color w:val="002060"/>
        </w:rPr>
        <w:t>Person to report to:</w:t>
      </w:r>
      <w:r w:rsidRPr="00AF141B">
        <w:rPr>
          <w:rFonts w:ascii="Arial" w:hAnsi="Arial" w:cs="Arial"/>
          <w:b/>
          <w:color w:val="002060"/>
        </w:rPr>
        <w:t xml:space="preserve"> Director</w:t>
      </w: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____________________</w:t>
      </w:r>
    </w:p>
    <w:p w:rsidR="0087276A" w:rsidRPr="00AF141B" w:rsidRDefault="0087276A" w:rsidP="0087276A">
      <w:pPr>
        <w:rPr>
          <w:rFonts w:ascii="Arial" w:hAnsi="Arial" w:cs="Arial"/>
          <w:b/>
          <w:color w:val="002060"/>
        </w:rPr>
      </w:pPr>
      <w:r w:rsidRPr="00AF141B">
        <w:rPr>
          <w:rFonts w:ascii="Arial" w:hAnsi="Arial" w:cs="Arial"/>
          <w:b/>
          <w:color w:val="002060"/>
        </w:rPr>
        <w:t>Director</w:t>
      </w:r>
    </w:p>
    <w:p w:rsidR="0087276A" w:rsidRPr="00AF141B" w:rsidRDefault="0087276A" w:rsidP="0087276A">
      <w:pPr>
        <w:rPr>
          <w:rFonts w:ascii="Arial" w:hAnsi="Arial" w:cs="Arial"/>
          <w:b/>
          <w:color w:val="002060"/>
        </w:rPr>
      </w:pP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Please confirm your acceptance of this appointment by completing the following:</w:t>
      </w:r>
    </w:p>
    <w:p w:rsidR="0087276A" w:rsidRPr="00AF141B" w:rsidRDefault="0087276A" w:rsidP="0087276A">
      <w:pPr>
        <w:rPr>
          <w:rFonts w:ascii="Arial" w:hAnsi="Arial" w:cs="Arial"/>
          <w:color w:val="002060"/>
        </w:rPr>
      </w:pPr>
    </w:p>
    <w:p w:rsidR="0087276A" w:rsidRPr="00AF141B" w:rsidRDefault="0087276A" w:rsidP="0087276A">
      <w:pPr>
        <w:pStyle w:val="Heading2"/>
        <w:rPr>
          <w:rFonts w:ascii="Arial" w:hAnsi="Arial" w:cs="Arial"/>
          <w:color w:val="002060"/>
          <w:u w:val="single"/>
        </w:rPr>
      </w:pPr>
      <w:r w:rsidRPr="00AF141B">
        <w:rPr>
          <w:rFonts w:ascii="Arial" w:hAnsi="Arial" w:cs="Arial"/>
          <w:color w:val="002060"/>
          <w:u w:val="single"/>
        </w:rPr>
        <w:t>ACCEPTANCE</w:t>
      </w:r>
    </w:p>
    <w:p w:rsidR="0087276A" w:rsidRPr="00AF141B" w:rsidRDefault="0087276A" w:rsidP="0087276A">
      <w:pPr>
        <w:jc w:val="center"/>
        <w:rPr>
          <w:rFonts w:ascii="Arial" w:hAnsi="Arial" w:cs="Arial"/>
          <w:b/>
          <w:color w:val="002060"/>
        </w:rPr>
      </w:pPr>
    </w:p>
    <w:p w:rsidR="0087276A" w:rsidRPr="00AF141B" w:rsidRDefault="0087276A" w:rsidP="0087276A">
      <w:pPr>
        <w:rPr>
          <w:rFonts w:ascii="Arial" w:hAnsi="Arial" w:cs="Arial"/>
          <w:color w:val="002060"/>
        </w:rPr>
      </w:pPr>
      <w:r w:rsidRPr="00AF141B">
        <w:rPr>
          <w:rFonts w:ascii="Arial" w:hAnsi="Arial" w:cs="Arial"/>
          <w:color w:val="002060"/>
        </w:rPr>
        <w:t xml:space="preserve">I, </w:t>
      </w:r>
      <w:r w:rsidRPr="00AF141B">
        <w:rPr>
          <w:rFonts w:ascii="Arial" w:hAnsi="Arial" w:cs="Arial"/>
          <w:b/>
          <w:color w:val="002060"/>
          <w:u w:val="single"/>
        </w:rPr>
        <w:t>_______________</w:t>
      </w:r>
      <w:r w:rsidRPr="00AF141B">
        <w:rPr>
          <w:rFonts w:ascii="Arial" w:hAnsi="Arial" w:cs="Arial"/>
          <w:color w:val="002060"/>
        </w:rPr>
        <w:t>, understand the implications of this appointment as detailed above and confirm my acceptance.</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w:t>
      </w:r>
      <w:r w:rsidR="002B18E6" w:rsidRPr="00AF141B">
        <w:rPr>
          <w:rFonts w:ascii="Arial" w:hAnsi="Arial" w:cs="Arial"/>
          <w:b/>
          <w:color w:val="002060"/>
        </w:rPr>
        <w:t>___________________________</w:t>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Pr="00AF141B">
        <w:rPr>
          <w:rFonts w:ascii="Arial" w:hAnsi="Arial" w:cs="Arial"/>
          <w:b/>
          <w:color w:val="002060"/>
        </w:rPr>
        <w:t>__________________</w:t>
      </w:r>
    </w:p>
    <w:p w:rsidR="0087276A" w:rsidRPr="00AF141B" w:rsidRDefault="0087276A" w:rsidP="0087276A">
      <w:pPr>
        <w:rPr>
          <w:rFonts w:ascii="Arial" w:hAnsi="Arial" w:cs="Arial"/>
          <w:color w:val="002060"/>
        </w:rPr>
      </w:pPr>
      <w:r w:rsidRPr="00AF141B">
        <w:rPr>
          <w:rFonts w:ascii="Arial" w:hAnsi="Arial" w:cs="Arial"/>
          <w:color w:val="002060"/>
        </w:rPr>
        <w:t xml:space="preserve">              SIGNATURE  </w:t>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t xml:space="preserve">        DATE</w:t>
      </w:r>
    </w:p>
    <w:p w:rsidR="0087276A" w:rsidRPr="00AF141B" w:rsidRDefault="0087276A" w:rsidP="0087276A">
      <w:pPr>
        <w:rPr>
          <w:rFonts w:ascii="Arial" w:hAnsi="Arial" w:cs="Arial"/>
          <w:color w:val="002060"/>
        </w:rPr>
      </w:pPr>
    </w:p>
    <w:p w:rsidR="0087276A" w:rsidRPr="00BA5006" w:rsidRDefault="0087276A" w:rsidP="0087276A">
      <w:pPr>
        <w:rPr>
          <w:rFonts w:ascii="Arial" w:hAnsi="Arial" w:cs="Arial"/>
        </w:rPr>
      </w:pPr>
    </w:p>
    <w:p w:rsidR="002B18E6" w:rsidRDefault="0087276A" w:rsidP="002B18E6">
      <w:pPr>
        <w:rPr>
          <w:rFonts w:ascii="Arial" w:hAnsi="Arial" w:cs="Arial"/>
        </w:rPr>
      </w:pPr>
      <w:r w:rsidRPr="00BA5006">
        <w:rPr>
          <w:rFonts w:ascii="Arial" w:hAnsi="Arial" w:cs="Arial"/>
        </w:rPr>
        <w:tab/>
      </w:r>
      <w:r w:rsidRPr="00BA5006">
        <w:rPr>
          <w:rFonts w:ascii="Arial" w:hAnsi="Arial" w:cs="Arial"/>
        </w:rPr>
        <w:tab/>
      </w:r>
      <w:r w:rsidRPr="00BA5006">
        <w:rPr>
          <w:rFonts w:ascii="Arial" w:hAnsi="Arial" w:cs="Arial"/>
        </w:rPr>
        <w:tab/>
      </w:r>
      <w:r w:rsidRPr="00BA5006">
        <w:rPr>
          <w:rFonts w:ascii="Arial" w:hAnsi="Arial" w:cs="Arial"/>
        </w:rPr>
        <w:tab/>
      </w:r>
      <w:r w:rsidRPr="00BA5006">
        <w:rPr>
          <w:rFonts w:ascii="Arial" w:hAnsi="Arial" w:cs="Arial"/>
        </w:rPr>
        <w:tab/>
      </w:r>
      <w:r w:rsidRPr="00BA5006">
        <w:rPr>
          <w:rFonts w:ascii="Arial" w:hAnsi="Arial" w:cs="Arial"/>
        </w:rPr>
        <w:tab/>
      </w:r>
      <w:r w:rsidRPr="00BA5006">
        <w:rPr>
          <w:rFonts w:ascii="Arial" w:hAnsi="Arial" w:cs="Arial"/>
        </w:rPr>
        <w:tab/>
      </w:r>
    </w:p>
    <w:p w:rsidR="0087276A" w:rsidRPr="00562963" w:rsidRDefault="0087276A" w:rsidP="002B18E6">
      <w:pPr>
        <w:jc w:val="center"/>
        <w:rPr>
          <w:rFonts w:ascii="Arial" w:hAnsi="Arial" w:cs="Arial"/>
          <w:color w:val="FF0000"/>
        </w:rPr>
      </w:pPr>
      <w:r w:rsidRPr="00562963">
        <w:rPr>
          <w:rFonts w:ascii="Arial" w:hAnsi="Arial" w:cs="Arial"/>
          <w:b/>
          <w:bCs/>
          <w:color w:val="FF0000"/>
        </w:rPr>
        <w:lastRenderedPageBreak/>
        <w:t>INCIDENT INVESTIGATOR</w:t>
      </w:r>
    </w:p>
    <w:p w:rsidR="0087276A" w:rsidRPr="00AF141B" w:rsidRDefault="0087276A" w:rsidP="0087276A">
      <w:pPr>
        <w:pStyle w:val="BodyText2"/>
        <w:rPr>
          <w:rFonts w:ascii="Arial" w:hAnsi="Arial" w:cs="Arial"/>
          <w:color w:val="002060"/>
        </w:rPr>
      </w:pPr>
      <w:r w:rsidRPr="00AF141B">
        <w:rPr>
          <w:rFonts w:ascii="Arial" w:hAnsi="Arial" w:cs="Arial"/>
          <w:color w:val="002060"/>
        </w:rPr>
        <w:t>In terms of Section 24 and General Administration Regulation 8(1) of the Occupational Health and Safety Act, Act 85 of 1993.</w:t>
      </w:r>
    </w:p>
    <w:p w:rsidR="0087276A" w:rsidRPr="00AF141B" w:rsidRDefault="0087276A" w:rsidP="0087276A">
      <w:pPr>
        <w:jc w:val="center"/>
        <w:rPr>
          <w:rFonts w:ascii="Arial" w:hAnsi="Arial" w:cs="Arial"/>
          <w:color w:val="002060"/>
        </w:rPr>
      </w:pPr>
    </w:p>
    <w:p w:rsidR="0087276A" w:rsidRPr="00AF141B" w:rsidRDefault="0087276A" w:rsidP="0087276A">
      <w:pPr>
        <w:jc w:val="center"/>
        <w:rPr>
          <w:rFonts w:ascii="Arial" w:hAnsi="Arial" w:cs="Arial"/>
          <w:color w:val="002060"/>
        </w:rPr>
      </w:pPr>
    </w:p>
    <w:p w:rsidR="0087276A" w:rsidRPr="00AF141B" w:rsidRDefault="0087276A" w:rsidP="0087276A">
      <w:pPr>
        <w:jc w:val="both"/>
        <w:rPr>
          <w:rFonts w:ascii="Arial" w:hAnsi="Arial" w:cs="Arial"/>
          <w:bCs/>
          <w:color w:val="002060"/>
        </w:rPr>
      </w:pPr>
      <w:r w:rsidRPr="00AF141B">
        <w:rPr>
          <w:rFonts w:ascii="Arial" w:hAnsi="Arial" w:cs="Arial"/>
          <w:color w:val="002060"/>
        </w:rPr>
        <w:t xml:space="preserve">I, </w:t>
      </w:r>
      <w:r w:rsidRPr="00AF141B">
        <w:rPr>
          <w:rFonts w:ascii="Arial" w:hAnsi="Arial" w:cs="Arial"/>
          <w:b/>
          <w:color w:val="002060"/>
          <w:u w:val="single"/>
        </w:rPr>
        <w:t>______________</w:t>
      </w:r>
      <w:r w:rsidRPr="00AF141B">
        <w:rPr>
          <w:rFonts w:ascii="Arial" w:hAnsi="Arial" w:cs="Arial"/>
          <w:color w:val="002060"/>
        </w:rPr>
        <w:t xml:space="preserve">, having been appointed in terms of Section 16(2) of the Occupational Health and Safety Act (85 of 1993) as the </w:t>
      </w:r>
      <w:r w:rsidR="004D26B6">
        <w:rPr>
          <w:rFonts w:ascii="Arial" w:hAnsi="Arial" w:cs="Arial"/>
          <w:b/>
          <w:color w:val="002060"/>
        </w:rPr>
        <w:t>Manager</w:t>
      </w:r>
      <w:r w:rsidRPr="00AF141B">
        <w:rPr>
          <w:rFonts w:ascii="Arial" w:hAnsi="Arial" w:cs="Arial"/>
          <w:b/>
          <w:color w:val="002060"/>
        </w:rPr>
        <w:t xml:space="preserve"> </w:t>
      </w:r>
      <w:r w:rsidRPr="00AF141B">
        <w:rPr>
          <w:rFonts w:ascii="Arial" w:hAnsi="Arial" w:cs="Arial"/>
          <w:color w:val="002060"/>
        </w:rPr>
        <w:t xml:space="preserve">for Seavest Trading, hereby appoint you, </w:t>
      </w:r>
      <w:r w:rsidRPr="00AF141B">
        <w:rPr>
          <w:rFonts w:ascii="Arial" w:hAnsi="Arial" w:cs="Arial"/>
          <w:b/>
          <w:color w:val="002060"/>
          <w:u w:val="single"/>
        </w:rPr>
        <w:t>________________</w:t>
      </w:r>
      <w:r w:rsidRPr="00AF141B">
        <w:rPr>
          <w:rFonts w:ascii="Arial" w:hAnsi="Arial" w:cs="Arial"/>
          <w:color w:val="002060"/>
        </w:rPr>
        <w:t xml:space="preserve">, as the </w:t>
      </w:r>
      <w:r w:rsidRPr="00AF141B">
        <w:rPr>
          <w:rFonts w:ascii="Arial" w:hAnsi="Arial" w:cs="Arial"/>
          <w:bCs/>
          <w:color w:val="002060"/>
        </w:rPr>
        <w:t>Investigator of all incidents occurring at the Plant.</w:t>
      </w:r>
    </w:p>
    <w:p w:rsidR="0087276A" w:rsidRPr="00AF141B" w:rsidRDefault="0087276A" w:rsidP="0087276A">
      <w:pPr>
        <w:jc w:val="both"/>
        <w:rPr>
          <w:rFonts w:ascii="Arial" w:hAnsi="Arial" w:cs="Arial"/>
          <w:b/>
          <w:color w:val="002060"/>
        </w:rPr>
      </w:pPr>
    </w:p>
    <w:p w:rsidR="0087276A" w:rsidRPr="00AF141B" w:rsidRDefault="0087276A" w:rsidP="0087276A">
      <w:pPr>
        <w:pStyle w:val="Heading3"/>
        <w:rPr>
          <w:rFonts w:ascii="Arial" w:hAnsi="Arial" w:cs="Arial"/>
          <w:color w:val="002060"/>
        </w:rPr>
      </w:pPr>
      <w:r w:rsidRPr="00AF141B">
        <w:rPr>
          <w:rFonts w:ascii="Arial" w:hAnsi="Arial" w:cs="Arial"/>
          <w:color w:val="002060"/>
        </w:rPr>
        <w:t>The following will be your duties and responsibilities: -</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1.</w:t>
      </w:r>
      <w:r w:rsidRPr="00AF141B">
        <w:rPr>
          <w:rFonts w:ascii="Arial" w:hAnsi="Arial" w:cs="Arial"/>
          <w:color w:val="002060"/>
        </w:rPr>
        <w:tab/>
        <w:t xml:space="preserve">Investigate all incidents and accidents in accordance with General Administrative Regulation </w:t>
      </w:r>
      <w:r w:rsidRPr="00AF141B">
        <w:rPr>
          <w:rFonts w:ascii="Arial" w:hAnsi="Arial" w:cs="Arial"/>
          <w:color w:val="002060"/>
        </w:rPr>
        <w:tab/>
        <w:t>6, 8 and Section 24.</w:t>
      </w:r>
    </w:p>
    <w:p w:rsidR="0087276A" w:rsidRPr="00AF141B" w:rsidRDefault="0087276A" w:rsidP="0087276A">
      <w:pPr>
        <w:rPr>
          <w:rFonts w:ascii="Arial" w:hAnsi="Arial" w:cs="Arial"/>
          <w:color w:val="002060"/>
        </w:rPr>
      </w:pPr>
      <w:r w:rsidRPr="00AF141B">
        <w:rPr>
          <w:rFonts w:ascii="Arial" w:hAnsi="Arial" w:cs="Arial"/>
          <w:color w:val="002060"/>
        </w:rPr>
        <w:t>2.</w:t>
      </w:r>
      <w:r w:rsidRPr="00AF141B">
        <w:rPr>
          <w:rFonts w:ascii="Arial" w:hAnsi="Arial" w:cs="Arial"/>
          <w:color w:val="002060"/>
        </w:rPr>
        <w:tab/>
        <w:t>Report the findings of the investigation on the Annexure 2 form.</w:t>
      </w:r>
    </w:p>
    <w:p w:rsidR="0087276A" w:rsidRPr="00AF141B" w:rsidRDefault="0087276A" w:rsidP="0087276A">
      <w:pPr>
        <w:rPr>
          <w:rFonts w:ascii="Arial" w:hAnsi="Arial" w:cs="Arial"/>
          <w:color w:val="002060"/>
        </w:rPr>
      </w:pPr>
      <w:r w:rsidRPr="00AF141B">
        <w:rPr>
          <w:rFonts w:ascii="Arial" w:hAnsi="Arial" w:cs="Arial"/>
          <w:color w:val="002060"/>
        </w:rPr>
        <w:t>3.</w:t>
      </w:r>
      <w:r w:rsidRPr="00AF141B">
        <w:rPr>
          <w:rFonts w:ascii="Arial" w:hAnsi="Arial" w:cs="Arial"/>
          <w:color w:val="002060"/>
        </w:rPr>
        <w:tab/>
        <w:t xml:space="preserve">Report the Section 24 incidents to the Provincial Director within seven days on the form of </w:t>
      </w:r>
      <w:r w:rsidRPr="00AF141B">
        <w:rPr>
          <w:rFonts w:ascii="Arial" w:hAnsi="Arial" w:cs="Arial"/>
          <w:color w:val="002060"/>
        </w:rPr>
        <w:tab/>
        <w:t xml:space="preserve">WCL 1 or WCL 2 as published in the Compensation for Occupational Injuries and Diseases </w:t>
      </w:r>
      <w:r w:rsidRPr="00AF141B">
        <w:rPr>
          <w:rFonts w:ascii="Arial" w:hAnsi="Arial" w:cs="Arial"/>
          <w:color w:val="002060"/>
        </w:rPr>
        <w:tab/>
        <w:t>Act, 1993 (Act No. 130 of 1993).</w:t>
      </w:r>
    </w:p>
    <w:p w:rsidR="0087276A" w:rsidRPr="00AF141B" w:rsidRDefault="0087276A" w:rsidP="0087276A">
      <w:pPr>
        <w:ind w:left="720" w:hanging="720"/>
        <w:rPr>
          <w:rFonts w:ascii="Arial" w:hAnsi="Arial" w:cs="Arial"/>
          <w:color w:val="002060"/>
        </w:rPr>
      </w:pPr>
      <w:r w:rsidRPr="00AF141B">
        <w:rPr>
          <w:rFonts w:ascii="Arial" w:hAnsi="Arial" w:cs="Arial"/>
          <w:color w:val="002060"/>
        </w:rPr>
        <w:t>4.</w:t>
      </w:r>
      <w:r w:rsidRPr="00AF141B">
        <w:rPr>
          <w:rFonts w:ascii="Arial" w:hAnsi="Arial" w:cs="Arial"/>
          <w:color w:val="002060"/>
        </w:rPr>
        <w:tab/>
        <w:t xml:space="preserve">Ensure that the Annexure 2 forms are endorsed by the employer and the chairman of the </w:t>
      </w:r>
      <w:r w:rsidRPr="00AF141B">
        <w:rPr>
          <w:rFonts w:ascii="Arial" w:hAnsi="Arial" w:cs="Arial"/>
          <w:color w:val="002060"/>
        </w:rPr>
        <w:tab/>
        <w:t>Health   and Safety Committee.</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 xml:space="preserve">Position valid from </w:t>
      </w:r>
      <w:r w:rsidRPr="00AF141B">
        <w:rPr>
          <w:rFonts w:ascii="Arial" w:hAnsi="Arial" w:cs="Arial"/>
          <w:b/>
          <w:color w:val="002060"/>
        </w:rPr>
        <w:t>1</w:t>
      </w:r>
      <w:r w:rsidRPr="00AF141B">
        <w:rPr>
          <w:rFonts w:ascii="Arial" w:hAnsi="Arial" w:cs="Arial"/>
          <w:b/>
          <w:color w:val="002060"/>
          <w:vertAlign w:val="superscript"/>
        </w:rPr>
        <w:t>st</w:t>
      </w:r>
      <w:r w:rsidRPr="00AF141B">
        <w:rPr>
          <w:rFonts w:ascii="Arial" w:hAnsi="Arial" w:cs="Arial"/>
          <w:b/>
          <w:color w:val="002060"/>
        </w:rPr>
        <w:t xml:space="preserve"> January 2010</w:t>
      </w:r>
      <w:r w:rsidRPr="00AF141B">
        <w:rPr>
          <w:rFonts w:ascii="Arial" w:hAnsi="Arial" w:cs="Arial"/>
          <w:color w:val="002060"/>
        </w:rPr>
        <w:t xml:space="preserve"> until </w:t>
      </w:r>
      <w:r w:rsidRPr="00AF141B">
        <w:rPr>
          <w:rFonts w:ascii="Arial" w:hAnsi="Arial" w:cs="Arial"/>
          <w:b/>
          <w:color w:val="002060"/>
        </w:rPr>
        <w:t>31</w:t>
      </w:r>
      <w:r w:rsidRPr="00AF141B">
        <w:rPr>
          <w:rFonts w:ascii="Arial" w:hAnsi="Arial" w:cs="Arial"/>
          <w:b/>
          <w:color w:val="002060"/>
          <w:vertAlign w:val="superscript"/>
        </w:rPr>
        <w:t>st</w:t>
      </w:r>
      <w:r w:rsidRPr="00AF141B">
        <w:rPr>
          <w:rFonts w:ascii="Arial" w:hAnsi="Arial" w:cs="Arial"/>
          <w:b/>
          <w:color w:val="002060"/>
        </w:rPr>
        <w:t xml:space="preserve"> December 2015</w:t>
      </w:r>
      <w:r w:rsidRPr="00AF141B">
        <w:rPr>
          <w:rFonts w:ascii="Arial" w:hAnsi="Arial" w:cs="Arial"/>
          <w:color w:val="002060"/>
        </w:rPr>
        <w:t>.</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b/>
          <w:color w:val="002060"/>
        </w:rPr>
      </w:pPr>
      <w:r w:rsidRPr="00AF141B">
        <w:rPr>
          <w:rFonts w:ascii="Arial" w:hAnsi="Arial" w:cs="Arial"/>
          <w:color w:val="002060"/>
        </w:rPr>
        <w:t xml:space="preserve">Area of responsibility: </w:t>
      </w:r>
      <w:r w:rsidRPr="00AF141B">
        <w:rPr>
          <w:rFonts w:ascii="Arial" w:hAnsi="Arial" w:cs="Arial"/>
          <w:b/>
          <w:color w:val="002060"/>
        </w:rPr>
        <w:t>Workshop and All customer sites where work is being conducted</w:t>
      </w: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____________________</w:t>
      </w:r>
    </w:p>
    <w:p w:rsidR="0087276A" w:rsidRPr="00AF141B" w:rsidRDefault="0087276A" w:rsidP="0087276A">
      <w:pPr>
        <w:pBdr>
          <w:bottom w:val="single" w:sz="12" w:space="1" w:color="auto"/>
        </w:pBdr>
        <w:rPr>
          <w:rFonts w:ascii="Arial" w:hAnsi="Arial" w:cs="Arial"/>
          <w:color w:val="002060"/>
        </w:rPr>
      </w:pPr>
      <w:r w:rsidRPr="00AF141B">
        <w:rPr>
          <w:rFonts w:ascii="Arial" w:hAnsi="Arial" w:cs="Arial"/>
          <w:b/>
          <w:color w:val="002060"/>
        </w:rPr>
        <w:t>DIRECTOR</w:t>
      </w: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Please confirm your acceptance of this appointment by completing the following:</w:t>
      </w:r>
    </w:p>
    <w:p w:rsidR="0087276A" w:rsidRPr="00AF141B" w:rsidRDefault="0087276A" w:rsidP="0087276A">
      <w:pPr>
        <w:rPr>
          <w:rFonts w:ascii="Arial" w:hAnsi="Arial" w:cs="Arial"/>
          <w:color w:val="002060"/>
        </w:rPr>
      </w:pPr>
    </w:p>
    <w:p w:rsidR="0087276A" w:rsidRPr="00AF141B" w:rsidRDefault="0087276A" w:rsidP="0087276A">
      <w:pPr>
        <w:pStyle w:val="Heading2"/>
        <w:rPr>
          <w:rFonts w:ascii="Arial" w:hAnsi="Arial" w:cs="Arial"/>
          <w:color w:val="002060"/>
          <w:u w:val="single"/>
        </w:rPr>
      </w:pPr>
      <w:r w:rsidRPr="00AF141B">
        <w:rPr>
          <w:rFonts w:ascii="Arial" w:hAnsi="Arial" w:cs="Arial"/>
          <w:color w:val="002060"/>
          <w:u w:val="single"/>
        </w:rPr>
        <w:t>ACCEPTANCE</w:t>
      </w:r>
    </w:p>
    <w:p w:rsidR="0087276A" w:rsidRPr="00AF141B" w:rsidRDefault="0087276A" w:rsidP="0087276A">
      <w:pPr>
        <w:jc w:val="center"/>
        <w:rPr>
          <w:rFonts w:ascii="Arial" w:hAnsi="Arial" w:cs="Arial"/>
          <w:b/>
          <w:color w:val="002060"/>
        </w:rPr>
      </w:pPr>
    </w:p>
    <w:p w:rsidR="0087276A" w:rsidRPr="00AF141B" w:rsidRDefault="0087276A" w:rsidP="0087276A">
      <w:pPr>
        <w:rPr>
          <w:rFonts w:ascii="Arial" w:hAnsi="Arial" w:cs="Arial"/>
          <w:color w:val="002060"/>
        </w:rPr>
      </w:pPr>
      <w:r w:rsidRPr="00AF141B">
        <w:rPr>
          <w:rFonts w:ascii="Arial" w:hAnsi="Arial" w:cs="Arial"/>
          <w:color w:val="002060"/>
        </w:rPr>
        <w:t xml:space="preserve">I, </w:t>
      </w:r>
      <w:r w:rsidRPr="00AF141B">
        <w:rPr>
          <w:rFonts w:ascii="Arial" w:hAnsi="Arial" w:cs="Arial"/>
          <w:b/>
          <w:color w:val="002060"/>
          <w:u w:val="single"/>
        </w:rPr>
        <w:t>__________________</w:t>
      </w:r>
      <w:r w:rsidRPr="00AF141B">
        <w:rPr>
          <w:rFonts w:ascii="Arial" w:hAnsi="Arial" w:cs="Arial"/>
          <w:color w:val="002060"/>
        </w:rPr>
        <w:t>, understand the implications of this appointment as detailed above and confirm my acceptance.</w:t>
      </w:r>
    </w:p>
    <w:p w:rsidR="0087276A" w:rsidRPr="00AF141B" w:rsidRDefault="0087276A" w:rsidP="0087276A">
      <w:pPr>
        <w:rPr>
          <w:rFonts w:ascii="Arial" w:hAnsi="Arial" w:cs="Arial"/>
          <w:color w:val="002060"/>
        </w:rPr>
      </w:pPr>
    </w:p>
    <w:p w:rsidR="002B18E6" w:rsidRPr="00AF141B" w:rsidRDefault="002B18E6" w:rsidP="0087276A">
      <w:pPr>
        <w:rPr>
          <w:rFonts w:ascii="Arial" w:hAnsi="Arial" w:cs="Arial"/>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w:t>
      </w:r>
      <w:r w:rsidR="002B18E6" w:rsidRPr="00AF141B">
        <w:rPr>
          <w:rFonts w:ascii="Arial" w:hAnsi="Arial" w:cs="Arial"/>
          <w:b/>
          <w:color w:val="002060"/>
        </w:rPr>
        <w:t>___________________________</w:t>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Pr="00AF141B">
        <w:rPr>
          <w:rFonts w:ascii="Arial" w:hAnsi="Arial" w:cs="Arial"/>
          <w:b/>
          <w:color w:val="002060"/>
        </w:rPr>
        <w:t>__________________</w:t>
      </w:r>
    </w:p>
    <w:p w:rsidR="0087276A" w:rsidRPr="00AF141B" w:rsidRDefault="0087276A" w:rsidP="0087276A">
      <w:pPr>
        <w:rPr>
          <w:rFonts w:ascii="Arial" w:hAnsi="Arial" w:cs="Arial"/>
          <w:color w:val="002060"/>
        </w:rPr>
      </w:pPr>
      <w:r w:rsidRPr="00AF141B">
        <w:rPr>
          <w:rFonts w:ascii="Arial" w:hAnsi="Arial" w:cs="Arial"/>
          <w:color w:val="002060"/>
        </w:rPr>
        <w:t xml:space="preserve">              SIGNATURE  </w:t>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t>DATE</w:t>
      </w:r>
    </w:p>
    <w:p w:rsidR="0087276A" w:rsidRPr="00AF141B" w:rsidRDefault="0087276A" w:rsidP="0087276A">
      <w:pPr>
        <w:rPr>
          <w:rFonts w:ascii="Arial" w:hAnsi="Arial" w:cs="Arial"/>
          <w:color w:val="002060"/>
        </w:rPr>
      </w:pPr>
    </w:p>
    <w:p w:rsidR="0087276A" w:rsidRPr="00AF141B" w:rsidRDefault="0087276A" w:rsidP="002B18E6">
      <w:pPr>
        <w:rPr>
          <w:rFonts w:ascii="Arial" w:hAnsi="Arial" w:cs="Arial"/>
          <w:color w:val="002060"/>
        </w:rPr>
      </w:pPr>
      <w:r w:rsidRPr="00AF141B">
        <w:rPr>
          <w:rFonts w:ascii="Arial" w:hAnsi="Arial" w:cs="Arial"/>
          <w:color w:val="002060"/>
        </w:rPr>
        <w:tab/>
      </w:r>
    </w:p>
    <w:p w:rsidR="0087276A" w:rsidRPr="00562963" w:rsidRDefault="0087276A" w:rsidP="0087276A">
      <w:pPr>
        <w:jc w:val="center"/>
        <w:rPr>
          <w:rFonts w:ascii="Arial" w:hAnsi="Arial" w:cs="Arial"/>
          <w:b/>
          <w:color w:val="FF0000"/>
        </w:rPr>
      </w:pPr>
      <w:r w:rsidRPr="00562963">
        <w:rPr>
          <w:rFonts w:ascii="Arial" w:hAnsi="Arial" w:cs="Arial"/>
          <w:b/>
          <w:color w:val="FF0000"/>
        </w:rPr>
        <w:lastRenderedPageBreak/>
        <w:t>CHAIRMAN OF THE HEALTH AND SAFETY COMMITTEE</w:t>
      </w:r>
    </w:p>
    <w:p w:rsidR="0087276A" w:rsidRPr="00AF141B" w:rsidRDefault="0087276A" w:rsidP="0087276A">
      <w:pPr>
        <w:jc w:val="center"/>
        <w:rPr>
          <w:rFonts w:ascii="Arial" w:hAnsi="Arial" w:cs="Arial"/>
          <w:color w:val="002060"/>
        </w:rPr>
      </w:pPr>
      <w:r w:rsidRPr="00AF141B">
        <w:rPr>
          <w:rFonts w:ascii="Arial" w:hAnsi="Arial" w:cs="Arial"/>
          <w:color w:val="002060"/>
        </w:rPr>
        <w:t>(Section 19(3) of the Occupational Health and Safety Act No. 85 of 1993)</w:t>
      </w:r>
    </w:p>
    <w:p w:rsidR="0087276A" w:rsidRPr="00AF141B" w:rsidRDefault="0087276A" w:rsidP="0087276A">
      <w:pPr>
        <w:jc w:val="center"/>
        <w:rPr>
          <w:rFonts w:ascii="Arial" w:hAnsi="Arial" w:cs="Arial"/>
          <w:color w:val="002060"/>
        </w:rPr>
      </w:pPr>
    </w:p>
    <w:p w:rsidR="0087276A" w:rsidRPr="00AF141B" w:rsidRDefault="0087276A" w:rsidP="0087276A">
      <w:pPr>
        <w:jc w:val="both"/>
        <w:rPr>
          <w:rFonts w:ascii="Arial" w:hAnsi="Arial" w:cs="Arial"/>
          <w:b/>
          <w:color w:val="002060"/>
        </w:rPr>
      </w:pPr>
      <w:r w:rsidRPr="00AF141B">
        <w:rPr>
          <w:rFonts w:ascii="Arial" w:hAnsi="Arial" w:cs="Arial"/>
          <w:color w:val="002060"/>
        </w:rPr>
        <w:t xml:space="preserve">I, </w:t>
      </w:r>
      <w:r w:rsidRPr="00AF141B">
        <w:rPr>
          <w:rFonts w:ascii="Arial" w:hAnsi="Arial" w:cs="Arial"/>
          <w:b/>
          <w:color w:val="002060"/>
          <w:u w:val="single"/>
        </w:rPr>
        <w:t>________________</w:t>
      </w:r>
      <w:r w:rsidRPr="00AF141B">
        <w:rPr>
          <w:rFonts w:ascii="Arial" w:hAnsi="Arial" w:cs="Arial"/>
          <w:color w:val="002060"/>
        </w:rPr>
        <w:t xml:space="preserve">, having been appointed in terms of Section 16(2) of the Occupational Health and Safety Act (85 of 1993) as the </w:t>
      </w:r>
      <w:r w:rsidR="004D26B6">
        <w:rPr>
          <w:rFonts w:ascii="Arial" w:hAnsi="Arial" w:cs="Arial"/>
          <w:b/>
          <w:color w:val="002060"/>
        </w:rPr>
        <w:t>Manager</w:t>
      </w:r>
      <w:r w:rsidRPr="00AF141B">
        <w:rPr>
          <w:rFonts w:ascii="Arial" w:hAnsi="Arial" w:cs="Arial"/>
          <w:b/>
          <w:color w:val="002060"/>
        </w:rPr>
        <w:t xml:space="preserve"> </w:t>
      </w:r>
      <w:r w:rsidRPr="00AF141B">
        <w:rPr>
          <w:rFonts w:ascii="Arial" w:hAnsi="Arial" w:cs="Arial"/>
          <w:color w:val="002060"/>
        </w:rPr>
        <w:t>for Seavest Trading, hereby appoint you as the</w:t>
      </w:r>
      <w:r w:rsidRPr="00AF141B">
        <w:rPr>
          <w:rFonts w:ascii="Arial" w:hAnsi="Arial" w:cs="Arial"/>
          <w:b/>
          <w:color w:val="002060"/>
        </w:rPr>
        <w:t xml:space="preserve"> Chairman of the Health and Safety Committee.</w:t>
      </w:r>
    </w:p>
    <w:p w:rsidR="0087276A" w:rsidRPr="00AF141B" w:rsidRDefault="0087276A" w:rsidP="0087276A">
      <w:pPr>
        <w:jc w:val="both"/>
        <w:rPr>
          <w:rFonts w:ascii="Arial" w:hAnsi="Arial" w:cs="Arial"/>
          <w:b/>
          <w:color w:val="002060"/>
        </w:rPr>
      </w:pPr>
    </w:p>
    <w:p w:rsidR="0087276A" w:rsidRPr="00AF141B" w:rsidRDefault="0087276A" w:rsidP="0087276A">
      <w:pPr>
        <w:pStyle w:val="Heading3"/>
        <w:rPr>
          <w:rFonts w:ascii="Arial" w:hAnsi="Arial" w:cs="Arial"/>
          <w:color w:val="002060"/>
        </w:rPr>
      </w:pPr>
      <w:r w:rsidRPr="00AF141B">
        <w:rPr>
          <w:rFonts w:ascii="Arial" w:hAnsi="Arial" w:cs="Arial"/>
          <w:color w:val="002060"/>
        </w:rPr>
        <w:t>The following will be your duties and responsibilities: -</w:t>
      </w:r>
    </w:p>
    <w:p w:rsidR="0087276A" w:rsidRPr="00AF141B" w:rsidRDefault="0087276A" w:rsidP="0087276A">
      <w:pPr>
        <w:rPr>
          <w:rFonts w:ascii="Arial" w:hAnsi="Arial" w:cs="Arial"/>
          <w:color w:val="002060"/>
        </w:rPr>
      </w:pPr>
    </w:p>
    <w:p w:rsidR="0087276A" w:rsidRPr="00AF141B" w:rsidRDefault="0087276A" w:rsidP="00773680">
      <w:pPr>
        <w:numPr>
          <w:ilvl w:val="0"/>
          <w:numId w:val="45"/>
        </w:numPr>
        <w:rPr>
          <w:rFonts w:ascii="Arial" w:hAnsi="Arial" w:cs="Arial"/>
          <w:color w:val="002060"/>
        </w:rPr>
      </w:pPr>
      <w:r w:rsidRPr="00AF141B">
        <w:rPr>
          <w:rFonts w:ascii="Arial" w:hAnsi="Arial" w:cs="Arial"/>
          <w:color w:val="002060"/>
        </w:rPr>
        <w:t xml:space="preserve">Perform all the required duties as the Chairman of the Health and Safety Committee. </w:t>
      </w:r>
    </w:p>
    <w:p w:rsidR="0087276A" w:rsidRPr="00AF141B" w:rsidRDefault="0087276A" w:rsidP="00773680">
      <w:pPr>
        <w:numPr>
          <w:ilvl w:val="0"/>
          <w:numId w:val="45"/>
        </w:numPr>
        <w:rPr>
          <w:rFonts w:ascii="Arial" w:hAnsi="Arial" w:cs="Arial"/>
          <w:color w:val="002060"/>
        </w:rPr>
      </w:pPr>
      <w:r w:rsidRPr="00AF141B">
        <w:rPr>
          <w:rFonts w:ascii="Arial" w:hAnsi="Arial" w:cs="Arial"/>
          <w:color w:val="002060"/>
        </w:rPr>
        <w:t xml:space="preserve">Endorse the minutes of the Health and Safety Committee Meetings. </w:t>
      </w:r>
    </w:p>
    <w:p w:rsidR="0087276A" w:rsidRPr="00AF141B" w:rsidRDefault="0087276A" w:rsidP="00773680">
      <w:pPr>
        <w:numPr>
          <w:ilvl w:val="0"/>
          <w:numId w:val="45"/>
        </w:numPr>
        <w:rPr>
          <w:rFonts w:ascii="Arial" w:hAnsi="Arial" w:cs="Arial"/>
          <w:color w:val="002060"/>
        </w:rPr>
      </w:pPr>
      <w:r w:rsidRPr="00AF141B">
        <w:rPr>
          <w:rFonts w:ascii="Arial" w:hAnsi="Arial" w:cs="Arial"/>
          <w:color w:val="002060"/>
        </w:rPr>
        <w:t>Ensure Meetings are held regularly and copies of the Minutes are available.</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 xml:space="preserve">Position valid from </w:t>
      </w:r>
      <w:r w:rsidRPr="00AF141B">
        <w:rPr>
          <w:rFonts w:ascii="Arial" w:hAnsi="Arial" w:cs="Arial"/>
          <w:b/>
          <w:color w:val="002060"/>
        </w:rPr>
        <w:t>1</w:t>
      </w:r>
      <w:r w:rsidRPr="00AF141B">
        <w:rPr>
          <w:rFonts w:ascii="Arial" w:hAnsi="Arial" w:cs="Arial"/>
          <w:b/>
          <w:color w:val="002060"/>
          <w:vertAlign w:val="superscript"/>
        </w:rPr>
        <w:t>ST</w:t>
      </w:r>
      <w:r w:rsidRPr="00AF141B">
        <w:rPr>
          <w:rFonts w:ascii="Arial" w:hAnsi="Arial" w:cs="Arial"/>
          <w:b/>
          <w:color w:val="002060"/>
        </w:rPr>
        <w:t xml:space="preserve"> January 2010</w:t>
      </w:r>
      <w:r w:rsidRPr="00AF141B">
        <w:rPr>
          <w:rFonts w:ascii="Arial" w:hAnsi="Arial" w:cs="Arial"/>
          <w:color w:val="002060"/>
        </w:rPr>
        <w:t xml:space="preserve"> until </w:t>
      </w:r>
      <w:r w:rsidRPr="00AF141B">
        <w:rPr>
          <w:rFonts w:ascii="Arial" w:hAnsi="Arial" w:cs="Arial"/>
          <w:b/>
          <w:color w:val="002060"/>
        </w:rPr>
        <w:t>31</w:t>
      </w:r>
      <w:r w:rsidRPr="00AF141B">
        <w:rPr>
          <w:rFonts w:ascii="Arial" w:hAnsi="Arial" w:cs="Arial"/>
          <w:b/>
          <w:color w:val="002060"/>
          <w:vertAlign w:val="superscript"/>
        </w:rPr>
        <w:t>st</w:t>
      </w:r>
      <w:r w:rsidRPr="00AF141B">
        <w:rPr>
          <w:rFonts w:ascii="Arial" w:hAnsi="Arial" w:cs="Arial"/>
          <w:b/>
          <w:color w:val="002060"/>
        </w:rPr>
        <w:t xml:space="preserve"> December 2015</w:t>
      </w:r>
      <w:r w:rsidRPr="00AF141B">
        <w:rPr>
          <w:rFonts w:ascii="Arial" w:hAnsi="Arial" w:cs="Arial"/>
          <w:color w:val="002060"/>
        </w:rPr>
        <w:t xml:space="preserve">. </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____________________</w:t>
      </w:r>
    </w:p>
    <w:p w:rsidR="0087276A" w:rsidRPr="00AF141B" w:rsidRDefault="0087276A" w:rsidP="0087276A">
      <w:pPr>
        <w:rPr>
          <w:rFonts w:ascii="Arial" w:hAnsi="Arial" w:cs="Arial"/>
          <w:b/>
          <w:color w:val="002060"/>
        </w:rPr>
      </w:pPr>
      <w:r w:rsidRPr="00AF141B">
        <w:rPr>
          <w:rFonts w:ascii="Arial" w:hAnsi="Arial" w:cs="Arial"/>
          <w:b/>
          <w:color w:val="002060"/>
        </w:rPr>
        <w:t>DIRECTOR</w:t>
      </w:r>
    </w:p>
    <w:p w:rsidR="0087276A" w:rsidRPr="00AF141B" w:rsidRDefault="0087276A" w:rsidP="0087276A">
      <w:pPr>
        <w:rPr>
          <w:rFonts w:ascii="Arial" w:hAnsi="Arial" w:cs="Arial"/>
          <w:b/>
          <w:color w:val="002060"/>
        </w:rPr>
      </w:pP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Please confirm your acceptance of this appointment by completing the following:</w:t>
      </w:r>
    </w:p>
    <w:p w:rsidR="0087276A" w:rsidRPr="00AF141B" w:rsidRDefault="0087276A" w:rsidP="0087276A">
      <w:pPr>
        <w:rPr>
          <w:rFonts w:ascii="Arial" w:hAnsi="Arial" w:cs="Arial"/>
          <w:color w:val="002060"/>
        </w:rPr>
      </w:pPr>
    </w:p>
    <w:p w:rsidR="0087276A" w:rsidRPr="00AF141B" w:rsidRDefault="0087276A" w:rsidP="0087276A">
      <w:pPr>
        <w:pStyle w:val="Heading2"/>
        <w:rPr>
          <w:rFonts w:ascii="Arial" w:hAnsi="Arial" w:cs="Arial"/>
          <w:color w:val="002060"/>
          <w:u w:val="single"/>
        </w:rPr>
      </w:pPr>
      <w:r w:rsidRPr="00AF141B">
        <w:rPr>
          <w:rFonts w:ascii="Arial" w:hAnsi="Arial" w:cs="Arial"/>
          <w:color w:val="002060"/>
          <w:u w:val="single"/>
        </w:rPr>
        <w:t>ACCEPTANCE</w:t>
      </w:r>
    </w:p>
    <w:p w:rsidR="0087276A" w:rsidRPr="00AF141B" w:rsidRDefault="0087276A" w:rsidP="0087276A">
      <w:pPr>
        <w:jc w:val="center"/>
        <w:rPr>
          <w:rFonts w:ascii="Arial" w:hAnsi="Arial" w:cs="Arial"/>
          <w:b/>
          <w:color w:val="002060"/>
        </w:rPr>
      </w:pPr>
    </w:p>
    <w:p w:rsidR="0087276A" w:rsidRPr="00AF141B" w:rsidRDefault="0087276A" w:rsidP="0087276A">
      <w:pPr>
        <w:rPr>
          <w:rFonts w:ascii="Arial" w:hAnsi="Arial" w:cs="Arial"/>
          <w:color w:val="002060"/>
        </w:rPr>
      </w:pPr>
      <w:r w:rsidRPr="00AF141B">
        <w:rPr>
          <w:rFonts w:ascii="Arial" w:hAnsi="Arial" w:cs="Arial"/>
          <w:color w:val="002060"/>
        </w:rPr>
        <w:t xml:space="preserve">I, </w:t>
      </w:r>
      <w:r w:rsidRPr="00AF141B">
        <w:rPr>
          <w:rFonts w:ascii="Arial" w:hAnsi="Arial" w:cs="Arial"/>
          <w:b/>
          <w:color w:val="002060"/>
          <w:u w:val="single"/>
        </w:rPr>
        <w:t>_________________</w:t>
      </w:r>
      <w:r w:rsidRPr="00AF141B">
        <w:rPr>
          <w:rFonts w:ascii="Arial" w:hAnsi="Arial" w:cs="Arial"/>
          <w:color w:val="002060"/>
        </w:rPr>
        <w:t>, understand the implications of this appointment as detailed above and confirm my acceptance.</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w:t>
      </w:r>
      <w:r w:rsidR="002B18E6" w:rsidRPr="00AF141B">
        <w:rPr>
          <w:rFonts w:ascii="Arial" w:hAnsi="Arial" w:cs="Arial"/>
          <w:b/>
          <w:color w:val="002060"/>
        </w:rPr>
        <w:t>___________________________</w:t>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Pr="00AF141B">
        <w:rPr>
          <w:rFonts w:ascii="Arial" w:hAnsi="Arial" w:cs="Arial"/>
          <w:b/>
          <w:color w:val="002060"/>
        </w:rPr>
        <w:t>__________________</w:t>
      </w:r>
    </w:p>
    <w:p w:rsidR="0087276A" w:rsidRPr="00AF141B" w:rsidRDefault="0087276A" w:rsidP="0087276A">
      <w:pPr>
        <w:rPr>
          <w:rFonts w:ascii="Arial" w:hAnsi="Arial" w:cs="Arial"/>
          <w:color w:val="002060"/>
        </w:rPr>
      </w:pPr>
      <w:r w:rsidRPr="00AF141B">
        <w:rPr>
          <w:rFonts w:ascii="Arial" w:hAnsi="Arial" w:cs="Arial"/>
          <w:color w:val="002060"/>
        </w:rPr>
        <w:t xml:space="preserve">              SIGNATURE  </w:t>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t>DATE</w:t>
      </w:r>
    </w:p>
    <w:p w:rsidR="0087276A" w:rsidRPr="00AF141B" w:rsidRDefault="0087276A" w:rsidP="002B18E6">
      <w:pPr>
        <w:rPr>
          <w:rFonts w:ascii="Arial" w:hAnsi="Arial" w:cs="Arial"/>
          <w:color w:val="002060"/>
        </w:rPr>
      </w:pP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p>
    <w:p w:rsidR="0087276A" w:rsidRPr="00562963" w:rsidRDefault="0087276A" w:rsidP="0087276A">
      <w:pPr>
        <w:jc w:val="center"/>
        <w:rPr>
          <w:rFonts w:ascii="Arial" w:hAnsi="Arial" w:cs="Arial"/>
          <w:b/>
          <w:color w:val="FF0000"/>
        </w:rPr>
      </w:pPr>
      <w:r w:rsidRPr="00562963">
        <w:rPr>
          <w:rFonts w:ascii="Arial" w:hAnsi="Arial" w:cs="Arial"/>
          <w:b/>
          <w:color w:val="FF0000"/>
        </w:rPr>
        <w:lastRenderedPageBreak/>
        <w:t>MEMBER OF THE HEALTH AND SAFETY COMMITTEE</w:t>
      </w:r>
    </w:p>
    <w:p w:rsidR="0087276A" w:rsidRPr="00AF141B" w:rsidRDefault="0087276A" w:rsidP="0087276A">
      <w:pPr>
        <w:jc w:val="center"/>
        <w:rPr>
          <w:rFonts w:ascii="Arial" w:hAnsi="Arial" w:cs="Arial"/>
          <w:color w:val="002060"/>
        </w:rPr>
      </w:pPr>
      <w:r w:rsidRPr="00AF141B">
        <w:rPr>
          <w:rFonts w:ascii="Arial" w:hAnsi="Arial" w:cs="Arial"/>
          <w:color w:val="002060"/>
        </w:rPr>
        <w:t>(Section 19 of the Occupational Health and Safety Act No. 85 of 1993)</w:t>
      </w:r>
    </w:p>
    <w:p w:rsidR="0087276A" w:rsidRPr="00AF141B" w:rsidRDefault="0087276A" w:rsidP="0087276A">
      <w:pPr>
        <w:jc w:val="center"/>
        <w:rPr>
          <w:rFonts w:ascii="Arial" w:hAnsi="Arial" w:cs="Arial"/>
          <w:color w:val="002060"/>
        </w:rPr>
      </w:pPr>
    </w:p>
    <w:p w:rsidR="0087276A" w:rsidRPr="00AF141B" w:rsidRDefault="0087276A" w:rsidP="0087276A">
      <w:pPr>
        <w:jc w:val="both"/>
        <w:rPr>
          <w:rFonts w:ascii="Arial" w:hAnsi="Arial" w:cs="Arial"/>
          <w:b/>
          <w:color w:val="002060"/>
        </w:rPr>
      </w:pPr>
      <w:r w:rsidRPr="00AF141B">
        <w:rPr>
          <w:rFonts w:ascii="Arial" w:hAnsi="Arial" w:cs="Arial"/>
          <w:color w:val="002060"/>
        </w:rPr>
        <w:t xml:space="preserve">I, </w:t>
      </w:r>
      <w:r w:rsidRPr="00AF141B">
        <w:rPr>
          <w:rFonts w:ascii="Arial" w:hAnsi="Arial" w:cs="Arial"/>
          <w:b/>
          <w:color w:val="002060"/>
          <w:u w:val="single"/>
        </w:rPr>
        <w:t>________________</w:t>
      </w:r>
      <w:r w:rsidRPr="00AF141B">
        <w:rPr>
          <w:rFonts w:ascii="Arial" w:hAnsi="Arial" w:cs="Arial"/>
          <w:color w:val="002060"/>
        </w:rPr>
        <w:t xml:space="preserve">, having been appointed in terms of Section 16(2) of the Occupational Health and Safety Act (85 of 1993) as the </w:t>
      </w:r>
      <w:r w:rsidRPr="00AF141B">
        <w:rPr>
          <w:rFonts w:ascii="Arial" w:hAnsi="Arial" w:cs="Arial"/>
          <w:b/>
          <w:color w:val="002060"/>
        </w:rPr>
        <w:t xml:space="preserve">Manager </w:t>
      </w:r>
      <w:r w:rsidRPr="00AF141B">
        <w:rPr>
          <w:rFonts w:ascii="Arial" w:hAnsi="Arial" w:cs="Arial"/>
          <w:color w:val="002060"/>
        </w:rPr>
        <w:t xml:space="preserve">for Seavest, hereby appoint you as a </w:t>
      </w:r>
      <w:r w:rsidRPr="00AF141B">
        <w:rPr>
          <w:rFonts w:ascii="Arial" w:hAnsi="Arial" w:cs="Arial"/>
          <w:b/>
          <w:color w:val="002060"/>
        </w:rPr>
        <w:t xml:space="preserve">Member of the Health and Safety Committee </w:t>
      </w:r>
      <w:r w:rsidRPr="00AF141B">
        <w:rPr>
          <w:rFonts w:ascii="Arial" w:hAnsi="Arial" w:cs="Arial"/>
          <w:color w:val="002060"/>
        </w:rPr>
        <w:t>of Seavest Trading</w:t>
      </w:r>
      <w:r w:rsidRPr="00AF141B">
        <w:rPr>
          <w:rFonts w:ascii="Arial" w:hAnsi="Arial" w:cs="Arial"/>
          <w:b/>
          <w:color w:val="002060"/>
        </w:rPr>
        <w:t>.</w:t>
      </w:r>
    </w:p>
    <w:p w:rsidR="0087276A" w:rsidRPr="00AF141B" w:rsidRDefault="0087276A" w:rsidP="0087276A">
      <w:pPr>
        <w:pStyle w:val="Heading3"/>
        <w:rPr>
          <w:rFonts w:ascii="Arial" w:hAnsi="Arial" w:cs="Arial"/>
          <w:color w:val="002060"/>
        </w:rPr>
      </w:pPr>
    </w:p>
    <w:p w:rsidR="0087276A" w:rsidRPr="00AF141B" w:rsidRDefault="0087276A" w:rsidP="0087276A">
      <w:pPr>
        <w:pStyle w:val="Heading3"/>
        <w:rPr>
          <w:rFonts w:ascii="Arial" w:hAnsi="Arial" w:cs="Arial"/>
          <w:color w:val="002060"/>
        </w:rPr>
      </w:pPr>
      <w:r w:rsidRPr="00AF141B">
        <w:rPr>
          <w:rFonts w:ascii="Arial" w:hAnsi="Arial" w:cs="Arial"/>
          <w:color w:val="002060"/>
        </w:rPr>
        <w:t>The following will be you</w:t>
      </w:r>
      <w:r w:rsidR="002B18E6" w:rsidRPr="00AF141B">
        <w:rPr>
          <w:rFonts w:ascii="Arial" w:hAnsi="Arial" w:cs="Arial"/>
          <w:color w:val="002060"/>
        </w:rPr>
        <w:t xml:space="preserve">r duties and responsibilities: </w:t>
      </w:r>
    </w:p>
    <w:p w:rsidR="0087276A" w:rsidRPr="00AF141B" w:rsidRDefault="0087276A" w:rsidP="0087276A">
      <w:pPr>
        <w:rPr>
          <w:rFonts w:ascii="Arial" w:hAnsi="Arial" w:cs="Arial"/>
          <w:color w:val="002060"/>
        </w:rPr>
      </w:pPr>
    </w:p>
    <w:p w:rsidR="0087276A" w:rsidRPr="00AF141B" w:rsidRDefault="0087276A" w:rsidP="00773680">
      <w:pPr>
        <w:numPr>
          <w:ilvl w:val="0"/>
          <w:numId w:val="38"/>
        </w:numPr>
        <w:rPr>
          <w:rFonts w:ascii="Arial" w:hAnsi="Arial" w:cs="Arial"/>
          <w:color w:val="002060"/>
        </w:rPr>
      </w:pPr>
      <w:r w:rsidRPr="00AF141B">
        <w:rPr>
          <w:rFonts w:ascii="Arial" w:hAnsi="Arial" w:cs="Arial"/>
          <w:color w:val="002060"/>
        </w:rPr>
        <w:t xml:space="preserve">Ensure that you are familiar with the provisions of the Act and its regulations, especially Sections 19 and 20. </w:t>
      </w:r>
    </w:p>
    <w:p w:rsidR="0087276A" w:rsidRPr="00AF141B" w:rsidRDefault="0087276A" w:rsidP="00773680">
      <w:pPr>
        <w:numPr>
          <w:ilvl w:val="0"/>
          <w:numId w:val="38"/>
        </w:numPr>
        <w:rPr>
          <w:rFonts w:ascii="Arial" w:hAnsi="Arial" w:cs="Arial"/>
          <w:color w:val="002060"/>
        </w:rPr>
      </w:pPr>
      <w:r w:rsidRPr="00AF141B">
        <w:rPr>
          <w:rFonts w:ascii="Arial" w:hAnsi="Arial" w:cs="Arial"/>
          <w:color w:val="002060"/>
        </w:rPr>
        <w:t xml:space="preserve">All required duties are to be performed as detailed in Sections 19 and 20 of the Act and in General Administrative Regulations 8 and 10. </w:t>
      </w:r>
    </w:p>
    <w:p w:rsidR="0087276A" w:rsidRPr="00AF141B" w:rsidRDefault="0087276A" w:rsidP="00773680">
      <w:pPr>
        <w:numPr>
          <w:ilvl w:val="0"/>
          <w:numId w:val="38"/>
        </w:numPr>
        <w:rPr>
          <w:rFonts w:ascii="Arial" w:hAnsi="Arial" w:cs="Arial"/>
          <w:color w:val="002060"/>
        </w:rPr>
      </w:pPr>
      <w:r w:rsidRPr="00AF141B">
        <w:rPr>
          <w:rFonts w:ascii="Arial" w:hAnsi="Arial" w:cs="Arial"/>
          <w:color w:val="002060"/>
        </w:rPr>
        <w:t xml:space="preserve">Be prepared to regularly attend meetings at a prescribed time and place. </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 xml:space="preserve">Position valid from </w:t>
      </w:r>
      <w:r w:rsidRPr="00AF141B">
        <w:rPr>
          <w:rFonts w:ascii="Arial" w:hAnsi="Arial" w:cs="Arial"/>
          <w:b/>
          <w:color w:val="002060"/>
        </w:rPr>
        <w:t>1sy January 2010 until 31</w:t>
      </w:r>
      <w:r w:rsidRPr="00AF141B">
        <w:rPr>
          <w:rFonts w:ascii="Arial" w:hAnsi="Arial" w:cs="Arial"/>
          <w:b/>
          <w:color w:val="002060"/>
          <w:vertAlign w:val="superscript"/>
        </w:rPr>
        <w:t>st</w:t>
      </w:r>
      <w:r w:rsidRPr="00AF141B">
        <w:rPr>
          <w:rFonts w:ascii="Arial" w:hAnsi="Arial" w:cs="Arial"/>
          <w:b/>
          <w:color w:val="002060"/>
        </w:rPr>
        <w:t xml:space="preserve"> December 2013</w:t>
      </w:r>
      <w:r w:rsidRPr="00AF141B">
        <w:rPr>
          <w:rFonts w:ascii="Arial" w:hAnsi="Arial" w:cs="Arial"/>
          <w:color w:val="002060"/>
        </w:rPr>
        <w:t xml:space="preserve">. </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b/>
          <w:color w:val="002060"/>
        </w:rPr>
      </w:pPr>
      <w:r w:rsidRPr="00AF141B">
        <w:rPr>
          <w:rFonts w:ascii="Arial" w:hAnsi="Arial" w:cs="Arial"/>
          <w:color w:val="002060"/>
        </w:rPr>
        <w:t xml:space="preserve">Area of responsibility: </w:t>
      </w:r>
      <w:r w:rsidRPr="00AF141B">
        <w:rPr>
          <w:rFonts w:ascii="Arial" w:hAnsi="Arial" w:cs="Arial"/>
          <w:b/>
          <w:color w:val="002060"/>
        </w:rPr>
        <w:t>Seavest Workshop and all sites where work is being performed by Seavest staff.</w:t>
      </w: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____________________</w:t>
      </w:r>
    </w:p>
    <w:p w:rsidR="0087276A" w:rsidRPr="00AF141B" w:rsidRDefault="0087276A" w:rsidP="0087276A">
      <w:pPr>
        <w:rPr>
          <w:rFonts w:ascii="Arial" w:hAnsi="Arial" w:cs="Arial"/>
          <w:b/>
          <w:color w:val="002060"/>
        </w:rPr>
      </w:pPr>
      <w:r w:rsidRPr="00AF141B">
        <w:rPr>
          <w:rFonts w:ascii="Arial" w:hAnsi="Arial" w:cs="Arial"/>
          <w:b/>
          <w:color w:val="002060"/>
        </w:rPr>
        <w:t>DIRECTOR</w:t>
      </w:r>
    </w:p>
    <w:p w:rsidR="0087276A" w:rsidRPr="00AF141B" w:rsidRDefault="0087276A" w:rsidP="0087276A">
      <w:pPr>
        <w:rPr>
          <w:rFonts w:ascii="Arial" w:hAnsi="Arial" w:cs="Arial"/>
          <w:b/>
          <w:color w:val="002060"/>
        </w:rPr>
      </w:pP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Please confirm your acceptance of this appointment by completing the following:</w:t>
      </w:r>
    </w:p>
    <w:p w:rsidR="0087276A" w:rsidRPr="00AF141B" w:rsidRDefault="0087276A" w:rsidP="0087276A">
      <w:pPr>
        <w:rPr>
          <w:rFonts w:ascii="Arial" w:hAnsi="Arial" w:cs="Arial"/>
          <w:color w:val="002060"/>
        </w:rPr>
      </w:pPr>
    </w:p>
    <w:p w:rsidR="0087276A" w:rsidRPr="00AF141B" w:rsidRDefault="0087276A" w:rsidP="0087276A">
      <w:pPr>
        <w:pStyle w:val="Heading2"/>
        <w:rPr>
          <w:rFonts w:ascii="Arial" w:hAnsi="Arial" w:cs="Arial"/>
          <w:color w:val="002060"/>
          <w:u w:val="single"/>
        </w:rPr>
      </w:pPr>
      <w:r w:rsidRPr="00AF141B">
        <w:rPr>
          <w:rFonts w:ascii="Arial" w:hAnsi="Arial" w:cs="Arial"/>
          <w:color w:val="002060"/>
          <w:u w:val="single"/>
        </w:rPr>
        <w:t>ACCEPTANCE</w:t>
      </w:r>
    </w:p>
    <w:p w:rsidR="0087276A" w:rsidRPr="00AF141B" w:rsidRDefault="0087276A" w:rsidP="0087276A">
      <w:pPr>
        <w:jc w:val="center"/>
        <w:rPr>
          <w:rFonts w:ascii="Arial" w:hAnsi="Arial" w:cs="Arial"/>
          <w:b/>
          <w:color w:val="002060"/>
        </w:rPr>
      </w:pPr>
    </w:p>
    <w:p w:rsidR="0087276A" w:rsidRPr="00AF141B" w:rsidRDefault="0087276A" w:rsidP="0087276A">
      <w:pPr>
        <w:rPr>
          <w:rFonts w:ascii="Arial" w:hAnsi="Arial" w:cs="Arial"/>
          <w:color w:val="002060"/>
        </w:rPr>
      </w:pPr>
      <w:r w:rsidRPr="00AF141B">
        <w:rPr>
          <w:rFonts w:ascii="Arial" w:hAnsi="Arial" w:cs="Arial"/>
          <w:color w:val="002060"/>
        </w:rPr>
        <w:t xml:space="preserve">I, </w:t>
      </w:r>
      <w:r w:rsidRPr="00AF141B">
        <w:rPr>
          <w:rFonts w:ascii="Arial" w:hAnsi="Arial" w:cs="Arial"/>
          <w:b/>
          <w:color w:val="002060"/>
          <w:u w:val="single"/>
        </w:rPr>
        <w:t>_______________</w:t>
      </w:r>
      <w:r w:rsidRPr="00AF141B">
        <w:rPr>
          <w:rFonts w:ascii="Arial" w:hAnsi="Arial" w:cs="Arial"/>
          <w:color w:val="002060"/>
        </w:rPr>
        <w:t>, understand the implications of this appointment as detailed above and confirm my acceptance.</w:t>
      </w:r>
    </w:p>
    <w:p w:rsidR="0087276A" w:rsidRPr="00AF141B" w:rsidRDefault="0087276A" w:rsidP="0087276A">
      <w:pPr>
        <w:rPr>
          <w:rFonts w:ascii="Arial" w:hAnsi="Arial" w:cs="Arial"/>
          <w:color w:val="002060"/>
        </w:rPr>
      </w:pPr>
    </w:p>
    <w:p w:rsidR="002B18E6" w:rsidRPr="00AF141B" w:rsidRDefault="002B18E6" w:rsidP="0087276A">
      <w:pPr>
        <w:rPr>
          <w:rFonts w:ascii="Arial" w:hAnsi="Arial" w:cs="Arial"/>
          <w:b/>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w:t>
      </w:r>
      <w:r w:rsidR="002B18E6" w:rsidRPr="00AF141B">
        <w:rPr>
          <w:rFonts w:ascii="Arial" w:hAnsi="Arial" w:cs="Arial"/>
          <w:b/>
          <w:color w:val="002060"/>
        </w:rPr>
        <w:t>___________________________</w:t>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Pr="00AF141B">
        <w:rPr>
          <w:rFonts w:ascii="Arial" w:hAnsi="Arial" w:cs="Arial"/>
          <w:b/>
          <w:color w:val="002060"/>
        </w:rPr>
        <w:t>__________________</w:t>
      </w:r>
    </w:p>
    <w:p w:rsidR="0087276A" w:rsidRPr="00AF141B" w:rsidRDefault="0087276A" w:rsidP="0087276A">
      <w:pPr>
        <w:rPr>
          <w:rFonts w:ascii="Arial" w:hAnsi="Arial" w:cs="Arial"/>
          <w:color w:val="002060"/>
        </w:rPr>
      </w:pPr>
      <w:r w:rsidRPr="00AF141B">
        <w:rPr>
          <w:rFonts w:ascii="Arial" w:hAnsi="Arial" w:cs="Arial"/>
          <w:color w:val="002060"/>
        </w:rPr>
        <w:t xml:space="preserve">              SIGNATURE  </w:t>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t>DATE</w:t>
      </w:r>
    </w:p>
    <w:p w:rsidR="0087276A" w:rsidRPr="00AF141B" w:rsidRDefault="0087276A" w:rsidP="0087276A">
      <w:pPr>
        <w:rPr>
          <w:rFonts w:ascii="Arial" w:hAnsi="Arial" w:cs="Arial"/>
          <w:color w:val="002060"/>
        </w:rPr>
      </w:pPr>
    </w:p>
    <w:p w:rsidR="0087276A" w:rsidRDefault="0087276A" w:rsidP="002B18E6">
      <w:pPr>
        <w:rPr>
          <w:rFonts w:ascii="Arial" w:hAnsi="Arial" w:cs="Arial"/>
        </w:rPr>
      </w:pPr>
    </w:p>
    <w:p w:rsidR="002B18E6" w:rsidRDefault="002B18E6" w:rsidP="0087276A">
      <w:pPr>
        <w:jc w:val="center"/>
        <w:rPr>
          <w:rFonts w:ascii="Arial" w:hAnsi="Arial" w:cs="Arial"/>
        </w:rPr>
      </w:pPr>
    </w:p>
    <w:p w:rsidR="002B18E6" w:rsidRDefault="002B18E6" w:rsidP="0087276A">
      <w:pPr>
        <w:jc w:val="center"/>
        <w:rPr>
          <w:rFonts w:ascii="Arial" w:hAnsi="Arial" w:cs="Arial"/>
        </w:rPr>
      </w:pPr>
    </w:p>
    <w:p w:rsidR="002B18E6" w:rsidRDefault="002B18E6" w:rsidP="0087276A">
      <w:pPr>
        <w:jc w:val="center"/>
        <w:rPr>
          <w:rFonts w:ascii="Arial" w:hAnsi="Arial" w:cs="Arial"/>
        </w:rPr>
      </w:pPr>
    </w:p>
    <w:p w:rsidR="002B18E6" w:rsidRDefault="002B18E6" w:rsidP="0087276A">
      <w:pPr>
        <w:jc w:val="center"/>
        <w:rPr>
          <w:rFonts w:ascii="Arial" w:hAnsi="Arial" w:cs="Arial"/>
        </w:rPr>
      </w:pPr>
    </w:p>
    <w:p w:rsidR="0087276A" w:rsidRPr="00562963" w:rsidRDefault="0087276A" w:rsidP="0087276A">
      <w:pPr>
        <w:jc w:val="center"/>
        <w:rPr>
          <w:rFonts w:ascii="Arial" w:hAnsi="Arial" w:cs="Arial"/>
          <w:b/>
          <w:color w:val="FF0000"/>
          <w:sz w:val="22"/>
          <w:szCs w:val="22"/>
        </w:rPr>
      </w:pPr>
      <w:r w:rsidRPr="00562963">
        <w:rPr>
          <w:rFonts w:ascii="Arial" w:hAnsi="Arial" w:cs="Arial"/>
          <w:b/>
          <w:color w:val="FF0000"/>
          <w:sz w:val="22"/>
          <w:szCs w:val="22"/>
        </w:rPr>
        <w:lastRenderedPageBreak/>
        <w:t>ENVIRONMENT, HEALTH AND SAFETY REPRESENTATIVE</w:t>
      </w:r>
    </w:p>
    <w:p w:rsidR="0087276A" w:rsidRPr="00AF141B" w:rsidRDefault="0087276A" w:rsidP="0087276A">
      <w:pPr>
        <w:jc w:val="center"/>
        <w:rPr>
          <w:rFonts w:ascii="Arial" w:hAnsi="Arial" w:cs="Arial"/>
          <w:color w:val="002060"/>
          <w:sz w:val="22"/>
          <w:szCs w:val="22"/>
        </w:rPr>
      </w:pPr>
      <w:r w:rsidRPr="00AF141B">
        <w:rPr>
          <w:rFonts w:ascii="Arial" w:hAnsi="Arial" w:cs="Arial"/>
          <w:color w:val="002060"/>
          <w:sz w:val="22"/>
          <w:szCs w:val="22"/>
        </w:rPr>
        <w:t>[Section 17 of the Occupational Health and Safety Act (Act 85 of 1993)]</w:t>
      </w:r>
    </w:p>
    <w:p w:rsidR="0087276A" w:rsidRPr="00AF141B" w:rsidRDefault="0087276A" w:rsidP="0087276A">
      <w:pPr>
        <w:jc w:val="center"/>
        <w:rPr>
          <w:rFonts w:ascii="Arial" w:hAnsi="Arial" w:cs="Arial"/>
          <w:color w:val="002060"/>
          <w:sz w:val="22"/>
          <w:szCs w:val="22"/>
        </w:rPr>
      </w:pPr>
    </w:p>
    <w:p w:rsidR="0087276A" w:rsidRPr="00AF141B" w:rsidRDefault="0087276A" w:rsidP="0087276A">
      <w:pPr>
        <w:jc w:val="both"/>
        <w:rPr>
          <w:rFonts w:ascii="Arial" w:hAnsi="Arial" w:cs="Arial"/>
          <w:b/>
          <w:color w:val="002060"/>
          <w:sz w:val="22"/>
          <w:szCs w:val="22"/>
        </w:rPr>
      </w:pPr>
      <w:r w:rsidRPr="00AF141B">
        <w:rPr>
          <w:rFonts w:ascii="Arial" w:hAnsi="Arial" w:cs="Arial"/>
          <w:color w:val="002060"/>
          <w:sz w:val="22"/>
          <w:szCs w:val="22"/>
        </w:rPr>
        <w:t>I, ________________</w:t>
      </w:r>
      <w:r w:rsidRPr="00AF141B">
        <w:rPr>
          <w:rFonts w:ascii="Arial" w:hAnsi="Arial" w:cs="Arial"/>
          <w:b/>
          <w:color w:val="002060"/>
          <w:sz w:val="22"/>
          <w:szCs w:val="22"/>
          <w:u w:val="single"/>
        </w:rPr>
        <w:t>,</w:t>
      </w:r>
      <w:r w:rsidRPr="00AF141B">
        <w:rPr>
          <w:rFonts w:ascii="Arial" w:hAnsi="Arial" w:cs="Arial"/>
          <w:color w:val="002060"/>
          <w:sz w:val="22"/>
          <w:szCs w:val="22"/>
        </w:rPr>
        <w:t xml:space="preserve"> having been appointed in terms of Section 16(2) of the Occupational Health and Safety Act (85 of 1993) as the </w:t>
      </w:r>
      <w:r w:rsidR="004D26B6">
        <w:rPr>
          <w:rFonts w:ascii="Arial" w:hAnsi="Arial" w:cs="Arial"/>
          <w:color w:val="002060"/>
          <w:sz w:val="22"/>
          <w:szCs w:val="22"/>
        </w:rPr>
        <w:t>Manager</w:t>
      </w:r>
      <w:r w:rsidRPr="00AF141B">
        <w:rPr>
          <w:rFonts w:ascii="Arial" w:hAnsi="Arial" w:cs="Arial"/>
          <w:b/>
          <w:color w:val="002060"/>
          <w:sz w:val="22"/>
          <w:szCs w:val="22"/>
        </w:rPr>
        <w:t xml:space="preserve"> </w:t>
      </w:r>
      <w:r w:rsidRPr="00AF141B">
        <w:rPr>
          <w:rFonts w:ascii="Arial" w:hAnsi="Arial" w:cs="Arial"/>
          <w:color w:val="002060"/>
          <w:sz w:val="22"/>
          <w:szCs w:val="22"/>
        </w:rPr>
        <w:t xml:space="preserve">for Seavest Trading, hereby appoint you, _______________, as the </w:t>
      </w:r>
      <w:r w:rsidRPr="00AF141B">
        <w:rPr>
          <w:rFonts w:ascii="Arial" w:hAnsi="Arial" w:cs="Arial"/>
          <w:b/>
          <w:color w:val="002060"/>
          <w:sz w:val="22"/>
          <w:szCs w:val="22"/>
        </w:rPr>
        <w:t xml:space="preserve">Environment, Health and Safety Representative </w:t>
      </w:r>
      <w:r w:rsidRPr="00AF141B">
        <w:rPr>
          <w:rFonts w:ascii="Arial" w:hAnsi="Arial" w:cs="Arial"/>
          <w:color w:val="002060"/>
          <w:sz w:val="22"/>
          <w:szCs w:val="22"/>
        </w:rPr>
        <w:t xml:space="preserve">for the </w:t>
      </w:r>
      <w:r w:rsidRPr="00AF141B">
        <w:rPr>
          <w:rFonts w:ascii="Arial" w:hAnsi="Arial" w:cs="Arial"/>
          <w:b/>
          <w:color w:val="002060"/>
          <w:sz w:val="22"/>
          <w:szCs w:val="22"/>
        </w:rPr>
        <w:t>Team 1.</w:t>
      </w:r>
    </w:p>
    <w:p w:rsidR="0087276A" w:rsidRPr="00AF141B" w:rsidRDefault="0087276A" w:rsidP="0087276A">
      <w:pPr>
        <w:pStyle w:val="Heading3"/>
        <w:rPr>
          <w:rFonts w:ascii="Arial" w:hAnsi="Arial" w:cs="Arial"/>
          <w:color w:val="002060"/>
        </w:rPr>
      </w:pPr>
      <w:r w:rsidRPr="00AF141B">
        <w:rPr>
          <w:rFonts w:ascii="Arial" w:hAnsi="Arial" w:cs="Arial"/>
          <w:color w:val="002060"/>
        </w:rPr>
        <w:t>In terms of Section 18 of the Act, the following will be your duties and responsibilities: -</w:t>
      </w:r>
    </w:p>
    <w:p w:rsidR="0087276A" w:rsidRPr="00AF141B" w:rsidRDefault="0087276A" w:rsidP="0087276A">
      <w:pPr>
        <w:rPr>
          <w:rFonts w:ascii="Arial" w:hAnsi="Arial" w:cs="Arial"/>
          <w:color w:val="002060"/>
          <w:sz w:val="22"/>
          <w:szCs w:val="22"/>
        </w:rPr>
      </w:pPr>
    </w:p>
    <w:p w:rsidR="0087276A" w:rsidRPr="00AF141B" w:rsidRDefault="0087276A" w:rsidP="00773680">
      <w:pPr>
        <w:numPr>
          <w:ilvl w:val="0"/>
          <w:numId w:val="46"/>
        </w:numPr>
        <w:rPr>
          <w:rFonts w:ascii="Arial" w:hAnsi="Arial" w:cs="Arial"/>
          <w:color w:val="002060"/>
          <w:sz w:val="22"/>
          <w:szCs w:val="22"/>
        </w:rPr>
      </w:pPr>
      <w:r w:rsidRPr="00AF141B">
        <w:rPr>
          <w:rFonts w:ascii="Arial" w:hAnsi="Arial" w:cs="Arial"/>
          <w:color w:val="002060"/>
          <w:sz w:val="22"/>
          <w:szCs w:val="22"/>
        </w:rPr>
        <w:t>To review the effectiveness of health and safety measures;</w:t>
      </w:r>
    </w:p>
    <w:p w:rsidR="0087276A" w:rsidRPr="00AF141B" w:rsidRDefault="0087276A" w:rsidP="00773680">
      <w:pPr>
        <w:numPr>
          <w:ilvl w:val="0"/>
          <w:numId w:val="46"/>
        </w:numPr>
        <w:rPr>
          <w:rFonts w:ascii="Arial" w:hAnsi="Arial" w:cs="Arial"/>
          <w:color w:val="002060"/>
          <w:sz w:val="22"/>
          <w:szCs w:val="22"/>
        </w:rPr>
      </w:pPr>
      <w:r w:rsidRPr="00AF141B">
        <w:rPr>
          <w:rFonts w:ascii="Arial" w:hAnsi="Arial" w:cs="Arial"/>
          <w:color w:val="002060"/>
          <w:sz w:val="22"/>
          <w:szCs w:val="22"/>
        </w:rPr>
        <w:t xml:space="preserve">To identify potential hazards and potential major incidents at the workplace; </w:t>
      </w:r>
    </w:p>
    <w:p w:rsidR="0087276A" w:rsidRPr="00AF141B" w:rsidRDefault="0087276A" w:rsidP="00773680">
      <w:pPr>
        <w:numPr>
          <w:ilvl w:val="0"/>
          <w:numId w:val="46"/>
        </w:numPr>
        <w:rPr>
          <w:rFonts w:ascii="Arial" w:hAnsi="Arial" w:cs="Arial"/>
          <w:color w:val="002060"/>
          <w:sz w:val="22"/>
          <w:szCs w:val="22"/>
        </w:rPr>
      </w:pPr>
      <w:r w:rsidRPr="00AF141B">
        <w:rPr>
          <w:rFonts w:ascii="Arial" w:hAnsi="Arial" w:cs="Arial"/>
          <w:color w:val="002060"/>
          <w:sz w:val="22"/>
          <w:szCs w:val="22"/>
        </w:rPr>
        <w:t>To examine the causes of incidents at the workplace, in collaboration with the employer;</w:t>
      </w:r>
    </w:p>
    <w:p w:rsidR="0087276A" w:rsidRPr="00AF141B" w:rsidRDefault="0087276A" w:rsidP="00773680">
      <w:pPr>
        <w:numPr>
          <w:ilvl w:val="0"/>
          <w:numId w:val="46"/>
        </w:numPr>
        <w:rPr>
          <w:rFonts w:ascii="Arial" w:hAnsi="Arial" w:cs="Arial"/>
          <w:color w:val="002060"/>
          <w:sz w:val="22"/>
          <w:szCs w:val="22"/>
        </w:rPr>
      </w:pPr>
      <w:r w:rsidRPr="00AF141B">
        <w:rPr>
          <w:rFonts w:ascii="Arial" w:hAnsi="Arial" w:cs="Arial"/>
          <w:color w:val="002060"/>
          <w:sz w:val="22"/>
          <w:szCs w:val="22"/>
        </w:rPr>
        <w:t>To investigate complaints by any employee relating to that employee's health and safety at work;</w:t>
      </w:r>
    </w:p>
    <w:p w:rsidR="0087276A" w:rsidRPr="00AF141B" w:rsidRDefault="0087276A" w:rsidP="00773680">
      <w:pPr>
        <w:numPr>
          <w:ilvl w:val="0"/>
          <w:numId w:val="46"/>
        </w:numPr>
        <w:rPr>
          <w:rFonts w:ascii="Arial" w:hAnsi="Arial" w:cs="Arial"/>
          <w:color w:val="002060"/>
          <w:sz w:val="22"/>
          <w:szCs w:val="22"/>
        </w:rPr>
      </w:pPr>
      <w:r w:rsidRPr="00AF141B">
        <w:rPr>
          <w:rFonts w:ascii="Arial" w:hAnsi="Arial" w:cs="Arial"/>
          <w:color w:val="002060"/>
          <w:sz w:val="22"/>
          <w:szCs w:val="22"/>
        </w:rPr>
        <w:t>To make representations to the employer on general matters affecting the health or safety of the employees at the workplace;</w:t>
      </w:r>
    </w:p>
    <w:p w:rsidR="0087276A" w:rsidRPr="00AF141B" w:rsidRDefault="0087276A" w:rsidP="00773680">
      <w:pPr>
        <w:numPr>
          <w:ilvl w:val="0"/>
          <w:numId w:val="46"/>
        </w:numPr>
        <w:rPr>
          <w:rFonts w:ascii="Arial" w:hAnsi="Arial" w:cs="Arial"/>
          <w:color w:val="002060"/>
          <w:sz w:val="22"/>
          <w:szCs w:val="22"/>
        </w:rPr>
      </w:pPr>
      <w:r w:rsidRPr="00AF141B">
        <w:rPr>
          <w:rFonts w:ascii="Arial" w:hAnsi="Arial" w:cs="Arial"/>
          <w:color w:val="002060"/>
          <w:sz w:val="22"/>
          <w:szCs w:val="22"/>
        </w:rPr>
        <w:t>To inspect the Work area, including any article, substance, plant, mac</w:t>
      </w:r>
      <w:bookmarkStart w:id="9" w:name="_Hlt509369683"/>
      <w:r w:rsidRPr="00AF141B">
        <w:rPr>
          <w:rFonts w:ascii="Arial" w:hAnsi="Arial" w:cs="Arial"/>
          <w:color w:val="002060"/>
          <w:sz w:val="22"/>
          <w:szCs w:val="22"/>
        </w:rPr>
        <w:t>h</w:t>
      </w:r>
      <w:bookmarkEnd w:id="9"/>
      <w:r w:rsidRPr="00AF141B">
        <w:rPr>
          <w:rFonts w:ascii="Arial" w:hAnsi="Arial" w:cs="Arial"/>
          <w:color w:val="002060"/>
          <w:sz w:val="22"/>
          <w:szCs w:val="22"/>
        </w:rPr>
        <w:t>inery or health and safety equipment at that workplace with a view to the health and safety of employees, on a quarterly basis;</w:t>
      </w:r>
    </w:p>
    <w:p w:rsidR="0087276A" w:rsidRPr="00AF141B" w:rsidRDefault="0087276A" w:rsidP="00773680">
      <w:pPr>
        <w:numPr>
          <w:ilvl w:val="0"/>
          <w:numId w:val="46"/>
        </w:numPr>
        <w:rPr>
          <w:rFonts w:ascii="Arial" w:hAnsi="Arial" w:cs="Arial"/>
          <w:color w:val="002060"/>
          <w:sz w:val="22"/>
          <w:szCs w:val="22"/>
        </w:rPr>
      </w:pPr>
      <w:r w:rsidRPr="00AF141B">
        <w:rPr>
          <w:rFonts w:ascii="Arial" w:hAnsi="Arial" w:cs="Arial"/>
          <w:color w:val="002060"/>
          <w:sz w:val="22"/>
          <w:szCs w:val="22"/>
        </w:rPr>
        <w:t>To participate in consultations with inspectors at the workplace and accompany inspectors on inspections of the workplace, when required;</w:t>
      </w:r>
    </w:p>
    <w:p w:rsidR="0087276A" w:rsidRPr="00AF141B" w:rsidRDefault="0087276A" w:rsidP="00773680">
      <w:pPr>
        <w:numPr>
          <w:ilvl w:val="0"/>
          <w:numId w:val="46"/>
        </w:numPr>
        <w:rPr>
          <w:rFonts w:ascii="Arial" w:hAnsi="Arial" w:cs="Arial"/>
          <w:color w:val="002060"/>
          <w:sz w:val="22"/>
          <w:szCs w:val="22"/>
        </w:rPr>
      </w:pPr>
      <w:r w:rsidRPr="00AF141B">
        <w:rPr>
          <w:rFonts w:ascii="Arial" w:hAnsi="Arial" w:cs="Arial"/>
          <w:color w:val="002060"/>
          <w:sz w:val="22"/>
          <w:szCs w:val="22"/>
        </w:rPr>
        <w:t xml:space="preserve">To attend the safety meetings of which you are a member. </w:t>
      </w:r>
    </w:p>
    <w:p w:rsidR="0087276A" w:rsidRPr="00AF141B" w:rsidRDefault="0087276A" w:rsidP="00773680">
      <w:pPr>
        <w:numPr>
          <w:ilvl w:val="0"/>
          <w:numId w:val="46"/>
        </w:numPr>
        <w:rPr>
          <w:rFonts w:ascii="Arial" w:hAnsi="Arial" w:cs="Arial"/>
          <w:color w:val="002060"/>
          <w:sz w:val="22"/>
          <w:szCs w:val="22"/>
        </w:rPr>
      </w:pPr>
      <w:r w:rsidRPr="00AF141B">
        <w:rPr>
          <w:rFonts w:ascii="Arial" w:hAnsi="Arial" w:cs="Arial"/>
          <w:color w:val="002060"/>
          <w:sz w:val="22"/>
          <w:szCs w:val="22"/>
        </w:rPr>
        <w:t>He/She shall, in respect of the workplace or section of the team for which he has been designated to be entitled to:-</w:t>
      </w:r>
    </w:p>
    <w:p w:rsidR="0087276A" w:rsidRPr="00AF141B" w:rsidRDefault="0087276A" w:rsidP="00773680">
      <w:pPr>
        <w:numPr>
          <w:ilvl w:val="0"/>
          <w:numId w:val="47"/>
        </w:numPr>
        <w:rPr>
          <w:rFonts w:ascii="Arial" w:hAnsi="Arial" w:cs="Arial"/>
          <w:color w:val="002060"/>
          <w:sz w:val="22"/>
          <w:szCs w:val="22"/>
        </w:rPr>
      </w:pPr>
      <w:r w:rsidRPr="00AF141B">
        <w:rPr>
          <w:rFonts w:ascii="Arial" w:hAnsi="Arial" w:cs="Arial"/>
          <w:color w:val="002060"/>
          <w:sz w:val="22"/>
          <w:szCs w:val="22"/>
        </w:rPr>
        <w:t>visit the site of an incident at all reasonable times and attend any inspection in loco;</w:t>
      </w:r>
    </w:p>
    <w:p w:rsidR="0087276A" w:rsidRPr="00AF141B" w:rsidRDefault="0087276A" w:rsidP="00773680">
      <w:pPr>
        <w:numPr>
          <w:ilvl w:val="0"/>
          <w:numId w:val="47"/>
        </w:numPr>
        <w:rPr>
          <w:rFonts w:ascii="Arial" w:hAnsi="Arial" w:cs="Arial"/>
          <w:color w:val="002060"/>
          <w:sz w:val="22"/>
          <w:szCs w:val="22"/>
        </w:rPr>
      </w:pPr>
      <w:r w:rsidRPr="00AF141B">
        <w:rPr>
          <w:rFonts w:ascii="Arial" w:hAnsi="Arial" w:cs="Arial"/>
          <w:color w:val="002060"/>
          <w:sz w:val="22"/>
          <w:szCs w:val="22"/>
        </w:rPr>
        <w:t>attend any investigation or formal inquiry held in terms of this Act;</w:t>
      </w:r>
    </w:p>
    <w:p w:rsidR="0087276A" w:rsidRPr="00AF141B" w:rsidRDefault="0087276A" w:rsidP="00773680">
      <w:pPr>
        <w:numPr>
          <w:ilvl w:val="0"/>
          <w:numId w:val="47"/>
        </w:numPr>
        <w:rPr>
          <w:rFonts w:ascii="Arial" w:hAnsi="Arial" w:cs="Arial"/>
          <w:color w:val="002060"/>
          <w:sz w:val="22"/>
          <w:szCs w:val="22"/>
        </w:rPr>
      </w:pPr>
      <w:r w:rsidRPr="00AF141B">
        <w:rPr>
          <w:rFonts w:ascii="Arial" w:hAnsi="Arial" w:cs="Arial"/>
          <w:color w:val="002060"/>
          <w:sz w:val="22"/>
          <w:szCs w:val="22"/>
        </w:rPr>
        <w:t>in so far as it is reasonably necessary for performing his functions, inspect any document which the employer is required to keep in terms of this Act;</w:t>
      </w:r>
    </w:p>
    <w:p w:rsidR="0087276A" w:rsidRPr="00AF141B" w:rsidRDefault="0087276A" w:rsidP="00773680">
      <w:pPr>
        <w:numPr>
          <w:ilvl w:val="0"/>
          <w:numId w:val="47"/>
        </w:numPr>
        <w:rPr>
          <w:rFonts w:ascii="Arial" w:hAnsi="Arial" w:cs="Arial"/>
          <w:color w:val="002060"/>
          <w:sz w:val="22"/>
          <w:szCs w:val="22"/>
        </w:rPr>
      </w:pPr>
      <w:r w:rsidRPr="00AF141B">
        <w:rPr>
          <w:rFonts w:ascii="Arial" w:hAnsi="Arial" w:cs="Arial"/>
          <w:color w:val="002060"/>
          <w:sz w:val="22"/>
          <w:szCs w:val="22"/>
        </w:rPr>
        <w:t>accompany an inspector on any inspection;</w:t>
      </w:r>
    </w:p>
    <w:p w:rsidR="0087276A" w:rsidRPr="00AF141B" w:rsidRDefault="0087276A" w:rsidP="00773680">
      <w:pPr>
        <w:numPr>
          <w:ilvl w:val="0"/>
          <w:numId w:val="47"/>
        </w:numPr>
        <w:rPr>
          <w:rFonts w:ascii="Arial" w:hAnsi="Arial" w:cs="Arial"/>
          <w:color w:val="002060"/>
          <w:sz w:val="22"/>
          <w:szCs w:val="22"/>
        </w:rPr>
      </w:pPr>
      <w:r w:rsidRPr="00AF141B">
        <w:rPr>
          <w:rFonts w:ascii="Arial" w:hAnsi="Arial" w:cs="Arial"/>
          <w:color w:val="002060"/>
          <w:sz w:val="22"/>
          <w:szCs w:val="22"/>
        </w:rPr>
        <w:t>with the approval of the employer, accompany a technical adviser, on any inspection; and</w:t>
      </w:r>
    </w:p>
    <w:p w:rsidR="0087276A" w:rsidRPr="00AF141B" w:rsidRDefault="0087276A" w:rsidP="00773680">
      <w:pPr>
        <w:numPr>
          <w:ilvl w:val="0"/>
          <w:numId w:val="47"/>
        </w:numPr>
        <w:rPr>
          <w:rFonts w:ascii="Arial" w:hAnsi="Arial" w:cs="Arial"/>
          <w:color w:val="002060"/>
          <w:sz w:val="22"/>
          <w:szCs w:val="22"/>
        </w:rPr>
      </w:pPr>
      <w:r w:rsidRPr="00AF141B">
        <w:rPr>
          <w:rFonts w:ascii="Arial" w:hAnsi="Arial" w:cs="Arial"/>
          <w:color w:val="002060"/>
          <w:sz w:val="22"/>
          <w:szCs w:val="22"/>
        </w:rPr>
        <w:t>Participate in any internal health or safety audits.</w:t>
      </w:r>
    </w:p>
    <w:p w:rsidR="0087276A" w:rsidRPr="00AF141B" w:rsidRDefault="0087276A" w:rsidP="00773680">
      <w:pPr>
        <w:numPr>
          <w:ilvl w:val="0"/>
          <w:numId w:val="46"/>
        </w:numPr>
        <w:rPr>
          <w:rFonts w:ascii="Arial" w:hAnsi="Arial" w:cs="Arial"/>
          <w:color w:val="002060"/>
          <w:sz w:val="22"/>
          <w:szCs w:val="22"/>
        </w:rPr>
      </w:pPr>
      <w:r w:rsidRPr="00AF141B">
        <w:rPr>
          <w:rFonts w:ascii="Arial" w:hAnsi="Arial" w:cs="Arial"/>
          <w:color w:val="002060"/>
          <w:sz w:val="22"/>
          <w:szCs w:val="22"/>
        </w:rPr>
        <w:t>A health and safety representative shall not incur any civil liability by reason of the fact only that he failed to do anything, which he may do or is required to do in terms of this Act.</w:t>
      </w:r>
    </w:p>
    <w:p w:rsidR="0087276A" w:rsidRPr="00AF141B" w:rsidRDefault="0087276A" w:rsidP="0087276A">
      <w:pPr>
        <w:rPr>
          <w:rFonts w:ascii="Arial" w:hAnsi="Arial" w:cs="Arial"/>
          <w:color w:val="002060"/>
          <w:sz w:val="22"/>
          <w:szCs w:val="22"/>
        </w:rPr>
      </w:pPr>
    </w:p>
    <w:p w:rsidR="0087276A" w:rsidRPr="00AF141B" w:rsidRDefault="0087276A" w:rsidP="0087276A">
      <w:pPr>
        <w:rPr>
          <w:rFonts w:ascii="Arial" w:hAnsi="Arial" w:cs="Arial"/>
          <w:color w:val="002060"/>
          <w:sz w:val="22"/>
          <w:szCs w:val="22"/>
        </w:rPr>
      </w:pPr>
      <w:r w:rsidRPr="00AF141B">
        <w:rPr>
          <w:rFonts w:ascii="Arial" w:hAnsi="Arial" w:cs="Arial"/>
          <w:color w:val="002060"/>
          <w:sz w:val="22"/>
          <w:szCs w:val="22"/>
        </w:rPr>
        <w:t xml:space="preserve">Position valid from </w:t>
      </w:r>
      <w:r w:rsidRPr="00AF141B">
        <w:rPr>
          <w:rFonts w:ascii="Arial" w:hAnsi="Arial" w:cs="Arial"/>
          <w:b/>
          <w:color w:val="002060"/>
          <w:sz w:val="22"/>
          <w:szCs w:val="22"/>
        </w:rPr>
        <w:t>1</w:t>
      </w:r>
      <w:r w:rsidRPr="00AF141B">
        <w:rPr>
          <w:rFonts w:ascii="Arial" w:hAnsi="Arial" w:cs="Arial"/>
          <w:b/>
          <w:color w:val="002060"/>
          <w:sz w:val="22"/>
          <w:szCs w:val="22"/>
          <w:vertAlign w:val="superscript"/>
        </w:rPr>
        <w:t>st</w:t>
      </w:r>
      <w:r w:rsidRPr="00AF141B">
        <w:rPr>
          <w:rFonts w:ascii="Arial" w:hAnsi="Arial" w:cs="Arial"/>
          <w:b/>
          <w:color w:val="002060"/>
          <w:sz w:val="22"/>
          <w:szCs w:val="22"/>
        </w:rPr>
        <w:t xml:space="preserve"> January 2010</w:t>
      </w:r>
      <w:r w:rsidRPr="00AF141B">
        <w:rPr>
          <w:rFonts w:ascii="Arial" w:hAnsi="Arial" w:cs="Arial"/>
          <w:color w:val="002060"/>
          <w:sz w:val="22"/>
          <w:szCs w:val="22"/>
        </w:rPr>
        <w:t xml:space="preserve"> until </w:t>
      </w:r>
      <w:r w:rsidRPr="00AF141B">
        <w:rPr>
          <w:rFonts w:ascii="Arial" w:hAnsi="Arial" w:cs="Arial"/>
          <w:b/>
          <w:color w:val="002060"/>
          <w:sz w:val="22"/>
          <w:szCs w:val="22"/>
        </w:rPr>
        <w:t>31</w:t>
      </w:r>
      <w:r w:rsidRPr="00AF141B">
        <w:rPr>
          <w:rFonts w:ascii="Arial" w:hAnsi="Arial" w:cs="Arial"/>
          <w:b/>
          <w:color w:val="002060"/>
          <w:sz w:val="22"/>
          <w:szCs w:val="22"/>
          <w:vertAlign w:val="superscript"/>
        </w:rPr>
        <w:t>st</w:t>
      </w:r>
      <w:r w:rsidRPr="00AF141B">
        <w:rPr>
          <w:rFonts w:ascii="Arial" w:hAnsi="Arial" w:cs="Arial"/>
          <w:b/>
          <w:color w:val="002060"/>
          <w:sz w:val="22"/>
          <w:szCs w:val="22"/>
        </w:rPr>
        <w:t xml:space="preserve"> December 2013</w:t>
      </w:r>
      <w:r w:rsidRPr="00AF141B">
        <w:rPr>
          <w:rFonts w:ascii="Arial" w:hAnsi="Arial" w:cs="Arial"/>
          <w:color w:val="002060"/>
          <w:sz w:val="22"/>
          <w:szCs w:val="22"/>
        </w:rPr>
        <w:t>.</w:t>
      </w:r>
    </w:p>
    <w:p w:rsidR="0087276A" w:rsidRPr="00AF141B" w:rsidRDefault="0087276A" w:rsidP="0087276A">
      <w:pPr>
        <w:rPr>
          <w:rFonts w:ascii="Arial" w:hAnsi="Arial" w:cs="Arial"/>
          <w:b/>
          <w:color w:val="002060"/>
          <w:sz w:val="22"/>
          <w:szCs w:val="22"/>
        </w:rPr>
      </w:pPr>
    </w:p>
    <w:p w:rsidR="0087276A" w:rsidRPr="00AF141B" w:rsidRDefault="0087276A" w:rsidP="0087276A">
      <w:pPr>
        <w:rPr>
          <w:rFonts w:ascii="Arial" w:hAnsi="Arial" w:cs="Arial"/>
          <w:b/>
          <w:color w:val="002060"/>
          <w:sz w:val="22"/>
          <w:szCs w:val="22"/>
        </w:rPr>
      </w:pPr>
      <w:r w:rsidRPr="00AF141B">
        <w:rPr>
          <w:rFonts w:ascii="Arial" w:hAnsi="Arial" w:cs="Arial"/>
          <w:b/>
          <w:color w:val="002060"/>
          <w:sz w:val="22"/>
          <w:szCs w:val="22"/>
        </w:rPr>
        <w:t>___________________</w:t>
      </w:r>
    </w:p>
    <w:p w:rsidR="0087276A" w:rsidRPr="00AF141B" w:rsidRDefault="0087276A" w:rsidP="0087276A">
      <w:pPr>
        <w:rPr>
          <w:rFonts w:ascii="Arial" w:hAnsi="Arial" w:cs="Arial"/>
          <w:color w:val="002060"/>
          <w:sz w:val="22"/>
          <w:szCs w:val="22"/>
        </w:rPr>
      </w:pPr>
      <w:r w:rsidRPr="00AF141B">
        <w:rPr>
          <w:rFonts w:ascii="Arial" w:hAnsi="Arial" w:cs="Arial"/>
          <w:b/>
          <w:color w:val="002060"/>
          <w:sz w:val="22"/>
          <w:szCs w:val="22"/>
        </w:rPr>
        <w:t>DIRECTOR</w:t>
      </w:r>
    </w:p>
    <w:p w:rsidR="0087276A" w:rsidRPr="00AF141B" w:rsidRDefault="0087276A" w:rsidP="0087276A">
      <w:pPr>
        <w:pBdr>
          <w:bottom w:val="single" w:sz="12" w:space="1" w:color="auto"/>
        </w:pBdr>
        <w:rPr>
          <w:rFonts w:ascii="Arial" w:hAnsi="Arial" w:cs="Arial"/>
          <w:color w:val="002060"/>
          <w:sz w:val="22"/>
          <w:szCs w:val="22"/>
        </w:rPr>
      </w:pPr>
    </w:p>
    <w:p w:rsidR="0087276A" w:rsidRPr="00AF141B" w:rsidRDefault="0087276A" w:rsidP="0087276A">
      <w:pPr>
        <w:rPr>
          <w:rFonts w:ascii="Arial" w:hAnsi="Arial" w:cs="Arial"/>
          <w:color w:val="002060"/>
          <w:sz w:val="22"/>
          <w:szCs w:val="22"/>
        </w:rPr>
      </w:pPr>
    </w:p>
    <w:p w:rsidR="0087276A" w:rsidRPr="00AF141B" w:rsidRDefault="0087276A" w:rsidP="0087276A">
      <w:pPr>
        <w:rPr>
          <w:rFonts w:ascii="Arial" w:hAnsi="Arial" w:cs="Arial"/>
          <w:color w:val="002060"/>
          <w:sz w:val="22"/>
          <w:szCs w:val="22"/>
        </w:rPr>
      </w:pPr>
      <w:r w:rsidRPr="00AF141B">
        <w:rPr>
          <w:rFonts w:ascii="Arial" w:hAnsi="Arial" w:cs="Arial"/>
          <w:color w:val="002060"/>
          <w:sz w:val="22"/>
          <w:szCs w:val="22"/>
        </w:rPr>
        <w:t>Please confirm your acceptance of this appointment by completing the following:</w:t>
      </w:r>
    </w:p>
    <w:p w:rsidR="0087276A" w:rsidRPr="00AF141B" w:rsidRDefault="0087276A" w:rsidP="0087276A">
      <w:pPr>
        <w:rPr>
          <w:rFonts w:ascii="Arial" w:hAnsi="Arial" w:cs="Arial"/>
          <w:color w:val="002060"/>
          <w:sz w:val="22"/>
          <w:szCs w:val="22"/>
        </w:rPr>
      </w:pPr>
    </w:p>
    <w:p w:rsidR="0087276A" w:rsidRPr="00AF141B" w:rsidRDefault="0087276A" w:rsidP="0087276A">
      <w:pPr>
        <w:pStyle w:val="Heading2"/>
        <w:rPr>
          <w:rFonts w:ascii="Arial" w:hAnsi="Arial" w:cs="Arial"/>
          <w:color w:val="002060"/>
          <w:sz w:val="22"/>
          <w:szCs w:val="22"/>
          <w:u w:val="single"/>
        </w:rPr>
      </w:pPr>
      <w:r w:rsidRPr="00AF141B">
        <w:rPr>
          <w:rFonts w:ascii="Arial" w:hAnsi="Arial" w:cs="Arial"/>
          <w:color w:val="002060"/>
          <w:sz w:val="22"/>
          <w:szCs w:val="22"/>
          <w:u w:val="single"/>
        </w:rPr>
        <w:t>ACCEPTANCE</w:t>
      </w:r>
    </w:p>
    <w:p w:rsidR="0087276A" w:rsidRPr="00AF141B" w:rsidRDefault="0087276A" w:rsidP="0087276A">
      <w:pPr>
        <w:jc w:val="center"/>
        <w:rPr>
          <w:rFonts w:ascii="Arial" w:hAnsi="Arial" w:cs="Arial"/>
          <w:b/>
          <w:color w:val="002060"/>
          <w:sz w:val="22"/>
          <w:szCs w:val="22"/>
        </w:rPr>
      </w:pPr>
    </w:p>
    <w:p w:rsidR="0087276A" w:rsidRPr="00AF141B" w:rsidRDefault="0087276A" w:rsidP="0087276A">
      <w:pPr>
        <w:rPr>
          <w:rFonts w:ascii="Arial" w:hAnsi="Arial" w:cs="Arial"/>
          <w:color w:val="002060"/>
          <w:sz w:val="22"/>
          <w:szCs w:val="22"/>
        </w:rPr>
      </w:pPr>
      <w:r w:rsidRPr="00AF141B">
        <w:rPr>
          <w:rFonts w:ascii="Arial" w:hAnsi="Arial" w:cs="Arial"/>
          <w:color w:val="002060"/>
          <w:sz w:val="22"/>
          <w:szCs w:val="22"/>
        </w:rPr>
        <w:t>I, ________________, understand the implications of this appointment as detailed above and confirm my acceptance.</w:t>
      </w:r>
    </w:p>
    <w:p w:rsidR="0087276A" w:rsidRPr="00AF141B" w:rsidRDefault="0087276A" w:rsidP="0087276A">
      <w:pPr>
        <w:rPr>
          <w:rFonts w:ascii="Arial" w:hAnsi="Arial" w:cs="Arial"/>
          <w:color w:val="002060"/>
          <w:sz w:val="22"/>
          <w:szCs w:val="22"/>
        </w:rPr>
      </w:pPr>
    </w:p>
    <w:p w:rsidR="0087276A" w:rsidRPr="00AF141B" w:rsidRDefault="0087276A" w:rsidP="0087276A">
      <w:pPr>
        <w:rPr>
          <w:rFonts w:ascii="Arial" w:hAnsi="Arial" w:cs="Arial"/>
          <w:b/>
          <w:color w:val="002060"/>
          <w:sz w:val="22"/>
          <w:szCs w:val="22"/>
        </w:rPr>
      </w:pPr>
      <w:r w:rsidRPr="00AF141B">
        <w:rPr>
          <w:rFonts w:ascii="Arial" w:hAnsi="Arial" w:cs="Arial"/>
          <w:b/>
          <w:color w:val="002060"/>
          <w:sz w:val="22"/>
          <w:szCs w:val="22"/>
        </w:rPr>
        <w:t>______</w:t>
      </w:r>
      <w:r w:rsidR="002B18E6" w:rsidRPr="00AF141B">
        <w:rPr>
          <w:rFonts w:ascii="Arial" w:hAnsi="Arial" w:cs="Arial"/>
          <w:b/>
          <w:color w:val="002060"/>
          <w:sz w:val="22"/>
          <w:szCs w:val="22"/>
        </w:rPr>
        <w:t>__________________________</w:t>
      </w:r>
      <w:r w:rsidR="002B18E6" w:rsidRPr="00AF141B">
        <w:rPr>
          <w:rFonts w:ascii="Arial" w:hAnsi="Arial" w:cs="Arial"/>
          <w:b/>
          <w:color w:val="002060"/>
          <w:sz w:val="22"/>
          <w:szCs w:val="22"/>
        </w:rPr>
        <w:tab/>
      </w:r>
      <w:r w:rsidR="002B18E6" w:rsidRPr="00AF141B">
        <w:rPr>
          <w:rFonts w:ascii="Arial" w:hAnsi="Arial" w:cs="Arial"/>
          <w:b/>
          <w:color w:val="002060"/>
          <w:sz w:val="22"/>
          <w:szCs w:val="22"/>
        </w:rPr>
        <w:tab/>
      </w:r>
      <w:r w:rsidR="002B18E6" w:rsidRPr="00AF141B">
        <w:rPr>
          <w:rFonts w:ascii="Arial" w:hAnsi="Arial" w:cs="Arial"/>
          <w:b/>
          <w:color w:val="002060"/>
          <w:sz w:val="22"/>
          <w:szCs w:val="22"/>
        </w:rPr>
        <w:tab/>
      </w:r>
      <w:r w:rsidR="002B18E6" w:rsidRPr="00AF141B">
        <w:rPr>
          <w:rFonts w:ascii="Arial" w:hAnsi="Arial" w:cs="Arial"/>
          <w:b/>
          <w:color w:val="002060"/>
          <w:sz w:val="22"/>
          <w:szCs w:val="22"/>
        </w:rPr>
        <w:tab/>
      </w:r>
      <w:r w:rsidRPr="00AF141B">
        <w:rPr>
          <w:rFonts w:ascii="Arial" w:hAnsi="Arial" w:cs="Arial"/>
          <w:b/>
          <w:color w:val="002060"/>
          <w:sz w:val="22"/>
          <w:szCs w:val="22"/>
        </w:rPr>
        <w:t>__________________</w:t>
      </w:r>
    </w:p>
    <w:p w:rsidR="0087276A" w:rsidRPr="00AF141B" w:rsidRDefault="0087276A" w:rsidP="0087276A">
      <w:pPr>
        <w:rPr>
          <w:rFonts w:ascii="Arial" w:hAnsi="Arial" w:cs="Arial"/>
          <w:color w:val="002060"/>
          <w:sz w:val="22"/>
          <w:szCs w:val="22"/>
        </w:rPr>
      </w:pPr>
      <w:r w:rsidRPr="00AF141B">
        <w:rPr>
          <w:rFonts w:ascii="Arial" w:hAnsi="Arial" w:cs="Arial"/>
          <w:color w:val="002060"/>
          <w:sz w:val="22"/>
          <w:szCs w:val="22"/>
        </w:rPr>
        <w:t xml:space="preserve">  </w:t>
      </w:r>
      <w:r w:rsidR="002B18E6" w:rsidRPr="00AF141B">
        <w:rPr>
          <w:rFonts w:ascii="Arial" w:hAnsi="Arial" w:cs="Arial"/>
          <w:color w:val="002060"/>
          <w:sz w:val="22"/>
          <w:szCs w:val="22"/>
        </w:rPr>
        <w:t xml:space="preserve">            SIGNATURE  </w:t>
      </w:r>
      <w:r w:rsidR="002B18E6" w:rsidRPr="00AF141B">
        <w:rPr>
          <w:rFonts w:ascii="Arial" w:hAnsi="Arial" w:cs="Arial"/>
          <w:color w:val="002060"/>
          <w:sz w:val="22"/>
          <w:szCs w:val="22"/>
        </w:rPr>
        <w:tab/>
      </w:r>
      <w:r w:rsidR="002B18E6" w:rsidRPr="00AF141B">
        <w:rPr>
          <w:rFonts w:ascii="Arial" w:hAnsi="Arial" w:cs="Arial"/>
          <w:color w:val="002060"/>
          <w:sz w:val="22"/>
          <w:szCs w:val="22"/>
        </w:rPr>
        <w:tab/>
      </w:r>
      <w:r w:rsidR="002B18E6" w:rsidRPr="00AF141B">
        <w:rPr>
          <w:rFonts w:ascii="Arial" w:hAnsi="Arial" w:cs="Arial"/>
          <w:color w:val="002060"/>
          <w:sz w:val="22"/>
          <w:szCs w:val="22"/>
        </w:rPr>
        <w:tab/>
      </w:r>
      <w:r w:rsidR="002B18E6" w:rsidRPr="00AF141B">
        <w:rPr>
          <w:rFonts w:ascii="Arial" w:hAnsi="Arial" w:cs="Arial"/>
          <w:color w:val="002060"/>
          <w:sz w:val="22"/>
          <w:szCs w:val="22"/>
        </w:rPr>
        <w:tab/>
      </w:r>
      <w:r w:rsidR="002B18E6" w:rsidRPr="00AF141B">
        <w:rPr>
          <w:rFonts w:ascii="Arial" w:hAnsi="Arial" w:cs="Arial"/>
          <w:color w:val="002060"/>
          <w:sz w:val="22"/>
          <w:szCs w:val="22"/>
        </w:rPr>
        <w:tab/>
      </w:r>
      <w:r w:rsidR="002B18E6" w:rsidRPr="00AF141B">
        <w:rPr>
          <w:rFonts w:ascii="Arial" w:hAnsi="Arial" w:cs="Arial"/>
          <w:color w:val="002060"/>
          <w:sz w:val="22"/>
          <w:szCs w:val="22"/>
        </w:rPr>
        <w:tab/>
      </w:r>
      <w:r w:rsidR="002B18E6" w:rsidRPr="00AF141B">
        <w:rPr>
          <w:rFonts w:ascii="Arial" w:hAnsi="Arial" w:cs="Arial"/>
          <w:color w:val="002060"/>
          <w:sz w:val="22"/>
          <w:szCs w:val="22"/>
        </w:rPr>
        <w:tab/>
      </w:r>
      <w:r w:rsidRPr="00AF141B">
        <w:rPr>
          <w:rFonts w:ascii="Arial" w:hAnsi="Arial" w:cs="Arial"/>
          <w:color w:val="002060"/>
          <w:sz w:val="22"/>
          <w:szCs w:val="22"/>
        </w:rPr>
        <w:t>DAT</w:t>
      </w:r>
      <w:r w:rsidR="002B18E6" w:rsidRPr="00AF141B">
        <w:rPr>
          <w:rFonts w:ascii="Arial" w:hAnsi="Arial" w:cs="Arial"/>
          <w:color w:val="002060"/>
          <w:sz w:val="22"/>
          <w:szCs w:val="22"/>
        </w:rPr>
        <w:t>E</w:t>
      </w:r>
    </w:p>
    <w:p w:rsidR="002B18E6" w:rsidRPr="00AF141B" w:rsidRDefault="0087276A" w:rsidP="002B18E6">
      <w:pPr>
        <w:rPr>
          <w:rFonts w:ascii="Arial" w:hAnsi="Arial" w:cs="Arial"/>
          <w:color w:val="002060"/>
        </w:rPr>
      </w:pP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p>
    <w:p w:rsidR="0087276A" w:rsidRPr="00562963" w:rsidRDefault="0087276A" w:rsidP="002B18E6">
      <w:pPr>
        <w:jc w:val="center"/>
        <w:rPr>
          <w:rFonts w:ascii="Arial" w:hAnsi="Arial" w:cs="Arial"/>
          <w:color w:val="FF0000"/>
        </w:rPr>
      </w:pPr>
      <w:r w:rsidRPr="00562963">
        <w:rPr>
          <w:rFonts w:ascii="Arial" w:hAnsi="Arial" w:cs="Arial"/>
          <w:b/>
          <w:color w:val="FF0000"/>
        </w:rPr>
        <w:lastRenderedPageBreak/>
        <w:t>WORK PERMIT ISSUING OFFICER</w:t>
      </w:r>
    </w:p>
    <w:p w:rsidR="0087276A" w:rsidRPr="00AF141B" w:rsidRDefault="0087276A" w:rsidP="0087276A">
      <w:pPr>
        <w:jc w:val="center"/>
        <w:rPr>
          <w:rFonts w:ascii="Arial" w:hAnsi="Arial" w:cs="Arial"/>
          <w:color w:val="002060"/>
        </w:rPr>
      </w:pPr>
      <w:r w:rsidRPr="00AF141B">
        <w:rPr>
          <w:rFonts w:ascii="Arial" w:hAnsi="Arial" w:cs="Arial"/>
          <w:color w:val="002060"/>
        </w:rPr>
        <w:t>(General Safety Regulation 4)</w:t>
      </w:r>
    </w:p>
    <w:p w:rsidR="0087276A" w:rsidRPr="00AF141B" w:rsidRDefault="0087276A" w:rsidP="0087276A">
      <w:pPr>
        <w:pStyle w:val="BodyText"/>
        <w:rPr>
          <w:rFonts w:ascii="Arial" w:hAnsi="Arial" w:cs="Arial"/>
          <w:color w:val="002060"/>
        </w:rPr>
      </w:pPr>
    </w:p>
    <w:p w:rsidR="0087276A" w:rsidRPr="00AF141B" w:rsidRDefault="0087276A" w:rsidP="0087276A">
      <w:pPr>
        <w:jc w:val="center"/>
        <w:rPr>
          <w:rFonts w:ascii="Arial" w:hAnsi="Arial" w:cs="Arial"/>
          <w:color w:val="002060"/>
        </w:rPr>
      </w:pPr>
    </w:p>
    <w:p w:rsidR="0087276A" w:rsidRPr="00AF141B" w:rsidRDefault="0087276A" w:rsidP="0087276A">
      <w:pPr>
        <w:jc w:val="both"/>
        <w:rPr>
          <w:rFonts w:ascii="Arial" w:hAnsi="Arial" w:cs="Arial"/>
          <w:b/>
          <w:color w:val="002060"/>
        </w:rPr>
      </w:pPr>
      <w:r w:rsidRPr="00AF141B">
        <w:rPr>
          <w:rFonts w:ascii="Arial" w:hAnsi="Arial" w:cs="Arial"/>
          <w:color w:val="002060"/>
        </w:rPr>
        <w:t>I, ________________</w:t>
      </w:r>
      <w:r w:rsidRPr="00AF141B">
        <w:rPr>
          <w:rFonts w:ascii="Arial" w:hAnsi="Arial" w:cs="Arial"/>
          <w:b/>
          <w:color w:val="002060"/>
          <w:u w:val="single"/>
        </w:rPr>
        <w:t>,</w:t>
      </w:r>
      <w:r w:rsidRPr="00AF141B">
        <w:rPr>
          <w:rFonts w:ascii="Arial" w:hAnsi="Arial" w:cs="Arial"/>
          <w:color w:val="002060"/>
        </w:rPr>
        <w:t xml:space="preserve"> having been appointed in terms of Section 16(2) of the Occupational Health and Safety Act (85 of 1993) as the </w:t>
      </w:r>
      <w:r w:rsidR="004D26B6">
        <w:rPr>
          <w:rFonts w:ascii="Arial" w:hAnsi="Arial" w:cs="Arial"/>
          <w:color w:val="002060"/>
        </w:rPr>
        <w:t>Manager</w:t>
      </w:r>
      <w:r w:rsidRPr="00AF141B">
        <w:rPr>
          <w:rFonts w:ascii="Arial" w:hAnsi="Arial" w:cs="Arial"/>
          <w:b/>
          <w:color w:val="002060"/>
        </w:rPr>
        <w:t xml:space="preserve"> </w:t>
      </w:r>
      <w:r w:rsidRPr="00AF141B">
        <w:rPr>
          <w:rFonts w:ascii="Arial" w:hAnsi="Arial" w:cs="Arial"/>
          <w:color w:val="002060"/>
        </w:rPr>
        <w:t xml:space="preserve">for Seavest Trading, hereby appoint you, ______________, as the </w:t>
      </w:r>
      <w:r w:rsidRPr="00AF141B">
        <w:rPr>
          <w:rFonts w:ascii="Arial" w:hAnsi="Arial" w:cs="Arial"/>
          <w:b/>
          <w:color w:val="002060"/>
        </w:rPr>
        <w:t>Work Permit Issuing Officer.</w:t>
      </w:r>
    </w:p>
    <w:p w:rsidR="0087276A" w:rsidRPr="00AF141B" w:rsidRDefault="0087276A" w:rsidP="0087276A">
      <w:pPr>
        <w:jc w:val="both"/>
        <w:rPr>
          <w:rFonts w:ascii="Arial" w:hAnsi="Arial" w:cs="Arial"/>
          <w:b/>
          <w:color w:val="002060"/>
        </w:rPr>
      </w:pPr>
    </w:p>
    <w:p w:rsidR="0087276A" w:rsidRPr="00AF141B" w:rsidRDefault="0087276A" w:rsidP="0087276A">
      <w:pPr>
        <w:pStyle w:val="Heading3"/>
        <w:rPr>
          <w:rFonts w:ascii="Arial" w:hAnsi="Arial" w:cs="Arial"/>
          <w:color w:val="002060"/>
        </w:rPr>
      </w:pPr>
      <w:r w:rsidRPr="00AF141B">
        <w:rPr>
          <w:rFonts w:ascii="Arial" w:hAnsi="Arial" w:cs="Arial"/>
          <w:color w:val="002060"/>
        </w:rPr>
        <w:t>The following will be your duties and responsibilities: -</w:t>
      </w:r>
    </w:p>
    <w:p w:rsidR="0087276A" w:rsidRPr="00AF141B" w:rsidRDefault="0087276A" w:rsidP="0087276A">
      <w:pPr>
        <w:rPr>
          <w:rFonts w:ascii="Arial" w:hAnsi="Arial" w:cs="Arial"/>
          <w:color w:val="002060"/>
        </w:rPr>
      </w:pPr>
    </w:p>
    <w:p w:rsidR="0087276A" w:rsidRPr="00AF141B" w:rsidRDefault="0087276A" w:rsidP="00773680">
      <w:pPr>
        <w:numPr>
          <w:ilvl w:val="0"/>
          <w:numId w:val="49"/>
        </w:numPr>
        <w:rPr>
          <w:rFonts w:ascii="Arial" w:hAnsi="Arial" w:cs="Arial"/>
          <w:color w:val="002060"/>
        </w:rPr>
      </w:pPr>
      <w:r w:rsidRPr="00AF141B">
        <w:rPr>
          <w:rFonts w:ascii="Arial" w:hAnsi="Arial" w:cs="Arial"/>
          <w:color w:val="002060"/>
        </w:rPr>
        <w:t xml:space="preserve">Conduct a work permit survey to establish if the following types of work apply to the premises: </w:t>
      </w:r>
    </w:p>
    <w:p w:rsidR="0087276A" w:rsidRPr="00AF141B" w:rsidRDefault="0087276A" w:rsidP="00773680">
      <w:pPr>
        <w:numPr>
          <w:ilvl w:val="0"/>
          <w:numId w:val="50"/>
        </w:numPr>
        <w:rPr>
          <w:rFonts w:ascii="Arial" w:hAnsi="Arial" w:cs="Arial"/>
          <w:color w:val="002060"/>
        </w:rPr>
      </w:pPr>
      <w:r w:rsidRPr="00AF141B">
        <w:rPr>
          <w:rFonts w:ascii="Arial" w:hAnsi="Arial" w:cs="Arial"/>
          <w:color w:val="002060"/>
        </w:rPr>
        <w:t xml:space="preserve">Any work on a roof </w:t>
      </w:r>
    </w:p>
    <w:p w:rsidR="0087276A" w:rsidRPr="00AF141B" w:rsidRDefault="0087276A" w:rsidP="00773680">
      <w:pPr>
        <w:numPr>
          <w:ilvl w:val="0"/>
          <w:numId w:val="50"/>
        </w:numPr>
        <w:rPr>
          <w:rFonts w:ascii="Arial" w:hAnsi="Arial" w:cs="Arial"/>
          <w:color w:val="002060"/>
        </w:rPr>
      </w:pPr>
      <w:r w:rsidRPr="00AF141B">
        <w:rPr>
          <w:rFonts w:ascii="Arial" w:hAnsi="Arial" w:cs="Arial"/>
          <w:color w:val="002060"/>
        </w:rPr>
        <w:t xml:space="preserve">Any electrical installation work </w:t>
      </w:r>
    </w:p>
    <w:p w:rsidR="0087276A" w:rsidRPr="00AF141B" w:rsidRDefault="0087276A" w:rsidP="00773680">
      <w:pPr>
        <w:numPr>
          <w:ilvl w:val="0"/>
          <w:numId w:val="50"/>
        </w:numPr>
        <w:rPr>
          <w:rFonts w:ascii="Arial" w:hAnsi="Arial" w:cs="Arial"/>
          <w:color w:val="002060"/>
        </w:rPr>
      </w:pPr>
      <w:r w:rsidRPr="00AF141B">
        <w:rPr>
          <w:rFonts w:ascii="Arial" w:hAnsi="Arial" w:cs="Arial"/>
          <w:color w:val="002060"/>
        </w:rPr>
        <w:t xml:space="preserve">Any work necessitating the use of scaffolding </w:t>
      </w:r>
    </w:p>
    <w:p w:rsidR="0087276A" w:rsidRPr="00AF141B" w:rsidRDefault="0087276A" w:rsidP="00773680">
      <w:pPr>
        <w:numPr>
          <w:ilvl w:val="0"/>
          <w:numId w:val="50"/>
        </w:numPr>
        <w:rPr>
          <w:rFonts w:ascii="Arial" w:hAnsi="Arial" w:cs="Arial"/>
          <w:color w:val="002060"/>
        </w:rPr>
      </w:pPr>
      <w:r w:rsidRPr="00AF141B">
        <w:rPr>
          <w:rFonts w:ascii="Arial" w:hAnsi="Arial" w:cs="Arial"/>
          <w:color w:val="002060"/>
        </w:rPr>
        <w:t xml:space="preserve">Any work in a confined space </w:t>
      </w:r>
    </w:p>
    <w:p w:rsidR="0087276A" w:rsidRPr="00AF141B" w:rsidRDefault="0087276A" w:rsidP="00773680">
      <w:pPr>
        <w:numPr>
          <w:ilvl w:val="0"/>
          <w:numId w:val="50"/>
        </w:numPr>
        <w:rPr>
          <w:rFonts w:ascii="Arial" w:hAnsi="Arial" w:cs="Arial"/>
          <w:color w:val="002060"/>
        </w:rPr>
      </w:pPr>
      <w:r w:rsidRPr="00AF141B">
        <w:rPr>
          <w:rFonts w:ascii="Arial" w:hAnsi="Arial" w:cs="Arial"/>
          <w:color w:val="002060"/>
        </w:rPr>
        <w:t xml:space="preserve">Any work on pressurized pipelines </w:t>
      </w:r>
    </w:p>
    <w:p w:rsidR="0087276A" w:rsidRPr="00AF141B" w:rsidRDefault="0087276A" w:rsidP="00773680">
      <w:pPr>
        <w:numPr>
          <w:ilvl w:val="0"/>
          <w:numId w:val="50"/>
        </w:numPr>
        <w:rPr>
          <w:rFonts w:ascii="Arial" w:hAnsi="Arial" w:cs="Arial"/>
          <w:color w:val="002060"/>
        </w:rPr>
      </w:pPr>
      <w:r w:rsidRPr="00AF141B">
        <w:rPr>
          <w:rFonts w:ascii="Arial" w:hAnsi="Arial" w:cs="Arial"/>
          <w:color w:val="002060"/>
        </w:rPr>
        <w:t xml:space="preserve">Any welding work which has not been exempted in writing </w:t>
      </w:r>
    </w:p>
    <w:p w:rsidR="0087276A" w:rsidRPr="00AF141B" w:rsidRDefault="0087276A" w:rsidP="00773680">
      <w:pPr>
        <w:numPr>
          <w:ilvl w:val="0"/>
          <w:numId w:val="50"/>
        </w:numPr>
        <w:rPr>
          <w:rFonts w:ascii="Arial" w:hAnsi="Arial" w:cs="Arial"/>
          <w:color w:val="002060"/>
        </w:rPr>
      </w:pPr>
      <w:r w:rsidRPr="00AF141B">
        <w:rPr>
          <w:rFonts w:ascii="Arial" w:hAnsi="Arial" w:cs="Arial"/>
          <w:color w:val="002060"/>
        </w:rPr>
        <w:t xml:space="preserve">Any hot work </w:t>
      </w:r>
    </w:p>
    <w:p w:rsidR="0087276A" w:rsidRPr="00AF141B" w:rsidRDefault="0087276A" w:rsidP="00773680">
      <w:pPr>
        <w:numPr>
          <w:ilvl w:val="0"/>
          <w:numId w:val="50"/>
        </w:numPr>
        <w:rPr>
          <w:rFonts w:ascii="Arial" w:hAnsi="Arial" w:cs="Arial"/>
          <w:color w:val="002060"/>
        </w:rPr>
      </w:pPr>
      <w:r w:rsidRPr="00AF141B">
        <w:rPr>
          <w:rFonts w:ascii="Arial" w:hAnsi="Arial" w:cs="Arial"/>
          <w:color w:val="002060"/>
        </w:rPr>
        <w:t xml:space="preserve">Any cold work </w:t>
      </w:r>
    </w:p>
    <w:p w:rsidR="0087276A" w:rsidRPr="00AF141B" w:rsidRDefault="0087276A" w:rsidP="00773680">
      <w:pPr>
        <w:numPr>
          <w:ilvl w:val="0"/>
          <w:numId w:val="49"/>
        </w:numPr>
        <w:rPr>
          <w:rFonts w:ascii="Arial" w:hAnsi="Arial" w:cs="Arial"/>
          <w:color w:val="002060"/>
        </w:rPr>
      </w:pPr>
      <w:r w:rsidRPr="00AF141B">
        <w:rPr>
          <w:rFonts w:ascii="Arial" w:hAnsi="Arial" w:cs="Arial"/>
          <w:color w:val="002060"/>
        </w:rPr>
        <w:t>Record your findings on the survey form, noting whether the work can be safely undertaken.</w:t>
      </w:r>
    </w:p>
    <w:p w:rsidR="0087276A" w:rsidRPr="00AF141B" w:rsidRDefault="0087276A" w:rsidP="00773680">
      <w:pPr>
        <w:numPr>
          <w:ilvl w:val="0"/>
          <w:numId w:val="49"/>
        </w:numPr>
        <w:rPr>
          <w:rFonts w:ascii="Arial" w:hAnsi="Arial" w:cs="Arial"/>
          <w:color w:val="002060"/>
        </w:rPr>
      </w:pPr>
      <w:r w:rsidRPr="00AF141B">
        <w:rPr>
          <w:rFonts w:ascii="Arial" w:hAnsi="Arial" w:cs="Arial"/>
          <w:color w:val="002060"/>
        </w:rPr>
        <w:t xml:space="preserve">Ensure that the correct permits are issued and appropriately approved / signed. </w:t>
      </w:r>
    </w:p>
    <w:p w:rsidR="0087276A" w:rsidRPr="00AF141B" w:rsidRDefault="0087276A" w:rsidP="00773680">
      <w:pPr>
        <w:numPr>
          <w:ilvl w:val="0"/>
          <w:numId w:val="49"/>
        </w:numPr>
        <w:rPr>
          <w:rFonts w:ascii="Arial" w:hAnsi="Arial" w:cs="Arial"/>
          <w:color w:val="002060"/>
        </w:rPr>
      </w:pPr>
      <w:r w:rsidRPr="00AF141B">
        <w:rPr>
          <w:rFonts w:ascii="Arial" w:hAnsi="Arial" w:cs="Arial"/>
          <w:color w:val="002060"/>
        </w:rPr>
        <w:t xml:space="preserve">Ensure that the permits and forms are filed appropriately. </w:t>
      </w:r>
    </w:p>
    <w:p w:rsidR="0087276A" w:rsidRPr="00AF141B" w:rsidRDefault="0087276A" w:rsidP="0087276A">
      <w:pPr>
        <w:rPr>
          <w:rFonts w:ascii="Arial" w:hAnsi="Arial" w:cs="Arial"/>
          <w:color w:val="002060"/>
        </w:rPr>
      </w:pPr>
      <w:r w:rsidRPr="00AF141B">
        <w:rPr>
          <w:rFonts w:ascii="Arial" w:hAnsi="Arial" w:cs="Arial"/>
          <w:color w:val="002060"/>
        </w:rPr>
        <w:t xml:space="preserve"> </w:t>
      </w:r>
    </w:p>
    <w:p w:rsidR="0087276A" w:rsidRPr="00AF141B" w:rsidRDefault="0087276A" w:rsidP="0087276A">
      <w:pPr>
        <w:rPr>
          <w:rFonts w:ascii="Arial" w:hAnsi="Arial" w:cs="Arial"/>
          <w:color w:val="002060"/>
        </w:rPr>
      </w:pPr>
      <w:r w:rsidRPr="00AF141B">
        <w:rPr>
          <w:rFonts w:ascii="Arial" w:hAnsi="Arial" w:cs="Arial"/>
          <w:color w:val="002060"/>
        </w:rPr>
        <w:t xml:space="preserve">Position valid from </w:t>
      </w:r>
      <w:r w:rsidRPr="00AF141B">
        <w:rPr>
          <w:rFonts w:ascii="Arial" w:hAnsi="Arial" w:cs="Arial"/>
          <w:b/>
          <w:color w:val="002060"/>
        </w:rPr>
        <w:t>1</w:t>
      </w:r>
      <w:r w:rsidRPr="00AF141B">
        <w:rPr>
          <w:rFonts w:ascii="Arial" w:hAnsi="Arial" w:cs="Arial"/>
          <w:b/>
          <w:color w:val="002060"/>
          <w:vertAlign w:val="superscript"/>
        </w:rPr>
        <w:t>st</w:t>
      </w:r>
      <w:r w:rsidRPr="00AF141B">
        <w:rPr>
          <w:rFonts w:ascii="Arial" w:hAnsi="Arial" w:cs="Arial"/>
          <w:b/>
          <w:color w:val="002060"/>
        </w:rPr>
        <w:t xml:space="preserve"> January 2010</w:t>
      </w:r>
      <w:r w:rsidRPr="00AF141B">
        <w:rPr>
          <w:rFonts w:ascii="Arial" w:hAnsi="Arial" w:cs="Arial"/>
          <w:color w:val="002060"/>
        </w:rPr>
        <w:t xml:space="preserve"> until </w:t>
      </w:r>
      <w:r w:rsidRPr="00AF141B">
        <w:rPr>
          <w:rFonts w:ascii="Arial" w:hAnsi="Arial" w:cs="Arial"/>
          <w:b/>
          <w:color w:val="002060"/>
        </w:rPr>
        <w:t>31</w:t>
      </w:r>
      <w:r w:rsidRPr="00AF141B">
        <w:rPr>
          <w:rFonts w:ascii="Arial" w:hAnsi="Arial" w:cs="Arial"/>
          <w:b/>
          <w:color w:val="002060"/>
          <w:vertAlign w:val="superscript"/>
        </w:rPr>
        <w:t>st</w:t>
      </w:r>
      <w:r w:rsidRPr="00AF141B">
        <w:rPr>
          <w:rFonts w:ascii="Arial" w:hAnsi="Arial" w:cs="Arial"/>
          <w:b/>
          <w:color w:val="002060"/>
        </w:rPr>
        <w:t xml:space="preserve"> December 2013</w:t>
      </w:r>
      <w:r w:rsidRPr="00AF141B">
        <w:rPr>
          <w:rFonts w:ascii="Arial" w:hAnsi="Arial" w:cs="Arial"/>
          <w:color w:val="002060"/>
        </w:rPr>
        <w:t>.</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____________________</w:t>
      </w:r>
    </w:p>
    <w:p w:rsidR="0087276A" w:rsidRPr="00AF141B" w:rsidRDefault="0087276A" w:rsidP="0087276A">
      <w:pPr>
        <w:rPr>
          <w:rFonts w:ascii="Arial" w:hAnsi="Arial" w:cs="Arial"/>
          <w:b/>
          <w:color w:val="002060"/>
        </w:rPr>
      </w:pPr>
      <w:r w:rsidRPr="00AF141B">
        <w:rPr>
          <w:rFonts w:ascii="Arial" w:hAnsi="Arial" w:cs="Arial"/>
          <w:b/>
          <w:color w:val="002060"/>
        </w:rPr>
        <w:t>DIRECTOR</w:t>
      </w:r>
    </w:p>
    <w:p w:rsidR="0087276A" w:rsidRPr="00AF141B" w:rsidRDefault="0087276A" w:rsidP="0087276A">
      <w:pPr>
        <w:rPr>
          <w:rFonts w:ascii="Arial" w:hAnsi="Arial" w:cs="Arial"/>
          <w:color w:val="002060"/>
        </w:rPr>
      </w:pP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Please confirm your acceptance of this appointment by completing the following:</w:t>
      </w:r>
    </w:p>
    <w:p w:rsidR="0087276A" w:rsidRPr="00AF141B" w:rsidRDefault="0087276A" w:rsidP="0087276A">
      <w:pPr>
        <w:rPr>
          <w:rFonts w:ascii="Arial" w:hAnsi="Arial" w:cs="Arial"/>
          <w:color w:val="002060"/>
        </w:rPr>
      </w:pPr>
    </w:p>
    <w:p w:rsidR="0087276A" w:rsidRPr="00AF141B" w:rsidRDefault="0087276A" w:rsidP="0087276A">
      <w:pPr>
        <w:pStyle w:val="Heading2"/>
        <w:rPr>
          <w:rFonts w:ascii="Arial" w:hAnsi="Arial" w:cs="Arial"/>
          <w:color w:val="002060"/>
          <w:u w:val="single"/>
        </w:rPr>
      </w:pPr>
      <w:r w:rsidRPr="00AF141B">
        <w:rPr>
          <w:rFonts w:ascii="Arial" w:hAnsi="Arial" w:cs="Arial"/>
          <w:color w:val="002060"/>
          <w:u w:val="single"/>
        </w:rPr>
        <w:t>ACCEPTANCE</w:t>
      </w:r>
    </w:p>
    <w:p w:rsidR="0087276A" w:rsidRPr="00AF141B" w:rsidRDefault="0087276A" w:rsidP="0087276A">
      <w:pPr>
        <w:jc w:val="center"/>
        <w:rPr>
          <w:rFonts w:ascii="Arial" w:hAnsi="Arial" w:cs="Arial"/>
          <w:b/>
          <w:color w:val="002060"/>
        </w:rPr>
      </w:pPr>
    </w:p>
    <w:p w:rsidR="0087276A" w:rsidRPr="00AF141B" w:rsidRDefault="0087276A" w:rsidP="0087276A">
      <w:pPr>
        <w:rPr>
          <w:rFonts w:ascii="Arial" w:hAnsi="Arial" w:cs="Arial"/>
          <w:color w:val="002060"/>
        </w:rPr>
      </w:pPr>
      <w:r w:rsidRPr="00AF141B">
        <w:rPr>
          <w:rFonts w:ascii="Arial" w:hAnsi="Arial" w:cs="Arial"/>
          <w:color w:val="002060"/>
        </w:rPr>
        <w:t>I, ______________, understand the implications of this appointment as detailed above and confirm my acceptance.</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_______</w:t>
      </w:r>
      <w:r w:rsidR="002B18E6" w:rsidRPr="00AF141B">
        <w:rPr>
          <w:rFonts w:ascii="Arial" w:hAnsi="Arial" w:cs="Arial"/>
          <w:b/>
          <w:color w:val="002060"/>
        </w:rPr>
        <w:t>_________________________</w:t>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Pr="00AF141B">
        <w:rPr>
          <w:rFonts w:ascii="Arial" w:hAnsi="Arial" w:cs="Arial"/>
          <w:b/>
          <w:color w:val="002060"/>
        </w:rPr>
        <w:t>__________________</w:t>
      </w:r>
    </w:p>
    <w:p w:rsidR="0087276A" w:rsidRPr="00AF141B" w:rsidRDefault="0087276A" w:rsidP="0087276A">
      <w:pPr>
        <w:rPr>
          <w:rFonts w:ascii="Arial" w:hAnsi="Arial" w:cs="Arial"/>
          <w:color w:val="002060"/>
        </w:rPr>
      </w:pPr>
      <w:r w:rsidRPr="00AF141B">
        <w:rPr>
          <w:rFonts w:ascii="Arial" w:hAnsi="Arial" w:cs="Arial"/>
          <w:color w:val="002060"/>
        </w:rPr>
        <w:t xml:space="preserve"> </w:t>
      </w:r>
      <w:r w:rsidR="002B18E6" w:rsidRPr="00AF141B">
        <w:rPr>
          <w:rFonts w:ascii="Arial" w:hAnsi="Arial" w:cs="Arial"/>
          <w:color w:val="002060"/>
        </w:rPr>
        <w:t xml:space="preserve">             SIGNATURE  </w:t>
      </w:r>
      <w:r w:rsidR="002B18E6" w:rsidRPr="00AF141B">
        <w:rPr>
          <w:rFonts w:ascii="Arial" w:hAnsi="Arial" w:cs="Arial"/>
          <w:color w:val="002060"/>
        </w:rPr>
        <w:tab/>
      </w:r>
      <w:r w:rsidR="002B18E6" w:rsidRPr="00AF141B">
        <w:rPr>
          <w:rFonts w:ascii="Arial" w:hAnsi="Arial" w:cs="Arial"/>
          <w:color w:val="002060"/>
        </w:rPr>
        <w:tab/>
      </w:r>
      <w:r w:rsidR="002B18E6" w:rsidRPr="00AF141B">
        <w:rPr>
          <w:rFonts w:ascii="Arial" w:hAnsi="Arial" w:cs="Arial"/>
          <w:color w:val="002060"/>
        </w:rPr>
        <w:tab/>
      </w:r>
      <w:r w:rsidR="002B18E6" w:rsidRPr="00AF141B">
        <w:rPr>
          <w:rFonts w:ascii="Arial" w:hAnsi="Arial" w:cs="Arial"/>
          <w:color w:val="002060"/>
        </w:rPr>
        <w:tab/>
      </w:r>
      <w:r w:rsidR="002B18E6" w:rsidRPr="00AF141B">
        <w:rPr>
          <w:rFonts w:ascii="Arial" w:hAnsi="Arial" w:cs="Arial"/>
          <w:color w:val="002060"/>
        </w:rPr>
        <w:tab/>
      </w:r>
      <w:r w:rsidR="002B18E6" w:rsidRPr="00AF141B">
        <w:rPr>
          <w:rFonts w:ascii="Arial" w:hAnsi="Arial" w:cs="Arial"/>
          <w:color w:val="002060"/>
        </w:rPr>
        <w:tab/>
      </w:r>
      <w:r w:rsidR="002B18E6" w:rsidRPr="00AF141B">
        <w:rPr>
          <w:rFonts w:ascii="Arial" w:hAnsi="Arial" w:cs="Arial"/>
          <w:color w:val="002060"/>
        </w:rPr>
        <w:tab/>
      </w:r>
      <w:r w:rsidRPr="00AF141B">
        <w:rPr>
          <w:rFonts w:ascii="Arial" w:hAnsi="Arial" w:cs="Arial"/>
          <w:color w:val="002060"/>
        </w:rPr>
        <w:t>DATE</w:t>
      </w:r>
    </w:p>
    <w:p w:rsidR="0087276A" w:rsidRPr="00AF141B" w:rsidRDefault="0087276A" w:rsidP="0087276A">
      <w:pPr>
        <w:rPr>
          <w:rFonts w:ascii="Arial" w:hAnsi="Arial" w:cs="Arial"/>
          <w:color w:val="002060"/>
          <w:sz w:val="36"/>
          <w:szCs w:val="36"/>
        </w:rPr>
      </w:pPr>
    </w:p>
    <w:p w:rsidR="00663211" w:rsidRPr="00BA5006" w:rsidRDefault="0060774A" w:rsidP="00663211">
      <w:pPr>
        <w:rPr>
          <w:rFonts w:ascii="Arial" w:hAnsi="Arial" w:cs="Arial"/>
          <w:sz w:val="20"/>
          <w:szCs w:val="20"/>
        </w:rPr>
      </w:pPr>
      <w:r w:rsidRPr="0060774A">
        <w:rPr>
          <w:rFonts w:ascii="Arial" w:hAnsi="Arial" w:cs="Arial"/>
          <w:sz w:val="20"/>
          <w:szCs w:val="20"/>
        </w:rPr>
      </w:r>
      <w:r>
        <w:rPr>
          <w:rFonts w:ascii="Arial" w:hAnsi="Arial" w:cs="Arial"/>
          <w:sz w:val="20"/>
          <w:szCs w:val="20"/>
        </w:rPr>
        <w:pict>
          <v:group id="_x0000_s1181" editas="canvas" style="width:474.2pt;height:588.1pt;mso-position-horizontal-relative:char;mso-position-vertical-relative:line" coordsize="9484,11762">
            <o:lock v:ext="edit" aspectratio="t"/>
            <v:shape id="_x0000_s1180" type="#_x0000_t75" style="position:absolute;width:9484;height:11762" o:preferrelative="f">
              <v:fill o:detectmouseclick="t"/>
              <v:path o:extrusionok="t" o:connecttype="none"/>
              <o:lock v:ext="edit" text="t"/>
            </v:shape>
            <v:group id="_x0000_s1382" style="position:absolute;width:8861;height:10550" coordsize="8861,10550">
              <v:rect id="_x0000_s1182" style="position:absolute;left:892;width:7088;height:276;mso-wrap-style:none" filled="f" stroked="f">
                <v:textbox style="mso-fit-shape-to-text:t" inset="0,0,0,0">
                  <w:txbxContent>
                    <w:p w:rsidR="009C60D6" w:rsidRDefault="009C60D6">
                      <w:r>
                        <w:rPr>
                          <w:b/>
                          <w:bCs/>
                          <w:color w:val="000000"/>
                          <w:lang w:val="en-US"/>
                        </w:rPr>
                        <w:t>CONSTRUCTION VEHICLE AND MOBILE PLANT INSPECTOR</w:t>
                      </w:r>
                    </w:p>
                  </w:txbxContent>
                </v:textbox>
              </v:rect>
              <v:rect id="_x0000_s1183" style="position:absolute;left:7969;width:61;height:276;mso-wrap-style:none" filled="f" stroked="f">
                <v:textbox style="mso-fit-shape-to-text:t" inset="0,0,0,0">
                  <w:txbxContent>
                    <w:p w:rsidR="009C60D6" w:rsidRDefault="009C60D6">
                      <w:r>
                        <w:rPr>
                          <w:b/>
                          <w:bCs/>
                          <w:color w:val="000000"/>
                          <w:lang w:val="en-US"/>
                        </w:rPr>
                        <w:t xml:space="preserve"> </w:t>
                      </w:r>
                    </w:p>
                  </w:txbxContent>
                </v:textbox>
              </v:rect>
              <v:rect id="_x0000_s1184" style="position:absolute;left:4431;top:275;width:61;height:276;mso-wrap-style:none" filled="f" stroked="f">
                <v:textbox style="mso-fit-shape-to-text:t" inset="0,0,0,0">
                  <w:txbxContent>
                    <w:p w:rsidR="009C60D6" w:rsidRDefault="009C60D6">
                      <w:r>
                        <w:rPr>
                          <w:b/>
                          <w:bCs/>
                          <w:color w:val="000000"/>
                          <w:lang w:val="en-US"/>
                        </w:rPr>
                        <w:t xml:space="preserve"> </w:t>
                      </w:r>
                    </w:p>
                  </w:txbxContent>
                </v:textbox>
              </v:rect>
              <v:rect id="_x0000_s1185" style="position:absolute;left:2647;top:564;width:3895;height:276;mso-wrap-style:none" filled="f" stroked="f">
                <v:textbox style="mso-fit-shape-to-text:t" inset="0,0,0,0">
                  <w:txbxContent>
                    <w:p w:rsidR="009C60D6" w:rsidRDefault="009C60D6">
                      <w:r>
                        <w:rPr>
                          <w:b/>
                          <w:bCs/>
                          <w:color w:val="000000"/>
                          <w:lang w:val="en-US"/>
                        </w:rPr>
                        <w:t>GENERAL SAFETY REGULATION</w:t>
                      </w:r>
                    </w:p>
                  </w:txbxContent>
                </v:textbox>
              </v:rect>
              <v:rect id="_x0000_s1186" style="position:absolute;left:6214;top:564;width:61;height:276;mso-wrap-style:none" filled="f" stroked="f">
                <v:textbox style="mso-fit-shape-to-text:t" inset="0,0,0,0">
                  <w:txbxContent>
                    <w:p w:rsidR="009C60D6" w:rsidRDefault="009C60D6">
                      <w:r>
                        <w:rPr>
                          <w:b/>
                          <w:bCs/>
                          <w:color w:val="000000"/>
                          <w:lang w:val="en-US"/>
                        </w:rPr>
                        <w:t xml:space="preserve"> </w:t>
                      </w:r>
                    </w:p>
                  </w:txbxContent>
                </v:textbox>
              </v:rect>
              <v:rect id="_x0000_s1187" style="position:absolute;left:4431;top:819;width:61;height:276;mso-wrap-style:none" filled="f" stroked="f">
                <v:textbox style="mso-fit-shape-to-text:t" inset="0,0,0,0">
                  <w:txbxContent>
                    <w:p w:rsidR="009C60D6" w:rsidRDefault="009C60D6">
                      <w:r>
                        <w:rPr>
                          <w:b/>
                          <w:bCs/>
                          <w:color w:val="000000"/>
                          <w:lang w:val="en-US"/>
                        </w:rPr>
                        <w:t xml:space="preserve"> </w:t>
                      </w:r>
                    </w:p>
                  </w:txbxContent>
                </v:textbox>
              </v:rect>
              <v:rect id="_x0000_s1188" style="position:absolute;left:115;top:1068;width:2573;height:276;mso-wrap-style:none" filled="f" stroked="f">
                <v:textbox style="mso-fit-shape-to-text:t" inset="0,0,0,0">
                  <w:txbxContent>
                    <w:p w:rsidR="009C60D6" w:rsidRDefault="009C60D6">
                      <w:r>
                        <w:rPr>
                          <w:color w:val="000000"/>
                          <w:lang w:val="en-US"/>
                        </w:rPr>
                        <w:t xml:space="preserve">Construction regulation 21 </w:t>
                      </w:r>
                    </w:p>
                  </w:txbxContent>
                </v:textbox>
              </v:rect>
              <v:rect id="_x0000_s1189" style="position:absolute;left:2743;top:1068;width:61;height:276;mso-wrap-style:none" filled="f" stroked="f">
                <v:textbox style="mso-fit-shape-to-text:t" inset="0,0,0,0">
                  <w:txbxContent>
                    <w:p w:rsidR="009C60D6" w:rsidRDefault="009C60D6">
                      <w:r>
                        <w:rPr>
                          <w:color w:val="000000"/>
                          <w:lang w:val="en-US"/>
                        </w:rPr>
                        <w:t xml:space="preserve"> </w:t>
                      </w:r>
                    </w:p>
                  </w:txbxContent>
                </v:textbox>
              </v:rect>
              <v:rect id="_x0000_s1190" style="position:absolute;left:115;top:1348;width:61;height:276;mso-wrap-style:none" filled="f" stroked="f">
                <v:textbox style="mso-fit-shape-to-text:t" inset="0,0,0,0">
                  <w:txbxContent>
                    <w:p w:rsidR="009C60D6" w:rsidRDefault="009C60D6">
                      <w:r>
                        <w:rPr>
                          <w:color w:val="000000"/>
                          <w:lang w:val="en-US"/>
                        </w:rPr>
                        <w:t xml:space="preserve"> </w:t>
                      </w:r>
                    </w:p>
                  </w:txbxContent>
                </v:textbox>
              </v:rect>
              <v:rect id="_x0000_s1191" style="position:absolute;left:115;top:1622;width:8225;height:276;mso-wrap-style:none" filled="f" stroked="f">
                <v:textbox style="mso-fit-shape-to-text:t" inset="0,0,0,0">
                  <w:txbxContent>
                    <w:p w:rsidR="009C60D6" w:rsidRDefault="009C60D6">
                      <w:r>
                        <w:rPr>
                          <w:color w:val="000000"/>
                          <w:lang w:val="en-US"/>
                        </w:rPr>
                        <w:t>REG. 21.(1) A contractor shall ensure that all construction vehicles and mobile plants</w:t>
                      </w:r>
                    </w:p>
                  </w:txbxContent>
                </v:textbox>
              </v:rect>
              <v:rect id="_x0000_s1192" style="position:absolute;left:8324;top:1622;width:80;height:276;mso-wrap-style:none" filled="f" stroked="f">
                <v:textbox style="mso-fit-shape-to-text:t" inset="0,0,0,0">
                  <w:txbxContent>
                    <w:p w:rsidR="009C60D6" w:rsidRDefault="009C60D6">
                      <w:r>
                        <w:rPr>
                          <w:color w:val="000000"/>
                          <w:lang w:val="en-US"/>
                        </w:rPr>
                        <w:t>-</w:t>
                      </w:r>
                    </w:p>
                  </w:txbxContent>
                </v:textbox>
              </v:rect>
              <v:rect id="_x0000_s1193" style="position:absolute;left:8406;top:1622;width:61;height:276;mso-wrap-style:none" filled="f" stroked="f">
                <v:textbox style="mso-fit-shape-to-text:t" inset="0,0,0,0">
                  <w:txbxContent>
                    <w:p w:rsidR="009C60D6" w:rsidRDefault="009C60D6">
                      <w:r>
                        <w:rPr>
                          <w:color w:val="000000"/>
                          <w:lang w:val="en-US"/>
                        </w:rPr>
                        <w:t xml:space="preserve"> </w:t>
                      </w:r>
                    </w:p>
                  </w:txbxContent>
                </v:textbox>
              </v:rect>
              <v:rect id="_x0000_s1194" style="position:absolute;left:115;top:1901;width:61;height:276;mso-wrap-style:none" filled="f" stroked="f">
                <v:textbox style="mso-fit-shape-to-text:t" inset="0,0,0,0">
                  <w:txbxContent>
                    <w:p w:rsidR="009C60D6" w:rsidRDefault="009C60D6">
                      <w:r>
                        <w:rPr>
                          <w:color w:val="000000"/>
                          <w:lang w:val="en-US"/>
                        </w:rPr>
                        <w:t xml:space="preserve"> </w:t>
                      </w:r>
                    </w:p>
                  </w:txbxContent>
                </v:textbox>
              </v:rect>
              <v:rect id="_x0000_s1195" style="position:absolute;left:115;top:2176;width:481;height:276;mso-wrap-style:none" filled="f" stroked="f">
                <v:textbox style="mso-fit-shape-to-text:t" inset="0,0,0,0">
                  <w:txbxContent>
                    <w:p w:rsidR="009C60D6" w:rsidRDefault="009C60D6">
                      <w:r>
                        <w:rPr>
                          <w:color w:val="000000"/>
                          <w:lang w:val="en-US"/>
                        </w:rPr>
                        <w:t>REG</w:t>
                      </w:r>
                    </w:p>
                  </w:txbxContent>
                </v:textbox>
              </v:rect>
              <v:rect id="_x0000_s1196" style="position:absolute;left:595;top:2176;width:5246;height:276;mso-wrap-style:none" filled="f" stroked="f">
                <v:textbox style="mso-fit-shape-to-text:t" inset="0,0,0,0">
                  <w:txbxContent>
                    <w:p w:rsidR="009C60D6" w:rsidRDefault="009C60D6">
                      <w:r>
                        <w:rPr>
                          <w:color w:val="000000"/>
                          <w:lang w:val="en-US"/>
                        </w:rPr>
                        <w:t>. 21. (1)(j) are on a daily basis inspected prior to use, b</w:t>
                      </w:r>
                    </w:p>
                  </w:txbxContent>
                </v:textbox>
              </v:rect>
              <v:rect id="_x0000_s1197" style="position:absolute;left:5840;top:2176;width:2900;height:276;mso-wrap-style:none" filled="f" stroked="f">
                <v:textbox style="mso-fit-shape-to-text:t" inset="0,0,0,0">
                  <w:txbxContent>
                    <w:p w:rsidR="009C60D6" w:rsidRDefault="009C60D6">
                      <w:r>
                        <w:rPr>
                          <w:color w:val="000000"/>
                          <w:lang w:val="en-US"/>
                        </w:rPr>
                        <w:t xml:space="preserve">y a competent person who has </w:t>
                      </w:r>
                    </w:p>
                  </w:txbxContent>
                </v:textbox>
              </v:rect>
              <v:rect id="_x0000_s1198" style="position:absolute;left:115;top:2455;width:8185;height:276;mso-wrap-style:none" filled="f" stroked="f">
                <v:textbox style="mso-fit-shape-to-text:t" inset="0,0,0,0">
                  <w:txbxContent>
                    <w:p w:rsidR="009C60D6" w:rsidRDefault="009C60D6">
                      <w:r>
                        <w:rPr>
                          <w:color w:val="000000"/>
                          <w:lang w:val="en-US"/>
                        </w:rPr>
                        <w:t>been appointed in writing and the findings of such inspection is recorded in a register</w:t>
                      </w:r>
                    </w:p>
                  </w:txbxContent>
                </v:textbox>
              </v:rect>
              <v:rect id="_x0000_s1199" style="position:absolute;left:8290;top:2455;width:61;height:276;mso-wrap-style:none" filled="f" stroked="f">
                <v:textbox style="mso-fit-shape-to-text:t" inset="0,0,0,0">
                  <w:txbxContent>
                    <w:p w:rsidR="009C60D6" w:rsidRDefault="009C60D6">
                      <w:r>
                        <w:rPr>
                          <w:color w:val="000000"/>
                          <w:lang w:val="en-US"/>
                        </w:rPr>
                        <w:t xml:space="preserve"> </w:t>
                      </w:r>
                    </w:p>
                  </w:txbxContent>
                </v:textbox>
              </v:rect>
              <v:rect id="_x0000_s1200" style="position:absolute;left:115;top:2725;width:51;height:276;mso-wrap-style:none" filled="f" stroked="f">
                <v:textbox style="mso-fit-shape-to-text:t" inset="0,0,0,0">
                  <w:txbxContent>
                    <w:p w:rsidR="009C60D6" w:rsidRDefault="009C60D6">
                      <w:r>
                        <w:rPr>
                          <w:color w:val="000000"/>
                          <w:sz w:val="20"/>
                          <w:szCs w:val="20"/>
                          <w:lang w:val="en-US"/>
                        </w:rPr>
                        <w:t xml:space="preserve"> </w:t>
                      </w:r>
                    </w:p>
                  </w:txbxContent>
                </v:textbox>
              </v:rect>
              <v:rect id="_x0000_s1201" style="position:absolute;left:168;top:2725;width:51;height:276;mso-wrap-style:none" filled="f" stroked="f">
                <v:textbox style="mso-fit-shape-to-text:t" inset="0,0,0,0">
                  <w:txbxContent>
                    <w:p w:rsidR="009C60D6" w:rsidRDefault="009C60D6">
                      <w:r>
                        <w:rPr>
                          <w:color w:val="000000"/>
                          <w:sz w:val="20"/>
                          <w:szCs w:val="20"/>
                          <w:lang w:val="en-US"/>
                        </w:rPr>
                        <w:t xml:space="preserve"> </w:t>
                      </w:r>
                    </w:p>
                  </w:txbxContent>
                </v:textbox>
              </v:rect>
              <v:rect id="_x0000_s1202" style="position:absolute;left:4431;top:2961;width:61;height:276;mso-wrap-style:none" filled="f" stroked="f">
                <v:textbox style="mso-fit-shape-to-text:t" inset="0,0,0,0">
                  <w:txbxContent>
                    <w:p w:rsidR="009C60D6" w:rsidRDefault="009C60D6">
                      <w:r>
                        <w:rPr>
                          <w:color w:val="000000"/>
                          <w:lang w:val="en-US"/>
                        </w:rPr>
                        <w:t xml:space="preserve"> </w:t>
                      </w:r>
                    </w:p>
                  </w:txbxContent>
                </v:textbox>
              </v:rect>
              <v:rect id="_x0000_s1203" style="position:absolute;left:115;top:3240;width:61;height:276;mso-wrap-style:none" filled="f" stroked="f">
                <v:textbox style="mso-fit-shape-to-text:t" inset="0,0,0,0">
                  <w:txbxContent>
                    <w:p w:rsidR="009C60D6" w:rsidRDefault="009C60D6">
                      <w:r>
                        <w:rPr>
                          <w:color w:val="000000"/>
                          <w:lang w:val="en-US"/>
                        </w:rPr>
                        <w:t xml:space="preserve"> </w:t>
                      </w:r>
                    </w:p>
                  </w:txbxContent>
                </v:textbox>
              </v:rect>
              <v:rect id="_x0000_s1204" style="position:absolute;left:4431;top:3514;width:61;height:276;mso-wrap-style:none" filled="f" stroked="f">
                <v:textbox style="mso-fit-shape-to-text:t" inset="0,0,0,0">
                  <w:txbxContent>
                    <w:p w:rsidR="009C60D6" w:rsidRDefault="009C60D6">
                      <w:r>
                        <w:rPr>
                          <w:color w:val="000000"/>
                          <w:lang w:val="en-US"/>
                        </w:rPr>
                        <w:t xml:space="preserve"> </w:t>
                      </w:r>
                    </w:p>
                  </w:txbxContent>
                </v:textbox>
              </v:rect>
              <v:rect id="_x0000_s1205" style="position:absolute;top:554;width:10;height:9" fillcolor="black" stroked="f"/>
              <v:line id="_x0000_s1206" style="position:absolute" from="0,554" to="10,555" strokeweight="0"/>
              <v:line id="_x0000_s1207" style="position:absolute" from="0,554" to="1,563" strokeweight="0"/>
              <v:rect id="_x0000_s1208" style="position:absolute;top:554;width:10;height:9" fillcolor="black" stroked="f"/>
              <v:line id="_x0000_s1209" style="position:absolute" from="0,554" to="10,555" strokeweight="0"/>
              <v:line id="_x0000_s1210" style="position:absolute" from="0,554" to="1,563" strokeweight="0"/>
              <v:rect id="_x0000_s1211" style="position:absolute;left:10;top:554;width:8841;height:9" fillcolor="black" stroked="f"/>
              <v:line id="_x0000_s1212" style="position:absolute" from="10,554" to="8851,555" strokeweight="0"/>
              <v:rect id="_x0000_s1213" style="position:absolute;left:8851;top:554;width:10;height:9" fillcolor="black" stroked="f"/>
              <v:line id="_x0000_s1214" style="position:absolute" from="8851,554" to="8861,555" strokeweight="0"/>
              <v:line id="_x0000_s1215" style="position:absolute" from="8851,554" to="8852,563" strokeweight="0"/>
              <v:rect id="_x0000_s1216" style="position:absolute;left:8851;top:554;width:10;height:9" fillcolor="black" stroked="f"/>
              <v:line id="_x0000_s1217" style="position:absolute" from="8851,554" to="8861,555" strokeweight="0"/>
              <v:line id="_x0000_s1218" style="position:absolute" from="8851,554" to="8852,563" strokeweight="0"/>
              <v:rect id="_x0000_s1219" style="position:absolute;top:563;width:10;height:3231" fillcolor="black" stroked="f"/>
              <v:line id="_x0000_s1220" style="position:absolute" from="0,563" to="1,3794" strokeweight="0"/>
              <v:rect id="_x0000_s1221" style="position:absolute;left:8851;top:563;width:10;height:3231" fillcolor="black" stroked="f"/>
              <v:line id="_x0000_s1222" style="position:absolute" from="8851,563" to="8852,3794" strokeweight="0"/>
              <v:rect id="_x0000_s1223" style="position:absolute;left:115;top:3803;width:3020;height:276;mso-wrap-style:none" filled="f" stroked="f">
                <v:textbox style="mso-fit-shape-to-text:t" inset="0,0,0,0">
                  <w:txbxContent>
                    <w:p w:rsidR="009C60D6" w:rsidRDefault="009C60D6">
                      <w:r>
                        <w:rPr>
                          <w:color w:val="000000"/>
                          <w:lang w:val="en-US"/>
                        </w:rPr>
                        <w:t xml:space="preserve">I,    ______________________  </w:t>
                      </w:r>
                    </w:p>
                  </w:txbxContent>
                </v:textbox>
              </v:rect>
              <v:rect id="_x0000_s1224" style="position:absolute;left:3256;top:3803;width:5420;height:276;mso-wrap-style:none" filled="f" stroked="f">
                <v:textbox style="mso-fit-shape-to-text:t" inset="0,0,0,0">
                  <w:txbxContent>
                    <w:p w:rsidR="009C60D6" w:rsidRDefault="009C60D6">
                      <w:r>
                        <w:rPr>
                          <w:color w:val="000000"/>
                          <w:lang w:val="en-US"/>
                        </w:rPr>
                        <w:t>(Employer) for,  ______________________ (Company)</w:t>
                      </w:r>
                    </w:p>
                  </w:txbxContent>
                </v:textbox>
              </v:rect>
              <v:rect id="_x0000_s1225" style="position:absolute;left:8660;top:3803;width:61;height:276;mso-wrap-style:none" filled="f" stroked="f">
                <v:textbox style="mso-fit-shape-to-text:t" inset="0,0,0,0">
                  <w:txbxContent>
                    <w:p w:rsidR="009C60D6" w:rsidRDefault="009C60D6">
                      <w:r>
                        <w:rPr>
                          <w:color w:val="000000"/>
                          <w:lang w:val="en-US"/>
                        </w:rPr>
                        <w:t xml:space="preserve"> </w:t>
                      </w:r>
                    </w:p>
                  </w:txbxContent>
                </v:textbox>
              </v:rect>
              <v:rect id="_x0000_s1226" style="position:absolute;left:115;top:4078;width:5220;height:276;mso-wrap-style:none" filled="f" stroked="f">
                <v:textbox style="mso-fit-shape-to-text:t" inset="0,0,0,0">
                  <w:txbxContent>
                    <w:p w:rsidR="009C60D6" w:rsidRDefault="009C60D6">
                      <w:r>
                        <w:rPr>
                          <w:color w:val="000000"/>
                          <w:lang w:val="en-US"/>
                        </w:rPr>
                        <w:t>do hereby designate / nominate,        ______________</w:t>
                      </w:r>
                    </w:p>
                  </w:txbxContent>
                </v:textbox>
              </v:rect>
              <v:rect id="_x0000_s1227" style="position:absolute;left:5327;top:4078;width:2886;height:276;mso-wrap-style:none" filled="f" stroked="f">
                <v:textbox style="mso-fit-shape-to-text:t" inset="0,0,0,0">
                  <w:txbxContent>
                    <w:p w:rsidR="009C60D6" w:rsidRDefault="009C60D6">
                      <w:r>
                        <w:rPr>
                          <w:color w:val="000000"/>
                          <w:lang w:val="en-US"/>
                        </w:rPr>
                        <w:t>_________( Employee)as the,</w:t>
                      </w:r>
                    </w:p>
                  </w:txbxContent>
                </v:textbox>
              </v:rect>
              <v:rect id="_x0000_s1228" style="position:absolute;left:8209;top:4078;width:61;height:276;mso-wrap-style:none" filled="f" stroked="f">
                <v:textbox style="mso-fit-shape-to-text:t" inset="0,0,0,0">
                  <w:txbxContent>
                    <w:p w:rsidR="009C60D6" w:rsidRDefault="009C60D6">
                      <w:r>
                        <w:rPr>
                          <w:color w:val="000000"/>
                          <w:lang w:val="en-US"/>
                        </w:rPr>
                        <w:t xml:space="preserve"> </w:t>
                      </w:r>
                    </w:p>
                  </w:txbxContent>
                </v:textbox>
              </v:rect>
              <v:rect id="_x0000_s1229" style="position:absolute;left:115;top:4357;width:6333;height:276;mso-wrap-style:none" filled="f" stroked="f">
                <v:textbox style="mso-fit-shape-to-text:t" inset="0,0,0,0">
                  <w:txbxContent>
                    <w:p w:rsidR="009C60D6" w:rsidRDefault="009C60D6">
                      <w:r>
                        <w:rPr>
                          <w:color w:val="000000"/>
                          <w:lang w:val="en-US"/>
                        </w:rPr>
                        <w:t>Supervisor Of Construction Work at the following premises / site.</w:t>
                      </w:r>
                    </w:p>
                  </w:txbxContent>
                </v:textbox>
              </v:rect>
              <v:rect id="_x0000_s1230" style="position:absolute;left:6444;top:4357;width:61;height:276;mso-wrap-style:none" filled="f" stroked="f">
                <v:textbox style="mso-fit-shape-to-text:t" inset="0,0,0,0">
                  <w:txbxContent>
                    <w:p w:rsidR="009C60D6" w:rsidRDefault="009C60D6">
                      <w:r>
                        <w:rPr>
                          <w:color w:val="000000"/>
                          <w:lang w:val="en-US"/>
                        </w:rPr>
                        <w:t xml:space="preserve"> </w:t>
                      </w:r>
                    </w:p>
                  </w:txbxContent>
                </v:textbox>
              </v:rect>
              <v:rect id="_x0000_s1231" style="position:absolute;left:4431;top:4631;width:61;height:276;mso-wrap-style:none" filled="f" stroked="f">
                <v:textbox style="mso-fit-shape-to-text:t" inset="0,0,0,0">
                  <w:txbxContent>
                    <w:p w:rsidR="009C60D6" w:rsidRDefault="009C60D6">
                      <w:r>
                        <w:rPr>
                          <w:color w:val="000000"/>
                          <w:lang w:val="en-US"/>
                        </w:rPr>
                        <w:t xml:space="preserve"> </w:t>
                      </w:r>
                    </w:p>
                  </w:txbxContent>
                </v:textbox>
              </v:rect>
              <v:rect id="_x0000_s1232" style="position:absolute;top:3794;width:10;height:10" fillcolor="black" stroked="f"/>
              <v:line id="_x0000_s1233" style="position:absolute" from="0,3794" to="10,3795" strokeweight="0"/>
              <v:line id="_x0000_s1234" style="position:absolute" from="0,3794" to="1,3804" strokeweight="0"/>
              <v:rect id="_x0000_s1235" style="position:absolute;left:10;top:3794;width:8841;height:10" fillcolor="black" stroked="f"/>
              <v:line id="_x0000_s1236" style="position:absolute" from="10,3794" to="8851,3795" strokeweight="0"/>
              <v:rect id="_x0000_s1237" style="position:absolute;left:8851;top:3794;width:10;height:10" fillcolor="black" stroked="f"/>
              <v:line id="_x0000_s1238" style="position:absolute" from="8851,3794" to="8861,3795" strokeweight="0"/>
              <v:line id="_x0000_s1239" style="position:absolute" from="8851,3794" to="8852,3804" strokeweight="0"/>
              <v:rect id="_x0000_s1240" style="position:absolute;top:3804;width:10;height:1107" fillcolor="black" stroked="f"/>
              <v:line id="_x0000_s1241" style="position:absolute" from="0,3804" to="1,4911" strokeweight="0"/>
              <v:rect id="_x0000_s1242" style="position:absolute;left:8851;top:3804;width:10;height:1107" fillcolor="black" stroked="f"/>
              <v:line id="_x0000_s1243" style="position:absolute" from="8851,3804" to="8852,4911" strokeweight="0"/>
              <v:rect id="_x0000_s1244" style="position:absolute;left:115;top:4920;width:61;height:276;mso-wrap-style:none" filled="f" stroked="f">
                <v:textbox style="mso-fit-shape-to-text:t" inset="0,0,0,0">
                  <w:txbxContent>
                    <w:p w:rsidR="009C60D6" w:rsidRDefault="009C60D6">
                      <w:r>
                        <w:rPr>
                          <w:color w:val="000000"/>
                          <w:lang w:val="en-US"/>
                        </w:rPr>
                        <w:t xml:space="preserve"> </w:t>
                      </w:r>
                    </w:p>
                  </w:txbxContent>
                </v:textbox>
              </v:rect>
              <v:rect id="_x0000_s1245" style="position:absolute;left:115;top:5195;width:3574;height:276;mso-wrap-style:none" filled="f" stroked="f">
                <v:textbox style="mso-fit-shape-to-text:t" inset="0,0,0,0">
                  <w:txbxContent>
                    <w:p w:rsidR="009C60D6" w:rsidRDefault="009C60D6">
                      <w:r>
                        <w:rPr>
                          <w:color w:val="000000"/>
                          <w:lang w:val="en-US"/>
                        </w:rPr>
                        <w:t>Period:  _______________________</w:t>
                      </w:r>
                    </w:p>
                  </w:txbxContent>
                </v:textbox>
              </v:rect>
              <v:rect id="_x0000_s1246" style="position:absolute;left:3687;top:5195;width:61;height:276;mso-wrap-style:none" filled="f" stroked="f">
                <v:textbox style="mso-fit-shape-to-text:t" inset="0,0,0,0">
                  <w:txbxContent>
                    <w:p w:rsidR="009C60D6" w:rsidRDefault="009C60D6">
                      <w:r>
                        <w:rPr>
                          <w:color w:val="000000"/>
                          <w:lang w:val="en-US"/>
                        </w:rPr>
                        <w:t xml:space="preserve"> </w:t>
                      </w:r>
                    </w:p>
                  </w:txbxContent>
                </v:textbox>
              </v:rect>
              <v:rect id="_x0000_s1247" style="position:absolute;left:115;top:5474;width:61;height:276;mso-wrap-style:none" filled="f" stroked="f">
                <v:textbox style="mso-fit-shape-to-text:t" inset="0,0,0,0">
                  <w:txbxContent>
                    <w:p w:rsidR="009C60D6" w:rsidRDefault="009C60D6">
                      <w:r>
                        <w:rPr>
                          <w:color w:val="000000"/>
                          <w:lang w:val="en-US"/>
                        </w:rPr>
                        <w:t xml:space="preserve"> </w:t>
                      </w:r>
                    </w:p>
                  </w:txbxContent>
                </v:textbox>
              </v:rect>
              <v:rect id="_x0000_s1248" style="position:absolute;top:4911;width:10;height:10" fillcolor="black" stroked="f"/>
              <v:line id="_x0000_s1249" style="position:absolute" from="0,4911" to="10,4912" strokeweight="0"/>
              <v:line id="_x0000_s1250" style="position:absolute" from="0,4911" to="1,4921" strokeweight="0"/>
              <v:rect id="_x0000_s1251" style="position:absolute;left:10;top:4911;width:8841;height:10" fillcolor="black" stroked="f"/>
              <v:line id="_x0000_s1252" style="position:absolute" from="10,4911" to="8851,4912" strokeweight="0"/>
              <v:rect id="_x0000_s1253" style="position:absolute;left:8851;top:4911;width:10;height:10" fillcolor="black" stroked="f"/>
              <v:line id="_x0000_s1254" style="position:absolute" from="8851,4911" to="8861,4912" strokeweight="0"/>
              <v:line id="_x0000_s1255" style="position:absolute" from="8851,4911" to="8852,4921" strokeweight="0"/>
              <v:rect id="_x0000_s1256" style="position:absolute;top:4921;width:10;height:828" fillcolor="black" stroked="f"/>
              <v:line id="_x0000_s1257" style="position:absolute" from="0,4921" to="1,5749" strokeweight="0"/>
              <v:rect id="_x0000_s1258" style="position:absolute;left:8851;top:4921;width:10;height:828" fillcolor="black" stroked="f"/>
              <v:line id="_x0000_s1259" style="position:absolute" from="8851,4921" to="8852,5749" strokeweight="0"/>
              <v:rect id="_x0000_s1260" style="position:absolute;left:3050;top:5759;width:2761;height:276;mso-wrap-style:none" filled="f" stroked="f">
                <v:textbox style="mso-fit-shape-to-text:t" inset="0,0,0,0">
                  <w:txbxContent>
                    <w:p w:rsidR="009C60D6" w:rsidRDefault="009C60D6">
                      <w:r>
                        <w:rPr>
                          <w:b/>
                          <w:bCs/>
                          <w:color w:val="000000"/>
                          <w:lang w:val="en-US"/>
                        </w:rPr>
                        <w:t>Duties and Responsibilities</w:t>
                      </w:r>
                    </w:p>
                  </w:txbxContent>
                </v:textbox>
              </v:rect>
              <v:rect id="_x0000_s1261" style="position:absolute;left:3050;top:6004;width:2757;height:24" fillcolor="black" stroked="f"/>
              <v:rect id="_x0000_s1262" style="position:absolute;left:5807;top:5759;width:61;height:276;mso-wrap-style:none" filled="f" stroked="f">
                <v:textbox style="mso-fit-shape-to-text:t" inset="0,0,0,0">
                  <w:txbxContent>
                    <w:p w:rsidR="009C60D6" w:rsidRDefault="009C60D6">
                      <w:r>
                        <w:rPr>
                          <w:b/>
                          <w:bCs/>
                          <w:color w:val="000000"/>
                          <w:lang w:val="en-US"/>
                        </w:rPr>
                        <w:t xml:space="preserve"> </w:t>
                      </w:r>
                    </w:p>
                  </w:txbxContent>
                </v:textbox>
              </v:rect>
              <v:rect id="_x0000_s1263" style="position:absolute;left:115;top:6037;width:61;height:276;mso-wrap-style:none" filled="f" stroked="f">
                <v:textbox style="mso-fit-shape-to-text:t" inset="0,0,0,0">
                  <w:txbxContent>
                    <w:p w:rsidR="009C60D6" w:rsidRDefault="009C60D6">
                      <w:r>
                        <w:rPr>
                          <w:color w:val="000000"/>
                          <w:lang w:val="en-US"/>
                        </w:rPr>
                        <w:t xml:space="preserve"> </w:t>
                      </w:r>
                    </w:p>
                  </w:txbxContent>
                </v:textbox>
              </v:rect>
              <v:rect id="_x0000_s1264" style="position:absolute;left:177;top:6037;width:61;height:276;mso-wrap-style:none" filled="f" stroked="f">
                <v:textbox style="mso-fit-shape-to-text:t" inset="0,0,0,0">
                  <w:txbxContent>
                    <w:p w:rsidR="009C60D6" w:rsidRDefault="009C60D6">
                      <w:r>
                        <w:rPr>
                          <w:color w:val="000000"/>
                          <w:lang w:val="en-US"/>
                        </w:rPr>
                        <w:t xml:space="preserve"> </w:t>
                      </w:r>
                    </w:p>
                  </w:txbxContent>
                </v:textbox>
              </v:rect>
              <v:rect id="_x0000_s1265" style="position:absolute;left:115;top:6307;width:4638;height:230;mso-wrap-style:none" filled="f" stroked="f">
                <v:textbox style="mso-fit-shape-to-text:t" inset="0,0,0,0">
                  <w:txbxContent>
                    <w:p w:rsidR="009C60D6" w:rsidRDefault="009C60D6">
                      <w:r>
                        <w:rPr>
                          <w:color w:val="000000"/>
                          <w:sz w:val="20"/>
                          <w:szCs w:val="20"/>
                          <w:lang w:val="en-US"/>
                        </w:rPr>
                        <w:t xml:space="preserve">1 Ensure compliance with the Construction Regulation 21 </w:t>
                      </w:r>
                    </w:p>
                  </w:txbxContent>
                </v:textbox>
              </v:rect>
              <v:rect id="_x0000_s1266" style="position:absolute;left:4805;top:6307;width:51;height:276;mso-wrap-style:none" filled="f" stroked="f">
                <v:textbox style="mso-fit-shape-to-text:t" inset="0,0,0,0">
                  <w:txbxContent>
                    <w:p w:rsidR="009C60D6" w:rsidRDefault="009C60D6">
                      <w:r>
                        <w:rPr>
                          <w:color w:val="000000"/>
                          <w:sz w:val="20"/>
                          <w:szCs w:val="20"/>
                          <w:lang w:val="en-US"/>
                        </w:rPr>
                        <w:t xml:space="preserve"> </w:t>
                      </w:r>
                    </w:p>
                  </w:txbxContent>
                </v:textbox>
              </v:rect>
              <v:rect id="_x0000_s1267" style="position:absolute;left:115;top:6538;width:2983;height:230;mso-wrap-style:none" filled="f" stroked="f">
                <v:textbox style="mso-fit-shape-to-text:t" inset="0,0,0,0">
                  <w:txbxContent>
                    <w:p w:rsidR="009C60D6" w:rsidRDefault="009C60D6">
                      <w:r>
                        <w:rPr>
                          <w:color w:val="000000"/>
                          <w:sz w:val="20"/>
                          <w:szCs w:val="20"/>
                          <w:lang w:val="en-US"/>
                        </w:rPr>
                        <w:t>2 Ensure all Construction vehicles an</w:t>
                      </w:r>
                    </w:p>
                  </w:txbxContent>
                </v:textbox>
              </v:rect>
              <v:rect id="_x0000_s1268" style="position:absolute;left:3098;top:6538;width:1156;height:230;mso-wrap-style:none" filled="f" stroked="f">
                <v:textbox style="mso-fit-shape-to-text:t" inset="0,0,0,0">
                  <w:txbxContent>
                    <w:p w:rsidR="009C60D6" w:rsidRDefault="009C60D6">
                      <w:r>
                        <w:rPr>
                          <w:color w:val="000000"/>
                          <w:sz w:val="20"/>
                          <w:szCs w:val="20"/>
                          <w:lang w:val="en-US"/>
                        </w:rPr>
                        <w:t xml:space="preserve">d mobile plant </w:t>
                      </w:r>
                    </w:p>
                  </w:txbxContent>
                </v:textbox>
              </v:rect>
              <v:rect id="_x0000_s1269" style="position:absolute;left:4301;top:6538;width:2305;height:230;mso-wrap-style:none" filled="f" stroked="f">
                <v:textbox style="mso-fit-shape-to-text:t" inset="0,0,0,0">
                  <w:txbxContent>
                    <w:p w:rsidR="009C60D6" w:rsidRDefault="009C60D6">
                      <w:r>
                        <w:rPr>
                          <w:color w:val="000000"/>
                          <w:sz w:val="20"/>
                          <w:szCs w:val="20"/>
                          <w:lang w:val="en-US"/>
                        </w:rPr>
                        <w:t>are inspected daily prior use.</w:t>
                      </w:r>
                    </w:p>
                  </w:txbxContent>
                </v:textbox>
              </v:rect>
              <v:rect id="_x0000_s1270" style="position:absolute;left:6607;top:6538;width:51;height:276;mso-wrap-style:none" filled="f" stroked="f">
                <v:textbox style="mso-fit-shape-to-text:t" inset="0,0,0,0">
                  <w:txbxContent>
                    <w:p w:rsidR="009C60D6" w:rsidRDefault="009C60D6">
                      <w:r>
                        <w:rPr>
                          <w:color w:val="000000"/>
                          <w:sz w:val="20"/>
                          <w:szCs w:val="20"/>
                          <w:lang w:val="en-US"/>
                        </w:rPr>
                        <w:t xml:space="preserve"> </w:t>
                      </w:r>
                    </w:p>
                  </w:txbxContent>
                </v:textbox>
              </v:rect>
              <v:rect id="_x0000_s1271" style="position:absolute;left:115;top:6769;width:8348;height:230;mso-wrap-style:none" filled="f" stroked="f">
                <v:textbox style="mso-fit-shape-to-text:t" inset="0,0,0,0">
                  <w:txbxContent>
                    <w:p w:rsidR="009C60D6" w:rsidRDefault="009C60D6">
                      <w:r>
                        <w:rPr>
                          <w:color w:val="000000"/>
                          <w:sz w:val="20"/>
                          <w:szCs w:val="20"/>
                          <w:lang w:val="en-US"/>
                        </w:rPr>
                        <w:t xml:space="preserve">3 Ensure all Construction vehicles and mobile plant which is found to be unsafe are withdrawn from use </w:t>
                      </w:r>
                    </w:p>
                  </w:txbxContent>
                </v:textbox>
              </v:rect>
              <v:rect id="_x0000_s1272" style="position:absolute;left:115;top:7000;width:2960;height:230;mso-wrap-style:none" filled="f" stroked="f">
                <v:textbox style="mso-fit-shape-to-text:t" inset="0,0,0,0">
                  <w:txbxContent>
                    <w:p w:rsidR="009C60D6" w:rsidRDefault="009C60D6">
                      <w:r>
                        <w:rPr>
                          <w:color w:val="000000"/>
                          <w:sz w:val="20"/>
                          <w:szCs w:val="20"/>
                          <w:lang w:val="en-US"/>
                        </w:rPr>
                        <w:t>until the required repairs are effected</w:t>
                      </w:r>
                    </w:p>
                  </w:txbxContent>
                </v:textbox>
              </v:rect>
              <v:rect id="_x0000_s1273" style="position:absolute;left:3069;top:7000;width:51;height:276;mso-wrap-style:none" filled="f" stroked="f">
                <v:textbox style="mso-fit-shape-to-text:t" inset="0,0,0,0">
                  <w:txbxContent>
                    <w:p w:rsidR="009C60D6" w:rsidRDefault="009C60D6">
                      <w:r>
                        <w:rPr>
                          <w:color w:val="000000"/>
                          <w:sz w:val="20"/>
                          <w:szCs w:val="20"/>
                          <w:lang w:val="en-US"/>
                        </w:rPr>
                        <w:t xml:space="preserve"> </w:t>
                      </w:r>
                    </w:p>
                  </w:txbxContent>
                </v:textbox>
              </v:rect>
              <v:rect id="_x0000_s1274" style="position:absolute;left:115;top:7231;width:5210;height:230;mso-wrap-style:none" filled="f" stroked="f">
                <v:textbox style="mso-fit-shape-to-text:t" inset="0,0,0,0">
                  <w:txbxContent>
                    <w:p w:rsidR="009C60D6" w:rsidRDefault="009C60D6">
                      <w:r>
                        <w:rPr>
                          <w:color w:val="000000"/>
                          <w:sz w:val="20"/>
                          <w:szCs w:val="20"/>
                          <w:lang w:val="en-US"/>
                        </w:rPr>
                        <w:t>4 Ensure record is kept of all inspections and the register is made</w:t>
                      </w:r>
                    </w:p>
                  </w:txbxContent>
                </v:textbox>
              </v:rect>
              <v:rect id="_x0000_s1275" style="position:absolute;left:5322;top:7231;width:2750;height:230;mso-wrap-style:none" filled="f" stroked="f">
                <v:textbox style="mso-fit-shape-to-text:t" inset="0,0,0,0">
                  <w:txbxContent>
                    <w:p w:rsidR="009C60D6" w:rsidRDefault="009C60D6">
                      <w:r>
                        <w:rPr>
                          <w:color w:val="000000"/>
                          <w:sz w:val="20"/>
                          <w:szCs w:val="20"/>
                          <w:lang w:val="en-US"/>
                        </w:rPr>
                        <w:t xml:space="preserve"> available for controlling monthly. </w:t>
                      </w:r>
                    </w:p>
                  </w:txbxContent>
                </v:textbox>
              </v:rect>
              <v:rect id="_x0000_s1276" style="position:absolute;left:8118;top:7231;width:51;height:276;mso-wrap-style:none" filled="f" stroked="f">
                <v:textbox style="mso-fit-shape-to-text:t" inset="0,0,0,0">
                  <w:txbxContent>
                    <w:p w:rsidR="009C60D6" w:rsidRDefault="009C60D6">
                      <w:r>
                        <w:rPr>
                          <w:color w:val="000000"/>
                          <w:sz w:val="20"/>
                          <w:szCs w:val="20"/>
                          <w:lang w:val="en-US"/>
                        </w:rPr>
                        <w:t xml:space="preserve"> </w:t>
                      </w:r>
                    </w:p>
                  </w:txbxContent>
                </v:textbox>
              </v:rect>
              <v:rect id="_x0000_s1277" style="position:absolute;left:115;top:7467;width:61;height:276;mso-wrap-style:none" filled="f" stroked="f">
                <v:textbox style="mso-fit-shape-to-text:t" inset="0,0,0,0">
                  <w:txbxContent>
                    <w:p w:rsidR="009C60D6" w:rsidRDefault="009C60D6">
                      <w:r>
                        <w:rPr>
                          <w:color w:val="000000"/>
                          <w:lang w:val="en-US"/>
                        </w:rPr>
                        <w:t xml:space="preserve"> </w:t>
                      </w:r>
                    </w:p>
                  </w:txbxContent>
                </v:textbox>
              </v:rect>
              <v:rect id="_x0000_s1278" style="position:absolute;left:115;top:7746;width:61;height:276;mso-wrap-style:none" filled="f" stroked="f">
                <v:textbox style="mso-fit-shape-to-text:t" inset="0,0,0,0">
                  <w:txbxContent>
                    <w:p w:rsidR="009C60D6" w:rsidRDefault="009C60D6">
                      <w:r>
                        <w:rPr>
                          <w:color w:val="000000"/>
                          <w:lang w:val="en-US"/>
                        </w:rPr>
                        <w:t xml:space="preserve"> </w:t>
                      </w:r>
                    </w:p>
                  </w:txbxContent>
                </v:textbox>
              </v:rect>
              <v:rect id="_x0000_s1279" style="position:absolute;left:115;top:8021;width:61;height:276;mso-wrap-style:none" filled="f" stroked="f">
                <v:textbox style="mso-fit-shape-to-text:t" inset="0,0,0,0">
                  <w:txbxContent>
                    <w:p w:rsidR="009C60D6" w:rsidRDefault="009C60D6">
                      <w:r>
                        <w:rPr>
                          <w:color w:val="000000"/>
                          <w:lang w:val="en-US"/>
                        </w:rPr>
                        <w:t xml:space="preserve"> </w:t>
                      </w:r>
                    </w:p>
                  </w:txbxContent>
                </v:textbox>
              </v:rect>
              <v:rect id="_x0000_s1280" style="position:absolute;top:5749;width:10;height:9" fillcolor="black" stroked="f"/>
              <v:line id="_x0000_s1281" style="position:absolute" from="0,5749" to="10,5750" strokeweight="0"/>
              <v:line id="_x0000_s1282" style="position:absolute" from="0,5749" to="1,5758" strokeweight="0"/>
              <v:rect id="_x0000_s1283" style="position:absolute;left:10;top:5749;width:8841;height:9" fillcolor="black" stroked="f"/>
              <v:line id="_x0000_s1284" style="position:absolute" from="10,5749" to="8851,5750" strokeweight="0"/>
              <v:rect id="_x0000_s1285" style="position:absolute;left:8851;top:5749;width:10;height:9" fillcolor="black" stroked="f"/>
              <v:line id="_x0000_s1286" style="position:absolute" from="8851,5749" to="8861,5750" strokeweight="0"/>
              <v:line id="_x0000_s1287" style="position:absolute" from="8851,5749" to="8852,5758" strokeweight="0"/>
              <v:rect id="_x0000_s1288" style="position:absolute;top:5758;width:10;height:2542" fillcolor="black" stroked="f"/>
              <v:line id="_x0000_s1289" style="position:absolute" from="0,5758" to="1,8300" strokeweight="0"/>
              <v:rect id="_x0000_s1290" style="position:absolute;left:8851;top:5758;width:10;height:2542" fillcolor="black" stroked="f"/>
              <v:line id="_x0000_s1291" style="position:absolute" from="8851,5758" to="8852,8300" strokeweight="0"/>
              <v:rect id="_x0000_s1292" style="position:absolute;left:2498;top:8310;width:3861;height:276;mso-wrap-style:none" filled="f" stroked="f">
                <v:textbox style="mso-fit-shape-to-text:t" inset="0,0,0,0">
                  <w:txbxContent>
                    <w:p w:rsidR="009C60D6" w:rsidRDefault="009C60D6">
                      <w:r>
                        <w:rPr>
                          <w:b/>
                          <w:bCs/>
                          <w:color w:val="000000"/>
                          <w:lang w:val="en-US"/>
                        </w:rPr>
                        <w:t>AUTHORISED/ DESGINATED BY :</w:t>
                      </w:r>
                    </w:p>
                  </w:txbxContent>
                </v:textbox>
              </v:rect>
              <v:rect id="_x0000_s1293" style="position:absolute;left:6358;top:8310;width:61;height:276;mso-wrap-style:none" filled="f" stroked="f">
                <v:textbox style="mso-fit-shape-to-text:t" inset="0,0,0,0">
                  <w:txbxContent>
                    <w:p w:rsidR="009C60D6" w:rsidRDefault="009C60D6">
                      <w:r>
                        <w:rPr>
                          <w:b/>
                          <w:bCs/>
                          <w:color w:val="000000"/>
                          <w:lang w:val="en-US"/>
                        </w:rPr>
                        <w:t xml:space="preserve"> </w:t>
                      </w:r>
                    </w:p>
                  </w:txbxContent>
                </v:textbox>
              </v:rect>
              <v:rect id="_x0000_s1294" style="position:absolute;top:8300;width:10;height:10" fillcolor="black" stroked="f"/>
              <v:line id="_x0000_s1295" style="position:absolute" from="0,8300" to="10,8301" strokeweight="0"/>
              <v:line id="_x0000_s1296" style="position:absolute" from="0,8300" to="1,8310" strokeweight="0"/>
              <v:rect id="_x0000_s1297" style="position:absolute;left:10;top:8300;width:8841;height:10" fillcolor="black" stroked="f"/>
              <v:line id="_x0000_s1298" style="position:absolute" from="10,8300" to="8851,8301" strokeweight="0"/>
              <v:rect id="_x0000_s1299" style="position:absolute;left:8851;top:8300;width:10;height:10" fillcolor="black" stroked="f"/>
              <v:line id="_x0000_s1300" style="position:absolute" from="8851,8300" to="8861,8301" strokeweight="0"/>
              <v:line id="_x0000_s1301" style="position:absolute" from="8851,8300" to="8852,8310" strokeweight="0"/>
              <v:rect id="_x0000_s1302" style="position:absolute;top:8310;width:10;height:274" fillcolor="black" stroked="f"/>
              <v:line id="_x0000_s1303" style="position:absolute" from="0,8310" to="1,8584" strokeweight="0"/>
              <v:rect id="_x0000_s1304" style="position:absolute;left:8851;top:8310;width:10;height:274" fillcolor="black" stroked="f"/>
              <v:line id="_x0000_s1305" style="position:absolute" from="8851,8310" to="8852,8584" strokeweight="0"/>
              <v:rect id="_x0000_s1306" style="position:absolute;left:115;top:8594;width:920;height:276;mso-wrap-style:none" filled="f" stroked="f">
                <v:textbox style="mso-fit-shape-to-text:t" inset="0,0,0,0">
                  <w:txbxContent>
                    <w:p w:rsidR="009C60D6" w:rsidRDefault="009C60D6">
                      <w:r>
                        <w:rPr>
                          <w:color w:val="000000"/>
                          <w:lang w:val="en-US"/>
                        </w:rPr>
                        <w:t xml:space="preserve">Signature </w:t>
                      </w:r>
                    </w:p>
                  </w:txbxContent>
                </v:textbox>
              </v:rect>
              <v:rect id="_x0000_s1307" style="position:absolute;left:1098;top:8594;width:61;height:276;mso-wrap-style:none" filled="f" stroked="f">
                <v:textbox style="mso-fit-shape-to-text:t" inset="0,0,0,0">
                  <w:txbxContent>
                    <w:p w:rsidR="009C60D6" w:rsidRDefault="009C60D6">
                      <w:r>
                        <w:rPr>
                          <w:color w:val="000000"/>
                          <w:lang w:val="en-US"/>
                        </w:rPr>
                        <w:t xml:space="preserve"> </w:t>
                      </w:r>
                    </w:p>
                  </w:txbxContent>
                </v:textbox>
              </v:rect>
              <v:rect id="_x0000_s1308" style="position:absolute;left:3064;top:8594;width:1160;height:276;mso-wrap-style:none" filled="f" stroked="f">
                <v:textbox style="mso-fit-shape-to-text:t" inset="0,0,0,0">
                  <w:txbxContent>
                    <w:p w:rsidR="009C60D6" w:rsidRDefault="009C60D6">
                      <w:r>
                        <w:rPr>
                          <w:color w:val="000000"/>
                          <w:lang w:val="en-US"/>
                        </w:rPr>
                        <w:t>Designation</w:t>
                      </w:r>
                    </w:p>
                  </w:txbxContent>
                </v:textbox>
              </v:rect>
              <v:rect id="_x0000_s1309" style="position:absolute;left:4220;top:8594;width:61;height:276;mso-wrap-style:none" filled="f" stroked="f">
                <v:textbox style="mso-fit-shape-to-text:t" inset="0,0,0,0">
                  <w:txbxContent>
                    <w:p w:rsidR="009C60D6" w:rsidRDefault="009C60D6">
                      <w:r>
                        <w:rPr>
                          <w:color w:val="000000"/>
                          <w:lang w:val="en-US"/>
                        </w:rPr>
                        <w:t xml:space="preserve"> </w:t>
                      </w:r>
                    </w:p>
                  </w:txbxContent>
                </v:textbox>
              </v:rect>
              <v:rect id="_x0000_s1310" style="position:absolute;left:6013;top:8594;width:454;height:276;mso-wrap-style:none" filled="f" stroked="f">
                <v:textbox style="mso-fit-shape-to-text:t" inset="0,0,0,0">
                  <w:txbxContent>
                    <w:p w:rsidR="009C60D6" w:rsidRDefault="009C60D6">
                      <w:r>
                        <w:rPr>
                          <w:color w:val="000000"/>
                          <w:lang w:val="en-US"/>
                        </w:rPr>
                        <w:t>Date</w:t>
                      </w:r>
                    </w:p>
                  </w:txbxContent>
                </v:textbox>
              </v:rect>
              <v:rect id="_x0000_s1311" style="position:absolute;left:6468;top:8594;width:61;height:276;mso-wrap-style:none" filled="f" stroked="f">
                <v:textbox style="mso-fit-shape-to-text:t" inset="0,0,0,0">
                  <w:txbxContent>
                    <w:p w:rsidR="009C60D6" w:rsidRDefault="009C60D6">
                      <w:r>
                        <w:rPr>
                          <w:color w:val="000000"/>
                          <w:lang w:val="en-US"/>
                        </w:rPr>
                        <w:t xml:space="preserve"> </w:t>
                      </w:r>
                    </w:p>
                  </w:txbxContent>
                </v:textbox>
              </v:rect>
              <v:rect id="_x0000_s1312" style="position:absolute;top:8584;width:10;height:10" fillcolor="black" stroked="f"/>
              <v:line id="_x0000_s1313" style="position:absolute" from="0,8584" to="10,8585" strokeweight="0"/>
              <v:line id="_x0000_s1314" style="position:absolute" from="0,8584" to="1,8594" strokeweight="0"/>
              <v:rect id="_x0000_s1315" style="position:absolute;left:10;top:8584;width:2944;height:10" fillcolor="black" stroked="f"/>
              <v:line id="_x0000_s1316" style="position:absolute" from="10,8584" to="2954,8585" strokeweight="0"/>
              <v:rect id="_x0000_s1317" style="position:absolute;left:2954;top:8584;width:9;height:10" fillcolor="black" stroked="f"/>
              <v:line id="_x0000_s1318" style="position:absolute" from="2954,8584" to="2963,8585" strokeweight="0"/>
              <v:line id="_x0000_s1319" style="position:absolute" from="2954,8584" to="2955,8594" strokeweight="0"/>
              <v:rect id="_x0000_s1320" style="position:absolute;left:2963;top:8584;width:2940;height:10" fillcolor="black" stroked="f"/>
              <v:line id="_x0000_s1321" style="position:absolute" from="2963,8584" to="5903,8585" strokeweight="0"/>
              <v:rect id="_x0000_s1322" style="position:absolute;left:5903;top:8584;width:9;height:10" fillcolor="black" stroked="f"/>
              <v:line id="_x0000_s1323" style="position:absolute" from="5903,8584" to="5912,8585" strokeweight="0"/>
              <v:line id="_x0000_s1324" style="position:absolute" from="5903,8584" to="5904,8594" strokeweight="0"/>
              <v:rect id="_x0000_s1325" style="position:absolute;left:5912;top:8584;width:2939;height:10" fillcolor="black" stroked="f"/>
              <v:line id="_x0000_s1326" style="position:absolute" from="5912,8584" to="8851,8585" strokeweight="0"/>
              <v:rect id="_x0000_s1327" style="position:absolute;left:8851;top:8584;width:10;height:10" fillcolor="black" stroked="f"/>
              <v:line id="_x0000_s1328" style="position:absolute" from="8851,8584" to="8861,8585" strokeweight="0"/>
              <v:line id="_x0000_s1329" style="position:absolute" from="8851,8584" to="8852,8594" strokeweight="0"/>
              <v:rect id="_x0000_s1330" style="position:absolute;top:8594;width:10;height:279" fillcolor="black" stroked="f"/>
              <v:line id="_x0000_s1331" style="position:absolute" from="0,8594" to="1,8873" strokeweight="0"/>
              <v:rect id="_x0000_s1332" style="position:absolute;left:2954;top:8594;width:9;height:279" fillcolor="black" stroked="f"/>
              <v:line id="_x0000_s1333" style="position:absolute" from="2954,8594" to="2955,8873" strokeweight="0"/>
              <v:rect id="_x0000_s1334" style="position:absolute;left:5903;top:8594;width:9;height:279" fillcolor="black" stroked="f"/>
              <v:line id="_x0000_s1335" style="position:absolute" from="5903,8594" to="5904,8873" strokeweight="0"/>
              <v:rect id="_x0000_s1336" style="position:absolute;left:8851;top:8594;width:10;height:279" fillcolor="black" stroked="f"/>
              <v:line id="_x0000_s1337" style="position:absolute" from="8851,8594" to="8852,8873" strokeweight="0"/>
              <v:rect id="_x0000_s1338" style="position:absolute;left:115;top:8883;width:61;height:276;mso-wrap-style:none" filled="f" stroked="f">
                <v:textbox style="mso-fit-shape-to-text:t" inset="0,0,0,0">
                  <w:txbxContent>
                    <w:p w:rsidR="009C60D6" w:rsidRDefault="009C60D6">
                      <w:r>
                        <w:rPr>
                          <w:color w:val="000000"/>
                          <w:lang w:val="en-US"/>
                        </w:rPr>
                        <w:t xml:space="preserve"> </w:t>
                      </w:r>
                    </w:p>
                  </w:txbxContent>
                </v:textbox>
              </v:rect>
              <v:rect id="_x0000_s1339" style="position:absolute;left:115;top:9157;width:61;height:276;mso-wrap-style:none" filled="f" stroked="f">
                <v:textbox style="mso-fit-shape-to-text:t" inset="0,0,0,0">
                  <w:txbxContent>
                    <w:p w:rsidR="009C60D6" w:rsidRDefault="009C60D6">
                      <w:r>
                        <w:rPr>
                          <w:color w:val="000000"/>
                          <w:lang w:val="en-US"/>
                        </w:rPr>
                        <w:t xml:space="preserve"> </w:t>
                      </w:r>
                    </w:p>
                  </w:txbxContent>
                </v:textbox>
              </v:rect>
              <v:rect id="_x0000_s1340" style="position:absolute;left:3064;top:8883;width:61;height:276;mso-wrap-style:none" filled="f" stroked="f">
                <v:textbox style="mso-fit-shape-to-text:t" inset="0,0,0,0">
                  <w:txbxContent>
                    <w:p w:rsidR="009C60D6" w:rsidRDefault="009C60D6">
                      <w:r>
                        <w:rPr>
                          <w:color w:val="000000"/>
                          <w:lang w:val="en-US"/>
                        </w:rPr>
                        <w:t xml:space="preserve"> </w:t>
                      </w:r>
                    </w:p>
                  </w:txbxContent>
                </v:textbox>
              </v:rect>
              <v:rect id="_x0000_s1341" style="position:absolute;left:6013;top:8883;width:61;height:276;mso-wrap-style:none" filled="f" stroked="f">
                <v:textbox style="mso-fit-shape-to-text:t" inset="0,0,0,0">
                  <w:txbxContent>
                    <w:p w:rsidR="009C60D6" w:rsidRDefault="009C60D6">
                      <w:r>
                        <w:rPr>
                          <w:color w:val="000000"/>
                          <w:lang w:val="en-US"/>
                        </w:rPr>
                        <w:t xml:space="preserve"> </w:t>
                      </w:r>
                    </w:p>
                  </w:txbxContent>
                </v:textbox>
              </v:rect>
              <v:rect id="_x0000_s1342" style="position:absolute;top:8873;width:10;height:10" fillcolor="black" stroked="f"/>
              <v:line id="_x0000_s1343" style="position:absolute" from="0,8873" to="10,8874" strokeweight="0"/>
              <v:line id="_x0000_s1344" style="position:absolute" from="0,8873" to="1,8883" strokeweight="0"/>
              <v:rect id="_x0000_s1345" style="position:absolute;left:10;top:8873;width:2944;height:10" fillcolor="black" stroked="f"/>
              <v:line id="_x0000_s1346" style="position:absolute" from="10,8873" to="2954,8874" strokeweight="0"/>
              <v:rect id="_x0000_s1347" style="position:absolute;left:2954;top:8873;width:9;height:10" fillcolor="black" stroked="f"/>
              <v:line id="_x0000_s1348" style="position:absolute" from="2954,8873" to="2963,8874" strokeweight="0"/>
              <v:line id="_x0000_s1349" style="position:absolute" from="2954,8873" to="2955,8883" strokeweight="0"/>
              <v:rect id="_x0000_s1350" style="position:absolute;left:2963;top:8873;width:2940;height:10" fillcolor="black" stroked="f"/>
              <v:line id="_x0000_s1351" style="position:absolute" from="2963,8873" to="5903,8874" strokeweight="0"/>
              <v:rect id="_x0000_s1352" style="position:absolute;left:5903;top:8873;width:9;height:10" fillcolor="black" stroked="f"/>
              <v:line id="_x0000_s1353" style="position:absolute" from="5903,8873" to="5912,8874" strokeweight="0"/>
              <v:line id="_x0000_s1354" style="position:absolute" from="5903,8873" to="5904,8883" strokeweight="0"/>
              <v:rect id="_x0000_s1355" style="position:absolute;left:5912;top:8873;width:2939;height:10" fillcolor="black" stroked="f"/>
              <v:line id="_x0000_s1356" style="position:absolute" from="5912,8873" to="8851,8874" strokeweight="0"/>
              <v:rect id="_x0000_s1357" style="position:absolute;left:8851;top:8873;width:10;height:10" fillcolor="black" stroked="f"/>
              <v:line id="_x0000_s1358" style="position:absolute" from="8851,8873" to="8861,8874" strokeweight="0"/>
              <v:line id="_x0000_s1359" style="position:absolute" from="8851,8873" to="8852,8883" strokeweight="0"/>
              <v:rect id="_x0000_s1360" style="position:absolute;top:8883;width:10;height:554" fillcolor="black" stroked="f"/>
              <v:line id="_x0000_s1361" style="position:absolute" from="0,8883" to="1,9437" strokeweight="0"/>
              <v:rect id="_x0000_s1362" style="position:absolute;left:2954;top:8883;width:9;height:554" fillcolor="black" stroked="f"/>
              <v:line id="_x0000_s1363" style="position:absolute" from="2954,8883" to="2955,9437" strokeweight="0"/>
              <v:rect id="_x0000_s1364" style="position:absolute;left:5903;top:8883;width:9;height:554" fillcolor="black" stroked="f"/>
              <v:line id="_x0000_s1365" style="position:absolute" from="5903,8883" to="5904,9437" strokeweight="0"/>
              <v:rect id="_x0000_s1366" style="position:absolute;left:8851;top:8883;width:10;height:554" fillcolor="black" stroked="f"/>
              <v:line id="_x0000_s1367" style="position:absolute" from="8851,8883" to="8852,9437" strokeweight="0"/>
              <v:rect id="_x0000_s1368" style="position:absolute;left:3601;top:9447;width:1667;height:276;mso-wrap-style:none" filled="f" stroked="f">
                <v:textbox style="mso-fit-shape-to-text:t" inset="0,0,0,0">
                  <w:txbxContent>
                    <w:p w:rsidR="009C60D6" w:rsidRDefault="009C60D6">
                      <w:r>
                        <w:rPr>
                          <w:b/>
                          <w:bCs/>
                          <w:color w:val="000000"/>
                          <w:lang w:val="en-US"/>
                        </w:rPr>
                        <w:t>ACCEPTANCE</w:t>
                      </w:r>
                    </w:p>
                  </w:txbxContent>
                </v:textbox>
              </v:rect>
              <v:rect id="_x0000_s1369" style="position:absolute;left:3601;top:9692;width:1659;height:24" fillcolor="black" stroked="f"/>
              <v:rect id="_x0000_s1370" style="position:absolute;left:5260;top:9447;width:61;height:276;mso-wrap-style:none" filled="f" stroked="f">
                <v:textbox style="mso-fit-shape-to-text:t" inset="0,0,0,0">
                  <w:txbxContent>
                    <w:p w:rsidR="009C60D6" w:rsidRDefault="009C60D6">
                      <w:r>
                        <w:rPr>
                          <w:b/>
                          <w:bCs/>
                          <w:color w:val="000000"/>
                          <w:lang w:val="en-US"/>
                        </w:rPr>
                        <w:t xml:space="preserve"> </w:t>
                      </w:r>
                    </w:p>
                  </w:txbxContent>
                </v:textbox>
              </v:rect>
              <v:rect id="_x0000_s1371" style="position:absolute;left:115;top:9720;width:8078;height:276;mso-wrap-style:none" filled="f" stroked="f">
                <v:textbox style="mso-fit-shape-to-text:t" inset="0,0,0,0">
                  <w:txbxContent>
                    <w:p w:rsidR="009C60D6" w:rsidRDefault="009C60D6">
                      <w:r>
                        <w:rPr>
                          <w:color w:val="000000"/>
                          <w:lang w:val="en-US"/>
                        </w:rPr>
                        <w:t xml:space="preserve">I,   _____________________ hereby accept and understand the requirements of this </w:t>
                      </w:r>
                    </w:p>
                  </w:txbxContent>
                </v:textbox>
              </v:rect>
              <v:rect id="_x0000_s1372" style="position:absolute;left:115;top:10000;width:1200;height:276;mso-wrap-style:none" filled="f" stroked="f">
                <v:textbox style="mso-fit-shape-to-text:t" inset="0,0,0,0">
                  <w:txbxContent>
                    <w:p w:rsidR="009C60D6" w:rsidRDefault="009C60D6">
                      <w:r>
                        <w:rPr>
                          <w:color w:val="000000"/>
                          <w:lang w:val="en-US"/>
                        </w:rPr>
                        <w:t xml:space="preserve">appointment </w:t>
                      </w:r>
                    </w:p>
                  </w:txbxContent>
                </v:textbox>
              </v:rect>
              <v:rect id="_x0000_s1373" style="position:absolute;left:1376;top:10000;width:61;height:276;mso-wrap-style:none" filled="f" stroked="f">
                <v:textbox style="mso-fit-shape-to-text:t" inset="0,0,0,0">
                  <w:txbxContent>
                    <w:p w:rsidR="009C60D6" w:rsidRDefault="009C60D6">
                      <w:r>
                        <w:rPr>
                          <w:color w:val="000000"/>
                          <w:lang w:val="en-US"/>
                        </w:rPr>
                        <w:t xml:space="preserve"> </w:t>
                      </w:r>
                    </w:p>
                  </w:txbxContent>
                </v:textbox>
              </v:rect>
              <v:rect id="_x0000_s1374" style="position:absolute;left:115;top:10274;width:61;height:276;mso-wrap-style:none" filled="f" stroked="f">
                <v:textbox style="mso-fit-shape-to-text:t" inset="0,0,0,0">
                  <w:txbxContent>
                    <w:p w:rsidR="009C60D6" w:rsidRDefault="009C60D6">
                      <w:r>
                        <w:rPr>
                          <w:color w:val="000000"/>
                          <w:lang w:val="en-US"/>
                        </w:rPr>
                        <w:t xml:space="preserve"> </w:t>
                      </w:r>
                    </w:p>
                  </w:txbxContent>
                </v:textbox>
              </v:rect>
              <v:rect id="_x0000_s1375" style="position:absolute;top:9437;width:10;height:9" fillcolor="black" stroked="f"/>
              <v:line id="_x0000_s1376" style="position:absolute" from="0,9437" to="10,9438" strokeweight="0"/>
              <v:line id="_x0000_s1377" style="position:absolute" from="0,9437" to="1,9446" strokeweight="0"/>
              <v:rect id="_x0000_s1378" style="position:absolute;left:10;top:9437;width:2944;height:9" fillcolor="black" stroked="f"/>
              <v:line id="_x0000_s1379" style="position:absolute" from="10,9437" to="2954,9438" strokeweight="0"/>
              <v:rect id="_x0000_s1380" style="position:absolute;left:2954;top:9437;width:9;height:9" fillcolor="black" stroked="f"/>
              <v:line id="_x0000_s1381" style="position:absolute" from="2954,9437" to="2963,9438" strokeweight="0"/>
            </v:group>
            <v:line id="_x0000_s1383" style="position:absolute" from="2954,9437" to="2955,9446" strokeweight="0"/>
            <v:rect id="_x0000_s1384" style="position:absolute;left:2963;top:9437;width:2940;height:9" fillcolor="black" stroked="f"/>
            <v:line id="_x0000_s1385" style="position:absolute" from="2963,9437" to="5903,9438" strokeweight="0"/>
            <v:rect id="_x0000_s1386" style="position:absolute;left:5903;top:9437;width:9;height:9" fillcolor="black" stroked="f"/>
            <v:line id="_x0000_s1387" style="position:absolute" from="5903,9437" to="5912,9438" strokeweight="0"/>
            <v:line id="_x0000_s1388" style="position:absolute" from="5903,9437" to="5904,9446" strokeweight="0"/>
            <v:rect id="_x0000_s1389" style="position:absolute;left:5912;top:9437;width:2939;height:9" fillcolor="black" stroked="f"/>
            <v:line id="_x0000_s1390" style="position:absolute" from="5912,9437" to="8851,9438" strokeweight="0"/>
            <v:rect id="_x0000_s1391" style="position:absolute;left:8851;top:9437;width:10;height:9" fillcolor="black" stroked="f"/>
            <v:line id="_x0000_s1392" style="position:absolute" from="8851,9437" to="8861,9438" strokeweight="0"/>
            <v:line id="_x0000_s1393" style="position:absolute" from="8851,9437" to="8852,9446" strokeweight="0"/>
            <v:rect id="_x0000_s1394" style="position:absolute;top:9446;width:10;height:1108" fillcolor="black" stroked="f"/>
            <v:line id="_x0000_s1395" style="position:absolute" from="0,9446" to="1,10554" strokeweight="0"/>
            <v:rect id="_x0000_s1396" style="position:absolute;left:8851;top:9446;width:10;height:1108" fillcolor="black" stroked="f"/>
            <v:line id="_x0000_s1397" style="position:absolute" from="8851,9446" to="8852,10554" strokeweight="0"/>
            <v:rect id="_x0000_s1398" style="position:absolute;left:115;top:10563;width:920;height:276;mso-wrap-style:none" filled="f" stroked="f">
              <v:textbox style="mso-fit-shape-to-text:t" inset="0,0,0,0">
                <w:txbxContent>
                  <w:p w:rsidR="009C60D6" w:rsidRDefault="009C60D6">
                    <w:r>
                      <w:rPr>
                        <w:color w:val="000000"/>
                        <w:lang w:val="en-US"/>
                      </w:rPr>
                      <w:t>Signature</w:t>
                    </w:r>
                  </w:p>
                </w:txbxContent>
              </v:textbox>
            </v:rect>
            <v:rect id="_x0000_s1399" style="position:absolute;left:1036;top:10563;width:61;height:276;mso-wrap-style:none" filled="f" stroked="f">
              <v:textbox style="mso-fit-shape-to-text:t" inset="0,0,0,0">
                <w:txbxContent>
                  <w:p w:rsidR="009C60D6" w:rsidRDefault="009C60D6">
                    <w:r>
                      <w:rPr>
                        <w:color w:val="000000"/>
                        <w:lang w:val="en-US"/>
                      </w:rPr>
                      <w:t xml:space="preserve"> </w:t>
                    </w:r>
                  </w:p>
                </w:txbxContent>
              </v:textbox>
            </v:rect>
            <v:rect id="_x0000_s1400" style="position:absolute;left:3064;top:10563;width:1160;height:276;mso-wrap-style:none" filled="f" stroked="f">
              <v:textbox style="mso-fit-shape-to-text:t" inset="0,0,0,0">
                <w:txbxContent>
                  <w:p w:rsidR="009C60D6" w:rsidRDefault="009C60D6">
                    <w:r>
                      <w:rPr>
                        <w:color w:val="000000"/>
                        <w:lang w:val="en-US"/>
                      </w:rPr>
                      <w:t xml:space="preserve">Designation </w:t>
                    </w:r>
                  </w:p>
                </w:txbxContent>
              </v:textbox>
            </v:rect>
            <v:rect id="_x0000_s1401" style="position:absolute;left:4282;top:10563;width:61;height:276;mso-wrap-style:none" filled="f" stroked="f">
              <v:textbox style="mso-fit-shape-to-text:t" inset="0,0,0,0">
                <w:txbxContent>
                  <w:p w:rsidR="009C60D6" w:rsidRDefault="009C60D6">
                    <w:r>
                      <w:rPr>
                        <w:color w:val="000000"/>
                        <w:lang w:val="en-US"/>
                      </w:rPr>
                      <w:t xml:space="preserve"> </w:t>
                    </w:r>
                  </w:p>
                </w:txbxContent>
              </v:textbox>
            </v:rect>
            <v:rect id="_x0000_s1402" style="position:absolute;left:6013;top:10563;width:454;height:276;mso-wrap-style:none" filled="f" stroked="f">
              <v:textbox style="mso-fit-shape-to-text:t" inset="0,0,0,0">
                <w:txbxContent>
                  <w:p w:rsidR="009C60D6" w:rsidRDefault="009C60D6">
                    <w:r>
                      <w:rPr>
                        <w:color w:val="000000"/>
                        <w:lang w:val="en-US"/>
                      </w:rPr>
                      <w:t>Date</w:t>
                    </w:r>
                  </w:p>
                </w:txbxContent>
              </v:textbox>
            </v:rect>
            <v:rect id="_x0000_s1403" style="position:absolute;left:6468;top:10563;width:61;height:276;mso-wrap-style:none" filled="f" stroked="f">
              <v:textbox style="mso-fit-shape-to-text:t" inset="0,0,0,0">
                <w:txbxContent>
                  <w:p w:rsidR="009C60D6" w:rsidRDefault="009C60D6">
                    <w:r>
                      <w:rPr>
                        <w:color w:val="000000"/>
                        <w:lang w:val="en-US"/>
                      </w:rPr>
                      <w:t xml:space="preserve"> </w:t>
                    </w:r>
                  </w:p>
                </w:txbxContent>
              </v:textbox>
            </v:rect>
            <v:rect id="_x0000_s1404" style="position:absolute;top:10554;width:10;height:9" fillcolor="black" stroked="f"/>
            <v:line id="_x0000_s1405" style="position:absolute" from="0,10554" to="10,10555" strokeweight="0"/>
            <v:line id="_x0000_s1406" style="position:absolute" from="0,10554" to="1,10563" strokeweight="0"/>
            <v:rect id="_x0000_s1407" style="position:absolute;left:10;top:10554;width:2944;height:9" fillcolor="black" stroked="f"/>
            <v:line id="_x0000_s1408" style="position:absolute" from="10,10554" to="2954,10555" strokeweight="0"/>
            <v:rect id="_x0000_s1409" style="position:absolute;left:2954;top:10554;width:9;height:9" fillcolor="black" stroked="f"/>
            <v:line id="_x0000_s1410" style="position:absolute" from="2954,10554" to="2963,10555" strokeweight="0"/>
            <v:line id="_x0000_s1411" style="position:absolute" from="2954,10554" to="2955,10563" strokeweight="0"/>
            <v:rect id="_x0000_s1412" style="position:absolute;left:2963;top:10554;width:2940;height:9" fillcolor="black" stroked="f"/>
            <v:line id="_x0000_s1413" style="position:absolute" from="2963,10554" to="5903,10555" strokeweight="0"/>
            <v:rect id="_x0000_s1414" style="position:absolute;left:5903;top:10554;width:9;height:9" fillcolor="black" stroked="f"/>
            <v:line id="_x0000_s1415" style="position:absolute" from="5903,10554" to="5912,10555" strokeweight="0"/>
            <v:line id="_x0000_s1416" style="position:absolute" from="5903,10554" to="5904,10563" strokeweight="0"/>
            <v:rect id="_x0000_s1417" style="position:absolute;left:5912;top:10554;width:2939;height:9" fillcolor="black" stroked="f"/>
            <v:line id="_x0000_s1418" style="position:absolute" from="5912,10554" to="8851,10555" strokeweight="0"/>
            <v:rect id="_x0000_s1419" style="position:absolute;left:8851;top:10554;width:10;height:9" fillcolor="black" stroked="f"/>
            <v:line id="_x0000_s1420" style="position:absolute" from="8851,10554" to="8861,10555" strokeweight="0"/>
            <v:line id="_x0000_s1421" style="position:absolute" from="8851,10554" to="8852,10563" strokeweight="0"/>
            <v:rect id="_x0000_s1422" style="position:absolute;top:10563;width:10;height:275" fillcolor="black" stroked="f"/>
            <v:line id="_x0000_s1423" style="position:absolute" from="0,10563" to="1,10838" strokeweight="0"/>
            <v:rect id="_x0000_s1424" style="position:absolute;left:2954;top:10563;width:9;height:275" fillcolor="black" stroked="f"/>
            <v:line id="_x0000_s1425" style="position:absolute" from="2954,10563" to="2955,10838" strokeweight="0"/>
            <v:rect id="_x0000_s1426" style="position:absolute;left:5903;top:10563;width:9;height:275" fillcolor="black" stroked="f"/>
            <v:line id="_x0000_s1427" style="position:absolute" from="5903,10563" to="5904,10838" strokeweight="0"/>
            <v:rect id="_x0000_s1428" style="position:absolute;left:8851;top:10563;width:10;height:275" fillcolor="black" stroked="f"/>
            <v:line id="_x0000_s1429" style="position:absolute" from="8851,10563" to="8852,10838" strokeweight="0"/>
            <v:rect id="_x0000_s1430" style="position:absolute;left:115;top:10847;width:61;height:276;mso-wrap-style:none" filled="f" stroked="f">
              <v:textbox style="mso-fit-shape-to-text:t" inset="0,0,0,0">
                <w:txbxContent>
                  <w:p w:rsidR="009C60D6" w:rsidRDefault="009C60D6">
                    <w:r>
                      <w:rPr>
                        <w:color w:val="000000"/>
                        <w:lang w:val="en-US"/>
                      </w:rPr>
                      <w:t xml:space="preserve"> </w:t>
                    </w:r>
                  </w:p>
                </w:txbxContent>
              </v:textbox>
            </v:rect>
            <v:rect id="_x0000_s1431" style="position:absolute;left:115;top:11126;width:61;height:276;mso-wrap-style:none" filled="f" stroked="f">
              <v:textbox style="mso-fit-shape-to-text:t" inset="0,0,0,0">
                <w:txbxContent>
                  <w:p w:rsidR="009C60D6" w:rsidRDefault="009C60D6">
                    <w:r>
                      <w:rPr>
                        <w:color w:val="000000"/>
                        <w:lang w:val="en-US"/>
                      </w:rPr>
                      <w:t xml:space="preserve"> </w:t>
                    </w:r>
                  </w:p>
                </w:txbxContent>
              </v:textbox>
            </v:rect>
            <v:rect id="_x0000_s1432" style="position:absolute;left:3064;top:10847;width:61;height:276;mso-wrap-style:none" filled="f" stroked="f">
              <v:textbox style="mso-fit-shape-to-text:t" inset="0,0,0,0">
                <w:txbxContent>
                  <w:p w:rsidR="009C60D6" w:rsidRDefault="009C60D6">
                    <w:r>
                      <w:rPr>
                        <w:color w:val="000000"/>
                        <w:lang w:val="en-US"/>
                      </w:rPr>
                      <w:t xml:space="preserve"> </w:t>
                    </w:r>
                  </w:p>
                </w:txbxContent>
              </v:textbox>
            </v:rect>
            <v:rect id="_x0000_s1433" style="position:absolute;left:6013;top:10847;width:61;height:276;mso-wrap-style:none" filled="f" stroked="f">
              <v:textbox style="mso-fit-shape-to-text:t" inset="0,0,0,0">
                <w:txbxContent>
                  <w:p w:rsidR="009C60D6" w:rsidRDefault="009C60D6">
                    <w:r>
                      <w:rPr>
                        <w:color w:val="000000"/>
                        <w:lang w:val="en-US"/>
                      </w:rPr>
                      <w:t xml:space="preserve"> </w:t>
                    </w:r>
                  </w:p>
                </w:txbxContent>
              </v:textbox>
            </v:rect>
            <v:rect id="_x0000_s1434" style="position:absolute;top:10838;width:10;height:9" fillcolor="black" stroked="f"/>
            <v:line id="_x0000_s1435" style="position:absolute" from="0,10838" to="10,10839" strokeweight="0"/>
            <v:line id="_x0000_s1436" style="position:absolute" from="0,10838" to="1,10847" strokeweight="0"/>
            <v:rect id="_x0000_s1437" style="position:absolute;left:10;top:10838;width:2944;height:9" fillcolor="black" stroked="f"/>
            <v:line id="_x0000_s1438" style="position:absolute" from="10,10838" to="2954,10839" strokeweight="0"/>
            <v:rect id="_x0000_s1439" style="position:absolute;left:2954;top:10838;width:9;height:9" fillcolor="black" stroked="f"/>
            <v:line id="_x0000_s1440" style="position:absolute" from="2954,10838" to="2963,10839" strokeweight="0"/>
            <v:line id="_x0000_s1441" style="position:absolute" from="2954,10838" to="2955,10847" strokeweight="0"/>
            <v:rect id="_x0000_s1442" style="position:absolute;left:2963;top:10838;width:2940;height:9" fillcolor="black" stroked="f"/>
            <v:line id="_x0000_s1443" style="position:absolute" from="2963,10838" to="5903,10839" strokeweight="0"/>
            <v:rect id="_x0000_s1444" style="position:absolute;left:5903;top:10838;width:9;height:9" fillcolor="black" stroked="f"/>
            <v:line id="_x0000_s1445" style="position:absolute" from="5903,10838" to="5912,10839" strokeweight="0"/>
            <v:line id="_x0000_s1446" style="position:absolute" from="5903,10838" to="5904,10847" strokeweight="0"/>
            <v:rect id="_x0000_s1447" style="position:absolute;left:5912;top:10838;width:2939;height:9" fillcolor="black" stroked="f"/>
            <v:line id="_x0000_s1448" style="position:absolute" from="5912,10838" to="8851,10839" strokeweight="0"/>
            <v:rect id="_x0000_s1449" style="position:absolute;left:8851;top:10838;width:10;height:9" fillcolor="black" stroked="f"/>
            <v:line id="_x0000_s1450" style="position:absolute" from="8851,10838" to="8861,10839" strokeweight="0"/>
            <v:line id="_x0000_s1451" style="position:absolute" from="8851,10838" to="8852,10847" strokeweight="0"/>
            <v:rect id="_x0000_s1452" style="position:absolute;top:10847;width:10;height:559" fillcolor="black" stroked="f"/>
            <v:line id="_x0000_s1453" style="position:absolute" from="0,10847" to="1,11406" strokeweight="0"/>
            <v:rect id="_x0000_s1454" style="position:absolute;top:11406;width:10;height:9" fillcolor="black" stroked="f"/>
            <v:line id="_x0000_s1455" style="position:absolute" from="0,11406" to="10,11407" strokeweight="0"/>
            <v:line id="_x0000_s1456" style="position:absolute" from="0,11406" to="1,11415" strokeweight="0"/>
            <v:rect id="_x0000_s1457" style="position:absolute;top:11406;width:10;height:9" fillcolor="black" stroked="f"/>
            <v:line id="_x0000_s1458" style="position:absolute" from="0,11406" to="10,11407" strokeweight="0"/>
            <v:line id="_x0000_s1459" style="position:absolute" from="0,11406" to="1,11415" strokeweight="0"/>
            <v:rect id="_x0000_s1460" style="position:absolute;left:10;top:11406;width:2944;height:9" fillcolor="black" stroked="f"/>
            <v:line id="_x0000_s1461" style="position:absolute" from="10,11406" to="2954,11407" strokeweight="0"/>
            <v:rect id="_x0000_s1462" style="position:absolute;left:2954;top:10847;width:9;height:559" fillcolor="black" stroked="f"/>
            <v:line id="_x0000_s1463" style="position:absolute" from="2954,10847" to="2955,11406" strokeweight="0"/>
            <v:rect id="_x0000_s1464" style="position:absolute;left:2954;top:11406;width:9;height:9" fillcolor="black" stroked="f"/>
            <v:line id="_x0000_s1465" style="position:absolute" from="2954,11406" to="2963,11407" strokeweight="0"/>
            <v:line id="_x0000_s1466" style="position:absolute" from="2954,11406" to="2955,11415" strokeweight="0"/>
            <v:rect id="_x0000_s1467" style="position:absolute;left:2963;top:11406;width:2940;height:9" fillcolor="black" stroked="f"/>
            <v:line id="_x0000_s1468" style="position:absolute" from="2963,11406" to="5903,11407" strokeweight="0"/>
            <v:rect id="_x0000_s1469" style="position:absolute;left:5903;top:10847;width:9;height:559" fillcolor="black" stroked="f"/>
            <v:line id="_x0000_s1470" style="position:absolute" from="5903,10847" to="5904,11406" strokeweight="0"/>
            <v:rect id="_x0000_s1471" style="position:absolute;left:5903;top:11406;width:9;height:9" fillcolor="black" stroked="f"/>
            <v:line id="_x0000_s1472" style="position:absolute" from="5903,11406" to="5912,11407" strokeweight="0"/>
            <v:line id="_x0000_s1473" style="position:absolute" from="5903,11406" to="5904,11415" strokeweight="0"/>
            <v:rect id="_x0000_s1474" style="position:absolute;left:5912;top:11406;width:2939;height:9" fillcolor="black" stroked="f"/>
            <v:line id="_x0000_s1475" style="position:absolute" from="5912,11406" to="8851,11407" strokeweight="0"/>
            <v:rect id="_x0000_s1476" style="position:absolute;left:8851;top:10847;width:10;height:559" fillcolor="black" stroked="f"/>
            <v:line id="_x0000_s1477" style="position:absolute" from="8851,10847" to="8852,11406" strokeweight="0"/>
            <v:rect id="_x0000_s1478" style="position:absolute;left:8851;top:11406;width:10;height:9" fillcolor="black" stroked="f"/>
            <v:line id="_x0000_s1479" style="position:absolute" from="8851,11406" to="8861,11407" strokeweight="0"/>
            <v:line id="_x0000_s1480" style="position:absolute" from="8851,11406" to="8852,11415" strokeweight="0"/>
            <v:rect id="_x0000_s1481" style="position:absolute;left:8851;top:11406;width:10;height:9" fillcolor="black" stroked="f"/>
            <v:line id="_x0000_s1482" style="position:absolute" from="8851,11406" to="8861,11407" strokeweight="0"/>
            <v:line id="_x0000_s1483" style="position:absolute" from="8851,11406" to="8852,11415" strokeweight="0"/>
            <v:rect id="_x0000_s1484" style="position:absolute;left:115;top:11415;width:61;height:276;mso-wrap-style:none" filled="f" stroked="f">
              <v:textbox style="mso-fit-shape-to-text:t" inset="0,0,0,0">
                <w:txbxContent>
                  <w:p w:rsidR="009C60D6" w:rsidRDefault="009C60D6">
                    <w:r>
                      <w:rPr>
                        <w:color w:val="000000"/>
                        <w:lang w:val="en-US"/>
                      </w:rPr>
                      <w:t xml:space="preserve"> </w:t>
                    </w:r>
                  </w:p>
                </w:txbxContent>
              </v:textbox>
            </v:rect>
            <w10:wrap type="none"/>
            <w10:anchorlock/>
          </v:group>
        </w:pict>
      </w:r>
    </w:p>
    <w:p w:rsidR="00663211" w:rsidRPr="00BA5006" w:rsidRDefault="00E709C7" w:rsidP="00663211">
      <w:pPr>
        <w:rPr>
          <w:rFonts w:ascii="Arial" w:hAnsi="Arial" w:cs="Arial"/>
          <w:sz w:val="20"/>
          <w:szCs w:val="20"/>
        </w:rPr>
      </w:pPr>
      <w:r w:rsidRPr="0060774A">
        <w:rPr>
          <w:rFonts w:ascii="Arial" w:hAnsi="Arial" w:cs="Arial"/>
          <w:sz w:val="20"/>
          <w:szCs w:val="20"/>
        </w:rPr>
        <w:lastRenderedPageBreak/>
        <w:pict>
          <v:shape id="_x0000_i1025" type="#_x0000_t75" style="width:443.25pt;height:577.9pt">
            <v:imagedata r:id="rId21" o:title=""/>
          </v:shape>
        </w:pict>
      </w:r>
    </w:p>
    <w:p w:rsidR="00663211" w:rsidRPr="00BA5006" w:rsidRDefault="00E709C7" w:rsidP="00663211">
      <w:pPr>
        <w:rPr>
          <w:rFonts w:ascii="Arial" w:hAnsi="Arial" w:cs="Arial"/>
          <w:sz w:val="20"/>
          <w:szCs w:val="20"/>
        </w:rPr>
      </w:pPr>
      <w:r w:rsidRPr="0060774A">
        <w:rPr>
          <w:rFonts w:ascii="Arial" w:hAnsi="Arial" w:cs="Arial"/>
          <w:sz w:val="20"/>
          <w:szCs w:val="20"/>
        </w:rPr>
        <w:lastRenderedPageBreak/>
        <w:pict>
          <v:shape id="_x0000_i1026" type="#_x0000_t75" style="width:443.25pt;height:627.95pt">
            <v:imagedata r:id="rId22" o:title=""/>
          </v:shape>
        </w:pict>
      </w:r>
    </w:p>
    <w:p w:rsidR="00663211" w:rsidRPr="00BA5006" w:rsidRDefault="00E709C7" w:rsidP="00663211">
      <w:pPr>
        <w:rPr>
          <w:rFonts w:ascii="Arial" w:hAnsi="Arial" w:cs="Arial"/>
          <w:sz w:val="20"/>
          <w:szCs w:val="20"/>
          <w:lang w:val="en-US"/>
        </w:rPr>
      </w:pPr>
      <w:r w:rsidRPr="0060774A">
        <w:rPr>
          <w:rFonts w:ascii="Arial" w:hAnsi="Arial" w:cs="Arial"/>
          <w:sz w:val="20"/>
          <w:szCs w:val="20"/>
          <w:lang w:val="en-US"/>
        </w:rPr>
        <w:lastRenderedPageBreak/>
        <w:pict>
          <v:shape id="_x0000_i1027" type="#_x0000_t75" style="width:443.25pt;height:638.6pt">
            <v:imagedata r:id="rId23" o:title=""/>
          </v:shape>
        </w:pict>
      </w:r>
    </w:p>
    <w:p w:rsidR="00663211" w:rsidRPr="00BA5006" w:rsidRDefault="00E709C7" w:rsidP="00663211">
      <w:pPr>
        <w:rPr>
          <w:rFonts w:ascii="Arial" w:hAnsi="Arial" w:cs="Arial"/>
          <w:sz w:val="20"/>
          <w:szCs w:val="20"/>
          <w:lang w:val="en-US"/>
        </w:rPr>
      </w:pPr>
      <w:r w:rsidRPr="0060774A">
        <w:rPr>
          <w:rFonts w:ascii="Arial" w:hAnsi="Arial" w:cs="Arial"/>
          <w:sz w:val="20"/>
          <w:szCs w:val="20"/>
          <w:lang w:val="en-US"/>
        </w:rPr>
        <w:lastRenderedPageBreak/>
        <w:pict>
          <v:shape id="_x0000_i1028" type="#_x0000_t75" style="width:443.25pt;height:624.2pt">
            <v:imagedata r:id="rId24" o:title=""/>
          </v:shape>
        </w:pict>
      </w:r>
    </w:p>
    <w:p w:rsidR="00663211" w:rsidRPr="00BA5006" w:rsidRDefault="00E709C7" w:rsidP="00663211">
      <w:pPr>
        <w:rPr>
          <w:rFonts w:ascii="Arial" w:hAnsi="Arial" w:cs="Arial"/>
          <w:sz w:val="20"/>
          <w:szCs w:val="20"/>
          <w:lang w:val="en-US"/>
        </w:rPr>
      </w:pPr>
      <w:r w:rsidRPr="0060774A">
        <w:rPr>
          <w:rFonts w:ascii="Arial" w:hAnsi="Arial" w:cs="Arial"/>
          <w:sz w:val="20"/>
          <w:szCs w:val="20"/>
          <w:lang w:val="en-US"/>
        </w:rPr>
        <w:lastRenderedPageBreak/>
        <w:pict>
          <v:shape id="_x0000_i1029" type="#_x0000_t75" style="width:443.25pt;height:612.3pt">
            <v:imagedata r:id="rId25" o:title=""/>
          </v:shape>
        </w:pict>
      </w:r>
    </w:p>
    <w:p w:rsidR="00663211" w:rsidRPr="00BA5006" w:rsidRDefault="00E709C7" w:rsidP="00663211">
      <w:pPr>
        <w:rPr>
          <w:rFonts w:ascii="Arial" w:hAnsi="Arial" w:cs="Arial"/>
          <w:sz w:val="20"/>
          <w:szCs w:val="20"/>
          <w:lang w:val="en-US"/>
        </w:rPr>
      </w:pPr>
      <w:r w:rsidRPr="0060774A">
        <w:rPr>
          <w:rFonts w:ascii="Arial" w:hAnsi="Arial" w:cs="Arial"/>
          <w:sz w:val="20"/>
          <w:szCs w:val="20"/>
          <w:lang w:val="en-US"/>
        </w:rPr>
        <w:lastRenderedPageBreak/>
        <w:pict>
          <v:shape id="_x0000_i1030" type="#_x0000_t75" style="width:443.25pt;height:644.85pt">
            <v:imagedata r:id="rId26" o:title=""/>
          </v:shape>
        </w:pict>
      </w:r>
    </w:p>
    <w:p w:rsidR="00663211" w:rsidRPr="00BA5006" w:rsidRDefault="00E709C7" w:rsidP="00663211">
      <w:pPr>
        <w:rPr>
          <w:rFonts w:ascii="Arial" w:hAnsi="Arial" w:cs="Arial"/>
          <w:szCs w:val="20"/>
          <w:lang w:val="en-US"/>
        </w:rPr>
      </w:pPr>
      <w:r w:rsidRPr="0060774A">
        <w:rPr>
          <w:rFonts w:ascii="Arial" w:hAnsi="Arial" w:cs="Arial"/>
          <w:szCs w:val="20"/>
          <w:lang w:val="en-US"/>
        </w:rPr>
        <w:lastRenderedPageBreak/>
        <w:pict>
          <v:shape id="_x0000_i1031" type="#_x0000_t75" style="width:443.25pt;height:644.85pt">
            <v:imagedata r:id="rId27" o:title=""/>
          </v:shape>
        </w:pict>
      </w:r>
    </w:p>
    <w:p w:rsidR="00663211" w:rsidRPr="00BA5006" w:rsidRDefault="00E709C7" w:rsidP="00663211">
      <w:pPr>
        <w:rPr>
          <w:rFonts w:ascii="Arial" w:hAnsi="Arial" w:cs="Arial"/>
          <w:szCs w:val="20"/>
          <w:lang w:val="en-US"/>
        </w:rPr>
      </w:pPr>
      <w:r w:rsidRPr="0060774A">
        <w:rPr>
          <w:rFonts w:ascii="Arial" w:hAnsi="Arial" w:cs="Arial"/>
          <w:szCs w:val="20"/>
          <w:lang w:val="en-US"/>
        </w:rPr>
        <w:lastRenderedPageBreak/>
        <w:pict>
          <v:shape id="_x0000_i1032" type="#_x0000_t75" style="width:443.25pt;height:541.55pt">
            <v:imagedata r:id="rId28" o:title=""/>
          </v:shape>
        </w:pict>
      </w:r>
    </w:p>
    <w:p w:rsidR="00663211" w:rsidRPr="00BA5006" w:rsidRDefault="00663211" w:rsidP="00663211">
      <w:pPr>
        <w:rPr>
          <w:rFonts w:ascii="Arial" w:hAnsi="Arial" w:cs="Arial"/>
          <w:szCs w:val="20"/>
          <w:lang w:val="en-US"/>
        </w:rPr>
      </w:pPr>
    </w:p>
    <w:p w:rsidR="00663211" w:rsidRPr="00BA5006" w:rsidRDefault="00663211" w:rsidP="00663211">
      <w:pPr>
        <w:rPr>
          <w:rFonts w:ascii="Arial" w:hAnsi="Arial" w:cs="Arial"/>
          <w:szCs w:val="20"/>
          <w:lang w:val="en-US"/>
        </w:rPr>
      </w:pPr>
    </w:p>
    <w:p w:rsidR="00663211" w:rsidRPr="00BA5006" w:rsidRDefault="00E709C7" w:rsidP="00663211">
      <w:pPr>
        <w:rPr>
          <w:rFonts w:ascii="Arial" w:hAnsi="Arial" w:cs="Arial"/>
          <w:szCs w:val="20"/>
          <w:lang w:val="en-US"/>
        </w:rPr>
      </w:pPr>
      <w:r w:rsidRPr="0060774A">
        <w:rPr>
          <w:rFonts w:ascii="Arial" w:hAnsi="Arial" w:cs="Arial"/>
          <w:szCs w:val="20"/>
          <w:lang w:val="en-US"/>
        </w:rPr>
        <w:lastRenderedPageBreak/>
        <w:pict>
          <v:shape id="_x0000_i1033" type="#_x0000_t75" style="width:443.25pt;height:552.85pt">
            <v:imagedata r:id="rId29" o:title=""/>
          </v:shape>
        </w:pict>
      </w:r>
    </w:p>
    <w:p w:rsidR="00663211" w:rsidRPr="00BA5006" w:rsidRDefault="00E709C7" w:rsidP="00663211">
      <w:pPr>
        <w:rPr>
          <w:rFonts w:ascii="Arial" w:hAnsi="Arial" w:cs="Arial"/>
          <w:szCs w:val="20"/>
          <w:lang w:val="en-US"/>
        </w:rPr>
      </w:pPr>
      <w:r w:rsidRPr="0060774A">
        <w:rPr>
          <w:rFonts w:ascii="Arial" w:hAnsi="Arial" w:cs="Arial"/>
          <w:szCs w:val="20"/>
          <w:lang w:val="en-US"/>
        </w:rPr>
        <w:lastRenderedPageBreak/>
        <w:pict>
          <v:shape id="_x0000_i1034" type="#_x0000_t75" style="width:443.25pt;height:527.15pt">
            <v:imagedata r:id="rId30" o:title=""/>
          </v:shape>
        </w:pict>
      </w:r>
    </w:p>
    <w:p w:rsidR="00663211" w:rsidRPr="00BA5006" w:rsidRDefault="00663211" w:rsidP="00663211">
      <w:pPr>
        <w:rPr>
          <w:rFonts w:ascii="Arial" w:hAnsi="Arial" w:cs="Arial"/>
          <w:szCs w:val="20"/>
          <w:lang w:val="en-US"/>
        </w:rPr>
      </w:pPr>
    </w:p>
    <w:p w:rsidR="00663211" w:rsidRPr="00BA5006" w:rsidRDefault="00663211" w:rsidP="00663211">
      <w:pPr>
        <w:rPr>
          <w:rFonts w:ascii="Arial" w:hAnsi="Arial" w:cs="Arial"/>
          <w:szCs w:val="20"/>
          <w:lang w:val="en-US"/>
        </w:rPr>
      </w:pPr>
    </w:p>
    <w:p w:rsidR="00663211" w:rsidRPr="00BA5006" w:rsidRDefault="00E709C7" w:rsidP="00663211">
      <w:pPr>
        <w:rPr>
          <w:rFonts w:ascii="Arial" w:hAnsi="Arial" w:cs="Arial"/>
          <w:szCs w:val="20"/>
          <w:lang w:val="en-US"/>
        </w:rPr>
      </w:pPr>
      <w:r w:rsidRPr="0060774A">
        <w:rPr>
          <w:rFonts w:ascii="Arial" w:hAnsi="Arial" w:cs="Arial"/>
          <w:szCs w:val="20"/>
          <w:lang w:val="en-US"/>
        </w:rPr>
        <w:lastRenderedPageBreak/>
        <w:pict>
          <v:shape id="_x0000_i1035" type="#_x0000_t75" style="width:443.25pt;height:634.25pt">
            <v:imagedata r:id="rId31" o:title=""/>
          </v:shape>
        </w:pict>
      </w:r>
    </w:p>
    <w:p w:rsidR="00663211" w:rsidRPr="00BA5006" w:rsidRDefault="00E709C7" w:rsidP="00663211">
      <w:pPr>
        <w:rPr>
          <w:rFonts w:ascii="Arial" w:hAnsi="Arial" w:cs="Arial"/>
          <w:szCs w:val="20"/>
          <w:lang w:val="en-US"/>
        </w:rPr>
      </w:pPr>
      <w:r w:rsidRPr="0060774A">
        <w:rPr>
          <w:rFonts w:ascii="Arial" w:hAnsi="Arial" w:cs="Arial"/>
          <w:szCs w:val="20"/>
          <w:lang w:val="en-US"/>
        </w:rPr>
        <w:lastRenderedPageBreak/>
        <w:pict>
          <v:shape id="_x0000_i1036" type="#_x0000_t75" style="width:443.25pt;height:587.25pt">
            <v:imagedata r:id="rId32" o:title=""/>
          </v:shape>
        </w:pict>
      </w:r>
    </w:p>
    <w:p w:rsidR="00663211" w:rsidRPr="00BA5006" w:rsidRDefault="00663211" w:rsidP="00663211">
      <w:pPr>
        <w:rPr>
          <w:rFonts w:ascii="Arial" w:hAnsi="Arial" w:cs="Arial"/>
          <w:szCs w:val="20"/>
          <w:lang w:val="en-US"/>
        </w:rPr>
      </w:pPr>
    </w:p>
    <w:p w:rsidR="00663211" w:rsidRPr="00BA5006" w:rsidRDefault="00663211" w:rsidP="00663211">
      <w:pPr>
        <w:rPr>
          <w:rFonts w:ascii="Arial" w:hAnsi="Arial" w:cs="Arial"/>
          <w:szCs w:val="20"/>
          <w:lang w:val="en-US"/>
        </w:rPr>
      </w:pPr>
    </w:p>
    <w:p w:rsidR="00663211" w:rsidRPr="00BA5006" w:rsidRDefault="00E709C7" w:rsidP="00663211">
      <w:pPr>
        <w:rPr>
          <w:rFonts w:ascii="Arial" w:hAnsi="Arial" w:cs="Arial"/>
          <w:szCs w:val="20"/>
          <w:lang w:val="en-US"/>
        </w:rPr>
      </w:pPr>
      <w:r w:rsidRPr="0060774A">
        <w:rPr>
          <w:rFonts w:ascii="Arial" w:hAnsi="Arial" w:cs="Arial"/>
          <w:szCs w:val="20"/>
          <w:lang w:val="en-US"/>
        </w:rPr>
        <w:lastRenderedPageBreak/>
        <w:pict>
          <v:shape id="_x0000_i1037" type="#_x0000_t75" style="width:443.25pt;height:591.05pt">
            <v:imagedata r:id="rId33" o:title=""/>
          </v:shape>
        </w:pict>
      </w:r>
    </w:p>
    <w:p w:rsidR="0087276A" w:rsidRPr="00BA5006" w:rsidRDefault="0087276A" w:rsidP="0087276A">
      <w:pPr>
        <w:rPr>
          <w:rFonts w:ascii="Arial" w:hAnsi="Arial" w:cs="Arial"/>
        </w:rPr>
      </w:pPr>
    </w:p>
    <w:p w:rsidR="00E03DD3" w:rsidRPr="00BA5006" w:rsidRDefault="00E03DD3" w:rsidP="0087276A">
      <w:pPr>
        <w:rPr>
          <w:rFonts w:ascii="Arial" w:hAnsi="Arial" w:cs="Arial"/>
        </w:rPr>
      </w:pPr>
    </w:p>
    <w:p w:rsidR="00E03DD3" w:rsidRPr="00BA5006" w:rsidRDefault="00E03DD3" w:rsidP="0087276A">
      <w:pPr>
        <w:rPr>
          <w:rFonts w:ascii="Arial" w:hAnsi="Arial" w:cs="Arial"/>
        </w:rPr>
      </w:pPr>
    </w:p>
    <w:p w:rsidR="00A51F59" w:rsidRDefault="00A51F59" w:rsidP="0087276A">
      <w:pPr>
        <w:rPr>
          <w:rFonts w:ascii="Arial" w:hAnsi="Arial" w:cs="Arial"/>
        </w:rPr>
      </w:pPr>
      <w:bookmarkStart w:id="10" w:name="HotWorkProgramManual-Attachments"/>
      <w:bookmarkEnd w:id="10"/>
    </w:p>
    <w:p w:rsidR="004C05DF" w:rsidRDefault="004C05DF" w:rsidP="0087276A">
      <w:pPr>
        <w:rPr>
          <w:rFonts w:ascii="Arial" w:hAnsi="Arial" w:cs="Arial"/>
        </w:rPr>
      </w:pPr>
    </w:p>
    <w:p w:rsidR="005E3BD7" w:rsidRPr="00BA5006" w:rsidRDefault="005E3BD7" w:rsidP="0087276A">
      <w:pPr>
        <w:rPr>
          <w:rFonts w:ascii="Arial" w:hAnsi="Arial" w:cs="Arial"/>
        </w:rPr>
      </w:pPr>
    </w:p>
    <w:p w:rsidR="00A51F59" w:rsidRPr="00BA5006" w:rsidRDefault="00A51F59" w:rsidP="0087276A">
      <w:pPr>
        <w:rPr>
          <w:rFonts w:ascii="Arial" w:hAnsi="Arial" w:cs="Arial"/>
        </w:rPr>
      </w:pPr>
    </w:p>
    <w:tbl>
      <w:tblPr>
        <w:tblW w:w="9700" w:type="dxa"/>
        <w:tblInd w:w="93" w:type="dxa"/>
        <w:tblLook w:val="04A0"/>
      </w:tblPr>
      <w:tblGrid>
        <w:gridCol w:w="3592"/>
        <w:gridCol w:w="2230"/>
        <w:gridCol w:w="3878"/>
      </w:tblGrid>
      <w:tr w:rsidR="00A51F59" w:rsidRPr="00BA5006" w:rsidTr="00A51F59">
        <w:trPr>
          <w:trHeight w:val="405"/>
        </w:trPr>
        <w:tc>
          <w:tcPr>
            <w:tcW w:w="9700" w:type="dxa"/>
            <w:gridSpan w:val="3"/>
            <w:tcBorders>
              <w:top w:val="nil"/>
              <w:left w:val="nil"/>
              <w:bottom w:val="nil"/>
              <w:right w:val="nil"/>
            </w:tcBorders>
            <w:shd w:val="clear" w:color="auto" w:fill="auto"/>
            <w:noWrap/>
            <w:vAlign w:val="bottom"/>
            <w:hideMark/>
          </w:tcPr>
          <w:p w:rsidR="00A51F59" w:rsidRPr="00562963" w:rsidRDefault="00A51F59" w:rsidP="00A51F59">
            <w:pPr>
              <w:jc w:val="center"/>
              <w:rPr>
                <w:rFonts w:ascii="Arial" w:hAnsi="Arial" w:cs="Arial"/>
                <w:b/>
                <w:bCs/>
                <w:i/>
                <w:iCs/>
                <w:color w:val="FF0000"/>
                <w:sz w:val="32"/>
                <w:szCs w:val="32"/>
                <w:u w:val="single"/>
                <w:lang w:val="en-ZA" w:eastAsia="en-ZA"/>
              </w:rPr>
            </w:pPr>
            <w:r w:rsidRPr="00562963">
              <w:rPr>
                <w:rFonts w:ascii="Arial" w:hAnsi="Arial" w:cs="Arial"/>
                <w:b/>
                <w:bCs/>
                <w:i/>
                <w:iCs/>
                <w:color w:val="FF0000"/>
                <w:sz w:val="32"/>
                <w:szCs w:val="32"/>
                <w:u w:val="single"/>
                <w:lang w:val="en-ZA" w:eastAsia="en-ZA"/>
              </w:rPr>
              <w:lastRenderedPageBreak/>
              <w:t>LIST OF INSPECTION</w:t>
            </w:r>
          </w:p>
        </w:tc>
      </w:tr>
      <w:tr w:rsidR="00A51F59" w:rsidRPr="00BA5006" w:rsidTr="00A51F59">
        <w:trPr>
          <w:trHeight w:val="255"/>
        </w:trPr>
        <w:tc>
          <w:tcPr>
            <w:tcW w:w="9700" w:type="dxa"/>
            <w:gridSpan w:val="3"/>
            <w:tcBorders>
              <w:top w:val="nil"/>
              <w:left w:val="nil"/>
              <w:bottom w:val="nil"/>
              <w:right w:val="nil"/>
            </w:tcBorders>
            <w:shd w:val="clear" w:color="auto" w:fill="auto"/>
            <w:noWrap/>
            <w:vAlign w:val="bottom"/>
            <w:hideMark/>
          </w:tcPr>
          <w:p w:rsidR="00A51F59" w:rsidRPr="00BA5006" w:rsidRDefault="00A51F59" w:rsidP="00A51F59">
            <w:pPr>
              <w:jc w:val="center"/>
              <w:rPr>
                <w:rFonts w:ascii="Arial" w:hAnsi="Arial" w:cs="Arial"/>
                <w:sz w:val="20"/>
                <w:szCs w:val="20"/>
                <w:lang w:val="en-ZA" w:eastAsia="en-ZA"/>
              </w:rPr>
            </w:pPr>
          </w:p>
        </w:tc>
      </w:tr>
      <w:tr w:rsidR="00A51F59" w:rsidRPr="00BA5006" w:rsidTr="00A51F59">
        <w:trPr>
          <w:trHeight w:val="315"/>
        </w:trPr>
        <w:tc>
          <w:tcPr>
            <w:tcW w:w="3592"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A51F59" w:rsidRPr="00AF141B" w:rsidRDefault="00A51F59" w:rsidP="00A51F59">
            <w:pPr>
              <w:jc w:val="center"/>
              <w:rPr>
                <w:rFonts w:ascii="Arial" w:hAnsi="Arial" w:cs="Arial"/>
                <w:b/>
                <w:bCs/>
                <w:color w:val="002060"/>
                <w:lang w:val="en-ZA" w:eastAsia="en-ZA"/>
              </w:rPr>
            </w:pPr>
            <w:r w:rsidRPr="00AF141B">
              <w:rPr>
                <w:rFonts w:ascii="Arial" w:hAnsi="Arial" w:cs="Arial"/>
                <w:b/>
                <w:bCs/>
                <w:color w:val="002060"/>
                <w:lang w:val="en-ZA" w:eastAsia="en-ZA"/>
              </w:rPr>
              <w:t>ITEM</w:t>
            </w:r>
          </w:p>
        </w:tc>
        <w:tc>
          <w:tcPr>
            <w:tcW w:w="2230" w:type="dxa"/>
            <w:tcBorders>
              <w:top w:val="single" w:sz="4" w:space="0" w:color="auto"/>
              <w:left w:val="nil"/>
              <w:bottom w:val="single" w:sz="4" w:space="0" w:color="auto"/>
              <w:right w:val="single" w:sz="4" w:space="0" w:color="auto"/>
            </w:tcBorders>
            <w:shd w:val="clear" w:color="000000" w:fill="C0C0C0"/>
            <w:noWrap/>
            <w:vAlign w:val="bottom"/>
            <w:hideMark/>
          </w:tcPr>
          <w:p w:rsidR="00A51F59" w:rsidRPr="00AF141B" w:rsidRDefault="00A51F59" w:rsidP="00A51F59">
            <w:pPr>
              <w:jc w:val="center"/>
              <w:rPr>
                <w:rFonts w:ascii="Arial" w:hAnsi="Arial" w:cs="Arial"/>
                <w:b/>
                <w:bCs/>
                <w:color w:val="002060"/>
                <w:lang w:val="en-ZA" w:eastAsia="en-ZA"/>
              </w:rPr>
            </w:pPr>
            <w:r w:rsidRPr="00AF141B">
              <w:rPr>
                <w:rFonts w:ascii="Arial" w:hAnsi="Arial" w:cs="Arial"/>
                <w:b/>
                <w:bCs/>
                <w:color w:val="002060"/>
                <w:lang w:val="en-ZA" w:eastAsia="en-ZA"/>
              </w:rPr>
              <w:t>FREQUENCY</w:t>
            </w:r>
          </w:p>
        </w:tc>
        <w:tc>
          <w:tcPr>
            <w:tcW w:w="3878" w:type="dxa"/>
            <w:tcBorders>
              <w:top w:val="single" w:sz="4" w:space="0" w:color="auto"/>
              <w:left w:val="nil"/>
              <w:bottom w:val="single" w:sz="4" w:space="0" w:color="auto"/>
              <w:right w:val="single" w:sz="4" w:space="0" w:color="auto"/>
            </w:tcBorders>
            <w:shd w:val="clear" w:color="000000" w:fill="C0C0C0"/>
            <w:noWrap/>
            <w:vAlign w:val="bottom"/>
            <w:hideMark/>
          </w:tcPr>
          <w:p w:rsidR="00A51F59" w:rsidRPr="00AF141B" w:rsidRDefault="00A51F59" w:rsidP="00A51F59">
            <w:pPr>
              <w:jc w:val="center"/>
              <w:rPr>
                <w:rFonts w:ascii="Arial" w:hAnsi="Arial" w:cs="Arial"/>
                <w:b/>
                <w:bCs/>
                <w:color w:val="002060"/>
                <w:sz w:val="20"/>
                <w:szCs w:val="20"/>
                <w:lang w:val="en-ZA" w:eastAsia="en-ZA"/>
              </w:rPr>
            </w:pPr>
            <w:r w:rsidRPr="00AF141B">
              <w:rPr>
                <w:rFonts w:ascii="Arial" w:hAnsi="Arial" w:cs="Arial"/>
                <w:b/>
                <w:bCs/>
                <w:color w:val="002060"/>
                <w:sz w:val="20"/>
                <w:szCs w:val="20"/>
                <w:lang w:val="en-ZA" w:eastAsia="en-ZA"/>
              </w:rPr>
              <w:t>BY WHOM</w:t>
            </w:r>
          </w:p>
        </w:tc>
      </w:tr>
      <w:tr w:rsidR="00A51F59" w:rsidRPr="00BA5006" w:rsidTr="00A51F59">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r w:rsidRPr="00AF141B">
              <w:rPr>
                <w:rFonts w:ascii="Arial" w:hAnsi="Arial" w:cs="Arial"/>
                <w:color w:val="002060"/>
                <w:sz w:val="20"/>
                <w:szCs w:val="20"/>
                <w:lang w:val="en-ZA" w:eastAsia="en-ZA"/>
              </w:rPr>
              <w:t> </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r w:rsidRPr="00AF141B">
              <w:rPr>
                <w:rFonts w:ascii="Arial" w:hAnsi="Arial" w:cs="Arial"/>
                <w:color w:val="002060"/>
                <w:sz w:val="20"/>
                <w:szCs w:val="20"/>
                <w:lang w:val="en-ZA" w:eastAsia="en-ZA"/>
              </w:rPr>
              <w:t> </w:t>
            </w:r>
          </w:p>
        </w:tc>
        <w:tc>
          <w:tcPr>
            <w:tcW w:w="3878"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r w:rsidRPr="00AF141B">
              <w:rPr>
                <w:rFonts w:ascii="Arial" w:hAnsi="Arial" w:cs="Arial"/>
                <w:color w:val="002060"/>
                <w:sz w:val="20"/>
                <w:szCs w:val="20"/>
                <w:lang w:val="en-ZA" w:eastAsia="en-ZA"/>
              </w:rPr>
              <w:t> </w:t>
            </w:r>
          </w:p>
        </w:tc>
      </w:tr>
      <w:tr w:rsidR="00A51F59" w:rsidRPr="00BA5006" w:rsidTr="00A51F59">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b/>
                <w:bCs/>
                <w:color w:val="002060"/>
                <w:u w:val="single"/>
                <w:lang w:val="en-ZA" w:eastAsia="en-ZA"/>
              </w:rPr>
            </w:pPr>
            <w:r w:rsidRPr="00AF141B">
              <w:rPr>
                <w:rFonts w:ascii="Arial" w:hAnsi="Arial" w:cs="Arial"/>
                <w:b/>
                <w:bCs/>
                <w:color w:val="002060"/>
                <w:u w:val="single"/>
                <w:lang w:val="en-ZA" w:eastAsia="en-ZA"/>
              </w:rPr>
              <w:t>1. Tools &amp; Equipment</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3878"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r>
      <w:tr w:rsidR="00A51F59" w:rsidRPr="00BA5006" w:rsidTr="00A51F59">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1.1 Electric Tools</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Weekly</w:t>
            </w:r>
          </w:p>
        </w:tc>
        <w:tc>
          <w:tcPr>
            <w:tcW w:w="3878"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Technician / Admin Clerk</w:t>
            </w:r>
          </w:p>
        </w:tc>
      </w:tr>
      <w:tr w:rsidR="00A51F59" w:rsidRPr="00BA5006" w:rsidTr="00A51F59">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1.2 Hand Tools</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Weekly</w:t>
            </w:r>
          </w:p>
        </w:tc>
        <w:tc>
          <w:tcPr>
            <w:tcW w:w="3878"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Technician / Admin Clerk</w:t>
            </w:r>
          </w:p>
        </w:tc>
      </w:tr>
      <w:tr w:rsidR="00A51F59" w:rsidRPr="00BA5006" w:rsidTr="00A51F59">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3878"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r>
      <w:tr w:rsidR="00A51F59" w:rsidRPr="00BA5006" w:rsidTr="00A51F59">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b/>
                <w:bCs/>
                <w:color w:val="002060"/>
                <w:u w:val="single"/>
                <w:lang w:val="en-ZA" w:eastAsia="en-ZA"/>
              </w:rPr>
            </w:pPr>
            <w:r w:rsidRPr="00AF141B">
              <w:rPr>
                <w:rFonts w:ascii="Arial" w:hAnsi="Arial" w:cs="Arial"/>
                <w:b/>
                <w:bCs/>
                <w:color w:val="002060"/>
                <w:u w:val="single"/>
                <w:lang w:val="en-ZA" w:eastAsia="en-ZA"/>
              </w:rPr>
              <w:t>2. Vehicles</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3878"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r>
      <w:tr w:rsidR="00A51F59" w:rsidRPr="00BA5006" w:rsidTr="00A51F59">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2.1 Vehicle Inspections</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Weekly</w:t>
            </w:r>
          </w:p>
        </w:tc>
        <w:tc>
          <w:tcPr>
            <w:tcW w:w="3878"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Technician / Admin Clerk</w:t>
            </w:r>
          </w:p>
        </w:tc>
      </w:tr>
      <w:tr w:rsidR="00A51F59" w:rsidRPr="00BA5006" w:rsidTr="00A51F59">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3878"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r>
      <w:tr w:rsidR="00A51F59" w:rsidRPr="00BA5006" w:rsidTr="00A51F59">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b/>
                <w:bCs/>
                <w:color w:val="002060"/>
                <w:u w:val="single"/>
                <w:lang w:val="en-ZA" w:eastAsia="en-ZA"/>
              </w:rPr>
            </w:pPr>
            <w:r w:rsidRPr="00AF141B">
              <w:rPr>
                <w:rFonts w:ascii="Arial" w:hAnsi="Arial" w:cs="Arial"/>
                <w:b/>
                <w:bCs/>
                <w:color w:val="002060"/>
                <w:u w:val="single"/>
                <w:lang w:val="en-ZA" w:eastAsia="en-ZA"/>
              </w:rPr>
              <w:t>3. Emergency</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3878"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r>
      <w:tr w:rsidR="00A51F59" w:rsidRPr="00BA5006" w:rsidTr="00A51F59">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3.1 Fire Extinguisher</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Weekly</w:t>
            </w:r>
          </w:p>
        </w:tc>
        <w:tc>
          <w:tcPr>
            <w:tcW w:w="3878"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Technician / Admin Clerk</w:t>
            </w:r>
          </w:p>
        </w:tc>
      </w:tr>
      <w:tr w:rsidR="00A51F59" w:rsidRPr="00BA5006" w:rsidTr="00A51F59">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3.2 First Aid Kit</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Weekly</w:t>
            </w:r>
          </w:p>
        </w:tc>
        <w:tc>
          <w:tcPr>
            <w:tcW w:w="3878"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Technician / Admin Clerk</w:t>
            </w:r>
          </w:p>
        </w:tc>
      </w:tr>
      <w:tr w:rsidR="00A51F59" w:rsidRPr="00BA5006" w:rsidTr="00A51F59">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3878"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r>
      <w:tr w:rsidR="00A51F59" w:rsidRPr="00BA5006" w:rsidTr="00A51F59">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b/>
                <w:bCs/>
                <w:color w:val="002060"/>
                <w:u w:val="single"/>
                <w:lang w:val="en-ZA" w:eastAsia="en-ZA"/>
              </w:rPr>
            </w:pPr>
            <w:r w:rsidRPr="00AF141B">
              <w:rPr>
                <w:rFonts w:ascii="Arial" w:hAnsi="Arial" w:cs="Arial"/>
                <w:b/>
                <w:bCs/>
                <w:color w:val="002060"/>
                <w:u w:val="single"/>
                <w:lang w:val="en-ZA" w:eastAsia="en-ZA"/>
              </w:rPr>
              <w:t>4. Safety Equipment</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Weekly</w:t>
            </w:r>
          </w:p>
        </w:tc>
        <w:tc>
          <w:tcPr>
            <w:tcW w:w="3878"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Technician / Admin Clerk</w:t>
            </w:r>
          </w:p>
        </w:tc>
      </w:tr>
      <w:tr w:rsidR="00A51F59" w:rsidRPr="00BA5006" w:rsidTr="00A51F59">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4.1 Safety Harness</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Weekly</w:t>
            </w:r>
          </w:p>
        </w:tc>
        <w:tc>
          <w:tcPr>
            <w:tcW w:w="3878"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Technician / Admin Clerk</w:t>
            </w:r>
          </w:p>
        </w:tc>
      </w:tr>
      <w:tr w:rsidR="00A51F59" w:rsidRPr="00BA5006" w:rsidTr="00A51F59">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3878"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r>
      <w:tr w:rsidR="00A51F59" w:rsidRPr="00BA5006" w:rsidTr="00A51F59">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b/>
                <w:bCs/>
                <w:color w:val="002060"/>
                <w:u w:val="single"/>
                <w:lang w:val="en-ZA" w:eastAsia="en-ZA"/>
              </w:rPr>
            </w:pPr>
            <w:r w:rsidRPr="00AF141B">
              <w:rPr>
                <w:rFonts w:ascii="Arial" w:hAnsi="Arial" w:cs="Arial"/>
                <w:b/>
                <w:bCs/>
                <w:color w:val="002060"/>
                <w:u w:val="single"/>
                <w:lang w:val="en-ZA" w:eastAsia="en-ZA"/>
              </w:rPr>
              <w:t>5. PPE</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Weekly</w:t>
            </w:r>
          </w:p>
        </w:tc>
        <w:tc>
          <w:tcPr>
            <w:tcW w:w="3878"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Technician / Admin Clerk</w:t>
            </w:r>
          </w:p>
        </w:tc>
      </w:tr>
      <w:tr w:rsidR="00A51F59" w:rsidRPr="00BA5006" w:rsidTr="00A51F59">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3878"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r>
      <w:tr w:rsidR="00A51F59" w:rsidRPr="00BA5006" w:rsidTr="00A51F59">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b/>
                <w:bCs/>
                <w:color w:val="002060"/>
                <w:u w:val="single"/>
                <w:lang w:val="en-ZA" w:eastAsia="en-ZA"/>
              </w:rPr>
            </w:pPr>
            <w:r w:rsidRPr="00AF141B">
              <w:rPr>
                <w:rFonts w:ascii="Arial" w:hAnsi="Arial" w:cs="Arial"/>
                <w:b/>
                <w:bCs/>
                <w:color w:val="002060"/>
                <w:u w:val="single"/>
                <w:lang w:val="en-ZA" w:eastAsia="en-ZA"/>
              </w:rPr>
              <w:t>6. Housekeeping</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Weekly</w:t>
            </w:r>
          </w:p>
        </w:tc>
        <w:tc>
          <w:tcPr>
            <w:tcW w:w="3878"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Technician / Admin Clerk</w:t>
            </w:r>
          </w:p>
        </w:tc>
      </w:tr>
      <w:tr w:rsidR="00A51F59" w:rsidRPr="00BA5006" w:rsidTr="00A51F59">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r w:rsidRPr="00AF141B">
              <w:rPr>
                <w:rFonts w:ascii="Arial" w:hAnsi="Arial" w:cs="Arial"/>
                <w:color w:val="002060"/>
                <w:sz w:val="20"/>
                <w:szCs w:val="20"/>
                <w:lang w:val="en-ZA" w:eastAsia="en-ZA"/>
              </w:rPr>
              <w:t> </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r w:rsidRPr="00AF141B">
              <w:rPr>
                <w:rFonts w:ascii="Arial" w:hAnsi="Arial" w:cs="Arial"/>
                <w:color w:val="002060"/>
                <w:sz w:val="20"/>
                <w:szCs w:val="20"/>
                <w:lang w:val="en-ZA" w:eastAsia="en-ZA"/>
              </w:rPr>
              <w:t> </w:t>
            </w:r>
          </w:p>
        </w:tc>
        <w:tc>
          <w:tcPr>
            <w:tcW w:w="3878"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r w:rsidRPr="00AF141B">
              <w:rPr>
                <w:rFonts w:ascii="Arial" w:hAnsi="Arial" w:cs="Arial"/>
                <w:color w:val="002060"/>
                <w:sz w:val="20"/>
                <w:szCs w:val="20"/>
                <w:lang w:val="en-ZA" w:eastAsia="en-ZA"/>
              </w:rPr>
              <w:t> </w:t>
            </w:r>
          </w:p>
        </w:tc>
      </w:tr>
      <w:tr w:rsidR="00A51F59" w:rsidRPr="00BA5006" w:rsidTr="00A51F59">
        <w:trPr>
          <w:trHeight w:val="465"/>
        </w:trPr>
        <w:tc>
          <w:tcPr>
            <w:tcW w:w="3592" w:type="dxa"/>
            <w:tcBorders>
              <w:top w:val="nil"/>
              <w:left w:val="nil"/>
              <w:bottom w:val="nil"/>
              <w:right w:val="nil"/>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p>
        </w:tc>
        <w:tc>
          <w:tcPr>
            <w:tcW w:w="2230" w:type="dxa"/>
            <w:tcBorders>
              <w:top w:val="nil"/>
              <w:left w:val="nil"/>
              <w:bottom w:val="nil"/>
              <w:right w:val="nil"/>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p>
        </w:tc>
        <w:tc>
          <w:tcPr>
            <w:tcW w:w="3878" w:type="dxa"/>
            <w:tcBorders>
              <w:top w:val="nil"/>
              <w:left w:val="nil"/>
              <w:bottom w:val="nil"/>
              <w:right w:val="nil"/>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p>
        </w:tc>
      </w:tr>
      <w:tr w:rsidR="00A51F59" w:rsidRPr="00BA5006" w:rsidTr="00A51F59">
        <w:trPr>
          <w:trHeight w:val="465"/>
        </w:trPr>
        <w:tc>
          <w:tcPr>
            <w:tcW w:w="3592" w:type="dxa"/>
            <w:tcBorders>
              <w:top w:val="nil"/>
              <w:left w:val="nil"/>
              <w:bottom w:val="nil"/>
              <w:right w:val="nil"/>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p>
        </w:tc>
        <w:tc>
          <w:tcPr>
            <w:tcW w:w="2230" w:type="dxa"/>
            <w:tcBorders>
              <w:top w:val="nil"/>
              <w:left w:val="nil"/>
              <w:bottom w:val="nil"/>
              <w:right w:val="nil"/>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p>
        </w:tc>
        <w:tc>
          <w:tcPr>
            <w:tcW w:w="3878" w:type="dxa"/>
            <w:tcBorders>
              <w:top w:val="nil"/>
              <w:left w:val="nil"/>
              <w:bottom w:val="nil"/>
              <w:right w:val="nil"/>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p>
        </w:tc>
      </w:tr>
      <w:tr w:rsidR="00A51F59" w:rsidRPr="00BA5006" w:rsidTr="00A51F59">
        <w:trPr>
          <w:trHeight w:val="465"/>
        </w:trPr>
        <w:tc>
          <w:tcPr>
            <w:tcW w:w="9700" w:type="dxa"/>
            <w:gridSpan w:val="3"/>
            <w:tcBorders>
              <w:top w:val="nil"/>
              <w:left w:val="nil"/>
              <w:bottom w:val="nil"/>
              <w:right w:val="nil"/>
            </w:tcBorders>
            <w:shd w:val="clear" w:color="auto" w:fill="auto"/>
            <w:noWrap/>
            <w:vAlign w:val="bottom"/>
            <w:hideMark/>
          </w:tcPr>
          <w:p w:rsidR="00A51F59" w:rsidRPr="00AF141B" w:rsidRDefault="00A51F59" w:rsidP="00A51F59">
            <w:pPr>
              <w:jc w:val="center"/>
              <w:rPr>
                <w:rFonts w:ascii="Arial" w:hAnsi="Arial" w:cs="Arial"/>
                <w:color w:val="002060"/>
                <w:sz w:val="28"/>
                <w:szCs w:val="28"/>
                <w:lang w:val="en-ZA" w:eastAsia="en-ZA"/>
              </w:rPr>
            </w:pPr>
            <w:r w:rsidRPr="00AF141B">
              <w:rPr>
                <w:rFonts w:ascii="Arial" w:hAnsi="Arial" w:cs="Arial"/>
                <w:color w:val="002060"/>
                <w:sz w:val="28"/>
                <w:szCs w:val="28"/>
                <w:lang w:val="en-ZA" w:eastAsia="en-ZA"/>
              </w:rPr>
              <w:t>Records are kept in the Tool Check File!</w:t>
            </w:r>
          </w:p>
        </w:tc>
      </w:tr>
    </w:tbl>
    <w:p w:rsidR="00A51F59" w:rsidRPr="00BA5006" w:rsidRDefault="00A51F59" w:rsidP="00A51F59">
      <w:pPr>
        <w:rPr>
          <w:rFonts w:ascii="Arial" w:hAnsi="Arial" w:cs="Arial"/>
        </w:rPr>
      </w:pPr>
    </w:p>
    <w:p w:rsidR="00A51F59" w:rsidRPr="00BA5006" w:rsidRDefault="00A51F59" w:rsidP="0087276A">
      <w:pPr>
        <w:rPr>
          <w:rFonts w:ascii="Arial" w:hAnsi="Arial" w:cs="Arial"/>
        </w:rPr>
      </w:pPr>
    </w:p>
    <w:p w:rsidR="00546AE8" w:rsidRPr="00BA5006" w:rsidRDefault="00546AE8" w:rsidP="0087276A">
      <w:pPr>
        <w:rPr>
          <w:rFonts w:ascii="Arial" w:hAnsi="Arial" w:cs="Arial"/>
        </w:rPr>
      </w:pPr>
    </w:p>
    <w:p w:rsidR="00546AE8" w:rsidRPr="00BA5006" w:rsidRDefault="00546AE8" w:rsidP="0087276A">
      <w:pPr>
        <w:rPr>
          <w:rFonts w:ascii="Arial" w:hAnsi="Arial" w:cs="Arial"/>
        </w:rPr>
      </w:pPr>
    </w:p>
    <w:p w:rsidR="00546AE8" w:rsidRDefault="00546AE8" w:rsidP="0087276A">
      <w:pPr>
        <w:rPr>
          <w:rFonts w:ascii="Arial" w:hAnsi="Arial" w:cs="Arial"/>
        </w:rPr>
      </w:pPr>
    </w:p>
    <w:p w:rsidR="00F12323" w:rsidRPr="00BA5006" w:rsidRDefault="00F12323" w:rsidP="0087276A">
      <w:pPr>
        <w:rPr>
          <w:rFonts w:ascii="Arial" w:hAnsi="Arial" w:cs="Arial"/>
        </w:rPr>
      </w:pPr>
    </w:p>
    <w:p w:rsidR="00546AE8" w:rsidRPr="00BA5006" w:rsidRDefault="00546AE8" w:rsidP="0087276A">
      <w:pPr>
        <w:rPr>
          <w:rFonts w:ascii="Arial" w:hAnsi="Arial" w:cs="Arial"/>
        </w:rPr>
      </w:pPr>
    </w:p>
    <w:p w:rsidR="00546AE8" w:rsidRPr="00BA5006" w:rsidRDefault="00546AE8" w:rsidP="0087276A">
      <w:pPr>
        <w:rPr>
          <w:rFonts w:ascii="Arial" w:hAnsi="Arial" w:cs="Arial"/>
        </w:rPr>
      </w:pPr>
    </w:p>
    <w:p w:rsidR="00546AE8" w:rsidRPr="00562963" w:rsidRDefault="00546AE8" w:rsidP="00562963">
      <w:pPr>
        <w:jc w:val="center"/>
        <w:rPr>
          <w:rFonts w:ascii="Arial" w:hAnsi="Arial" w:cs="Arial"/>
          <w:b/>
          <w:color w:val="FF0000"/>
          <w:sz w:val="48"/>
          <w:szCs w:val="48"/>
        </w:rPr>
      </w:pPr>
      <w:r w:rsidRPr="00562963">
        <w:rPr>
          <w:rFonts w:ascii="Arial" w:hAnsi="Arial" w:cs="Arial"/>
          <w:b/>
          <w:noProof/>
          <w:color w:val="FF0000"/>
          <w:sz w:val="48"/>
          <w:szCs w:val="48"/>
        </w:rPr>
        <w:lastRenderedPageBreak/>
        <w:t>Seavest</w:t>
      </w:r>
    </w:p>
    <w:p w:rsidR="00546AE8" w:rsidRPr="00BA5006" w:rsidRDefault="00546AE8" w:rsidP="00546AE8">
      <w:pPr>
        <w:rPr>
          <w:rFonts w:ascii="Arial" w:hAnsi="Arial" w:cs="Arial"/>
          <w:b/>
          <w:sz w:val="16"/>
          <w:szCs w:val="16"/>
        </w:rPr>
      </w:pPr>
    </w:p>
    <w:p w:rsidR="00546AE8" w:rsidRPr="00562963" w:rsidRDefault="00EF51F1" w:rsidP="00546AE8">
      <w:pPr>
        <w:jc w:val="center"/>
        <w:rPr>
          <w:rFonts w:ascii="Arial" w:hAnsi="Arial" w:cs="Arial"/>
          <w:b/>
          <w:color w:val="FF0000"/>
          <w:sz w:val="36"/>
          <w:szCs w:val="36"/>
        </w:rPr>
      </w:pPr>
      <w:r>
        <w:rPr>
          <w:rFonts w:ascii="Arial" w:hAnsi="Arial" w:cs="Arial"/>
          <w:b/>
          <w:color w:val="FF0000"/>
          <w:sz w:val="36"/>
          <w:szCs w:val="36"/>
        </w:rPr>
        <w:t>Incident Investigation</w:t>
      </w:r>
    </w:p>
    <w:p w:rsidR="00546AE8" w:rsidRPr="00AF141B" w:rsidRDefault="00546AE8" w:rsidP="00546AE8">
      <w:pPr>
        <w:jc w:val="center"/>
        <w:rPr>
          <w:rFonts w:ascii="Arial" w:hAnsi="Arial" w:cs="Arial"/>
          <w:color w:val="002060"/>
        </w:rPr>
      </w:pPr>
      <w:r w:rsidRPr="00AF141B">
        <w:rPr>
          <w:rFonts w:ascii="Arial" w:hAnsi="Arial" w:cs="Arial"/>
          <w:color w:val="002060"/>
        </w:rPr>
        <w:t>(</w:t>
      </w:r>
      <w:r w:rsidR="00562963" w:rsidRPr="00AF141B">
        <w:rPr>
          <w:rFonts w:ascii="Arial" w:hAnsi="Arial" w:cs="Arial"/>
          <w:color w:val="002060"/>
        </w:rPr>
        <w:t>To</w:t>
      </w:r>
      <w:r w:rsidRPr="00AF141B">
        <w:rPr>
          <w:rFonts w:ascii="Arial" w:hAnsi="Arial" w:cs="Arial"/>
          <w:color w:val="002060"/>
        </w:rPr>
        <w:t xml:space="preserve"> be used in conjunction with and in addition to the Annexure 1 - Recording and Investigation of incidents)</w:t>
      </w:r>
    </w:p>
    <w:p w:rsidR="00546AE8" w:rsidRPr="00AF141B" w:rsidRDefault="00546AE8" w:rsidP="00546AE8">
      <w:pPr>
        <w:rPr>
          <w:rFonts w:ascii="Arial" w:hAnsi="Arial" w:cs="Arial"/>
          <w:color w:val="002060"/>
        </w:rPr>
      </w:pPr>
    </w:p>
    <w:p w:rsidR="00546AE8" w:rsidRPr="00AF141B" w:rsidRDefault="00546AE8" w:rsidP="00546AE8">
      <w:pPr>
        <w:pStyle w:val="Heading2"/>
        <w:rPr>
          <w:rFonts w:ascii="Arial" w:eastAsia="Times New Roman" w:hAnsi="Arial" w:cs="Arial"/>
          <w:color w:val="002060"/>
          <w:sz w:val="24"/>
          <w:szCs w:val="24"/>
        </w:rPr>
      </w:pPr>
      <w:bookmarkStart w:id="11" w:name="_Toc176839692"/>
      <w:r w:rsidRPr="00AF141B">
        <w:rPr>
          <w:rFonts w:ascii="Arial" w:eastAsia="Times New Roman" w:hAnsi="Arial" w:cs="Arial"/>
          <w:color w:val="002060"/>
          <w:sz w:val="24"/>
          <w:szCs w:val="24"/>
        </w:rPr>
        <w:t>Incident description</w:t>
      </w:r>
      <w:bookmarkEnd w:id="11"/>
    </w:p>
    <w:p w:rsidR="00546AE8" w:rsidRPr="00AF141B" w:rsidRDefault="00546AE8" w:rsidP="00546AE8">
      <w:pPr>
        <w:autoSpaceDE w:val="0"/>
        <w:autoSpaceDN w:val="0"/>
        <w:adjustRightInd w:val="0"/>
        <w:rPr>
          <w:rFonts w:ascii="Arial" w:hAnsi="Arial" w:cs="Arial"/>
          <w:color w:val="002060"/>
        </w:rPr>
      </w:pPr>
      <w:r w:rsidRPr="00AF141B">
        <w:rPr>
          <w:rFonts w:ascii="Arial" w:hAnsi="Arial" w:cs="Arial"/>
          <w:i/>
          <w:iCs/>
          <w:color w:val="002060"/>
        </w:rPr>
        <w:t>A description of what happe</w:t>
      </w:r>
      <w:r w:rsidR="007D5B33" w:rsidRPr="00AF141B">
        <w:rPr>
          <w:rFonts w:ascii="Arial" w:hAnsi="Arial" w:cs="Arial"/>
          <w:i/>
          <w:iCs/>
          <w:color w:val="002060"/>
        </w:rPr>
        <w:t xml:space="preserve">ned in no more that 100 words. </w:t>
      </w:r>
      <w:r w:rsidRPr="00AF141B">
        <w:rPr>
          <w:rFonts w:ascii="Arial" w:hAnsi="Arial" w:cs="Arial"/>
          <w:i/>
          <w:iCs/>
          <w:color w:val="002060"/>
        </w:rPr>
        <w:t>The description should factually state the work activity at the time and the sequence of events that led to the incident</w:t>
      </w:r>
      <w:r w:rsidRPr="00AF141B">
        <w:rPr>
          <w:rFonts w:ascii="Arial" w:hAnsi="Arial" w:cs="Arial"/>
          <w:color w:val="002060"/>
        </w:rPr>
        <w:t>.</w:t>
      </w:r>
    </w:p>
    <w:p w:rsidR="00546AE8" w:rsidRPr="00AF141B" w:rsidRDefault="00546AE8"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___________________________________________________________________</w:t>
      </w:r>
    </w:p>
    <w:p w:rsidR="00546AE8" w:rsidRPr="00AF141B" w:rsidRDefault="00546AE8"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___________________________________________________________________</w:t>
      </w:r>
    </w:p>
    <w:p w:rsidR="00546AE8" w:rsidRPr="00AF141B" w:rsidRDefault="00546AE8"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___________________________________________________________________</w:t>
      </w:r>
    </w:p>
    <w:p w:rsidR="00546AE8" w:rsidRPr="00AF141B" w:rsidRDefault="00546AE8"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___________________________________________________________________</w:t>
      </w:r>
    </w:p>
    <w:p w:rsidR="00546AE8" w:rsidRPr="00AF141B" w:rsidRDefault="00546AE8"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__________________________________________</w:t>
      </w:r>
      <w:r w:rsidR="005E3BD7" w:rsidRPr="00AF141B">
        <w:rPr>
          <w:rFonts w:ascii="Arial" w:hAnsi="Arial" w:cs="Arial"/>
          <w:iCs/>
          <w:color w:val="002060"/>
        </w:rPr>
        <w:t>_________________________</w:t>
      </w:r>
    </w:p>
    <w:p w:rsidR="00546AE8" w:rsidRPr="00AF141B" w:rsidRDefault="00546AE8" w:rsidP="00546AE8">
      <w:pPr>
        <w:autoSpaceDE w:val="0"/>
        <w:autoSpaceDN w:val="0"/>
        <w:adjustRightInd w:val="0"/>
        <w:rPr>
          <w:rFonts w:ascii="Arial" w:hAnsi="Arial" w:cs="Arial"/>
          <w:color w:val="002060"/>
          <w:sz w:val="16"/>
          <w:szCs w:val="16"/>
        </w:rPr>
      </w:pPr>
      <w:r w:rsidRPr="00AF141B">
        <w:rPr>
          <w:rFonts w:ascii="Arial" w:hAnsi="Arial" w:cs="Arial"/>
          <w:iCs/>
          <w:color w:val="002060"/>
        </w:rPr>
        <w:t>______________________________________________________________________________________________________________________________________</w:t>
      </w:r>
    </w:p>
    <w:p w:rsidR="00546AE8" w:rsidRPr="00AF141B" w:rsidRDefault="00546AE8" w:rsidP="00546AE8">
      <w:pPr>
        <w:pStyle w:val="Heading2"/>
        <w:rPr>
          <w:rFonts w:ascii="Arial" w:eastAsia="Times New Roman" w:hAnsi="Arial" w:cs="Arial"/>
          <w:color w:val="002060"/>
        </w:rPr>
      </w:pPr>
      <w:bookmarkStart w:id="12" w:name="_Toc176839693"/>
      <w:r w:rsidRPr="00AF141B">
        <w:rPr>
          <w:rFonts w:ascii="Arial" w:eastAsia="Times New Roman" w:hAnsi="Arial" w:cs="Arial"/>
          <w:color w:val="002060"/>
        </w:rPr>
        <w:t>Outcome</w:t>
      </w:r>
      <w:bookmarkEnd w:id="12"/>
    </w:p>
    <w:p w:rsidR="00546AE8" w:rsidRPr="00AF141B" w:rsidRDefault="00546AE8" w:rsidP="00546AE8">
      <w:pPr>
        <w:autoSpaceDE w:val="0"/>
        <w:autoSpaceDN w:val="0"/>
        <w:adjustRightInd w:val="0"/>
        <w:rPr>
          <w:rFonts w:ascii="Arial" w:hAnsi="Arial" w:cs="Arial"/>
          <w:i/>
          <w:iCs/>
          <w:color w:val="002060"/>
        </w:rPr>
      </w:pPr>
      <w:r w:rsidRPr="00AF141B">
        <w:rPr>
          <w:rFonts w:ascii="Arial" w:hAnsi="Arial" w:cs="Arial"/>
          <w:i/>
          <w:iCs/>
          <w:color w:val="002060"/>
        </w:rPr>
        <w:t>In no longer than 25 words provide a description of injuries and/or damage.</w:t>
      </w:r>
    </w:p>
    <w:p w:rsidR="00546AE8" w:rsidRPr="00AF141B" w:rsidRDefault="00546AE8"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E3BD7" w:rsidRPr="00AF141B">
        <w:rPr>
          <w:rFonts w:ascii="Arial" w:hAnsi="Arial" w:cs="Arial"/>
          <w:iCs/>
          <w:color w:val="002060"/>
        </w:rPr>
        <w:t>_______________________________________</w:t>
      </w:r>
    </w:p>
    <w:p w:rsidR="005E3BD7" w:rsidRPr="00AF141B" w:rsidRDefault="005E3BD7"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___________________________________________________________________</w:t>
      </w:r>
    </w:p>
    <w:p w:rsidR="005E3BD7" w:rsidRPr="00AF141B" w:rsidRDefault="005E3BD7" w:rsidP="00546AE8">
      <w:pPr>
        <w:autoSpaceDE w:val="0"/>
        <w:autoSpaceDN w:val="0"/>
        <w:adjustRightInd w:val="0"/>
        <w:rPr>
          <w:rFonts w:ascii="Arial" w:hAnsi="Arial" w:cs="Arial"/>
          <w:b/>
          <w:bCs/>
          <w:color w:val="002060"/>
          <w:u w:val="single"/>
        </w:rPr>
      </w:pPr>
    </w:p>
    <w:p w:rsidR="00546AE8" w:rsidRPr="00AF141B" w:rsidRDefault="00546AE8" w:rsidP="00546AE8">
      <w:pPr>
        <w:autoSpaceDE w:val="0"/>
        <w:autoSpaceDN w:val="0"/>
        <w:adjustRightInd w:val="0"/>
        <w:rPr>
          <w:rFonts w:ascii="Arial" w:hAnsi="Arial" w:cs="Arial"/>
          <w:b/>
          <w:bCs/>
          <w:color w:val="002060"/>
          <w:u w:val="single"/>
        </w:rPr>
      </w:pPr>
      <w:r w:rsidRPr="00AF141B">
        <w:rPr>
          <w:rFonts w:ascii="Arial" w:hAnsi="Arial" w:cs="Arial"/>
          <w:b/>
          <w:bCs/>
          <w:color w:val="002060"/>
          <w:u w:val="single"/>
        </w:rPr>
        <w:t>Main findings from investigation</w:t>
      </w:r>
    </w:p>
    <w:p w:rsidR="00546AE8" w:rsidRPr="00AF141B" w:rsidRDefault="00546AE8" w:rsidP="00546AE8">
      <w:pPr>
        <w:autoSpaceDE w:val="0"/>
        <w:autoSpaceDN w:val="0"/>
        <w:adjustRightInd w:val="0"/>
        <w:rPr>
          <w:rFonts w:ascii="Arial" w:hAnsi="Arial" w:cs="Arial"/>
          <w:color w:val="002060"/>
        </w:rPr>
      </w:pPr>
      <w:r w:rsidRPr="00AF141B">
        <w:rPr>
          <w:rFonts w:ascii="Arial" w:hAnsi="Arial" w:cs="Arial"/>
          <w:i/>
          <w:iCs/>
          <w:color w:val="002060"/>
        </w:rPr>
        <w:t>Provide a list of the main findings based on factual and proven evidence from the final investigation report.  Limit the number of main findings to 4-5</w:t>
      </w:r>
    </w:p>
    <w:p w:rsidR="00546AE8" w:rsidRPr="00AF141B" w:rsidRDefault="00546AE8"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____________________________________________________________________________________________________________________________________________________________________________________________________________________</w:t>
      </w:r>
      <w:r w:rsidR="005E3BD7" w:rsidRPr="00AF141B">
        <w:rPr>
          <w:rFonts w:ascii="Arial" w:hAnsi="Arial" w:cs="Arial"/>
          <w:iCs/>
          <w:color w:val="002060"/>
        </w:rPr>
        <w:t>_______________________________________________________</w:t>
      </w:r>
      <w:r w:rsidRPr="00AF141B">
        <w:rPr>
          <w:rFonts w:ascii="Arial" w:hAnsi="Arial" w:cs="Arial"/>
          <w:iCs/>
          <w:color w:val="002060"/>
        </w:rPr>
        <w:t>_</w:t>
      </w:r>
    </w:p>
    <w:p w:rsidR="00546AE8" w:rsidRPr="00AF141B" w:rsidRDefault="00546AE8" w:rsidP="00546AE8">
      <w:pPr>
        <w:autoSpaceDE w:val="0"/>
        <w:autoSpaceDN w:val="0"/>
        <w:adjustRightInd w:val="0"/>
        <w:rPr>
          <w:rFonts w:ascii="Arial" w:hAnsi="Arial" w:cs="Arial"/>
          <w:color w:val="002060"/>
          <w:sz w:val="16"/>
          <w:szCs w:val="16"/>
        </w:rPr>
      </w:pPr>
    </w:p>
    <w:p w:rsidR="00546AE8" w:rsidRPr="00AF141B" w:rsidRDefault="00546AE8" w:rsidP="00546AE8">
      <w:pPr>
        <w:pStyle w:val="Heading2"/>
        <w:rPr>
          <w:rFonts w:ascii="Arial" w:eastAsia="Times New Roman" w:hAnsi="Arial" w:cs="Arial"/>
          <w:color w:val="002060"/>
          <w:sz w:val="24"/>
          <w:szCs w:val="24"/>
        </w:rPr>
      </w:pPr>
      <w:bookmarkStart w:id="13" w:name="_Toc176839694"/>
      <w:r w:rsidRPr="00AF141B">
        <w:rPr>
          <w:rFonts w:ascii="Arial" w:eastAsia="Times New Roman" w:hAnsi="Arial" w:cs="Arial"/>
          <w:color w:val="002060"/>
          <w:sz w:val="24"/>
          <w:szCs w:val="24"/>
        </w:rPr>
        <w:t>Main causes</w:t>
      </w:r>
      <w:bookmarkEnd w:id="13"/>
    </w:p>
    <w:p w:rsidR="00546AE8" w:rsidRPr="00AF141B" w:rsidRDefault="00546AE8" w:rsidP="00546AE8">
      <w:pPr>
        <w:autoSpaceDE w:val="0"/>
        <w:autoSpaceDN w:val="0"/>
        <w:adjustRightInd w:val="0"/>
        <w:rPr>
          <w:rFonts w:ascii="Arial" w:hAnsi="Arial" w:cs="Arial"/>
          <w:i/>
          <w:iCs/>
          <w:color w:val="002060"/>
        </w:rPr>
      </w:pPr>
      <w:r w:rsidRPr="00AF141B">
        <w:rPr>
          <w:rFonts w:ascii="Arial" w:hAnsi="Arial" w:cs="Arial"/>
          <w:i/>
          <w:iCs/>
          <w:color w:val="002060"/>
        </w:rPr>
        <w:t>Provide a list of the main causes based on factual and proven evidence.  These should typically come from identified failed defenses.  Limit the number of main findings to 4-5</w:t>
      </w:r>
    </w:p>
    <w:p w:rsidR="00546AE8" w:rsidRPr="00AF141B" w:rsidRDefault="00546AE8"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_____________________________________________________________________________________________________________________________________________________________________________________________________________________________</w:t>
      </w:r>
      <w:r w:rsidR="005E3BD7" w:rsidRPr="00AF141B">
        <w:rPr>
          <w:rFonts w:ascii="Arial" w:hAnsi="Arial" w:cs="Arial"/>
          <w:iCs/>
          <w:color w:val="002060"/>
        </w:rPr>
        <w:t>______________________________________________</w:t>
      </w:r>
      <w:r w:rsidRPr="00AF141B">
        <w:rPr>
          <w:rFonts w:ascii="Arial" w:hAnsi="Arial" w:cs="Arial"/>
          <w:iCs/>
          <w:color w:val="002060"/>
        </w:rPr>
        <w:t>_</w:t>
      </w:r>
    </w:p>
    <w:p w:rsidR="004F6629" w:rsidRPr="00AF141B" w:rsidRDefault="004F6629"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D5B33" w:rsidRPr="00AF141B">
        <w:rPr>
          <w:rFonts w:ascii="Arial" w:hAnsi="Arial" w:cs="Arial"/>
          <w:iCs/>
          <w:color w:val="002060"/>
        </w:rPr>
        <w:t>_</w:t>
      </w:r>
    </w:p>
    <w:p w:rsidR="00F12323" w:rsidRPr="00AF141B" w:rsidRDefault="00F12323" w:rsidP="00546AE8">
      <w:pPr>
        <w:autoSpaceDE w:val="0"/>
        <w:autoSpaceDN w:val="0"/>
        <w:adjustRightInd w:val="0"/>
        <w:rPr>
          <w:rFonts w:ascii="Arial" w:hAnsi="Arial" w:cs="Arial"/>
          <w:b/>
          <w:bCs/>
          <w:color w:val="002060"/>
          <w:u w:val="single"/>
        </w:rPr>
      </w:pPr>
    </w:p>
    <w:p w:rsidR="00546AE8" w:rsidRPr="00AF141B" w:rsidRDefault="00546AE8" w:rsidP="00546AE8">
      <w:pPr>
        <w:autoSpaceDE w:val="0"/>
        <w:autoSpaceDN w:val="0"/>
        <w:adjustRightInd w:val="0"/>
        <w:rPr>
          <w:rFonts w:ascii="Arial" w:hAnsi="Arial" w:cs="Arial"/>
          <w:b/>
          <w:bCs/>
          <w:color w:val="002060"/>
          <w:u w:val="single"/>
        </w:rPr>
      </w:pPr>
      <w:r w:rsidRPr="00AF141B">
        <w:rPr>
          <w:rFonts w:ascii="Arial" w:hAnsi="Arial" w:cs="Arial"/>
          <w:b/>
          <w:bCs/>
          <w:color w:val="002060"/>
          <w:u w:val="single"/>
        </w:rPr>
        <w:lastRenderedPageBreak/>
        <w:t>Immediate actions</w:t>
      </w:r>
    </w:p>
    <w:p w:rsidR="00546AE8" w:rsidRPr="00AF141B" w:rsidRDefault="00546AE8" w:rsidP="00546AE8">
      <w:pPr>
        <w:autoSpaceDE w:val="0"/>
        <w:autoSpaceDN w:val="0"/>
        <w:adjustRightInd w:val="0"/>
        <w:rPr>
          <w:rFonts w:ascii="Arial" w:hAnsi="Arial" w:cs="Arial"/>
          <w:color w:val="002060"/>
        </w:rPr>
      </w:pPr>
      <w:r w:rsidRPr="00AF141B">
        <w:rPr>
          <w:rFonts w:ascii="Arial" w:hAnsi="Arial" w:cs="Arial"/>
          <w:i/>
          <w:iCs/>
          <w:color w:val="002060"/>
        </w:rPr>
        <w:t>Provide a list of the immediate actions taken to prevent re-occurrence of the incident.  These should typically come from identified actions to ensure the above identified defenses are in place in future.  Limit the number of main findings to 4-5</w:t>
      </w:r>
    </w:p>
    <w:p w:rsidR="00546AE8" w:rsidRPr="00AF141B" w:rsidRDefault="00546AE8" w:rsidP="00546AE8">
      <w:pPr>
        <w:autoSpaceDE w:val="0"/>
        <w:autoSpaceDN w:val="0"/>
        <w:adjustRightInd w:val="0"/>
        <w:rPr>
          <w:rFonts w:ascii="Arial" w:hAnsi="Arial" w:cs="Arial"/>
          <w:iCs/>
          <w:color w:val="002060"/>
        </w:rPr>
      </w:pPr>
    </w:p>
    <w:p w:rsidR="00546AE8" w:rsidRPr="00AF141B" w:rsidRDefault="00546AE8"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F6629" w:rsidRPr="00AF141B">
        <w:rPr>
          <w:rFonts w:ascii="Arial" w:hAnsi="Arial" w:cs="Arial"/>
          <w:iCs/>
          <w:color w:val="002060"/>
        </w:rPr>
        <w:t>__________________________________________________________________________________________________________</w:t>
      </w:r>
    </w:p>
    <w:p w:rsidR="00546AE8" w:rsidRPr="00AF141B" w:rsidRDefault="00546AE8" w:rsidP="00546AE8">
      <w:pPr>
        <w:rPr>
          <w:rFonts w:ascii="Arial" w:hAnsi="Arial" w:cs="Arial"/>
          <w:color w:val="002060"/>
        </w:rPr>
      </w:pPr>
    </w:p>
    <w:p w:rsidR="00546AE8" w:rsidRPr="00AF141B" w:rsidRDefault="00546AE8" w:rsidP="00546AE8">
      <w:pPr>
        <w:pStyle w:val="Heading2"/>
        <w:rPr>
          <w:rFonts w:ascii="Arial" w:eastAsia="Times New Roman" w:hAnsi="Arial" w:cs="Arial"/>
          <w:color w:val="002060"/>
          <w:sz w:val="24"/>
        </w:rPr>
      </w:pPr>
      <w:bookmarkStart w:id="14" w:name="_Toc176839695"/>
      <w:r w:rsidRPr="00AF141B">
        <w:rPr>
          <w:rFonts w:ascii="Arial" w:eastAsia="Times New Roman" w:hAnsi="Arial" w:cs="Arial"/>
          <w:color w:val="002060"/>
          <w:sz w:val="24"/>
        </w:rPr>
        <w:t>Underlying causes</w:t>
      </w:r>
      <w:bookmarkEnd w:id="14"/>
    </w:p>
    <w:p w:rsidR="00546AE8" w:rsidRPr="00AF141B" w:rsidRDefault="00546AE8" w:rsidP="00546AE8">
      <w:pPr>
        <w:autoSpaceDE w:val="0"/>
        <w:autoSpaceDN w:val="0"/>
        <w:adjustRightInd w:val="0"/>
        <w:rPr>
          <w:rFonts w:ascii="Arial" w:hAnsi="Arial" w:cs="Arial"/>
          <w:i/>
          <w:iCs/>
          <w:color w:val="002060"/>
        </w:rPr>
      </w:pPr>
      <w:r w:rsidRPr="00AF141B">
        <w:rPr>
          <w:rFonts w:ascii="Arial" w:hAnsi="Arial" w:cs="Arial"/>
          <w:i/>
          <w:iCs/>
          <w:color w:val="002060"/>
        </w:rPr>
        <w:t>Provide a list of the underlying causes in the company that led to the incident occurring.  These should typically come from the final investigation report.  Limit the number of underlying causes to 4-5.</w:t>
      </w:r>
    </w:p>
    <w:p w:rsidR="00546AE8" w:rsidRPr="00AF141B" w:rsidRDefault="00546AE8" w:rsidP="00546AE8">
      <w:pPr>
        <w:autoSpaceDE w:val="0"/>
        <w:autoSpaceDN w:val="0"/>
        <w:adjustRightInd w:val="0"/>
        <w:rPr>
          <w:rFonts w:ascii="Arial" w:hAnsi="Arial" w:cs="Arial"/>
          <w:iCs/>
          <w:color w:val="002060"/>
        </w:rPr>
      </w:pPr>
    </w:p>
    <w:p w:rsidR="00546AE8" w:rsidRPr="00AF141B" w:rsidRDefault="00546AE8" w:rsidP="004F6629">
      <w:pPr>
        <w:autoSpaceDE w:val="0"/>
        <w:autoSpaceDN w:val="0"/>
        <w:adjustRightInd w:val="0"/>
        <w:rPr>
          <w:rFonts w:ascii="Arial" w:hAnsi="Arial" w:cs="Arial"/>
          <w:iCs/>
          <w:color w:val="002060"/>
        </w:rPr>
      </w:pPr>
      <w:r w:rsidRPr="00AF141B">
        <w:rPr>
          <w:rFonts w:ascii="Arial" w:hAnsi="Arial" w:cs="Arial"/>
          <w:iCs/>
          <w:color w:val="002060"/>
        </w:rPr>
        <w:t>____________________________________________________________________________________________________________________________________________________</w:t>
      </w:r>
      <w:r w:rsidR="004F6629" w:rsidRPr="00AF141B">
        <w:rPr>
          <w:rFonts w:ascii="Arial" w:hAnsi="Arial" w:cs="Arial"/>
          <w:iCs/>
          <w:color w:val="002060"/>
        </w:rPr>
        <w:t>___________________________________________________________________________________________________________________________________________________________________________________________</w:t>
      </w:r>
      <w:bookmarkStart w:id="15" w:name="_Toc176839696"/>
    </w:p>
    <w:p w:rsidR="004F6629" w:rsidRPr="00AF141B" w:rsidRDefault="004F6629" w:rsidP="004F6629">
      <w:pPr>
        <w:autoSpaceDE w:val="0"/>
        <w:autoSpaceDN w:val="0"/>
        <w:adjustRightInd w:val="0"/>
        <w:rPr>
          <w:rFonts w:ascii="Arial" w:hAnsi="Arial" w:cs="Arial"/>
          <w:iCs/>
          <w:color w:val="002060"/>
        </w:rPr>
      </w:pPr>
    </w:p>
    <w:p w:rsidR="00546AE8" w:rsidRPr="00AF141B" w:rsidRDefault="00546AE8" w:rsidP="00546AE8">
      <w:pPr>
        <w:pStyle w:val="Heading2"/>
        <w:rPr>
          <w:rFonts w:ascii="Arial" w:eastAsia="Times New Roman" w:hAnsi="Arial" w:cs="Arial"/>
          <w:i/>
          <w:iCs/>
          <w:color w:val="002060"/>
          <w:sz w:val="24"/>
        </w:rPr>
      </w:pPr>
      <w:r w:rsidRPr="00AF141B">
        <w:rPr>
          <w:rFonts w:ascii="Arial" w:eastAsia="Times New Roman" w:hAnsi="Arial" w:cs="Arial"/>
          <w:color w:val="002060"/>
          <w:sz w:val="24"/>
        </w:rPr>
        <w:t>Management actions to address underlying causes</w:t>
      </w:r>
      <w:bookmarkEnd w:id="15"/>
    </w:p>
    <w:p w:rsidR="00546AE8" w:rsidRPr="00AF141B" w:rsidRDefault="00546AE8" w:rsidP="00546AE8">
      <w:pPr>
        <w:autoSpaceDE w:val="0"/>
        <w:autoSpaceDN w:val="0"/>
        <w:adjustRightInd w:val="0"/>
        <w:rPr>
          <w:rFonts w:ascii="Arial" w:hAnsi="Arial" w:cs="Arial"/>
          <w:i/>
          <w:iCs/>
          <w:color w:val="002060"/>
        </w:rPr>
      </w:pPr>
      <w:r w:rsidRPr="00AF141B">
        <w:rPr>
          <w:rFonts w:ascii="Arial" w:hAnsi="Arial" w:cs="Arial"/>
          <w:i/>
          <w:iCs/>
          <w:color w:val="002060"/>
        </w:rPr>
        <w:t>Provide a list of the actions for Management in the company to take to prevent re-occurrence of this incident or any other incident of similar nature occurring.  These should typically come from the actions to address the identified latent failures in the company.  Limit the number of Management actions to 4-5</w:t>
      </w:r>
    </w:p>
    <w:p w:rsidR="00546AE8" w:rsidRPr="00AF141B" w:rsidRDefault="00546AE8" w:rsidP="00546AE8">
      <w:pPr>
        <w:autoSpaceDE w:val="0"/>
        <w:autoSpaceDN w:val="0"/>
        <w:adjustRightInd w:val="0"/>
        <w:rPr>
          <w:rFonts w:ascii="Arial" w:hAnsi="Arial" w:cs="Arial"/>
          <w:iCs/>
          <w:color w:val="002060"/>
        </w:rPr>
      </w:pPr>
    </w:p>
    <w:p w:rsidR="00546AE8" w:rsidRPr="00AF141B" w:rsidRDefault="00546AE8"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F6629" w:rsidRPr="00AF141B">
        <w:rPr>
          <w:rFonts w:ascii="Arial" w:hAnsi="Arial" w:cs="Arial"/>
          <w:iCs/>
          <w:color w:val="002060"/>
        </w:rPr>
        <w:t>_____________________________________________________________________________________________________________________________________________________________________________</w:t>
      </w:r>
    </w:p>
    <w:p w:rsidR="004F6629" w:rsidRPr="00AF141B" w:rsidRDefault="004F6629" w:rsidP="00546AE8">
      <w:pPr>
        <w:autoSpaceDE w:val="0"/>
        <w:autoSpaceDN w:val="0"/>
        <w:adjustRightInd w:val="0"/>
        <w:rPr>
          <w:rFonts w:ascii="Arial" w:hAnsi="Arial" w:cs="Arial"/>
          <w:iCs/>
          <w:color w:val="002060"/>
        </w:rPr>
      </w:pPr>
    </w:p>
    <w:p w:rsidR="004F6629" w:rsidRPr="00AF141B" w:rsidRDefault="004F6629" w:rsidP="00546AE8">
      <w:pPr>
        <w:autoSpaceDE w:val="0"/>
        <w:autoSpaceDN w:val="0"/>
        <w:adjustRightInd w:val="0"/>
        <w:rPr>
          <w:rFonts w:ascii="Arial" w:hAnsi="Arial" w:cs="Arial"/>
          <w:iCs/>
          <w:color w:val="002060"/>
        </w:rPr>
      </w:pPr>
    </w:p>
    <w:p w:rsidR="004F6629" w:rsidRPr="00BA5006" w:rsidRDefault="004F6629" w:rsidP="00546AE8">
      <w:pPr>
        <w:autoSpaceDE w:val="0"/>
        <w:autoSpaceDN w:val="0"/>
        <w:adjustRightInd w:val="0"/>
        <w:rPr>
          <w:rFonts w:ascii="Arial" w:hAnsi="Arial" w:cs="Arial"/>
          <w:iCs/>
          <w:color w:val="000000"/>
        </w:rPr>
      </w:pPr>
    </w:p>
    <w:p w:rsidR="00546AE8" w:rsidRPr="00BA5006" w:rsidRDefault="00546AE8" w:rsidP="0087276A">
      <w:pPr>
        <w:rPr>
          <w:rFonts w:ascii="Arial" w:hAnsi="Arial" w:cs="Arial"/>
        </w:rPr>
      </w:pPr>
    </w:p>
    <w:p w:rsidR="00546AE8" w:rsidRPr="00BA5006" w:rsidRDefault="00546AE8" w:rsidP="0087276A">
      <w:pPr>
        <w:rPr>
          <w:rFonts w:ascii="Arial" w:hAnsi="Arial" w:cs="Arial"/>
        </w:rPr>
      </w:pPr>
    </w:p>
    <w:p w:rsidR="00546AE8" w:rsidRPr="00BA5006" w:rsidRDefault="00546AE8" w:rsidP="0087276A">
      <w:pPr>
        <w:rPr>
          <w:rFonts w:ascii="Arial" w:hAnsi="Arial" w:cs="Arial"/>
        </w:rPr>
      </w:pPr>
    </w:p>
    <w:p w:rsidR="00546AE8" w:rsidRPr="00BA5006" w:rsidRDefault="00546AE8" w:rsidP="0087276A">
      <w:pPr>
        <w:rPr>
          <w:rFonts w:ascii="Arial" w:hAnsi="Arial" w:cs="Arial"/>
        </w:rPr>
      </w:pPr>
    </w:p>
    <w:p w:rsidR="00546AE8" w:rsidRPr="00BA5006" w:rsidRDefault="00546AE8" w:rsidP="0087276A">
      <w:pPr>
        <w:rPr>
          <w:rFonts w:ascii="Arial" w:hAnsi="Arial" w:cs="Arial"/>
        </w:rPr>
      </w:pPr>
    </w:p>
    <w:p w:rsidR="00546AE8" w:rsidRPr="00BA5006" w:rsidRDefault="00546AE8" w:rsidP="0087276A">
      <w:pPr>
        <w:rPr>
          <w:rFonts w:ascii="Arial" w:hAnsi="Arial" w:cs="Arial"/>
        </w:rPr>
      </w:pPr>
    </w:p>
    <w:p w:rsidR="00546AE8" w:rsidRPr="00BA5006" w:rsidRDefault="00546AE8" w:rsidP="0087276A">
      <w:pPr>
        <w:rPr>
          <w:rFonts w:ascii="Arial" w:hAnsi="Arial" w:cs="Arial"/>
        </w:rPr>
      </w:pPr>
    </w:p>
    <w:p w:rsidR="00546AE8" w:rsidRPr="00562963" w:rsidRDefault="00546AE8" w:rsidP="00546AE8">
      <w:pPr>
        <w:pStyle w:val="Heading1"/>
        <w:rPr>
          <w:color w:val="FF0000"/>
          <w:sz w:val="40"/>
          <w:szCs w:val="40"/>
        </w:rPr>
      </w:pPr>
      <w:r w:rsidRPr="00562963">
        <w:rPr>
          <w:color w:val="FF0000"/>
          <w:sz w:val="40"/>
          <w:szCs w:val="40"/>
        </w:rPr>
        <w:lastRenderedPageBreak/>
        <w:t>Designated Safe Hot Work Area Inspection</w:t>
      </w:r>
    </w:p>
    <w:p w:rsidR="00546AE8" w:rsidRPr="00BA5006" w:rsidRDefault="00546AE8" w:rsidP="00546AE8">
      <w:pPr>
        <w:rPr>
          <w:rFonts w:ascii="Arial" w:hAnsi="Arial" w:cs="Arial"/>
        </w:rPr>
      </w:pPr>
    </w:p>
    <w:p w:rsidR="00546AE8" w:rsidRPr="00BA5006" w:rsidRDefault="00546AE8" w:rsidP="00546AE8">
      <w:pPr>
        <w:rPr>
          <w:rFonts w:ascii="Arial" w:hAnsi="Arial" w:cs="Arial"/>
        </w:rPr>
      </w:pPr>
    </w:p>
    <w:p w:rsidR="00546AE8" w:rsidRPr="00BA5006" w:rsidRDefault="00546AE8" w:rsidP="00546AE8">
      <w:pPr>
        <w:rPr>
          <w:rFonts w:ascii="Arial" w:hAnsi="Arial" w:cs="Arial"/>
        </w:rPr>
      </w:pPr>
    </w:p>
    <w:p w:rsidR="00546AE8" w:rsidRPr="00AF141B" w:rsidRDefault="00546AE8" w:rsidP="00546AE8">
      <w:pPr>
        <w:rPr>
          <w:rFonts w:ascii="Arial" w:hAnsi="Arial" w:cs="Arial"/>
          <w:color w:val="002060"/>
        </w:rPr>
      </w:pPr>
      <w:r w:rsidRPr="00AF141B">
        <w:rPr>
          <w:rFonts w:ascii="Arial" w:hAnsi="Arial" w:cs="Arial"/>
          <w:color w:val="002060"/>
        </w:rPr>
        <w:t>Location________________________________</w:t>
      </w:r>
      <w:r w:rsidR="004F6629" w:rsidRPr="00AF141B">
        <w:rPr>
          <w:rFonts w:ascii="Arial" w:hAnsi="Arial" w:cs="Arial"/>
          <w:color w:val="002060"/>
        </w:rPr>
        <w:t>____________________________</w:t>
      </w:r>
    </w:p>
    <w:p w:rsidR="00546AE8" w:rsidRPr="00AF141B" w:rsidRDefault="00546AE8" w:rsidP="00546AE8">
      <w:pPr>
        <w:rPr>
          <w:rFonts w:ascii="Arial" w:hAnsi="Arial" w:cs="Arial"/>
          <w:color w:val="002060"/>
        </w:rPr>
      </w:pPr>
    </w:p>
    <w:p w:rsidR="00546AE8" w:rsidRPr="00AF141B" w:rsidRDefault="004F6629" w:rsidP="00546AE8">
      <w:pPr>
        <w:rPr>
          <w:rFonts w:ascii="Arial" w:hAnsi="Arial" w:cs="Arial"/>
          <w:color w:val="002060"/>
        </w:rPr>
      </w:pPr>
      <w:r w:rsidRPr="00AF141B">
        <w:rPr>
          <w:rFonts w:ascii="Arial" w:hAnsi="Arial" w:cs="Arial"/>
          <w:color w:val="002060"/>
        </w:rPr>
        <w:t xml:space="preserve">Description of work being </w:t>
      </w:r>
      <w:r w:rsidR="00546AE8" w:rsidRPr="00AF141B">
        <w:rPr>
          <w:rFonts w:ascii="Arial" w:hAnsi="Arial" w:cs="Arial"/>
          <w:color w:val="002060"/>
        </w:rPr>
        <w:t>performed______________________________________</w:t>
      </w:r>
    </w:p>
    <w:p w:rsidR="00546AE8" w:rsidRPr="00AF141B" w:rsidRDefault="00546AE8" w:rsidP="00546AE8">
      <w:pPr>
        <w:rPr>
          <w:rFonts w:ascii="Arial" w:hAnsi="Arial" w:cs="Arial"/>
          <w:color w:val="002060"/>
        </w:rPr>
      </w:pPr>
    </w:p>
    <w:p w:rsidR="00546AE8" w:rsidRPr="00AF141B" w:rsidRDefault="00546AE8" w:rsidP="00546AE8">
      <w:pPr>
        <w:rPr>
          <w:rFonts w:ascii="Arial" w:hAnsi="Arial" w:cs="Arial"/>
          <w:color w:val="002060"/>
        </w:rPr>
      </w:pPr>
      <w:r w:rsidRPr="00AF141B">
        <w:rPr>
          <w:rFonts w:ascii="Arial" w:hAnsi="Arial" w:cs="Arial"/>
          <w:color w:val="002060"/>
        </w:rPr>
        <w:t>Fire protection device</w:t>
      </w:r>
      <w:r w:rsidR="004F6629" w:rsidRPr="00AF141B">
        <w:rPr>
          <w:rFonts w:ascii="Arial" w:hAnsi="Arial" w:cs="Arial"/>
          <w:color w:val="002060"/>
        </w:rPr>
        <w:t xml:space="preserve">s in area               </w:t>
      </w:r>
      <w:r w:rsidRPr="00AF141B">
        <w:rPr>
          <w:rFonts w:ascii="Arial" w:hAnsi="Arial" w:cs="Arial"/>
          <w:color w:val="002060"/>
        </w:rPr>
        <w:t>YES     NO     Comments________________</w:t>
      </w:r>
    </w:p>
    <w:p w:rsidR="00546AE8" w:rsidRPr="00AF141B" w:rsidRDefault="00546AE8" w:rsidP="00546AE8">
      <w:pPr>
        <w:rPr>
          <w:rFonts w:ascii="Arial" w:hAnsi="Arial" w:cs="Arial"/>
          <w:color w:val="002060"/>
        </w:rPr>
      </w:pPr>
    </w:p>
    <w:p w:rsidR="00546AE8" w:rsidRPr="00AF141B" w:rsidRDefault="00546AE8" w:rsidP="00546AE8">
      <w:pPr>
        <w:rPr>
          <w:rFonts w:ascii="Arial" w:hAnsi="Arial" w:cs="Arial"/>
          <w:color w:val="002060"/>
        </w:rPr>
      </w:pPr>
      <w:r w:rsidRPr="00AF141B">
        <w:rPr>
          <w:rFonts w:ascii="Arial" w:hAnsi="Arial" w:cs="Arial"/>
          <w:color w:val="002060"/>
        </w:rPr>
        <w:t xml:space="preserve">Non combustible work </w:t>
      </w:r>
      <w:r w:rsidR="004F6629" w:rsidRPr="00AF141B">
        <w:rPr>
          <w:rFonts w:ascii="Arial" w:hAnsi="Arial" w:cs="Arial"/>
          <w:color w:val="002060"/>
        </w:rPr>
        <w:t xml:space="preserve">areas                  </w:t>
      </w:r>
      <w:r w:rsidRPr="00AF141B">
        <w:rPr>
          <w:rFonts w:ascii="Arial" w:hAnsi="Arial" w:cs="Arial"/>
          <w:color w:val="002060"/>
        </w:rPr>
        <w:t>YES     NO     Comments______________</w:t>
      </w:r>
      <w:r w:rsidR="004F6629" w:rsidRPr="00AF141B">
        <w:rPr>
          <w:rFonts w:ascii="Arial" w:hAnsi="Arial" w:cs="Arial"/>
          <w:color w:val="002060"/>
        </w:rPr>
        <w:t>_</w:t>
      </w:r>
    </w:p>
    <w:p w:rsidR="00546AE8" w:rsidRPr="00AF141B" w:rsidRDefault="00546AE8" w:rsidP="00546AE8">
      <w:pPr>
        <w:rPr>
          <w:rFonts w:ascii="Arial" w:hAnsi="Arial" w:cs="Arial"/>
          <w:color w:val="002060"/>
        </w:rPr>
      </w:pPr>
    </w:p>
    <w:p w:rsidR="00546AE8" w:rsidRPr="00AF141B" w:rsidRDefault="00546AE8" w:rsidP="00546AE8">
      <w:pPr>
        <w:rPr>
          <w:rFonts w:ascii="Arial" w:hAnsi="Arial" w:cs="Arial"/>
          <w:color w:val="002060"/>
        </w:rPr>
      </w:pPr>
      <w:r w:rsidRPr="00AF141B">
        <w:rPr>
          <w:rFonts w:ascii="Arial" w:hAnsi="Arial" w:cs="Arial"/>
          <w:color w:val="002060"/>
        </w:rPr>
        <w:t xml:space="preserve">Combustible materials within 35 feet </w:t>
      </w:r>
    </w:p>
    <w:p w:rsidR="00546AE8" w:rsidRPr="00AF141B" w:rsidRDefault="00546AE8" w:rsidP="00546AE8">
      <w:pPr>
        <w:rPr>
          <w:rFonts w:ascii="Arial" w:hAnsi="Arial" w:cs="Arial"/>
          <w:color w:val="002060"/>
        </w:rPr>
      </w:pPr>
      <w:r w:rsidRPr="00AF141B">
        <w:rPr>
          <w:rFonts w:ascii="Arial" w:hAnsi="Arial" w:cs="Arial"/>
          <w:color w:val="002060"/>
        </w:rPr>
        <w:t xml:space="preserve">of work area                 </w:t>
      </w:r>
      <w:r w:rsidR="004F6629" w:rsidRPr="00AF141B">
        <w:rPr>
          <w:rFonts w:ascii="Arial" w:hAnsi="Arial" w:cs="Arial"/>
          <w:color w:val="002060"/>
        </w:rPr>
        <w:t xml:space="preserve">                           </w:t>
      </w:r>
      <w:r w:rsidRPr="00AF141B">
        <w:rPr>
          <w:rFonts w:ascii="Arial" w:hAnsi="Arial" w:cs="Arial"/>
          <w:color w:val="002060"/>
        </w:rPr>
        <w:t xml:space="preserve">YES    </w:t>
      </w:r>
      <w:r w:rsidR="004F6629" w:rsidRPr="00AF141B">
        <w:rPr>
          <w:rFonts w:ascii="Arial" w:hAnsi="Arial" w:cs="Arial"/>
          <w:color w:val="002060"/>
        </w:rPr>
        <w:t xml:space="preserve"> NO     Comments_______________</w:t>
      </w:r>
    </w:p>
    <w:p w:rsidR="00546AE8" w:rsidRPr="00AF141B" w:rsidRDefault="00546AE8" w:rsidP="00546AE8">
      <w:pPr>
        <w:rPr>
          <w:rFonts w:ascii="Arial" w:hAnsi="Arial" w:cs="Arial"/>
          <w:color w:val="002060"/>
        </w:rPr>
      </w:pPr>
    </w:p>
    <w:p w:rsidR="00546AE8" w:rsidRPr="00AF141B" w:rsidRDefault="00546AE8" w:rsidP="00546AE8">
      <w:pPr>
        <w:rPr>
          <w:rFonts w:ascii="Arial" w:hAnsi="Arial" w:cs="Arial"/>
          <w:color w:val="002060"/>
        </w:rPr>
      </w:pPr>
      <w:r w:rsidRPr="00AF141B">
        <w:rPr>
          <w:rFonts w:ascii="Arial" w:hAnsi="Arial" w:cs="Arial"/>
          <w:color w:val="002060"/>
        </w:rPr>
        <w:t>Guards and shields in</w:t>
      </w:r>
      <w:r w:rsidR="004F6629" w:rsidRPr="00AF141B">
        <w:rPr>
          <w:rFonts w:ascii="Arial" w:hAnsi="Arial" w:cs="Arial"/>
          <w:color w:val="002060"/>
        </w:rPr>
        <w:t xml:space="preserve"> place                  </w:t>
      </w:r>
      <w:r w:rsidRPr="00AF141B">
        <w:rPr>
          <w:rFonts w:ascii="Arial" w:hAnsi="Arial" w:cs="Arial"/>
          <w:color w:val="002060"/>
        </w:rPr>
        <w:t xml:space="preserve"> YES    </w:t>
      </w:r>
      <w:r w:rsidR="004F6629" w:rsidRPr="00AF141B">
        <w:rPr>
          <w:rFonts w:ascii="Arial" w:hAnsi="Arial" w:cs="Arial"/>
          <w:color w:val="002060"/>
        </w:rPr>
        <w:t xml:space="preserve"> NO     Comments_______________</w:t>
      </w:r>
    </w:p>
    <w:p w:rsidR="00546AE8" w:rsidRPr="00AF141B" w:rsidRDefault="00546AE8" w:rsidP="00546AE8">
      <w:pPr>
        <w:rPr>
          <w:rFonts w:ascii="Arial" w:hAnsi="Arial" w:cs="Arial"/>
          <w:color w:val="002060"/>
        </w:rPr>
      </w:pPr>
    </w:p>
    <w:p w:rsidR="00546AE8" w:rsidRPr="00AF141B" w:rsidRDefault="00546AE8" w:rsidP="00546AE8">
      <w:pPr>
        <w:rPr>
          <w:rFonts w:ascii="Arial" w:hAnsi="Arial" w:cs="Arial"/>
          <w:color w:val="002060"/>
        </w:rPr>
      </w:pPr>
      <w:r w:rsidRPr="00AF141B">
        <w:rPr>
          <w:rFonts w:ascii="Arial" w:hAnsi="Arial" w:cs="Arial"/>
          <w:color w:val="002060"/>
        </w:rPr>
        <w:t>Hot work equipment maintained</w:t>
      </w:r>
    </w:p>
    <w:p w:rsidR="00546AE8" w:rsidRPr="00AF141B" w:rsidRDefault="00546AE8" w:rsidP="00546AE8">
      <w:pPr>
        <w:rPr>
          <w:rFonts w:ascii="Arial" w:hAnsi="Arial" w:cs="Arial"/>
          <w:color w:val="002060"/>
        </w:rPr>
      </w:pPr>
      <w:r w:rsidRPr="00AF141B">
        <w:rPr>
          <w:rFonts w:ascii="Arial" w:hAnsi="Arial" w:cs="Arial"/>
          <w:color w:val="002060"/>
        </w:rPr>
        <w:t xml:space="preserve">properly                         </w:t>
      </w:r>
      <w:r w:rsidR="004F6629" w:rsidRPr="00AF141B">
        <w:rPr>
          <w:rFonts w:ascii="Arial" w:hAnsi="Arial" w:cs="Arial"/>
          <w:color w:val="002060"/>
        </w:rPr>
        <w:t xml:space="preserve">                          </w:t>
      </w:r>
      <w:r w:rsidRPr="00AF141B">
        <w:rPr>
          <w:rFonts w:ascii="Arial" w:hAnsi="Arial" w:cs="Arial"/>
          <w:color w:val="002060"/>
        </w:rPr>
        <w:t xml:space="preserve">YES    </w:t>
      </w:r>
      <w:r w:rsidR="004F6629" w:rsidRPr="00AF141B">
        <w:rPr>
          <w:rFonts w:ascii="Arial" w:hAnsi="Arial" w:cs="Arial"/>
          <w:color w:val="002060"/>
        </w:rPr>
        <w:t xml:space="preserve"> NO     Comments_______________</w:t>
      </w:r>
    </w:p>
    <w:p w:rsidR="00546AE8" w:rsidRPr="00AF141B" w:rsidRDefault="00546AE8" w:rsidP="00546AE8">
      <w:pPr>
        <w:rPr>
          <w:rFonts w:ascii="Arial" w:hAnsi="Arial" w:cs="Arial"/>
          <w:color w:val="002060"/>
        </w:rPr>
      </w:pPr>
    </w:p>
    <w:p w:rsidR="00546AE8" w:rsidRPr="00AF141B" w:rsidRDefault="00546AE8" w:rsidP="00546AE8">
      <w:pPr>
        <w:rPr>
          <w:rFonts w:ascii="Arial" w:hAnsi="Arial" w:cs="Arial"/>
          <w:color w:val="002060"/>
        </w:rPr>
      </w:pPr>
      <w:r w:rsidRPr="00AF141B">
        <w:rPr>
          <w:rFonts w:ascii="Arial" w:hAnsi="Arial" w:cs="Arial"/>
          <w:color w:val="002060"/>
        </w:rPr>
        <w:t xml:space="preserve">Possible explosive atmosphere </w:t>
      </w:r>
    </w:p>
    <w:p w:rsidR="00546AE8" w:rsidRPr="00AF141B" w:rsidRDefault="00546AE8" w:rsidP="00546AE8">
      <w:pPr>
        <w:rPr>
          <w:rFonts w:ascii="Arial" w:hAnsi="Arial" w:cs="Arial"/>
          <w:color w:val="002060"/>
        </w:rPr>
      </w:pPr>
      <w:r w:rsidRPr="00AF141B">
        <w:rPr>
          <w:rFonts w:ascii="Arial" w:hAnsi="Arial" w:cs="Arial"/>
          <w:color w:val="002060"/>
        </w:rPr>
        <w:t xml:space="preserve">in area                            </w:t>
      </w:r>
      <w:r w:rsidR="004F6629" w:rsidRPr="00AF141B">
        <w:rPr>
          <w:rFonts w:ascii="Arial" w:hAnsi="Arial" w:cs="Arial"/>
          <w:color w:val="002060"/>
        </w:rPr>
        <w:t xml:space="preserve">                         </w:t>
      </w:r>
      <w:r w:rsidRPr="00AF141B">
        <w:rPr>
          <w:rFonts w:ascii="Arial" w:hAnsi="Arial" w:cs="Arial"/>
          <w:color w:val="002060"/>
        </w:rPr>
        <w:t xml:space="preserve">YES    </w:t>
      </w:r>
      <w:r w:rsidR="004F6629" w:rsidRPr="00AF141B">
        <w:rPr>
          <w:rFonts w:ascii="Arial" w:hAnsi="Arial" w:cs="Arial"/>
          <w:color w:val="002060"/>
        </w:rPr>
        <w:t xml:space="preserve"> NO     Comments_______________</w:t>
      </w:r>
    </w:p>
    <w:p w:rsidR="00546AE8" w:rsidRPr="00AF141B" w:rsidRDefault="00546AE8" w:rsidP="00546AE8">
      <w:pPr>
        <w:rPr>
          <w:rFonts w:ascii="Arial" w:hAnsi="Arial" w:cs="Arial"/>
          <w:color w:val="002060"/>
        </w:rPr>
      </w:pPr>
      <w:r w:rsidRPr="00AF141B">
        <w:rPr>
          <w:rFonts w:ascii="Arial" w:hAnsi="Arial" w:cs="Arial"/>
          <w:color w:val="002060"/>
        </w:rPr>
        <w:t xml:space="preserve"> </w:t>
      </w:r>
    </w:p>
    <w:p w:rsidR="00546AE8" w:rsidRPr="00AF141B" w:rsidRDefault="00546AE8" w:rsidP="00546AE8">
      <w:pPr>
        <w:rPr>
          <w:rFonts w:ascii="Arial" w:hAnsi="Arial" w:cs="Arial"/>
          <w:color w:val="002060"/>
        </w:rPr>
      </w:pPr>
      <w:r w:rsidRPr="00AF141B">
        <w:rPr>
          <w:rFonts w:ascii="Arial" w:hAnsi="Arial" w:cs="Arial"/>
          <w:color w:val="002060"/>
        </w:rPr>
        <w:t xml:space="preserve">Is fire watch needed </w:t>
      </w:r>
      <w:r w:rsidR="004F6629" w:rsidRPr="00AF141B">
        <w:rPr>
          <w:rFonts w:ascii="Arial" w:hAnsi="Arial" w:cs="Arial"/>
          <w:color w:val="002060"/>
        </w:rPr>
        <w:t xml:space="preserve">in this area             </w:t>
      </w:r>
      <w:r w:rsidRPr="00AF141B">
        <w:rPr>
          <w:rFonts w:ascii="Arial" w:hAnsi="Arial" w:cs="Arial"/>
          <w:color w:val="002060"/>
        </w:rPr>
        <w:t xml:space="preserve">YES    </w:t>
      </w:r>
      <w:r w:rsidR="004F6629" w:rsidRPr="00AF141B">
        <w:rPr>
          <w:rFonts w:ascii="Arial" w:hAnsi="Arial" w:cs="Arial"/>
          <w:color w:val="002060"/>
        </w:rPr>
        <w:t xml:space="preserve"> NO     Comments_______________</w:t>
      </w:r>
    </w:p>
    <w:p w:rsidR="00546AE8" w:rsidRPr="00AF141B" w:rsidRDefault="00546AE8" w:rsidP="00546AE8">
      <w:pPr>
        <w:rPr>
          <w:rFonts w:ascii="Arial" w:hAnsi="Arial" w:cs="Arial"/>
          <w:color w:val="002060"/>
        </w:rPr>
      </w:pPr>
    </w:p>
    <w:p w:rsidR="00546AE8" w:rsidRPr="00AF141B" w:rsidRDefault="00546AE8" w:rsidP="00546AE8">
      <w:pPr>
        <w:rPr>
          <w:rFonts w:ascii="Arial" w:hAnsi="Arial" w:cs="Arial"/>
          <w:color w:val="002060"/>
        </w:rPr>
      </w:pPr>
    </w:p>
    <w:p w:rsidR="00546AE8" w:rsidRPr="00AF141B" w:rsidRDefault="00546AE8" w:rsidP="00546AE8">
      <w:pPr>
        <w:pStyle w:val="Heading2"/>
        <w:rPr>
          <w:rFonts w:ascii="Arial" w:hAnsi="Arial" w:cs="Arial"/>
          <w:color w:val="002060"/>
        </w:rPr>
      </w:pPr>
      <w:r w:rsidRPr="00AF141B">
        <w:rPr>
          <w:rFonts w:ascii="Arial" w:hAnsi="Arial" w:cs="Arial"/>
          <w:color w:val="002060"/>
        </w:rPr>
        <w:t xml:space="preserve">Area approved for hot work              </w:t>
      </w:r>
      <w:r w:rsidRPr="00AF141B">
        <w:rPr>
          <w:rFonts w:ascii="Arial" w:hAnsi="Arial" w:cs="Arial"/>
          <w:b w:val="0"/>
          <w:bCs w:val="0"/>
          <w:color w:val="002060"/>
          <w:sz w:val="24"/>
        </w:rPr>
        <w:t xml:space="preserve">     </w:t>
      </w:r>
      <w:r w:rsidRPr="00AF141B">
        <w:rPr>
          <w:rFonts w:ascii="Arial" w:hAnsi="Arial" w:cs="Arial"/>
          <w:color w:val="002060"/>
        </w:rPr>
        <w:t>YES          NO</w:t>
      </w:r>
    </w:p>
    <w:p w:rsidR="00546AE8" w:rsidRPr="00AF141B" w:rsidRDefault="00546AE8" w:rsidP="00546AE8">
      <w:pPr>
        <w:rPr>
          <w:rFonts w:ascii="Arial" w:hAnsi="Arial" w:cs="Arial"/>
          <w:color w:val="002060"/>
        </w:rPr>
      </w:pPr>
    </w:p>
    <w:p w:rsidR="00546AE8" w:rsidRPr="00AF141B" w:rsidRDefault="00546AE8" w:rsidP="00546AE8">
      <w:pPr>
        <w:rPr>
          <w:rFonts w:ascii="Arial" w:hAnsi="Arial" w:cs="Arial"/>
          <w:color w:val="002060"/>
        </w:rPr>
      </w:pPr>
    </w:p>
    <w:p w:rsidR="00546AE8" w:rsidRPr="00BA5006" w:rsidRDefault="00546AE8" w:rsidP="00546AE8">
      <w:pPr>
        <w:rPr>
          <w:rFonts w:ascii="Arial" w:hAnsi="Arial" w:cs="Arial"/>
        </w:rPr>
      </w:pPr>
      <w:r w:rsidRPr="00AF141B">
        <w:rPr>
          <w:rFonts w:ascii="Arial" w:hAnsi="Arial" w:cs="Arial"/>
          <w:color w:val="002060"/>
        </w:rPr>
        <w:t>Comments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12323" w:rsidRPr="00AF141B">
        <w:rPr>
          <w:rFonts w:ascii="Arial" w:hAnsi="Arial" w:cs="Arial"/>
          <w:color w:val="002060"/>
        </w:rPr>
        <w:t>_______________________________________________</w:t>
      </w:r>
    </w:p>
    <w:p w:rsidR="00546AE8" w:rsidRPr="00BA5006" w:rsidRDefault="00546AE8" w:rsidP="00546AE8">
      <w:pPr>
        <w:rPr>
          <w:rFonts w:ascii="Arial" w:hAnsi="Arial" w:cs="Arial"/>
        </w:rPr>
      </w:pPr>
    </w:p>
    <w:p w:rsidR="00546AE8" w:rsidRPr="00BA5006" w:rsidRDefault="00546AE8" w:rsidP="00546AE8">
      <w:pPr>
        <w:rPr>
          <w:rFonts w:ascii="Arial" w:hAnsi="Arial" w:cs="Arial"/>
        </w:rPr>
      </w:pPr>
    </w:p>
    <w:p w:rsidR="00546AE8" w:rsidRPr="00AF141B" w:rsidRDefault="00546AE8" w:rsidP="00546AE8">
      <w:pPr>
        <w:rPr>
          <w:rFonts w:ascii="Arial" w:hAnsi="Arial" w:cs="Arial"/>
          <w:color w:val="002060"/>
        </w:rPr>
      </w:pPr>
    </w:p>
    <w:p w:rsidR="004F6629" w:rsidRPr="00AF141B" w:rsidRDefault="00546AE8" w:rsidP="00546AE8">
      <w:pPr>
        <w:rPr>
          <w:rFonts w:ascii="Arial" w:hAnsi="Arial" w:cs="Arial"/>
          <w:color w:val="002060"/>
        </w:rPr>
      </w:pPr>
      <w:r w:rsidRPr="00AF141B">
        <w:rPr>
          <w:rFonts w:ascii="Arial" w:hAnsi="Arial" w:cs="Arial"/>
          <w:color w:val="002060"/>
        </w:rPr>
        <w:t>Inspector_</w:t>
      </w:r>
      <w:r w:rsidR="0081403F" w:rsidRPr="00AF141B">
        <w:rPr>
          <w:rFonts w:ascii="Arial" w:hAnsi="Arial" w:cs="Arial"/>
          <w:color w:val="002060"/>
        </w:rPr>
        <w:t>_______________________</w:t>
      </w:r>
      <w:r w:rsidRPr="00AF141B">
        <w:rPr>
          <w:rFonts w:ascii="Arial" w:hAnsi="Arial" w:cs="Arial"/>
          <w:color w:val="002060"/>
        </w:rPr>
        <w:t xml:space="preserve">  </w:t>
      </w:r>
    </w:p>
    <w:p w:rsidR="004F6629" w:rsidRPr="00AF141B" w:rsidRDefault="004F6629" w:rsidP="00546AE8">
      <w:pPr>
        <w:rPr>
          <w:rFonts w:ascii="Arial" w:hAnsi="Arial" w:cs="Arial"/>
          <w:color w:val="002060"/>
        </w:rPr>
      </w:pPr>
    </w:p>
    <w:p w:rsidR="00546AE8" w:rsidRPr="00AF141B" w:rsidRDefault="00546AE8" w:rsidP="00546AE8">
      <w:pPr>
        <w:rPr>
          <w:rFonts w:ascii="Arial" w:hAnsi="Arial" w:cs="Arial"/>
          <w:color w:val="002060"/>
        </w:rPr>
      </w:pPr>
      <w:r w:rsidRPr="00AF141B">
        <w:rPr>
          <w:rFonts w:ascii="Arial" w:hAnsi="Arial" w:cs="Arial"/>
          <w:color w:val="002060"/>
        </w:rPr>
        <w:t>Date___________________________</w:t>
      </w:r>
    </w:p>
    <w:p w:rsidR="00546AE8" w:rsidRPr="00BA5006" w:rsidRDefault="00546AE8" w:rsidP="00546AE8">
      <w:pPr>
        <w:rPr>
          <w:rFonts w:ascii="Arial" w:hAnsi="Arial" w:cs="Arial"/>
        </w:rPr>
      </w:pPr>
    </w:p>
    <w:p w:rsidR="00546AE8" w:rsidRPr="00BA5006" w:rsidRDefault="00546AE8" w:rsidP="00546AE8">
      <w:pPr>
        <w:rPr>
          <w:rFonts w:ascii="Arial" w:hAnsi="Arial" w:cs="Arial"/>
        </w:rPr>
      </w:pPr>
    </w:p>
    <w:p w:rsidR="00546AE8" w:rsidRPr="00BA5006" w:rsidRDefault="00546AE8" w:rsidP="00546AE8">
      <w:pPr>
        <w:rPr>
          <w:rFonts w:ascii="Arial" w:hAnsi="Arial" w:cs="Arial"/>
        </w:rPr>
      </w:pPr>
    </w:p>
    <w:p w:rsidR="00546AE8" w:rsidRDefault="00546AE8" w:rsidP="00546AE8">
      <w:pPr>
        <w:rPr>
          <w:rFonts w:ascii="Arial" w:hAnsi="Arial" w:cs="Arial"/>
        </w:rPr>
      </w:pPr>
    </w:p>
    <w:p w:rsidR="008A38AC" w:rsidRDefault="008A38AC" w:rsidP="00546AE8">
      <w:pPr>
        <w:rPr>
          <w:rFonts w:ascii="Arial" w:hAnsi="Arial" w:cs="Arial"/>
        </w:rPr>
      </w:pPr>
    </w:p>
    <w:p w:rsidR="008A38AC" w:rsidRDefault="008A38AC" w:rsidP="00546AE8">
      <w:pPr>
        <w:rPr>
          <w:rFonts w:ascii="Arial" w:hAnsi="Arial" w:cs="Arial"/>
        </w:rPr>
      </w:pPr>
    </w:p>
    <w:p w:rsidR="008A38AC" w:rsidRDefault="008A38AC" w:rsidP="00546AE8">
      <w:pPr>
        <w:rPr>
          <w:rFonts w:ascii="Arial" w:hAnsi="Arial" w:cs="Arial"/>
        </w:rPr>
      </w:pPr>
    </w:p>
    <w:p w:rsidR="008A38AC" w:rsidRDefault="008A38AC" w:rsidP="00546AE8">
      <w:pPr>
        <w:rPr>
          <w:rFonts w:ascii="Arial" w:hAnsi="Arial" w:cs="Arial"/>
        </w:rPr>
      </w:pPr>
    </w:p>
    <w:p w:rsidR="00092C29" w:rsidRPr="00562963" w:rsidRDefault="00092C29" w:rsidP="00092C29">
      <w:pPr>
        <w:jc w:val="center"/>
        <w:rPr>
          <w:rFonts w:ascii="Arial" w:hAnsi="Arial" w:cs="Arial"/>
          <w:b/>
          <w:color w:val="FF0000"/>
          <w:sz w:val="40"/>
          <w:szCs w:val="40"/>
        </w:rPr>
      </w:pPr>
      <w:r w:rsidRPr="00562963">
        <w:rPr>
          <w:rFonts w:ascii="Arial" w:hAnsi="Arial" w:cs="Arial"/>
          <w:b/>
          <w:color w:val="FF0000"/>
          <w:sz w:val="40"/>
          <w:szCs w:val="40"/>
        </w:rPr>
        <w:lastRenderedPageBreak/>
        <w:t>Weekly Audits</w:t>
      </w:r>
    </w:p>
    <w:p w:rsidR="00092C29" w:rsidRDefault="00092C29" w:rsidP="00092C29">
      <w:pPr>
        <w:rPr>
          <w:rFonts w:ascii="Arial" w:hAnsi="Arial" w:cs="Arial"/>
          <w:b/>
          <w:sz w:val="40"/>
          <w:szCs w:val="40"/>
        </w:rPr>
      </w:pPr>
    </w:p>
    <w:p w:rsidR="00092C29" w:rsidRPr="00562963" w:rsidRDefault="00092C29" w:rsidP="00092C29">
      <w:pPr>
        <w:rPr>
          <w:rFonts w:ascii="Arial" w:hAnsi="Arial" w:cs="Arial"/>
          <w:b/>
          <w:color w:val="FF0000"/>
          <w:sz w:val="36"/>
          <w:szCs w:val="36"/>
        </w:rPr>
      </w:pPr>
      <w:r w:rsidRPr="00562963">
        <w:rPr>
          <w:rFonts w:ascii="Arial" w:hAnsi="Arial" w:cs="Arial"/>
          <w:b/>
          <w:color w:val="FF0000"/>
          <w:sz w:val="36"/>
          <w:szCs w:val="36"/>
        </w:rPr>
        <w:t>Tools</w:t>
      </w:r>
    </w:p>
    <w:p w:rsidR="00092C29" w:rsidRPr="00092C29" w:rsidRDefault="00092C29" w:rsidP="00092C29">
      <w:pPr>
        <w:rPr>
          <w:rFonts w:ascii="Arial" w:hAnsi="Arial" w:cs="Arial"/>
          <w:b/>
        </w:rPr>
      </w:pPr>
    </w:p>
    <w:p w:rsidR="00092C29" w:rsidRDefault="00092C29" w:rsidP="00092C29">
      <w:pPr>
        <w:rPr>
          <w:rFonts w:ascii="Arial" w:hAnsi="Arial" w:cs="Arial"/>
        </w:rPr>
      </w:pPr>
      <w:r w:rsidRPr="00AF141B">
        <w:rPr>
          <w:rFonts w:ascii="Arial" w:hAnsi="Arial" w:cs="Arial"/>
          <w:color w:val="002060"/>
        </w:rPr>
        <w:t>Audits on tools and equipment are conducted on a weekly basis. These records are kept in our tool check file. This allows us to identify any missing or damaged tools, and can be replaced immediately</w:t>
      </w:r>
      <w:r w:rsidRPr="00092C29">
        <w:rPr>
          <w:rFonts w:ascii="Arial" w:hAnsi="Arial" w:cs="Arial"/>
        </w:rPr>
        <w:t>.</w:t>
      </w:r>
    </w:p>
    <w:p w:rsidR="00092C29" w:rsidRPr="00092C29" w:rsidRDefault="00092C29" w:rsidP="00092C29">
      <w:pPr>
        <w:rPr>
          <w:rFonts w:ascii="Arial" w:hAnsi="Arial" w:cs="Arial"/>
        </w:rPr>
      </w:pPr>
      <w:r w:rsidRPr="00092C29">
        <w:rPr>
          <w:rFonts w:ascii="Arial" w:hAnsi="Arial" w:cs="Arial"/>
        </w:rPr>
        <w:t xml:space="preserve">  </w:t>
      </w:r>
    </w:p>
    <w:p w:rsidR="00092C29" w:rsidRPr="00092C29" w:rsidRDefault="00092C29" w:rsidP="00092C29">
      <w:pPr>
        <w:rPr>
          <w:rFonts w:ascii="Arial" w:hAnsi="Arial" w:cs="Arial"/>
          <w:i/>
          <w:color w:val="FF0000"/>
        </w:rPr>
      </w:pPr>
      <w:r w:rsidRPr="00092C29">
        <w:rPr>
          <w:rFonts w:ascii="Arial" w:hAnsi="Arial" w:cs="Arial"/>
          <w:i/>
          <w:color w:val="FF0000"/>
        </w:rPr>
        <w:t>Refer below for example of how a tool check is conducted.</w:t>
      </w:r>
    </w:p>
    <w:p w:rsidR="00092C29" w:rsidRDefault="00092C29" w:rsidP="00092C29">
      <w:pPr>
        <w:rPr>
          <w:rFonts w:ascii="Arial" w:hAnsi="Arial" w:cs="Arial"/>
          <w:sz w:val="28"/>
          <w:szCs w:val="28"/>
        </w:rPr>
      </w:pPr>
    </w:p>
    <w:p w:rsidR="00092C29" w:rsidRPr="00562963" w:rsidRDefault="00092C29" w:rsidP="00092C29">
      <w:pPr>
        <w:rPr>
          <w:rFonts w:ascii="Arial" w:hAnsi="Arial" w:cs="Arial"/>
          <w:b/>
          <w:color w:val="FF0000"/>
          <w:sz w:val="36"/>
          <w:szCs w:val="36"/>
        </w:rPr>
      </w:pPr>
      <w:r w:rsidRPr="00562963">
        <w:rPr>
          <w:rFonts w:ascii="Arial" w:hAnsi="Arial" w:cs="Arial"/>
          <w:b/>
          <w:color w:val="FF0000"/>
          <w:sz w:val="36"/>
          <w:szCs w:val="36"/>
        </w:rPr>
        <w:t>Scaffolds and Ladders</w:t>
      </w:r>
    </w:p>
    <w:p w:rsidR="00092C29" w:rsidRPr="00092C29" w:rsidRDefault="00092C29" w:rsidP="00092C29">
      <w:pPr>
        <w:rPr>
          <w:rFonts w:ascii="Arial" w:hAnsi="Arial" w:cs="Arial"/>
          <w:b/>
        </w:rPr>
      </w:pPr>
    </w:p>
    <w:p w:rsidR="00092C29" w:rsidRPr="00AF141B" w:rsidRDefault="00092C29" w:rsidP="00092C29">
      <w:pPr>
        <w:rPr>
          <w:rFonts w:ascii="Arial" w:hAnsi="Arial" w:cs="Arial"/>
          <w:color w:val="002060"/>
        </w:rPr>
      </w:pPr>
      <w:r w:rsidRPr="00AF141B">
        <w:rPr>
          <w:rFonts w:ascii="Arial" w:hAnsi="Arial" w:cs="Arial"/>
          <w:color w:val="002060"/>
        </w:rPr>
        <w:t>Scaffolds and ladder inspections are conducted every second week. This indicates to us if the requested item is in good working condition.</w:t>
      </w:r>
    </w:p>
    <w:p w:rsidR="00092C29" w:rsidRPr="00AF141B" w:rsidRDefault="00092C29" w:rsidP="00092C29">
      <w:pPr>
        <w:rPr>
          <w:rFonts w:ascii="Arial" w:hAnsi="Arial" w:cs="Arial"/>
          <w:color w:val="002060"/>
        </w:rPr>
      </w:pPr>
    </w:p>
    <w:p w:rsidR="00092C29" w:rsidRPr="00092C29" w:rsidRDefault="00092C29" w:rsidP="00092C29">
      <w:pPr>
        <w:rPr>
          <w:rFonts w:ascii="Arial" w:hAnsi="Arial" w:cs="Arial"/>
          <w:i/>
          <w:color w:val="FF0000"/>
        </w:rPr>
      </w:pPr>
      <w:r w:rsidRPr="00092C29">
        <w:rPr>
          <w:rFonts w:ascii="Arial" w:hAnsi="Arial" w:cs="Arial"/>
          <w:i/>
          <w:color w:val="FF0000"/>
        </w:rPr>
        <w:t xml:space="preserve">Refer to inspection record book. Ref: SEA019IRB  </w:t>
      </w: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553FF" w:rsidRDefault="000553FF" w:rsidP="006D0D29">
      <w:pPr>
        <w:pStyle w:val="Default"/>
        <w:jc w:val="center"/>
        <w:rPr>
          <w:b/>
          <w:sz w:val="40"/>
          <w:szCs w:val="40"/>
        </w:rPr>
      </w:pPr>
    </w:p>
    <w:p w:rsidR="006D0D29" w:rsidRPr="00562963" w:rsidRDefault="006D0D29" w:rsidP="006D0D29">
      <w:pPr>
        <w:pStyle w:val="Default"/>
        <w:jc w:val="center"/>
        <w:rPr>
          <w:b/>
          <w:color w:val="FF0000"/>
          <w:sz w:val="40"/>
          <w:szCs w:val="40"/>
        </w:rPr>
      </w:pPr>
      <w:r w:rsidRPr="00562963">
        <w:rPr>
          <w:b/>
          <w:color w:val="FF0000"/>
          <w:sz w:val="40"/>
          <w:szCs w:val="40"/>
        </w:rPr>
        <w:lastRenderedPageBreak/>
        <w:t>SAFETY TALK</w:t>
      </w:r>
    </w:p>
    <w:p w:rsidR="006D0D29" w:rsidRDefault="006D0D29" w:rsidP="006D0D29">
      <w:pPr>
        <w:pStyle w:val="Default"/>
        <w:rPr>
          <w:b/>
          <w:sz w:val="40"/>
          <w:szCs w:val="40"/>
        </w:rPr>
      </w:pPr>
    </w:p>
    <w:p w:rsidR="006D0D29" w:rsidRPr="00562963" w:rsidRDefault="006D0D29" w:rsidP="006D0D29">
      <w:pPr>
        <w:pStyle w:val="Default"/>
        <w:rPr>
          <w:b/>
          <w:color w:val="FF0000"/>
          <w:sz w:val="32"/>
          <w:szCs w:val="32"/>
          <w:u w:val="single"/>
        </w:rPr>
      </w:pPr>
      <w:r w:rsidRPr="00562963">
        <w:rPr>
          <w:b/>
          <w:color w:val="FF0000"/>
          <w:sz w:val="32"/>
          <w:szCs w:val="32"/>
          <w:u w:val="single"/>
        </w:rPr>
        <w:t>Tool Box Talks</w:t>
      </w:r>
    </w:p>
    <w:p w:rsidR="006D0D29" w:rsidRPr="00FC3EC4" w:rsidRDefault="006D0D29" w:rsidP="006D0D29">
      <w:pPr>
        <w:pStyle w:val="Default"/>
        <w:rPr>
          <w:b/>
          <w:sz w:val="22"/>
          <w:szCs w:val="22"/>
        </w:rPr>
      </w:pPr>
    </w:p>
    <w:p w:rsidR="006D0D29" w:rsidRPr="00AF141B" w:rsidRDefault="006D0D29" w:rsidP="006D0D29">
      <w:pPr>
        <w:pStyle w:val="Default"/>
        <w:rPr>
          <w:color w:val="002060"/>
        </w:rPr>
      </w:pPr>
      <w:r w:rsidRPr="00AF141B">
        <w:rPr>
          <w:color w:val="002060"/>
        </w:rPr>
        <w:t>Tool box talks are conducted on a regular basis in the mornings before technicians can leave base to commence with the day’s work.</w:t>
      </w:r>
    </w:p>
    <w:p w:rsidR="006D0D29" w:rsidRPr="00AF141B" w:rsidRDefault="006D0D29" w:rsidP="006D0D29">
      <w:pPr>
        <w:pStyle w:val="Default"/>
        <w:rPr>
          <w:color w:val="002060"/>
        </w:rPr>
      </w:pPr>
    </w:p>
    <w:p w:rsidR="006D0D29" w:rsidRPr="00AF141B" w:rsidRDefault="006D0D29" w:rsidP="006D0D29">
      <w:pPr>
        <w:pStyle w:val="Default"/>
        <w:rPr>
          <w:color w:val="002060"/>
        </w:rPr>
      </w:pPr>
      <w:r w:rsidRPr="00AF141B">
        <w:rPr>
          <w:color w:val="002060"/>
        </w:rPr>
        <w:t xml:space="preserve">This allows us to monitor the risks and dangers out on site therefore we can eliminate and take the necessary precautions.  </w:t>
      </w:r>
    </w:p>
    <w:p w:rsidR="006D0D29" w:rsidRDefault="006D0D29" w:rsidP="006D0D29">
      <w:pPr>
        <w:pStyle w:val="Default"/>
      </w:pPr>
    </w:p>
    <w:p w:rsidR="006D0D29" w:rsidRDefault="006D0D29" w:rsidP="006D0D29">
      <w:pPr>
        <w:pStyle w:val="Default"/>
        <w:rPr>
          <w:i/>
          <w:color w:val="FF0000"/>
        </w:rPr>
      </w:pPr>
      <w:r w:rsidRPr="00340B41">
        <w:rPr>
          <w:i/>
          <w:color w:val="FF0000"/>
        </w:rPr>
        <w:t>Please refer to tool box talk book Reference No. SEA017TB</w:t>
      </w:r>
    </w:p>
    <w:p w:rsidR="006D0D29" w:rsidRPr="00340B41" w:rsidRDefault="006D0D29" w:rsidP="006D0D29">
      <w:pPr>
        <w:pStyle w:val="Default"/>
        <w:rPr>
          <w:i/>
          <w:color w:val="FF0000"/>
        </w:rPr>
      </w:pPr>
    </w:p>
    <w:p w:rsidR="006D0D29" w:rsidRPr="00AF141B" w:rsidRDefault="006D0D29" w:rsidP="006D0D29">
      <w:pPr>
        <w:pStyle w:val="Default"/>
        <w:rPr>
          <w:color w:val="002060"/>
        </w:rPr>
      </w:pPr>
      <w:r w:rsidRPr="00AF141B">
        <w:rPr>
          <w:color w:val="002060"/>
        </w:rPr>
        <w:t>Refer below for an example of a tool box talk</w:t>
      </w:r>
    </w:p>
    <w:p w:rsidR="006D0D29" w:rsidRDefault="006D0D29" w:rsidP="006D0D29">
      <w:pPr>
        <w:pStyle w:val="Default"/>
      </w:pPr>
    </w:p>
    <w:p w:rsidR="006D0D29" w:rsidRDefault="006D0D29" w:rsidP="006D0D29">
      <w:pPr>
        <w:pStyle w:val="Default"/>
      </w:pPr>
    </w:p>
    <w:p w:rsidR="006D0D29" w:rsidRDefault="006D0D29" w:rsidP="006D0D29">
      <w:pPr>
        <w:pStyle w:val="Default"/>
      </w:pPr>
    </w:p>
    <w:p w:rsidR="006D0D29" w:rsidRPr="00340B41" w:rsidRDefault="006D0D29" w:rsidP="006D0D29">
      <w:pPr>
        <w:pStyle w:val="Default"/>
        <w:rPr>
          <w:sz w:val="36"/>
          <w:szCs w:val="36"/>
        </w:rPr>
      </w:pPr>
    </w:p>
    <w:p w:rsidR="006D0D29" w:rsidRPr="00562963" w:rsidRDefault="00970622" w:rsidP="006D0D29">
      <w:pPr>
        <w:pStyle w:val="Default"/>
        <w:rPr>
          <w:b/>
          <w:color w:val="FF0000"/>
          <w:sz w:val="32"/>
          <w:szCs w:val="32"/>
          <w:u w:val="single"/>
        </w:rPr>
      </w:pPr>
      <w:r w:rsidRPr="00562963">
        <w:rPr>
          <w:b/>
          <w:color w:val="FF0000"/>
          <w:sz w:val="32"/>
          <w:szCs w:val="32"/>
          <w:u w:val="single"/>
        </w:rPr>
        <w:t>Pre Job Briefing</w:t>
      </w:r>
    </w:p>
    <w:p w:rsidR="006D0D29" w:rsidRDefault="006D0D29" w:rsidP="006D0D29">
      <w:pPr>
        <w:pStyle w:val="Default"/>
        <w:rPr>
          <w:b/>
          <w:sz w:val="32"/>
          <w:szCs w:val="32"/>
        </w:rPr>
      </w:pPr>
    </w:p>
    <w:p w:rsidR="006D0D29" w:rsidRPr="00AF141B" w:rsidRDefault="00970622" w:rsidP="006D0D29">
      <w:pPr>
        <w:pStyle w:val="Default"/>
        <w:rPr>
          <w:color w:val="002060"/>
        </w:rPr>
      </w:pPr>
      <w:r w:rsidRPr="00AF141B">
        <w:rPr>
          <w:color w:val="002060"/>
        </w:rPr>
        <w:t>Pre Job Briefing</w:t>
      </w:r>
      <w:r w:rsidR="0054002A" w:rsidRPr="00AF141B">
        <w:rPr>
          <w:color w:val="002060"/>
        </w:rPr>
        <w:t xml:space="preserve"> is</w:t>
      </w:r>
      <w:r w:rsidR="006D0D29" w:rsidRPr="00AF141B">
        <w:rPr>
          <w:color w:val="002060"/>
        </w:rPr>
        <w:t xml:space="preserve"> conducted</w:t>
      </w:r>
      <w:r w:rsidR="0054002A" w:rsidRPr="00AF141B">
        <w:rPr>
          <w:color w:val="002060"/>
        </w:rPr>
        <w:t xml:space="preserve"> on site</w:t>
      </w:r>
      <w:r w:rsidR="006D0D29" w:rsidRPr="00AF141B">
        <w:rPr>
          <w:color w:val="002060"/>
        </w:rPr>
        <w:t xml:space="preserve"> before actual work for the day commences.</w:t>
      </w:r>
    </w:p>
    <w:p w:rsidR="006D0D29" w:rsidRPr="00AF141B" w:rsidRDefault="006D0D29" w:rsidP="006D0D29">
      <w:pPr>
        <w:pStyle w:val="Default"/>
        <w:rPr>
          <w:color w:val="002060"/>
        </w:rPr>
      </w:pPr>
    </w:p>
    <w:p w:rsidR="006D0D29" w:rsidRPr="00AF141B" w:rsidRDefault="006D0D29" w:rsidP="006D0D29">
      <w:pPr>
        <w:pStyle w:val="Default"/>
        <w:rPr>
          <w:color w:val="002060"/>
        </w:rPr>
      </w:pPr>
      <w:r w:rsidRPr="00AF141B">
        <w:rPr>
          <w:color w:val="002060"/>
        </w:rPr>
        <w:t>This allows us to identify and isolate</w:t>
      </w:r>
      <w:r w:rsidR="00970622" w:rsidRPr="00AF141B">
        <w:rPr>
          <w:color w:val="002060"/>
        </w:rPr>
        <w:t>/eliminate</w:t>
      </w:r>
      <w:r w:rsidRPr="00AF141B">
        <w:rPr>
          <w:color w:val="002060"/>
        </w:rPr>
        <w:t xml:space="preserve"> the risks and dangers on site.</w:t>
      </w:r>
    </w:p>
    <w:p w:rsidR="006D0D29" w:rsidRPr="00AF141B" w:rsidRDefault="006D0D29" w:rsidP="006D0D29">
      <w:pPr>
        <w:pStyle w:val="Default"/>
        <w:rPr>
          <w:color w:val="002060"/>
        </w:rPr>
      </w:pPr>
    </w:p>
    <w:p w:rsidR="006D0D29" w:rsidRPr="00AF141B" w:rsidRDefault="006D0D29" w:rsidP="006D0D29">
      <w:pPr>
        <w:pStyle w:val="Default"/>
        <w:rPr>
          <w:color w:val="002060"/>
        </w:rPr>
      </w:pPr>
      <w:r w:rsidRPr="00AF141B">
        <w:rPr>
          <w:color w:val="002060"/>
        </w:rPr>
        <w:t xml:space="preserve">Refer below for an example of a tailgate talk. </w:t>
      </w:r>
    </w:p>
    <w:p w:rsidR="006D0D29" w:rsidRDefault="006D0D29" w:rsidP="008A38AC">
      <w:pPr>
        <w:spacing w:before="100" w:beforeAutospacing="1" w:after="100" w:afterAutospacing="1"/>
        <w:jc w:val="center"/>
        <w:outlineLvl w:val="0"/>
        <w:rPr>
          <w:rFonts w:ascii="Arial" w:hAnsi="Arial" w:cs="Arial"/>
          <w:b/>
          <w:bCs/>
          <w:kern w:val="36"/>
          <w:sz w:val="40"/>
          <w:szCs w:val="40"/>
        </w:rPr>
      </w:pPr>
    </w:p>
    <w:p w:rsidR="006D0D29" w:rsidRDefault="006D0D29" w:rsidP="008A38AC">
      <w:pPr>
        <w:spacing w:before="100" w:beforeAutospacing="1" w:after="100" w:afterAutospacing="1"/>
        <w:jc w:val="center"/>
        <w:outlineLvl w:val="0"/>
        <w:rPr>
          <w:rFonts w:ascii="Arial" w:hAnsi="Arial" w:cs="Arial"/>
          <w:b/>
          <w:bCs/>
          <w:kern w:val="36"/>
          <w:sz w:val="40"/>
          <w:szCs w:val="40"/>
        </w:rPr>
      </w:pPr>
    </w:p>
    <w:p w:rsidR="006D0D29" w:rsidRDefault="006D0D29" w:rsidP="008A38AC">
      <w:pPr>
        <w:spacing w:before="100" w:beforeAutospacing="1" w:after="100" w:afterAutospacing="1"/>
        <w:jc w:val="center"/>
        <w:outlineLvl w:val="0"/>
        <w:rPr>
          <w:rFonts w:ascii="Arial" w:hAnsi="Arial" w:cs="Arial"/>
          <w:b/>
          <w:bCs/>
          <w:kern w:val="36"/>
          <w:sz w:val="40"/>
          <w:szCs w:val="40"/>
        </w:rPr>
      </w:pPr>
    </w:p>
    <w:p w:rsidR="006D0D29" w:rsidRDefault="006D0D29" w:rsidP="008A38AC">
      <w:pPr>
        <w:spacing w:before="100" w:beforeAutospacing="1" w:after="100" w:afterAutospacing="1"/>
        <w:jc w:val="center"/>
        <w:outlineLvl w:val="0"/>
        <w:rPr>
          <w:rFonts w:ascii="Arial" w:hAnsi="Arial" w:cs="Arial"/>
          <w:b/>
          <w:bCs/>
          <w:kern w:val="36"/>
          <w:sz w:val="40"/>
          <w:szCs w:val="40"/>
        </w:rPr>
      </w:pPr>
    </w:p>
    <w:p w:rsidR="006D0D29" w:rsidRDefault="006D0D29" w:rsidP="008A38AC">
      <w:pPr>
        <w:spacing w:before="100" w:beforeAutospacing="1" w:after="100" w:afterAutospacing="1"/>
        <w:jc w:val="center"/>
        <w:outlineLvl w:val="0"/>
        <w:rPr>
          <w:rFonts w:ascii="Arial" w:hAnsi="Arial" w:cs="Arial"/>
          <w:b/>
          <w:bCs/>
          <w:kern w:val="36"/>
          <w:sz w:val="40"/>
          <w:szCs w:val="40"/>
        </w:rPr>
      </w:pPr>
    </w:p>
    <w:p w:rsidR="006D0D29" w:rsidRDefault="006D0D29" w:rsidP="008A38AC">
      <w:pPr>
        <w:spacing w:before="100" w:beforeAutospacing="1" w:after="100" w:afterAutospacing="1"/>
        <w:jc w:val="center"/>
        <w:outlineLvl w:val="0"/>
        <w:rPr>
          <w:rFonts w:ascii="Arial" w:hAnsi="Arial" w:cs="Arial"/>
          <w:b/>
          <w:bCs/>
          <w:kern w:val="36"/>
          <w:sz w:val="40"/>
          <w:szCs w:val="40"/>
        </w:rPr>
      </w:pPr>
    </w:p>
    <w:p w:rsidR="006D0D29" w:rsidRDefault="006D0D29" w:rsidP="008A38AC">
      <w:pPr>
        <w:spacing w:before="100" w:beforeAutospacing="1" w:after="100" w:afterAutospacing="1"/>
        <w:jc w:val="center"/>
        <w:outlineLvl w:val="0"/>
        <w:rPr>
          <w:rFonts w:ascii="Arial" w:hAnsi="Arial" w:cs="Arial"/>
          <w:b/>
          <w:bCs/>
          <w:kern w:val="36"/>
          <w:sz w:val="40"/>
          <w:szCs w:val="40"/>
        </w:rPr>
      </w:pPr>
    </w:p>
    <w:p w:rsidR="006D0D29" w:rsidRDefault="006D0D29" w:rsidP="008A38AC">
      <w:pPr>
        <w:spacing w:before="100" w:beforeAutospacing="1" w:after="100" w:afterAutospacing="1"/>
        <w:jc w:val="center"/>
        <w:outlineLvl w:val="0"/>
        <w:rPr>
          <w:rFonts w:ascii="Arial" w:hAnsi="Arial" w:cs="Arial"/>
          <w:b/>
          <w:bCs/>
          <w:kern w:val="36"/>
          <w:sz w:val="40"/>
          <w:szCs w:val="40"/>
        </w:rPr>
      </w:pPr>
    </w:p>
    <w:p w:rsidR="006D0D29" w:rsidRPr="00562963" w:rsidRDefault="0054002A" w:rsidP="006D0D29">
      <w:pPr>
        <w:pStyle w:val="Default"/>
        <w:jc w:val="center"/>
        <w:rPr>
          <w:b/>
          <w:color w:val="FF0000"/>
          <w:sz w:val="40"/>
          <w:szCs w:val="40"/>
        </w:rPr>
      </w:pPr>
      <w:r w:rsidRPr="00562963">
        <w:rPr>
          <w:b/>
          <w:color w:val="FF0000"/>
          <w:sz w:val="40"/>
          <w:szCs w:val="40"/>
        </w:rPr>
        <w:lastRenderedPageBreak/>
        <w:t>Pre Job Briefing</w:t>
      </w:r>
    </w:p>
    <w:p w:rsidR="006D0D29" w:rsidRDefault="006D0D29" w:rsidP="006D0D29">
      <w:pPr>
        <w:pStyle w:val="Default"/>
      </w:pPr>
      <w:r>
        <w:t xml:space="preserve"> </w:t>
      </w:r>
    </w:p>
    <w:p w:rsidR="006D0D29" w:rsidRPr="00AF141B" w:rsidRDefault="006D0D29" w:rsidP="006D0D29">
      <w:pPr>
        <w:autoSpaceDE w:val="0"/>
        <w:autoSpaceDN w:val="0"/>
        <w:adjustRightInd w:val="0"/>
        <w:rPr>
          <w:rFonts w:ascii="Arial" w:hAnsi="Arial" w:cs="Arial"/>
          <w:color w:val="002060"/>
        </w:rPr>
      </w:pPr>
      <w:r w:rsidRPr="00AF141B">
        <w:rPr>
          <w:rFonts w:ascii="Arial" w:hAnsi="Arial" w:cs="Arial"/>
          <w:b/>
          <w:bCs/>
          <w:color w:val="002060"/>
        </w:rPr>
        <w:t>OFFICE SAFETY – GENERAL HOUSEKEEPING</w:t>
      </w:r>
    </w:p>
    <w:p w:rsidR="006D0D29" w:rsidRPr="00AF141B" w:rsidRDefault="006D0D29" w:rsidP="006D0D29">
      <w:pPr>
        <w:autoSpaceDE w:val="0"/>
        <w:autoSpaceDN w:val="0"/>
        <w:adjustRightInd w:val="0"/>
        <w:rPr>
          <w:rFonts w:ascii="Arial" w:hAnsi="Arial" w:cs="Arial"/>
          <w:color w:val="002060"/>
        </w:rPr>
      </w:pPr>
      <w:r w:rsidRPr="00AF141B">
        <w:rPr>
          <w:rFonts w:ascii="Arial" w:hAnsi="Arial" w:cs="Arial"/>
          <w:color w:val="002060"/>
        </w:rPr>
        <w:t xml:space="preserve"> </w:t>
      </w:r>
    </w:p>
    <w:p w:rsidR="006D0D29" w:rsidRPr="00AF141B" w:rsidRDefault="006D0D29" w:rsidP="006D0D29">
      <w:pPr>
        <w:autoSpaceDE w:val="0"/>
        <w:autoSpaceDN w:val="0"/>
        <w:adjustRightInd w:val="0"/>
        <w:rPr>
          <w:rFonts w:ascii="Arial" w:hAnsi="Arial" w:cs="Arial"/>
          <w:color w:val="002060"/>
        </w:rPr>
      </w:pPr>
      <w:r w:rsidRPr="00AF141B">
        <w:rPr>
          <w:rFonts w:ascii="Arial" w:hAnsi="Arial" w:cs="Arial"/>
          <w:color w:val="002060"/>
        </w:rPr>
        <w:t xml:space="preserve">There is a direct relationship between a clean, organized workplace and a safe workplace. </w:t>
      </w:r>
    </w:p>
    <w:p w:rsidR="006D0D29" w:rsidRPr="00AF141B" w:rsidRDefault="006D0D29" w:rsidP="006D0D29">
      <w:pPr>
        <w:autoSpaceDE w:val="0"/>
        <w:autoSpaceDN w:val="0"/>
        <w:adjustRightInd w:val="0"/>
        <w:rPr>
          <w:rFonts w:ascii="Arial" w:hAnsi="Arial" w:cs="Arial"/>
          <w:color w:val="002060"/>
        </w:rPr>
      </w:pPr>
    </w:p>
    <w:p w:rsidR="006D0D29" w:rsidRPr="00AF141B" w:rsidRDefault="006D0D29" w:rsidP="006D0D29">
      <w:pPr>
        <w:autoSpaceDE w:val="0"/>
        <w:autoSpaceDN w:val="0"/>
        <w:adjustRightInd w:val="0"/>
        <w:rPr>
          <w:rFonts w:ascii="Arial" w:hAnsi="Arial" w:cs="Arial"/>
          <w:b/>
          <w:bCs/>
          <w:i/>
          <w:iCs/>
          <w:color w:val="002060"/>
        </w:rPr>
      </w:pPr>
      <w:r w:rsidRPr="00AF141B">
        <w:rPr>
          <w:rFonts w:ascii="Arial" w:hAnsi="Arial" w:cs="Arial"/>
          <w:b/>
          <w:bCs/>
          <w:i/>
          <w:iCs/>
          <w:color w:val="002060"/>
        </w:rPr>
        <w:t xml:space="preserve">Good housekeeping: </w:t>
      </w:r>
    </w:p>
    <w:p w:rsidR="006D0D29" w:rsidRPr="00AF141B" w:rsidRDefault="006D0D29" w:rsidP="006D0D29">
      <w:pPr>
        <w:autoSpaceDE w:val="0"/>
        <w:autoSpaceDN w:val="0"/>
        <w:adjustRightInd w:val="0"/>
        <w:rPr>
          <w:rFonts w:ascii="Arial" w:hAnsi="Arial" w:cs="Arial"/>
          <w:color w:val="002060"/>
        </w:rPr>
      </w:pPr>
    </w:p>
    <w:p w:rsidR="006D0D29" w:rsidRPr="00AF141B" w:rsidRDefault="006D0D29" w:rsidP="006D0D29">
      <w:pPr>
        <w:autoSpaceDE w:val="0"/>
        <w:autoSpaceDN w:val="0"/>
        <w:adjustRightInd w:val="0"/>
        <w:ind w:left="720" w:hanging="360"/>
        <w:rPr>
          <w:rFonts w:ascii="Arial" w:hAnsi="Arial" w:cs="Arial"/>
          <w:color w:val="002060"/>
        </w:rPr>
      </w:pPr>
      <w:r w:rsidRPr="00AF141B">
        <w:rPr>
          <w:rFonts w:ascii="Arial" w:hAnsi="Arial" w:cs="Arial"/>
          <w:color w:val="002060"/>
        </w:rPr>
        <w:t xml:space="preserve">• Eliminates accident and fire hazards </w:t>
      </w:r>
    </w:p>
    <w:p w:rsidR="006D0D29" w:rsidRPr="00AF141B" w:rsidRDefault="006D0D29" w:rsidP="006D0D29">
      <w:pPr>
        <w:autoSpaceDE w:val="0"/>
        <w:autoSpaceDN w:val="0"/>
        <w:adjustRightInd w:val="0"/>
        <w:ind w:left="720" w:hanging="360"/>
        <w:rPr>
          <w:rFonts w:ascii="Arial" w:hAnsi="Arial" w:cs="Arial"/>
          <w:color w:val="002060"/>
        </w:rPr>
      </w:pPr>
      <w:r w:rsidRPr="00AF141B">
        <w:rPr>
          <w:rFonts w:ascii="Arial" w:hAnsi="Arial" w:cs="Arial"/>
          <w:color w:val="002060"/>
        </w:rPr>
        <w:t xml:space="preserve">• Maintains safe, healthy work conditions </w:t>
      </w:r>
    </w:p>
    <w:p w:rsidR="006D0D29" w:rsidRPr="00AF141B" w:rsidRDefault="006D0D29" w:rsidP="006D0D29">
      <w:pPr>
        <w:autoSpaceDE w:val="0"/>
        <w:autoSpaceDN w:val="0"/>
        <w:adjustRightInd w:val="0"/>
        <w:ind w:left="720" w:hanging="360"/>
        <w:rPr>
          <w:rFonts w:ascii="Arial" w:hAnsi="Arial" w:cs="Arial"/>
          <w:color w:val="002060"/>
        </w:rPr>
      </w:pPr>
      <w:r w:rsidRPr="00AF141B">
        <w:rPr>
          <w:rFonts w:ascii="Arial" w:hAnsi="Arial" w:cs="Arial"/>
          <w:color w:val="002060"/>
        </w:rPr>
        <w:t xml:space="preserve">• Saves time, money, materials, space, and effort </w:t>
      </w:r>
    </w:p>
    <w:p w:rsidR="006D0D29" w:rsidRPr="00AF141B" w:rsidRDefault="006D0D29" w:rsidP="006D0D29">
      <w:pPr>
        <w:autoSpaceDE w:val="0"/>
        <w:autoSpaceDN w:val="0"/>
        <w:adjustRightInd w:val="0"/>
        <w:ind w:left="720" w:hanging="360"/>
        <w:rPr>
          <w:rFonts w:ascii="Arial" w:hAnsi="Arial" w:cs="Arial"/>
          <w:color w:val="002060"/>
        </w:rPr>
      </w:pPr>
      <w:r w:rsidRPr="00AF141B">
        <w:rPr>
          <w:rFonts w:ascii="Arial" w:hAnsi="Arial" w:cs="Arial"/>
          <w:color w:val="002060"/>
        </w:rPr>
        <w:t xml:space="preserve">• Improves productivity and quality </w:t>
      </w:r>
    </w:p>
    <w:p w:rsidR="006D0D29" w:rsidRPr="00AF141B" w:rsidRDefault="006D0D29" w:rsidP="006D0D29">
      <w:pPr>
        <w:autoSpaceDE w:val="0"/>
        <w:autoSpaceDN w:val="0"/>
        <w:adjustRightInd w:val="0"/>
        <w:ind w:left="720" w:hanging="360"/>
        <w:rPr>
          <w:rFonts w:ascii="Arial" w:hAnsi="Arial" w:cs="Arial"/>
          <w:color w:val="002060"/>
        </w:rPr>
      </w:pPr>
      <w:r w:rsidRPr="00AF141B">
        <w:rPr>
          <w:rFonts w:ascii="Arial" w:hAnsi="Arial" w:cs="Arial"/>
          <w:color w:val="002060"/>
        </w:rPr>
        <w:t xml:space="preserve">• Boosts morale </w:t>
      </w:r>
    </w:p>
    <w:p w:rsidR="006D0D29" w:rsidRPr="00AF141B" w:rsidRDefault="006D0D29" w:rsidP="006D0D29">
      <w:pPr>
        <w:autoSpaceDE w:val="0"/>
        <w:autoSpaceDN w:val="0"/>
        <w:adjustRightInd w:val="0"/>
        <w:ind w:left="720" w:hanging="360"/>
        <w:rPr>
          <w:rFonts w:ascii="Arial" w:hAnsi="Arial" w:cs="Arial"/>
          <w:color w:val="002060"/>
        </w:rPr>
      </w:pPr>
      <w:r w:rsidRPr="00AF141B">
        <w:rPr>
          <w:rFonts w:ascii="Arial" w:hAnsi="Arial" w:cs="Arial"/>
          <w:color w:val="002060"/>
        </w:rPr>
        <w:t xml:space="preserve">• Reflects an image of a well-run, successful organization. </w:t>
      </w:r>
    </w:p>
    <w:p w:rsidR="006D0D29" w:rsidRPr="00AF141B" w:rsidRDefault="006D0D29" w:rsidP="006D0D29">
      <w:pPr>
        <w:autoSpaceDE w:val="0"/>
        <w:autoSpaceDN w:val="0"/>
        <w:adjustRightInd w:val="0"/>
        <w:rPr>
          <w:rFonts w:ascii="Arial" w:hAnsi="Arial" w:cs="Arial"/>
          <w:color w:val="002060"/>
        </w:rPr>
      </w:pPr>
    </w:p>
    <w:p w:rsidR="006D0D29" w:rsidRPr="00AF141B" w:rsidRDefault="006D0D29" w:rsidP="006D0D29">
      <w:pPr>
        <w:autoSpaceDE w:val="0"/>
        <w:autoSpaceDN w:val="0"/>
        <w:adjustRightInd w:val="0"/>
        <w:rPr>
          <w:rFonts w:ascii="Arial" w:hAnsi="Arial" w:cs="Arial"/>
          <w:b/>
          <w:bCs/>
          <w:i/>
          <w:iCs/>
          <w:color w:val="002060"/>
        </w:rPr>
      </w:pPr>
      <w:r w:rsidRPr="00AF141B">
        <w:rPr>
          <w:rFonts w:ascii="Arial" w:hAnsi="Arial" w:cs="Arial"/>
          <w:b/>
          <w:bCs/>
          <w:i/>
          <w:iCs/>
          <w:color w:val="002060"/>
        </w:rPr>
        <w:t xml:space="preserve">Be sure to do your part by keeping the following points in mind: </w:t>
      </w:r>
    </w:p>
    <w:p w:rsidR="006D0D29" w:rsidRPr="00AF141B" w:rsidRDefault="006D0D29" w:rsidP="006D0D29">
      <w:pPr>
        <w:autoSpaceDE w:val="0"/>
        <w:autoSpaceDN w:val="0"/>
        <w:adjustRightInd w:val="0"/>
        <w:rPr>
          <w:rFonts w:ascii="Arial" w:hAnsi="Arial" w:cs="Arial"/>
          <w:color w:val="002060"/>
        </w:rPr>
      </w:pPr>
    </w:p>
    <w:p w:rsidR="006D0D29" w:rsidRPr="00AF141B" w:rsidRDefault="006D0D29" w:rsidP="00036FD9">
      <w:pPr>
        <w:pStyle w:val="ListParagraph"/>
        <w:numPr>
          <w:ilvl w:val="1"/>
          <w:numId w:val="104"/>
        </w:numPr>
        <w:autoSpaceDE w:val="0"/>
        <w:autoSpaceDN w:val="0"/>
        <w:adjustRightInd w:val="0"/>
        <w:ind w:left="1134" w:hanging="425"/>
        <w:rPr>
          <w:rFonts w:ascii="Arial" w:hAnsi="Arial" w:cs="Arial"/>
          <w:color w:val="002060"/>
        </w:rPr>
      </w:pPr>
      <w:r w:rsidRPr="00AF141B">
        <w:rPr>
          <w:rFonts w:ascii="Arial" w:hAnsi="Arial" w:cs="Arial"/>
          <w:color w:val="002060"/>
        </w:rPr>
        <w:t xml:space="preserve">Always keep walkway and evacuation routes clear. </w:t>
      </w:r>
    </w:p>
    <w:p w:rsidR="006D0D29" w:rsidRPr="00AF141B" w:rsidRDefault="006D0D29" w:rsidP="00036FD9">
      <w:pPr>
        <w:pStyle w:val="ListParagraph"/>
        <w:numPr>
          <w:ilvl w:val="1"/>
          <w:numId w:val="106"/>
        </w:numPr>
        <w:autoSpaceDE w:val="0"/>
        <w:autoSpaceDN w:val="0"/>
        <w:adjustRightInd w:val="0"/>
        <w:ind w:left="1134" w:hanging="425"/>
        <w:rPr>
          <w:rFonts w:ascii="Arial" w:hAnsi="Arial" w:cs="Arial"/>
          <w:color w:val="002060"/>
        </w:rPr>
      </w:pPr>
      <w:r w:rsidRPr="00AF141B">
        <w:rPr>
          <w:rFonts w:ascii="Arial" w:hAnsi="Arial" w:cs="Arial"/>
          <w:color w:val="002060"/>
        </w:rPr>
        <w:t xml:space="preserve">Don’t store boxes or other items in aisles, hallways, or stairwells that lead to emergency exits. </w:t>
      </w:r>
    </w:p>
    <w:p w:rsidR="006D0D29" w:rsidRPr="00AF141B" w:rsidRDefault="006D0D29" w:rsidP="00036FD9">
      <w:pPr>
        <w:pStyle w:val="ListParagraph"/>
        <w:numPr>
          <w:ilvl w:val="1"/>
          <w:numId w:val="106"/>
        </w:numPr>
        <w:autoSpaceDE w:val="0"/>
        <w:autoSpaceDN w:val="0"/>
        <w:adjustRightInd w:val="0"/>
        <w:ind w:left="1134" w:hanging="425"/>
        <w:rPr>
          <w:rFonts w:ascii="Arial" w:hAnsi="Arial" w:cs="Arial"/>
          <w:color w:val="002060"/>
        </w:rPr>
      </w:pPr>
      <w:r w:rsidRPr="00AF141B">
        <w:rPr>
          <w:rFonts w:ascii="Arial" w:hAnsi="Arial" w:cs="Arial"/>
          <w:color w:val="002060"/>
        </w:rPr>
        <w:t xml:space="preserve">Make sure that exit doors are kept clear so that they can be easily opened in an emergency. Good housekeeping will ensure that nothing blocks these doors on either side. </w:t>
      </w:r>
    </w:p>
    <w:p w:rsidR="006D0D29" w:rsidRPr="00AF141B" w:rsidRDefault="006D0D29" w:rsidP="00036FD9">
      <w:pPr>
        <w:pStyle w:val="ListParagraph"/>
        <w:numPr>
          <w:ilvl w:val="1"/>
          <w:numId w:val="106"/>
        </w:numPr>
        <w:autoSpaceDE w:val="0"/>
        <w:autoSpaceDN w:val="0"/>
        <w:adjustRightInd w:val="0"/>
        <w:ind w:left="1134" w:hanging="425"/>
        <w:rPr>
          <w:rFonts w:ascii="Arial" w:hAnsi="Arial" w:cs="Arial"/>
          <w:color w:val="002060"/>
        </w:rPr>
      </w:pPr>
      <w:r w:rsidRPr="00AF141B">
        <w:rPr>
          <w:rFonts w:ascii="Arial" w:hAnsi="Arial" w:cs="Arial"/>
          <w:color w:val="002060"/>
        </w:rPr>
        <w:t xml:space="preserve">Access to Fire extinguishers must be kept clear at all times. Extinguishers must also be visible, so they should not be used as hangers for coats nor be blocked by stacks of boxes or other items. </w:t>
      </w:r>
    </w:p>
    <w:p w:rsidR="006D0D29" w:rsidRPr="00AF141B" w:rsidRDefault="006D0D29" w:rsidP="00036FD9">
      <w:pPr>
        <w:pStyle w:val="ListParagraph"/>
        <w:numPr>
          <w:ilvl w:val="1"/>
          <w:numId w:val="106"/>
        </w:numPr>
        <w:autoSpaceDE w:val="0"/>
        <w:autoSpaceDN w:val="0"/>
        <w:adjustRightInd w:val="0"/>
        <w:ind w:left="1134" w:hanging="425"/>
        <w:rPr>
          <w:rFonts w:ascii="Arial" w:hAnsi="Arial" w:cs="Arial"/>
          <w:color w:val="002060"/>
        </w:rPr>
      </w:pPr>
      <w:r w:rsidRPr="00AF141B">
        <w:rPr>
          <w:rFonts w:ascii="Arial" w:hAnsi="Arial" w:cs="Arial"/>
          <w:color w:val="002060"/>
        </w:rPr>
        <w:t xml:space="preserve">Personal workspaces should be frequently inspected and corrected for electrical and tripping hazards, unsecured items that may fall or tip over, and bacteria accumulation on phones, keyboards and desktops. </w:t>
      </w:r>
    </w:p>
    <w:p w:rsidR="006D0D29" w:rsidRPr="00AF141B" w:rsidRDefault="006D0D29" w:rsidP="00036FD9">
      <w:pPr>
        <w:pStyle w:val="ListParagraph"/>
        <w:numPr>
          <w:ilvl w:val="1"/>
          <w:numId w:val="106"/>
        </w:numPr>
        <w:autoSpaceDE w:val="0"/>
        <w:autoSpaceDN w:val="0"/>
        <w:adjustRightInd w:val="0"/>
        <w:ind w:left="1134" w:hanging="425"/>
        <w:rPr>
          <w:rFonts w:ascii="Arial" w:hAnsi="Arial" w:cs="Arial"/>
          <w:color w:val="002060"/>
        </w:rPr>
      </w:pPr>
      <w:r w:rsidRPr="00AF141B">
        <w:rPr>
          <w:rFonts w:ascii="Arial" w:hAnsi="Arial" w:cs="Arial"/>
          <w:color w:val="002060"/>
        </w:rPr>
        <w:t xml:space="preserve">Garbage, scraps and debris should be properly disposed of in designated trash receptacles and be removed on a frequent basis. </w:t>
      </w:r>
    </w:p>
    <w:p w:rsidR="006D0D29" w:rsidRPr="00AF141B" w:rsidRDefault="006D0D29" w:rsidP="00036FD9">
      <w:pPr>
        <w:pStyle w:val="ListParagraph"/>
        <w:numPr>
          <w:ilvl w:val="1"/>
          <w:numId w:val="105"/>
        </w:numPr>
        <w:autoSpaceDE w:val="0"/>
        <w:autoSpaceDN w:val="0"/>
        <w:adjustRightInd w:val="0"/>
        <w:ind w:left="1134" w:hanging="425"/>
        <w:rPr>
          <w:rFonts w:ascii="Arial" w:hAnsi="Arial" w:cs="Arial"/>
          <w:color w:val="002060"/>
        </w:rPr>
      </w:pPr>
      <w:r w:rsidRPr="00AF141B">
        <w:rPr>
          <w:rFonts w:ascii="Arial" w:hAnsi="Arial" w:cs="Arial"/>
          <w:color w:val="002060"/>
        </w:rPr>
        <w:t>Eliminate or report any hazards you</w:t>
      </w:r>
      <w:r w:rsidR="0054002A" w:rsidRPr="00AF141B">
        <w:rPr>
          <w:rFonts w:ascii="Arial" w:hAnsi="Arial" w:cs="Arial"/>
          <w:color w:val="002060"/>
        </w:rPr>
        <w:t xml:space="preserve"> identify anywhere in your work environment</w:t>
      </w:r>
      <w:r w:rsidRPr="00AF141B">
        <w:rPr>
          <w:rFonts w:ascii="Arial" w:hAnsi="Arial" w:cs="Arial"/>
          <w:color w:val="002060"/>
        </w:rPr>
        <w:t xml:space="preserve">. </w:t>
      </w:r>
    </w:p>
    <w:p w:rsidR="0054002A" w:rsidRPr="00AF141B" w:rsidRDefault="0054002A" w:rsidP="00036FD9">
      <w:pPr>
        <w:pStyle w:val="ListParagraph"/>
        <w:numPr>
          <w:ilvl w:val="1"/>
          <w:numId w:val="105"/>
        </w:numPr>
        <w:autoSpaceDE w:val="0"/>
        <w:autoSpaceDN w:val="0"/>
        <w:adjustRightInd w:val="0"/>
        <w:ind w:left="1134" w:hanging="425"/>
        <w:rPr>
          <w:rFonts w:ascii="Arial" w:hAnsi="Arial" w:cs="Arial"/>
          <w:color w:val="002060"/>
        </w:rPr>
      </w:pPr>
      <w:r w:rsidRPr="00AF141B">
        <w:rPr>
          <w:rFonts w:ascii="Arial" w:hAnsi="Arial" w:cs="Arial"/>
          <w:color w:val="002060"/>
        </w:rPr>
        <w:t xml:space="preserve">Work </w:t>
      </w:r>
      <w:r w:rsidRPr="00AF141B">
        <w:rPr>
          <w:rFonts w:ascii="Arial" w:hAnsi="Arial" w:cs="Arial"/>
          <w:color w:val="002060"/>
          <w:u w:val="single"/>
        </w:rPr>
        <w:t>must</w:t>
      </w:r>
      <w:r w:rsidRPr="00AF141B">
        <w:rPr>
          <w:rFonts w:ascii="Arial" w:hAnsi="Arial" w:cs="Arial"/>
          <w:color w:val="002060"/>
        </w:rPr>
        <w:t xml:space="preserve"> be carried out as per scope.</w:t>
      </w:r>
    </w:p>
    <w:p w:rsidR="006D0D29" w:rsidRPr="00AF141B" w:rsidRDefault="006D0D29" w:rsidP="006D0D29">
      <w:pPr>
        <w:rPr>
          <w:rFonts w:ascii="Arial" w:hAnsi="Arial" w:cs="Arial"/>
          <w:color w:val="002060"/>
        </w:rPr>
      </w:pPr>
    </w:p>
    <w:p w:rsidR="006D0D29" w:rsidRPr="00AF141B" w:rsidRDefault="006D0D29" w:rsidP="006D0D29">
      <w:pPr>
        <w:rPr>
          <w:rFonts w:ascii="Arial" w:hAnsi="Arial" w:cs="Arial"/>
          <w:color w:val="002060"/>
        </w:rPr>
      </w:pPr>
      <w:r w:rsidRPr="00AF141B">
        <w:rPr>
          <w:rFonts w:ascii="Arial" w:hAnsi="Arial" w:cs="Arial"/>
          <w:color w:val="002060"/>
        </w:rPr>
        <w:t>Meeting Conducted By:</w:t>
      </w:r>
      <w:r w:rsidR="0054002A" w:rsidRPr="00AF141B">
        <w:rPr>
          <w:rFonts w:ascii="Arial" w:hAnsi="Arial" w:cs="Arial"/>
          <w:color w:val="002060"/>
        </w:rPr>
        <w:t xml:space="preserve"> ________________________</w:t>
      </w:r>
    </w:p>
    <w:p w:rsidR="0054002A" w:rsidRPr="00AF141B" w:rsidRDefault="0054002A" w:rsidP="006D0D29">
      <w:pPr>
        <w:rPr>
          <w:rFonts w:ascii="Arial" w:hAnsi="Arial" w:cs="Arial"/>
          <w:color w:val="002060"/>
        </w:rPr>
      </w:pPr>
    </w:p>
    <w:p w:rsidR="006D0D29" w:rsidRPr="00AF141B" w:rsidRDefault="006D0D29" w:rsidP="006D0D29">
      <w:pPr>
        <w:rPr>
          <w:rFonts w:ascii="Arial" w:hAnsi="Arial" w:cs="Arial"/>
          <w:b/>
          <w:color w:val="002060"/>
          <w:u w:val="single"/>
        </w:rPr>
      </w:pPr>
      <w:r w:rsidRPr="00AF141B">
        <w:rPr>
          <w:rFonts w:ascii="Arial" w:hAnsi="Arial" w:cs="Arial"/>
          <w:b/>
          <w:color w:val="002060"/>
          <w:u w:val="single"/>
        </w:rPr>
        <w:t>Members Present</w:t>
      </w:r>
    </w:p>
    <w:p w:rsidR="006D0D29" w:rsidRPr="00AF141B" w:rsidRDefault="006D0D29" w:rsidP="006D0D29">
      <w:pPr>
        <w:rPr>
          <w:rFonts w:ascii="Arial" w:hAnsi="Arial" w:cs="Arial"/>
          <w:color w:val="002060"/>
        </w:rPr>
      </w:pPr>
      <w:r w:rsidRPr="00AF141B">
        <w:rPr>
          <w:rFonts w:ascii="Arial" w:hAnsi="Arial" w:cs="Arial"/>
          <w:color w:val="002060"/>
        </w:rPr>
        <w:t>Name &amp; Signature: ____________________________</w:t>
      </w:r>
    </w:p>
    <w:p w:rsidR="006D0D29" w:rsidRPr="00AF141B" w:rsidRDefault="006D0D29" w:rsidP="006D0D29">
      <w:pPr>
        <w:rPr>
          <w:rFonts w:ascii="Arial" w:hAnsi="Arial" w:cs="Arial"/>
          <w:color w:val="002060"/>
        </w:rPr>
      </w:pPr>
      <w:r w:rsidRPr="00AF141B">
        <w:rPr>
          <w:rFonts w:ascii="Arial" w:hAnsi="Arial" w:cs="Arial"/>
          <w:color w:val="002060"/>
        </w:rPr>
        <w:t>Name &amp; Signature: ____________________________</w:t>
      </w:r>
    </w:p>
    <w:p w:rsidR="006D0D29" w:rsidRPr="00AF141B" w:rsidRDefault="006D0D29" w:rsidP="006D0D29">
      <w:pPr>
        <w:rPr>
          <w:rFonts w:ascii="Arial" w:hAnsi="Arial" w:cs="Arial"/>
          <w:color w:val="002060"/>
        </w:rPr>
      </w:pPr>
      <w:r w:rsidRPr="00AF141B">
        <w:rPr>
          <w:rFonts w:ascii="Arial" w:hAnsi="Arial" w:cs="Arial"/>
          <w:color w:val="002060"/>
        </w:rPr>
        <w:t>Name &amp; Signature: ____________________________</w:t>
      </w:r>
    </w:p>
    <w:p w:rsidR="006D0D29" w:rsidRPr="00AF141B" w:rsidRDefault="006D0D29" w:rsidP="006D0D29">
      <w:pPr>
        <w:rPr>
          <w:rFonts w:ascii="Arial" w:hAnsi="Arial" w:cs="Arial"/>
          <w:color w:val="002060"/>
        </w:rPr>
      </w:pPr>
      <w:r w:rsidRPr="00AF141B">
        <w:rPr>
          <w:rFonts w:ascii="Arial" w:hAnsi="Arial" w:cs="Arial"/>
          <w:color w:val="002060"/>
        </w:rPr>
        <w:t>Name &amp; Signature: ____________________________</w:t>
      </w:r>
    </w:p>
    <w:p w:rsidR="006D0D29" w:rsidRPr="00AF141B" w:rsidRDefault="006D0D29" w:rsidP="006D0D29">
      <w:pPr>
        <w:rPr>
          <w:rFonts w:ascii="Arial" w:hAnsi="Arial" w:cs="Arial"/>
          <w:color w:val="002060"/>
        </w:rPr>
      </w:pPr>
      <w:r w:rsidRPr="00AF141B">
        <w:rPr>
          <w:rFonts w:ascii="Arial" w:hAnsi="Arial" w:cs="Arial"/>
          <w:color w:val="002060"/>
        </w:rPr>
        <w:t>Name &amp; Signature: ____________________________</w:t>
      </w:r>
    </w:p>
    <w:p w:rsidR="006D0D29" w:rsidRPr="00AF141B" w:rsidRDefault="006D0D29" w:rsidP="008A38AC">
      <w:pPr>
        <w:spacing w:before="100" w:beforeAutospacing="1" w:after="100" w:afterAutospacing="1"/>
        <w:jc w:val="center"/>
        <w:outlineLvl w:val="0"/>
        <w:rPr>
          <w:rFonts w:ascii="Arial" w:hAnsi="Arial" w:cs="Arial"/>
          <w:b/>
          <w:bCs/>
          <w:color w:val="002060"/>
          <w:kern w:val="36"/>
          <w:sz w:val="40"/>
          <w:szCs w:val="40"/>
        </w:rPr>
      </w:pPr>
    </w:p>
    <w:p w:rsidR="006D0D29" w:rsidRDefault="006D0D29" w:rsidP="006D0D29">
      <w:pPr>
        <w:spacing w:before="100" w:beforeAutospacing="1" w:after="100" w:afterAutospacing="1"/>
        <w:outlineLvl w:val="0"/>
        <w:rPr>
          <w:rFonts w:ascii="Arial" w:hAnsi="Arial" w:cs="Arial"/>
          <w:b/>
          <w:bCs/>
          <w:kern w:val="36"/>
          <w:sz w:val="40"/>
          <w:szCs w:val="40"/>
        </w:rPr>
      </w:pPr>
    </w:p>
    <w:p w:rsidR="002B20CB" w:rsidRPr="00562963" w:rsidRDefault="002B20CB" w:rsidP="002B20CB">
      <w:pPr>
        <w:jc w:val="center"/>
        <w:rPr>
          <w:b/>
          <w:color w:val="FF0000"/>
          <w:sz w:val="44"/>
          <w:szCs w:val="44"/>
          <w:u w:val="single"/>
        </w:rPr>
      </w:pPr>
      <w:r w:rsidRPr="00562963">
        <w:rPr>
          <w:b/>
          <w:color w:val="FF0000"/>
          <w:sz w:val="44"/>
          <w:szCs w:val="44"/>
          <w:u w:val="single"/>
        </w:rPr>
        <w:lastRenderedPageBreak/>
        <w:t xml:space="preserve">Medical Questioner </w:t>
      </w:r>
    </w:p>
    <w:p w:rsidR="002B20CB" w:rsidRDefault="002B20CB" w:rsidP="002B20CB">
      <w:pPr>
        <w:jc w:val="center"/>
        <w:rPr>
          <w:b/>
          <w:sz w:val="44"/>
          <w:szCs w:val="44"/>
          <w:u w:val="single"/>
        </w:rPr>
      </w:pPr>
    </w:p>
    <w:p w:rsidR="002B20CB" w:rsidRPr="00562963" w:rsidRDefault="002B20CB" w:rsidP="002B20CB">
      <w:pPr>
        <w:rPr>
          <w:b/>
          <w:color w:val="FF0000"/>
          <w:sz w:val="40"/>
          <w:szCs w:val="40"/>
          <w:u w:val="single"/>
        </w:rPr>
      </w:pPr>
      <w:r w:rsidRPr="00562963">
        <w:rPr>
          <w:b/>
          <w:color w:val="FF0000"/>
          <w:sz w:val="40"/>
          <w:szCs w:val="40"/>
          <w:u w:val="single"/>
        </w:rPr>
        <w:t>Personal details:</w:t>
      </w:r>
    </w:p>
    <w:p w:rsidR="002B20CB" w:rsidRPr="00AF141B" w:rsidRDefault="002B20CB" w:rsidP="002B20CB">
      <w:pPr>
        <w:pStyle w:val="NormalWeb"/>
        <w:rPr>
          <w:rFonts w:asciiTheme="minorHAnsi" w:hAnsiTheme="minorHAnsi"/>
          <w:color w:val="002060"/>
          <w:sz w:val="28"/>
          <w:szCs w:val="28"/>
        </w:rPr>
      </w:pPr>
      <w:r w:rsidRPr="00AF141B">
        <w:rPr>
          <w:rFonts w:asciiTheme="minorHAnsi" w:hAnsiTheme="minorHAnsi"/>
          <w:color w:val="002060"/>
          <w:sz w:val="28"/>
          <w:szCs w:val="28"/>
        </w:rPr>
        <w:t xml:space="preserve">First </w:t>
      </w:r>
      <w:r w:rsidR="003A41FE" w:rsidRPr="00AF141B">
        <w:rPr>
          <w:rFonts w:asciiTheme="minorHAnsi" w:hAnsiTheme="minorHAnsi"/>
          <w:color w:val="002060"/>
          <w:sz w:val="28"/>
          <w:szCs w:val="28"/>
        </w:rPr>
        <w:t>name:</w:t>
      </w:r>
      <w:r w:rsidR="003A41FE" w:rsidRPr="00AF141B">
        <w:rPr>
          <w:rFonts w:asciiTheme="minorHAnsi" w:hAnsiTheme="minorHAnsi"/>
          <w:color w:val="002060"/>
          <w:sz w:val="28"/>
          <w:szCs w:val="28"/>
        </w:rPr>
        <w:tab/>
      </w:r>
      <w:r w:rsidR="003A41FE" w:rsidRPr="00AF141B">
        <w:rPr>
          <w:rFonts w:asciiTheme="minorHAnsi" w:hAnsiTheme="minorHAnsi"/>
          <w:color w:val="002060"/>
          <w:sz w:val="28"/>
          <w:szCs w:val="28"/>
        </w:rPr>
        <w:tab/>
      </w:r>
      <w:r w:rsidR="003A41FE" w:rsidRPr="00AF141B">
        <w:rPr>
          <w:rFonts w:asciiTheme="minorHAnsi" w:hAnsiTheme="minorHAnsi"/>
          <w:color w:val="002060"/>
          <w:sz w:val="28"/>
          <w:szCs w:val="28"/>
        </w:rPr>
        <w:tab/>
        <w:t>__________________________</w:t>
      </w:r>
      <w:r w:rsidRPr="00AF141B">
        <w:rPr>
          <w:rFonts w:asciiTheme="minorHAnsi" w:hAnsiTheme="minorHAnsi"/>
          <w:color w:val="002060"/>
          <w:sz w:val="28"/>
          <w:szCs w:val="28"/>
        </w:rPr>
        <w:t>                              </w:t>
      </w:r>
    </w:p>
    <w:p w:rsidR="002B20CB" w:rsidRPr="00AF141B" w:rsidRDefault="003A41FE" w:rsidP="002B20CB">
      <w:pPr>
        <w:pStyle w:val="NormalWeb"/>
        <w:rPr>
          <w:rFonts w:asciiTheme="minorHAnsi" w:hAnsiTheme="minorHAnsi"/>
          <w:color w:val="002060"/>
          <w:sz w:val="28"/>
          <w:szCs w:val="28"/>
        </w:rPr>
      </w:pPr>
      <w:r w:rsidRPr="00AF141B">
        <w:rPr>
          <w:rFonts w:asciiTheme="minorHAnsi" w:hAnsiTheme="minorHAnsi"/>
          <w:color w:val="002060"/>
          <w:sz w:val="28"/>
          <w:szCs w:val="28"/>
        </w:rPr>
        <w:t>ID No.:</w:t>
      </w:r>
      <w:r w:rsidRPr="00AF141B">
        <w:rPr>
          <w:rFonts w:asciiTheme="minorHAnsi" w:hAnsiTheme="minorHAnsi"/>
          <w:color w:val="002060"/>
          <w:sz w:val="28"/>
          <w:szCs w:val="28"/>
        </w:rPr>
        <w:tab/>
      </w:r>
      <w:r w:rsidRPr="00AF141B">
        <w:rPr>
          <w:rFonts w:asciiTheme="minorHAnsi" w:hAnsiTheme="minorHAnsi"/>
          <w:color w:val="002060"/>
          <w:sz w:val="28"/>
          <w:szCs w:val="28"/>
        </w:rPr>
        <w:tab/>
      </w:r>
      <w:r w:rsidRPr="00AF141B">
        <w:rPr>
          <w:rFonts w:asciiTheme="minorHAnsi" w:hAnsiTheme="minorHAnsi"/>
          <w:color w:val="002060"/>
          <w:sz w:val="28"/>
          <w:szCs w:val="28"/>
        </w:rPr>
        <w:tab/>
        <w:t>__________________________</w:t>
      </w:r>
    </w:p>
    <w:p w:rsidR="002B20CB" w:rsidRPr="00AF141B" w:rsidRDefault="003A41FE" w:rsidP="002B20CB">
      <w:pPr>
        <w:pStyle w:val="NormalWeb"/>
        <w:rPr>
          <w:rFonts w:asciiTheme="minorHAnsi" w:hAnsiTheme="minorHAnsi"/>
          <w:color w:val="002060"/>
          <w:sz w:val="28"/>
          <w:szCs w:val="28"/>
        </w:rPr>
      </w:pPr>
      <w:r w:rsidRPr="00AF141B">
        <w:rPr>
          <w:rFonts w:asciiTheme="minorHAnsi" w:hAnsiTheme="minorHAnsi"/>
          <w:color w:val="002060"/>
          <w:sz w:val="28"/>
          <w:szCs w:val="28"/>
        </w:rPr>
        <w:t>Marital status:</w:t>
      </w:r>
      <w:r w:rsidRPr="00AF141B">
        <w:rPr>
          <w:rFonts w:asciiTheme="minorHAnsi" w:hAnsiTheme="minorHAnsi"/>
          <w:color w:val="002060"/>
          <w:sz w:val="28"/>
          <w:szCs w:val="28"/>
        </w:rPr>
        <w:tab/>
      </w:r>
      <w:r w:rsidRPr="00AF141B">
        <w:rPr>
          <w:rFonts w:asciiTheme="minorHAnsi" w:hAnsiTheme="minorHAnsi"/>
          <w:color w:val="002060"/>
          <w:sz w:val="28"/>
          <w:szCs w:val="28"/>
        </w:rPr>
        <w:tab/>
        <w:t>__________________________</w:t>
      </w:r>
      <w:r w:rsidR="002B20CB" w:rsidRPr="00AF141B">
        <w:rPr>
          <w:rFonts w:asciiTheme="minorHAnsi" w:hAnsiTheme="minorHAnsi"/>
          <w:color w:val="002060"/>
          <w:sz w:val="28"/>
          <w:szCs w:val="28"/>
        </w:rPr>
        <w:t> </w:t>
      </w:r>
    </w:p>
    <w:p w:rsidR="006C072B" w:rsidRPr="00AF141B" w:rsidRDefault="003A41FE" w:rsidP="002B20CB">
      <w:pPr>
        <w:pStyle w:val="NormalWeb"/>
        <w:rPr>
          <w:rFonts w:asciiTheme="minorHAnsi" w:hAnsiTheme="minorHAnsi"/>
          <w:color w:val="002060"/>
          <w:sz w:val="28"/>
          <w:szCs w:val="28"/>
        </w:rPr>
      </w:pPr>
      <w:r w:rsidRPr="00AF141B">
        <w:rPr>
          <w:rFonts w:asciiTheme="minorHAnsi" w:hAnsiTheme="minorHAnsi"/>
          <w:color w:val="002060"/>
          <w:sz w:val="28"/>
          <w:szCs w:val="28"/>
        </w:rPr>
        <w:t>No. of Dependents:</w:t>
      </w:r>
      <w:r w:rsidRPr="00AF141B">
        <w:rPr>
          <w:rFonts w:asciiTheme="minorHAnsi" w:hAnsiTheme="minorHAnsi"/>
          <w:color w:val="002060"/>
          <w:sz w:val="28"/>
          <w:szCs w:val="28"/>
        </w:rPr>
        <w:tab/>
        <w:t>__________________________</w:t>
      </w:r>
    </w:p>
    <w:p w:rsidR="002F328D" w:rsidRPr="002F328D" w:rsidRDefault="002F328D" w:rsidP="002B20CB">
      <w:pPr>
        <w:pStyle w:val="NormalWeb"/>
        <w:rPr>
          <w:rFonts w:asciiTheme="minorHAnsi" w:hAnsiTheme="minorHAnsi"/>
          <w:sz w:val="28"/>
          <w:szCs w:val="28"/>
        </w:rPr>
      </w:pPr>
      <w:r w:rsidRPr="00AF141B">
        <w:rPr>
          <w:rFonts w:asciiTheme="minorHAnsi" w:hAnsiTheme="minorHAnsi"/>
          <w:color w:val="002060"/>
          <w:sz w:val="28"/>
          <w:szCs w:val="28"/>
        </w:rPr>
        <w:t>Emergency Contact:</w:t>
      </w:r>
      <w:r w:rsidRPr="00AF141B">
        <w:rPr>
          <w:rFonts w:asciiTheme="minorHAnsi" w:hAnsiTheme="minorHAnsi"/>
          <w:color w:val="002060"/>
          <w:sz w:val="28"/>
          <w:szCs w:val="28"/>
        </w:rPr>
        <w:tab/>
        <w:t>__________________________</w:t>
      </w:r>
    </w:p>
    <w:p w:rsidR="002F328D" w:rsidRPr="002F328D" w:rsidRDefault="002F328D" w:rsidP="002B20CB">
      <w:pPr>
        <w:pStyle w:val="NormalWeb"/>
        <w:rPr>
          <w:rFonts w:asciiTheme="minorHAnsi" w:hAnsiTheme="minorHAnsi"/>
          <w:sz w:val="28"/>
          <w:szCs w:val="28"/>
        </w:rPr>
      </w:pPr>
    </w:p>
    <w:p w:rsidR="002F328D" w:rsidRPr="00562963" w:rsidRDefault="002F328D" w:rsidP="002B20CB">
      <w:pPr>
        <w:pStyle w:val="NormalWeb"/>
        <w:rPr>
          <w:rFonts w:asciiTheme="minorHAnsi" w:hAnsiTheme="minorHAnsi"/>
          <w:b/>
          <w:color w:val="FF0000"/>
          <w:sz w:val="40"/>
          <w:szCs w:val="40"/>
          <w:u w:val="single"/>
        </w:rPr>
      </w:pPr>
      <w:r w:rsidRPr="00562963">
        <w:rPr>
          <w:rFonts w:asciiTheme="minorHAnsi" w:hAnsiTheme="minorHAnsi"/>
          <w:b/>
          <w:color w:val="FF0000"/>
          <w:sz w:val="40"/>
          <w:szCs w:val="40"/>
          <w:u w:val="single"/>
        </w:rPr>
        <w:t xml:space="preserve">Medical Details </w:t>
      </w:r>
    </w:p>
    <w:p w:rsidR="002F328D" w:rsidRPr="00AF141B" w:rsidRDefault="006C072B" w:rsidP="00FB7629">
      <w:pPr>
        <w:pStyle w:val="NormalWeb"/>
        <w:rPr>
          <w:rFonts w:asciiTheme="minorHAnsi" w:hAnsiTheme="minorHAnsi"/>
          <w:color w:val="002060"/>
          <w:sz w:val="28"/>
          <w:szCs w:val="28"/>
        </w:rPr>
      </w:pPr>
      <w:r w:rsidRPr="00AF141B">
        <w:rPr>
          <w:rFonts w:asciiTheme="minorHAnsi" w:hAnsiTheme="minorHAnsi"/>
          <w:color w:val="002060"/>
          <w:sz w:val="28"/>
          <w:szCs w:val="28"/>
        </w:rPr>
        <w:t>Health Status:</w:t>
      </w:r>
      <w:r w:rsidRPr="00AF141B">
        <w:rPr>
          <w:rFonts w:asciiTheme="minorHAnsi" w:hAnsiTheme="minorHAnsi"/>
          <w:color w:val="002060"/>
          <w:sz w:val="28"/>
          <w:szCs w:val="28"/>
        </w:rPr>
        <w:tab/>
      </w:r>
      <w:r w:rsidRPr="00AF141B">
        <w:rPr>
          <w:rFonts w:asciiTheme="minorHAnsi" w:hAnsiTheme="minorHAnsi"/>
          <w:color w:val="002060"/>
          <w:sz w:val="28"/>
          <w:szCs w:val="28"/>
        </w:rPr>
        <w:tab/>
        <w:t>__________________________</w:t>
      </w:r>
    </w:p>
    <w:p w:rsidR="006C072B" w:rsidRPr="00AF141B" w:rsidRDefault="006C072B" w:rsidP="00FB7629">
      <w:pPr>
        <w:pStyle w:val="NormalWeb"/>
        <w:rPr>
          <w:rFonts w:asciiTheme="minorHAnsi" w:hAnsiTheme="minorHAnsi"/>
          <w:color w:val="002060"/>
          <w:sz w:val="28"/>
          <w:szCs w:val="28"/>
        </w:rPr>
      </w:pPr>
      <w:r w:rsidRPr="00AF141B">
        <w:rPr>
          <w:rFonts w:asciiTheme="minorHAnsi" w:hAnsiTheme="minorHAnsi"/>
          <w:color w:val="002060"/>
          <w:sz w:val="28"/>
          <w:szCs w:val="28"/>
        </w:rPr>
        <w:t>Do you have any phobias? _______________________</w:t>
      </w:r>
      <w:r w:rsidR="00FB7629" w:rsidRPr="00AF141B">
        <w:rPr>
          <w:rFonts w:asciiTheme="minorHAnsi" w:hAnsiTheme="minorHAnsi"/>
          <w:color w:val="002060"/>
          <w:sz w:val="28"/>
          <w:szCs w:val="28"/>
        </w:rPr>
        <w:t>_</w:t>
      </w:r>
      <w:r w:rsidR="002F328D" w:rsidRPr="00AF141B">
        <w:rPr>
          <w:rFonts w:asciiTheme="minorHAnsi" w:hAnsiTheme="minorHAnsi"/>
          <w:color w:val="002060"/>
          <w:sz w:val="28"/>
          <w:szCs w:val="28"/>
        </w:rPr>
        <w:t>_</w:t>
      </w:r>
    </w:p>
    <w:p w:rsidR="00FB7629" w:rsidRPr="00AF141B" w:rsidRDefault="006C072B" w:rsidP="006C072B">
      <w:pPr>
        <w:pStyle w:val="NormalWeb"/>
        <w:tabs>
          <w:tab w:val="left" w:pos="6521"/>
        </w:tabs>
        <w:rPr>
          <w:rFonts w:asciiTheme="minorHAnsi" w:hAnsiTheme="minorHAnsi"/>
          <w:color w:val="002060"/>
          <w:sz w:val="28"/>
          <w:szCs w:val="28"/>
        </w:rPr>
      </w:pPr>
      <w:r w:rsidRPr="00AF141B">
        <w:rPr>
          <w:rFonts w:asciiTheme="minorHAnsi" w:hAnsiTheme="minorHAnsi"/>
          <w:color w:val="002060"/>
          <w:sz w:val="28"/>
          <w:szCs w:val="28"/>
        </w:rPr>
        <w:t>If yes please identify:       __________________________</w:t>
      </w:r>
      <w:r w:rsidR="002F328D" w:rsidRPr="00AF141B">
        <w:rPr>
          <w:rFonts w:asciiTheme="minorHAnsi" w:hAnsiTheme="minorHAnsi"/>
          <w:color w:val="002060"/>
          <w:sz w:val="28"/>
          <w:szCs w:val="28"/>
        </w:rPr>
        <w:t>_</w:t>
      </w:r>
    </w:p>
    <w:p w:rsidR="00794DDE" w:rsidRPr="00AF141B" w:rsidRDefault="00FB7629" w:rsidP="006C072B">
      <w:pPr>
        <w:pStyle w:val="NormalWeb"/>
        <w:tabs>
          <w:tab w:val="left" w:pos="6521"/>
        </w:tabs>
        <w:rPr>
          <w:rFonts w:asciiTheme="minorHAnsi" w:hAnsiTheme="minorHAnsi"/>
          <w:color w:val="002060"/>
          <w:sz w:val="28"/>
          <w:szCs w:val="28"/>
        </w:rPr>
      </w:pPr>
      <w:r w:rsidRPr="00AF141B">
        <w:rPr>
          <w:rFonts w:asciiTheme="minorHAnsi" w:hAnsiTheme="minorHAnsi"/>
          <w:color w:val="002060"/>
          <w:sz w:val="28"/>
          <w:szCs w:val="28"/>
        </w:rPr>
        <w:t xml:space="preserve">What are your </w:t>
      </w:r>
      <w:r w:rsidR="00794DDE" w:rsidRPr="00AF141B">
        <w:rPr>
          <w:rFonts w:asciiTheme="minorHAnsi" w:hAnsiTheme="minorHAnsi"/>
          <w:color w:val="002060"/>
          <w:sz w:val="28"/>
          <w:szCs w:val="28"/>
        </w:rPr>
        <w:t>Allergies?</w:t>
      </w:r>
    </w:p>
    <w:p w:rsidR="00794DDE" w:rsidRPr="00AF141B" w:rsidRDefault="00794DDE" w:rsidP="006C072B">
      <w:pPr>
        <w:pStyle w:val="NormalWeb"/>
        <w:tabs>
          <w:tab w:val="left" w:pos="6521"/>
        </w:tabs>
        <w:rPr>
          <w:rFonts w:asciiTheme="minorHAnsi" w:hAnsiTheme="minorHAnsi"/>
          <w:color w:val="002060"/>
          <w:sz w:val="28"/>
          <w:szCs w:val="28"/>
        </w:rPr>
      </w:pPr>
      <w:r w:rsidRPr="00AF141B">
        <w:rPr>
          <w:rFonts w:asciiTheme="minorHAnsi" w:hAnsiTheme="minorHAnsi"/>
          <w:color w:val="002060"/>
          <w:sz w:val="28"/>
          <w:szCs w:val="28"/>
        </w:rPr>
        <w:t>_____________________________________________________________</w:t>
      </w:r>
      <w:r w:rsidR="00FB7629" w:rsidRPr="00AF141B">
        <w:rPr>
          <w:rFonts w:asciiTheme="minorHAnsi" w:hAnsiTheme="minorHAnsi"/>
          <w:color w:val="002060"/>
          <w:sz w:val="28"/>
          <w:szCs w:val="28"/>
        </w:rPr>
        <w:t xml:space="preserve"> </w:t>
      </w:r>
    </w:p>
    <w:p w:rsidR="00794DDE" w:rsidRPr="00AF141B" w:rsidRDefault="00794DDE" w:rsidP="006C072B">
      <w:pPr>
        <w:pStyle w:val="NormalWeb"/>
        <w:tabs>
          <w:tab w:val="left" w:pos="6521"/>
        </w:tabs>
        <w:rPr>
          <w:rFonts w:asciiTheme="minorHAnsi" w:hAnsiTheme="minorHAnsi"/>
          <w:color w:val="002060"/>
          <w:sz w:val="28"/>
          <w:szCs w:val="28"/>
        </w:rPr>
      </w:pPr>
      <w:r w:rsidRPr="00AF141B">
        <w:rPr>
          <w:rFonts w:asciiTheme="minorHAnsi" w:hAnsiTheme="minorHAnsi"/>
          <w:color w:val="002060"/>
          <w:sz w:val="28"/>
          <w:szCs w:val="28"/>
        </w:rPr>
        <w:t>Do you have any medical conditions that we should be aware of?</w:t>
      </w:r>
    </w:p>
    <w:p w:rsidR="00794DDE" w:rsidRPr="00AF141B" w:rsidRDefault="00794DDE" w:rsidP="006C072B">
      <w:pPr>
        <w:pStyle w:val="NormalWeb"/>
        <w:tabs>
          <w:tab w:val="left" w:pos="6521"/>
        </w:tabs>
        <w:rPr>
          <w:rFonts w:asciiTheme="minorHAnsi" w:hAnsiTheme="minorHAnsi"/>
          <w:color w:val="002060"/>
          <w:sz w:val="28"/>
          <w:szCs w:val="28"/>
        </w:rPr>
      </w:pPr>
      <w:r w:rsidRPr="00AF141B">
        <w:rPr>
          <w:rFonts w:asciiTheme="minorHAnsi" w:hAnsiTheme="minorHAnsi"/>
          <w:color w:val="002060"/>
          <w:sz w:val="28"/>
          <w:szCs w:val="28"/>
        </w:rPr>
        <w:t>_____________________________________________________________</w:t>
      </w:r>
    </w:p>
    <w:p w:rsidR="00794DDE" w:rsidRPr="00AF141B" w:rsidRDefault="00794DDE" w:rsidP="006C072B">
      <w:pPr>
        <w:pStyle w:val="NormalWeb"/>
        <w:tabs>
          <w:tab w:val="left" w:pos="6521"/>
        </w:tabs>
        <w:rPr>
          <w:rFonts w:asciiTheme="minorHAnsi" w:hAnsiTheme="minorHAnsi"/>
          <w:color w:val="002060"/>
          <w:sz w:val="28"/>
          <w:szCs w:val="28"/>
        </w:rPr>
      </w:pPr>
      <w:r w:rsidRPr="00AF141B">
        <w:rPr>
          <w:rFonts w:asciiTheme="minorHAnsi" w:hAnsiTheme="minorHAnsi"/>
          <w:color w:val="002060"/>
          <w:sz w:val="28"/>
          <w:szCs w:val="28"/>
        </w:rPr>
        <w:t>If so what medication are you on?</w:t>
      </w:r>
    </w:p>
    <w:p w:rsidR="002B20CB" w:rsidRPr="00AF141B" w:rsidRDefault="00794DDE" w:rsidP="00794DDE">
      <w:pPr>
        <w:pStyle w:val="NormalWeb"/>
        <w:tabs>
          <w:tab w:val="left" w:pos="6521"/>
        </w:tabs>
        <w:spacing w:before="0" w:beforeAutospacing="0" w:after="0" w:afterAutospacing="0"/>
        <w:rPr>
          <w:rFonts w:asciiTheme="minorHAnsi" w:hAnsiTheme="minorHAnsi"/>
          <w:color w:val="002060"/>
          <w:sz w:val="28"/>
          <w:szCs w:val="28"/>
        </w:rPr>
      </w:pPr>
      <w:r w:rsidRPr="00AF141B">
        <w:rPr>
          <w:rFonts w:asciiTheme="minorHAnsi" w:hAnsiTheme="minorHAnsi"/>
          <w:color w:val="002060"/>
          <w:sz w:val="28"/>
          <w:szCs w:val="28"/>
        </w:rPr>
        <w:t>_____________________________________________________________</w:t>
      </w:r>
      <w:r w:rsidR="006C072B" w:rsidRPr="00AF141B">
        <w:rPr>
          <w:rFonts w:asciiTheme="minorHAnsi" w:hAnsiTheme="minorHAnsi"/>
          <w:color w:val="002060"/>
          <w:sz w:val="28"/>
          <w:szCs w:val="28"/>
        </w:rPr>
        <w:tab/>
      </w:r>
      <w:r w:rsidR="006C072B" w:rsidRPr="00AF141B">
        <w:rPr>
          <w:rFonts w:asciiTheme="minorHAnsi" w:hAnsiTheme="minorHAnsi"/>
          <w:color w:val="002060"/>
          <w:sz w:val="28"/>
          <w:szCs w:val="28"/>
        </w:rPr>
        <w:tab/>
      </w:r>
      <w:r w:rsidR="006C072B" w:rsidRPr="00AF141B">
        <w:rPr>
          <w:rFonts w:asciiTheme="minorHAnsi" w:hAnsiTheme="minorHAnsi"/>
          <w:color w:val="002060"/>
          <w:sz w:val="28"/>
          <w:szCs w:val="28"/>
        </w:rPr>
        <w:tab/>
      </w:r>
      <w:r w:rsidR="006C072B" w:rsidRPr="00AF141B">
        <w:rPr>
          <w:rFonts w:asciiTheme="minorHAnsi" w:hAnsiTheme="minorHAnsi"/>
          <w:color w:val="002060"/>
          <w:sz w:val="28"/>
          <w:szCs w:val="28"/>
        </w:rPr>
        <w:tab/>
      </w:r>
      <w:r w:rsidR="006C072B" w:rsidRPr="00AF141B">
        <w:rPr>
          <w:rFonts w:asciiTheme="minorHAnsi" w:hAnsiTheme="minorHAnsi"/>
          <w:color w:val="002060"/>
          <w:sz w:val="28"/>
          <w:szCs w:val="28"/>
        </w:rPr>
        <w:tab/>
      </w:r>
    </w:p>
    <w:p w:rsidR="00794DDE" w:rsidRPr="00AF141B" w:rsidRDefault="002F328D" w:rsidP="00794DDE">
      <w:pPr>
        <w:pStyle w:val="NormalWeb"/>
        <w:tabs>
          <w:tab w:val="left" w:pos="6521"/>
        </w:tabs>
        <w:spacing w:before="0" w:beforeAutospacing="0" w:after="0" w:afterAutospacing="0"/>
        <w:rPr>
          <w:rFonts w:asciiTheme="minorHAnsi" w:hAnsiTheme="minorHAnsi"/>
          <w:color w:val="002060"/>
          <w:sz w:val="28"/>
          <w:szCs w:val="28"/>
        </w:rPr>
      </w:pPr>
      <w:r w:rsidRPr="00AF141B">
        <w:rPr>
          <w:rFonts w:asciiTheme="minorHAnsi" w:hAnsiTheme="minorHAnsi"/>
          <w:color w:val="002060"/>
          <w:sz w:val="28"/>
          <w:szCs w:val="28"/>
        </w:rPr>
        <w:t>Do you have any disabilities that will prevent you from doing a certain job task?</w:t>
      </w:r>
    </w:p>
    <w:p w:rsidR="002F328D" w:rsidRPr="002F328D" w:rsidRDefault="002F328D" w:rsidP="00794DDE">
      <w:pPr>
        <w:pStyle w:val="NormalWeb"/>
        <w:tabs>
          <w:tab w:val="left" w:pos="6521"/>
        </w:tabs>
        <w:spacing w:before="0" w:beforeAutospacing="0" w:after="0" w:afterAutospacing="0"/>
        <w:rPr>
          <w:rFonts w:asciiTheme="minorHAnsi" w:hAnsiTheme="minorHAnsi"/>
          <w:sz w:val="28"/>
          <w:szCs w:val="28"/>
        </w:rPr>
      </w:pPr>
      <w:r w:rsidRPr="00AF141B">
        <w:rPr>
          <w:rFonts w:asciiTheme="minorHAnsi" w:hAnsiTheme="minorHAnsi"/>
          <w:color w:val="002060"/>
          <w:sz w:val="28"/>
          <w:szCs w:val="28"/>
        </w:rPr>
        <w:t>_____________________________________________________________</w:t>
      </w:r>
    </w:p>
    <w:p w:rsidR="002F328D" w:rsidRDefault="002F328D" w:rsidP="006D0D29">
      <w:pPr>
        <w:spacing w:before="100" w:beforeAutospacing="1" w:after="100" w:afterAutospacing="1"/>
        <w:outlineLvl w:val="0"/>
        <w:rPr>
          <w:rFonts w:ascii="Arial" w:hAnsi="Arial" w:cs="Arial"/>
          <w:b/>
          <w:bCs/>
          <w:kern w:val="36"/>
          <w:sz w:val="40"/>
          <w:szCs w:val="40"/>
        </w:rPr>
      </w:pPr>
    </w:p>
    <w:p w:rsidR="002F328D" w:rsidRPr="00562963" w:rsidRDefault="002F328D" w:rsidP="002F328D">
      <w:pPr>
        <w:jc w:val="center"/>
        <w:rPr>
          <w:rFonts w:ascii="Arial" w:hAnsi="Arial" w:cs="Arial"/>
          <w:b/>
          <w:color w:val="FF0000"/>
          <w:sz w:val="40"/>
          <w:szCs w:val="40"/>
        </w:rPr>
      </w:pPr>
      <w:r w:rsidRPr="00562963">
        <w:rPr>
          <w:rFonts w:ascii="Arial" w:hAnsi="Arial" w:cs="Arial"/>
          <w:b/>
          <w:color w:val="FF0000"/>
          <w:sz w:val="40"/>
          <w:szCs w:val="40"/>
        </w:rPr>
        <w:lastRenderedPageBreak/>
        <w:t>MEDICAL SERVEILLIANCE</w:t>
      </w:r>
    </w:p>
    <w:p w:rsidR="002F328D" w:rsidRPr="00E21312" w:rsidRDefault="002F328D" w:rsidP="002F328D">
      <w:pPr>
        <w:jc w:val="center"/>
        <w:rPr>
          <w:rFonts w:ascii="Arial" w:hAnsi="Arial" w:cs="Arial"/>
          <w:b/>
          <w:sz w:val="40"/>
          <w:szCs w:val="40"/>
        </w:rPr>
      </w:pPr>
    </w:p>
    <w:p w:rsidR="002F328D" w:rsidRPr="00E21312" w:rsidRDefault="002F328D" w:rsidP="002F328D">
      <w:pPr>
        <w:rPr>
          <w:rFonts w:ascii="Arial" w:hAnsi="Arial" w:cs="Arial"/>
          <w:b/>
        </w:rPr>
      </w:pPr>
    </w:p>
    <w:p w:rsidR="002F328D" w:rsidRPr="00AF141B" w:rsidRDefault="002F328D" w:rsidP="002F328D">
      <w:pPr>
        <w:rPr>
          <w:rFonts w:ascii="Arial" w:hAnsi="Arial" w:cs="Arial"/>
          <w:color w:val="002060"/>
          <w:sz w:val="32"/>
          <w:szCs w:val="32"/>
        </w:rPr>
      </w:pPr>
      <w:r w:rsidRPr="00AF141B">
        <w:rPr>
          <w:rFonts w:ascii="Arial" w:hAnsi="Arial" w:cs="Arial"/>
          <w:color w:val="002060"/>
          <w:sz w:val="32"/>
          <w:szCs w:val="32"/>
        </w:rPr>
        <w:t>Medicals are done on an annual basis and due to personnel reasons; medical files are kept in the main office.</w:t>
      </w:r>
    </w:p>
    <w:p w:rsidR="002F328D" w:rsidRDefault="002F328D" w:rsidP="006D0D29">
      <w:pPr>
        <w:spacing w:before="100" w:beforeAutospacing="1" w:after="100" w:afterAutospacing="1"/>
        <w:outlineLvl w:val="0"/>
        <w:rPr>
          <w:rFonts w:ascii="Arial" w:hAnsi="Arial" w:cs="Arial"/>
          <w:b/>
          <w:bCs/>
          <w:kern w:val="36"/>
          <w:sz w:val="40"/>
          <w:szCs w:val="40"/>
        </w:rPr>
      </w:pPr>
    </w:p>
    <w:p w:rsidR="002F328D" w:rsidRDefault="002F328D" w:rsidP="006D0D29">
      <w:pPr>
        <w:spacing w:before="100" w:beforeAutospacing="1" w:after="100" w:afterAutospacing="1"/>
        <w:outlineLvl w:val="0"/>
        <w:rPr>
          <w:rFonts w:ascii="Arial" w:hAnsi="Arial" w:cs="Arial"/>
          <w:b/>
          <w:bCs/>
          <w:kern w:val="36"/>
          <w:sz w:val="40"/>
          <w:szCs w:val="40"/>
        </w:rPr>
      </w:pPr>
    </w:p>
    <w:p w:rsidR="002F328D" w:rsidRDefault="002F328D" w:rsidP="006D0D29">
      <w:pPr>
        <w:spacing w:before="100" w:beforeAutospacing="1" w:after="100" w:afterAutospacing="1"/>
        <w:outlineLvl w:val="0"/>
        <w:rPr>
          <w:rFonts w:ascii="Arial" w:hAnsi="Arial" w:cs="Arial"/>
          <w:b/>
          <w:bCs/>
          <w:kern w:val="36"/>
          <w:sz w:val="40"/>
          <w:szCs w:val="40"/>
        </w:rPr>
      </w:pPr>
    </w:p>
    <w:p w:rsidR="002F328D" w:rsidRDefault="002F328D" w:rsidP="006D0D29">
      <w:pPr>
        <w:spacing w:before="100" w:beforeAutospacing="1" w:after="100" w:afterAutospacing="1"/>
        <w:outlineLvl w:val="0"/>
        <w:rPr>
          <w:rFonts w:ascii="Arial" w:hAnsi="Arial" w:cs="Arial"/>
          <w:b/>
          <w:bCs/>
          <w:kern w:val="36"/>
          <w:sz w:val="40"/>
          <w:szCs w:val="40"/>
        </w:rPr>
      </w:pPr>
    </w:p>
    <w:p w:rsidR="002F328D" w:rsidRDefault="002F328D" w:rsidP="006D0D29">
      <w:pPr>
        <w:spacing w:before="100" w:beforeAutospacing="1" w:after="100" w:afterAutospacing="1"/>
        <w:outlineLvl w:val="0"/>
        <w:rPr>
          <w:rFonts w:ascii="Arial" w:hAnsi="Arial" w:cs="Arial"/>
          <w:b/>
          <w:bCs/>
          <w:kern w:val="36"/>
          <w:sz w:val="40"/>
          <w:szCs w:val="40"/>
        </w:rPr>
      </w:pPr>
    </w:p>
    <w:p w:rsidR="002F328D" w:rsidRDefault="002F328D" w:rsidP="006D0D29">
      <w:pPr>
        <w:spacing w:before="100" w:beforeAutospacing="1" w:after="100" w:afterAutospacing="1"/>
        <w:outlineLvl w:val="0"/>
        <w:rPr>
          <w:rFonts w:ascii="Arial" w:hAnsi="Arial" w:cs="Arial"/>
          <w:b/>
          <w:bCs/>
          <w:kern w:val="36"/>
          <w:sz w:val="40"/>
          <w:szCs w:val="40"/>
        </w:rPr>
      </w:pPr>
    </w:p>
    <w:p w:rsidR="002F328D" w:rsidRDefault="002F328D" w:rsidP="006D0D29">
      <w:pPr>
        <w:spacing w:before="100" w:beforeAutospacing="1" w:after="100" w:afterAutospacing="1"/>
        <w:outlineLvl w:val="0"/>
        <w:rPr>
          <w:rFonts w:ascii="Arial" w:hAnsi="Arial" w:cs="Arial"/>
          <w:b/>
          <w:bCs/>
          <w:kern w:val="36"/>
          <w:sz w:val="40"/>
          <w:szCs w:val="40"/>
        </w:rPr>
      </w:pPr>
    </w:p>
    <w:p w:rsidR="002F328D" w:rsidRDefault="002F328D" w:rsidP="006D0D29">
      <w:pPr>
        <w:spacing w:before="100" w:beforeAutospacing="1" w:after="100" w:afterAutospacing="1"/>
        <w:outlineLvl w:val="0"/>
        <w:rPr>
          <w:rFonts w:ascii="Arial" w:hAnsi="Arial" w:cs="Arial"/>
          <w:b/>
          <w:bCs/>
          <w:kern w:val="36"/>
          <w:sz w:val="40"/>
          <w:szCs w:val="40"/>
        </w:rPr>
      </w:pPr>
    </w:p>
    <w:p w:rsidR="002F328D" w:rsidRDefault="002F328D" w:rsidP="006D0D29">
      <w:pPr>
        <w:spacing w:before="100" w:beforeAutospacing="1" w:after="100" w:afterAutospacing="1"/>
        <w:outlineLvl w:val="0"/>
        <w:rPr>
          <w:rFonts w:ascii="Arial" w:hAnsi="Arial" w:cs="Arial"/>
          <w:b/>
          <w:bCs/>
          <w:kern w:val="36"/>
          <w:sz w:val="40"/>
          <w:szCs w:val="40"/>
        </w:rPr>
      </w:pPr>
    </w:p>
    <w:p w:rsidR="002F328D" w:rsidRDefault="002F328D" w:rsidP="006D0D29">
      <w:pPr>
        <w:spacing w:before="100" w:beforeAutospacing="1" w:after="100" w:afterAutospacing="1"/>
        <w:outlineLvl w:val="0"/>
        <w:rPr>
          <w:rFonts w:ascii="Arial" w:hAnsi="Arial" w:cs="Arial"/>
          <w:b/>
          <w:bCs/>
          <w:kern w:val="36"/>
          <w:sz w:val="40"/>
          <w:szCs w:val="40"/>
        </w:rPr>
      </w:pPr>
    </w:p>
    <w:p w:rsidR="002F328D" w:rsidRDefault="002F328D" w:rsidP="006D0D29">
      <w:pPr>
        <w:spacing w:before="100" w:beforeAutospacing="1" w:after="100" w:afterAutospacing="1"/>
        <w:outlineLvl w:val="0"/>
        <w:rPr>
          <w:rFonts w:ascii="Arial" w:hAnsi="Arial" w:cs="Arial"/>
          <w:b/>
          <w:bCs/>
          <w:kern w:val="36"/>
          <w:sz w:val="40"/>
          <w:szCs w:val="40"/>
        </w:rPr>
      </w:pPr>
    </w:p>
    <w:p w:rsidR="002F328D" w:rsidRDefault="002F328D" w:rsidP="006D0D29">
      <w:pPr>
        <w:spacing w:before="100" w:beforeAutospacing="1" w:after="100" w:afterAutospacing="1"/>
        <w:outlineLvl w:val="0"/>
        <w:rPr>
          <w:rFonts w:ascii="Arial" w:hAnsi="Arial" w:cs="Arial"/>
          <w:b/>
          <w:bCs/>
          <w:kern w:val="36"/>
          <w:sz w:val="40"/>
          <w:szCs w:val="40"/>
        </w:rPr>
      </w:pPr>
    </w:p>
    <w:p w:rsidR="002F328D" w:rsidRDefault="002F328D" w:rsidP="006D0D29">
      <w:pPr>
        <w:spacing w:before="100" w:beforeAutospacing="1" w:after="100" w:afterAutospacing="1"/>
        <w:outlineLvl w:val="0"/>
        <w:rPr>
          <w:rFonts w:ascii="Arial" w:hAnsi="Arial" w:cs="Arial"/>
          <w:b/>
          <w:bCs/>
          <w:kern w:val="36"/>
          <w:sz w:val="40"/>
          <w:szCs w:val="40"/>
        </w:rPr>
      </w:pPr>
    </w:p>
    <w:p w:rsidR="002F328D" w:rsidRDefault="002F328D" w:rsidP="006D0D29">
      <w:pPr>
        <w:spacing w:before="100" w:beforeAutospacing="1" w:after="100" w:afterAutospacing="1"/>
        <w:outlineLvl w:val="0"/>
        <w:rPr>
          <w:rFonts w:ascii="Arial" w:hAnsi="Arial" w:cs="Arial"/>
          <w:b/>
          <w:bCs/>
          <w:kern w:val="36"/>
          <w:sz w:val="40"/>
          <w:szCs w:val="40"/>
        </w:rPr>
      </w:pPr>
    </w:p>
    <w:p w:rsidR="00724981" w:rsidRDefault="00724981" w:rsidP="008A38AC">
      <w:pPr>
        <w:spacing w:before="100" w:beforeAutospacing="1" w:after="100" w:afterAutospacing="1"/>
        <w:rPr>
          <w:rFonts w:ascii="Arial" w:hAnsi="Arial" w:cs="Arial"/>
          <w:b/>
          <w:bCs/>
          <w:kern w:val="36"/>
          <w:sz w:val="40"/>
          <w:szCs w:val="40"/>
        </w:rPr>
      </w:pPr>
    </w:p>
    <w:p w:rsidR="00CE0B63" w:rsidRDefault="00CE0B63" w:rsidP="008A38AC">
      <w:pPr>
        <w:spacing w:before="100" w:beforeAutospacing="1" w:after="100" w:afterAutospacing="1"/>
        <w:rPr>
          <w:rFonts w:ascii="Arial" w:hAnsi="Arial" w:cs="Arial"/>
        </w:rPr>
      </w:pPr>
    </w:p>
    <w:p w:rsidR="00CE0B63" w:rsidRPr="00CE0B63" w:rsidRDefault="00CE0B63" w:rsidP="00CE0B63">
      <w:pPr>
        <w:shd w:val="clear" w:color="auto" w:fill="FFFFFF"/>
        <w:jc w:val="center"/>
        <w:rPr>
          <w:rFonts w:ascii="Arial" w:hAnsi="Arial" w:cs="Arial"/>
          <w:b/>
          <w:color w:val="FF0000"/>
          <w:sz w:val="40"/>
          <w:szCs w:val="40"/>
        </w:rPr>
      </w:pPr>
      <w:r w:rsidRPr="00CE0B63">
        <w:rPr>
          <w:rFonts w:ascii="Arial" w:hAnsi="Arial" w:cs="Arial"/>
          <w:b/>
          <w:color w:val="FF0000"/>
          <w:sz w:val="40"/>
          <w:szCs w:val="40"/>
        </w:rPr>
        <w:lastRenderedPageBreak/>
        <w:t>Behavioural Based Safety Programme</w:t>
      </w:r>
    </w:p>
    <w:p w:rsidR="00CE0B63" w:rsidRPr="00CE0B63" w:rsidRDefault="00CE0B63" w:rsidP="00CE0B63">
      <w:pPr>
        <w:shd w:val="clear" w:color="auto" w:fill="FFFFFF"/>
        <w:rPr>
          <w:rFonts w:ascii="Arial" w:hAnsi="Arial" w:cs="Arial"/>
          <w:b/>
          <w:color w:val="17365D" w:themeColor="text2" w:themeShade="BF"/>
        </w:rPr>
      </w:pPr>
    </w:p>
    <w:p w:rsidR="00CE0B63" w:rsidRPr="00CE0B63" w:rsidRDefault="00CE0B63" w:rsidP="00036FD9">
      <w:pPr>
        <w:pStyle w:val="ListParagraph"/>
        <w:numPr>
          <w:ilvl w:val="0"/>
          <w:numId w:val="117"/>
        </w:numPr>
        <w:shd w:val="clear" w:color="auto" w:fill="FFFFFF"/>
        <w:rPr>
          <w:rFonts w:ascii="Arial" w:hAnsi="Arial" w:cs="Arial"/>
          <w:b/>
          <w:color w:val="17365D" w:themeColor="text2" w:themeShade="BF"/>
        </w:rPr>
      </w:pPr>
      <w:r w:rsidRPr="00CE0B63">
        <w:rPr>
          <w:rFonts w:ascii="Arial" w:hAnsi="Arial" w:cs="Arial"/>
          <w:b/>
          <w:color w:val="17365D" w:themeColor="text2" w:themeShade="BF"/>
        </w:rPr>
        <w:t>What is Behavioural Based Safety?</w:t>
      </w:r>
    </w:p>
    <w:p w:rsidR="00CE0B63" w:rsidRPr="00CE0B63" w:rsidRDefault="00CE0B63" w:rsidP="00CE0B63">
      <w:p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color w:val="17365D" w:themeColor="text2" w:themeShade="BF"/>
        </w:rPr>
        <w:t xml:space="preserve">Behavioural Based Safety is a process that reduces unsafe behaviours that can lead to incidents occurring in the workplace. The process works by reinforcing safe behaviour and identifying the causes of unsafe behaviour. </w:t>
      </w:r>
    </w:p>
    <w:p w:rsidR="00CE0B63" w:rsidRPr="00CE0B63" w:rsidRDefault="00CE0B63" w:rsidP="00CE0B63">
      <w:p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t xml:space="preserve">The Three Generic Types of Approach </w:t>
      </w:r>
      <w:r w:rsidRPr="00CE0B63">
        <w:rPr>
          <w:rFonts w:ascii="Arial" w:hAnsi="Arial" w:cs="Arial"/>
          <w:color w:val="17365D" w:themeColor="text2" w:themeShade="BF"/>
        </w:rPr>
        <w:br/>
        <w:t xml:space="preserve">A behavioural safety process can be introduced in numerous ways but can be categorised into one of three generic types, these are: </w:t>
      </w:r>
    </w:p>
    <w:p w:rsidR="00CE0B63" w:rsidRPr="00CE0B63" w:rsidRDefault="00CE0B63" w:rsidP="00036FD9">
      <w:pPr>
        <w:pStyle w:val="ListParagraph"/>
        <w:numPr>
          <w:ilvl w:val="0"/>
          <w:numId w:val="114"/>
        </w:num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t>Top Down</w:t>
      </w:r>
      <w:r w:rsidRPr="00CE0B63">
        <w:rPr>
          <w:rFonts w:ascii="Arial" w:hAnsi="Arial" w:cs="Arial"/>
          <w:color w:val="17365D" w:themeColor="text2" w:themeShade="BF"/>
        </w:rPr>
        <w:t xml:space="preserve">: a management driven process that typically has supervisors measuring behaviour and providing one to one feedback and relaying recommendations for improvement to the management team. </w:t>
      </w:r>
    </w:p>
    <w:p w:rsidR="00CE0B63" w:rsidRPr="00CE0B63" w:rsidRDefault="00CE0B63" w:rsidP="00036FD9">
      <w:pPr>
        <w:pStyle w:val="ListParagraph"/>
        <w:numPr>
          <w:ilvl w:val="0"/>
          <w:numId w:val="114"/>
        </w:num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t>Bottom Up</w:t>
      </w:r>
      <w:r w:rsidRPr="00CE0B63">
        <w:rPr>
          <w:rFonts w:ascii="Arial" w:hAnsi="Arial" w:cs="Arial"/>
          <w:color w:val="17365D" w:themeColor="text2" w:themeShade="BF"/>
        </w:rPr>
        <w:t xml:space="preserve">: an employee driven process which encourages front line participation in safety. This works on the basis of using peer-to-peer observations which are fed back to a workforce run behavioural safety team who then conduct analysis to develop recommendations for managers to implement. </w:t>
      </w:r>
    </w:p>
    <w:p w:rsidR="00CE0B63" w:rsidRPr="00CE0B63" w:rsidRDefault="00CE0B63" w:rsidP="00036FD9">
      <w:pPr>
        <w:pStyle w:val="ListParagraph"/>
        <w:numPr>
          <w:ilvl w:val="0"/>
          <w:numId w:val="114"/>
        </w:num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t>Collective</w:t>
      </w:r>
      <w:r w:rsidRPr="00CE0B63">
        <w:rPr>
          <w:rFonts w:ascii="Arial" w:hAnsi="Arial" w:cs="Arial"/>
          <w:color w:val="17365D" w:themeColor="text2" w:themeShade="BF"/>
        </w:rPr>
        <w:t xml:space="preserve">: a collective approach is where both managers and front line personnel conduct observations. Analysis is then conducted by a behavioural safety team (represented by both managers and front line personnel) to identify the root causes of unsafe practices. Recommendations are then identified and implemented to improve safety performance. </w:t>
      </w:r>
    </w:p>
    <w:p w:rsidR="00CE0B63" w:rsidRPr="00CE0B63" w:rsidRDefault="00CE0B63" w:rsidP="00CE0B63">
      <w:p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i/>
          <w:iCs/>
          <w:color w:val="17365D" w:themeColor="text2" w:themeShade="BF"/>
        </w:rPr>
        <w:t xml:space="preserve">*It should be noted that whilst contractors may initially be considering either a Top Down or Bottom Up approach, all contractor should eventually aim towards adopting a collective approach. </w:t>
      </w:r>
    </w:p>
    <w:p w:rsidR="00CE0B63" w:rsidRPr="00CE0B63" w:rsidRDefault="00CE0B63" w:rsidP="00CE0B63">
      <w:pPr>
        <w:shd w:val="clear" w:color="auto" w:fill="FFFFFF"/>
        <w:ind w:left="720" w:hanging="360"/>
        <w:rPr>
          <w:rFonts w:ascii="Arial" w:hAnsi="Arial" w:cs="Arial"/>
          <w:b/>
          <w:color w:val="17365D" w:themeColor="text2" w:themeShade="BF"/>
        </w:rPr>
      </w:pPr>
      <w:r w:rsidRPr="00CE0B63">
        <w:rPr>
          <w:rFonts w:ascii="Arial" w:hAnsi="Arial" w:cs="Arial"/>
          <w:b/>
          <w:color w:val="17365D" w:themeColor="text2" w:themeShade="BF"/>
        </w:rPr>
        <w:t>2. The Six Pillars of Behavioural Safety</w:t>
      </w:r>
    </w:p>
    <w:p w:rsidR="00CE0B63" w:rsidRPr="00CE0B63" w:rsidRDefault="00CE0B63" w:rsidP="00CE0B63">
      <w:p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color w:val="17365D" w:themeColor="text2" w:themeShade="BF"/>
        </w:rPr>
        <w:t>Any behavioural safety process should seek to include the six pillars of behavioural safety, namely:</w:t>
      </w:r>
    </w:p>
    <w:p w:rsidR="00CE0B63" w:rsidRPr="00CE0B63" w:rsidRDefault="00CE0B63" w:rsidP="00036FD9">
      <w:pPr>
        <w:pStyle w:val="ListParagraph"/>
        <w:numPr>
          <w:ilvl w:val="0"/>
          <w:numId w:val="115"/>
        </w:num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t>Awareness</w:t>
      </w:r>
      <w:r w:rsidRPr="00CE0B63">
        <w:rPr>
          <w:rFonts w:ascii="Arial" w:hAnsi="Arial" w:cs="Arial"/>
          <w:color w:val="17365D" w:themeColor="text2" w:themeShade="BF"/>
        </w:rPr>
        <w:t>: to increase understanding and reduce resistance</w:t>
      </w:r>
    </w:p>
    <w:p w:rsidR="00CE0B63" w:rsidRPr="00CE0B63" w:rsidRDefault="00CE0B63" w:rsidP="00036FD9">
      <w:pPr>
        <w:pStyle w:val="ListParagraph"/>
        <w:numPr>
          <w:ilvl w:val="0"/>
          <w:numId w:val="115"/>
        </w:num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t>Management</w:t>
      </w:r>
      <w:r w:rsidRPr="00CE0B63">
        <w:rPr>
          <w:rFonts w:ascii="Arial" w:hAnsi="Arial" w:cs="Arial"/>
          <w:color w:val="17365D" w:themeColor="text2" w:themeShade="BF"/>
        </w:rPr>
        <w:t>: to lead by example and support the process</w:t>
      </w:r>
    </w:p>
    <w:p w:rsidR="00CE0B63" w:rsidRPr="00CE0B63" w:rsidRDefault="00CE0B63" w:rsidP="00036FD9">
      <w:pPr>
        <w:pStyle w:val="ListParagraph"/>
        <w:numPr>
          <w:ilvl w:val="0"/>
          <w:numId w:val="115"/>
        </w:num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t>Ownership</w:t>
      </w:r>
      <w:r w:rsidRPr="00CE0B63">
        <w:rPr>
          <w:rFonts w:ascii="Arial" w:hAnsi="Arial" w:cs="Arial"/>
          <w:color w:val="17365D" w:themeColor="text2" w:themeShade="BF"/>
        </w:rPr>
        <w:t xml:space="preserve">: to increase participation and develop commitment to continuous improvement </w:t>
      </w:r>
    </w:p>
    <w:p w:rsidR="00CE0B63" w:rsidRPr="00CE0B63" w:rsidRDefault="00CE0B63" w:rsidP="00036FD9">
      <w:pPr>
        <w:pStyle w:val="ListParagraph"/>
        <w:numPr>
          <w:ilvl w:val="0"/>
          <w:numId w:val="115"/>
        </w:num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t>Measurement</w:t>
      </w:r>
      <w:r w:rsidRPr="00CE0B63">
        <w:rPr>
          <w:rFonts w:ascii="Arial" w:hAnsi="Arial" w:cs="Arial"/>
          <w:color w:val="17365D" w:themeColor="text2" w:themeShade="BF"/>
        </w:rPr>
        <w:t xml:space="preserve">: to provide a pro-active means of measuring daily safety performance </w:t>
      </w:r>
    </w:p>
    <w:p w:rsidR="00CE0B63" w:rsidRPr="00CE0B63" w:rsidRDefault="00CE0B63" w:rsidP="00036FD9">
      <w:pPr>
        <w:pStyle w:val="ListParagraph"/>
        <w:numPr>
          <w:ilvl w:val="0"/>
          <w:numId w:val="115"/>
        </w:num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t>Feedback</w:t>
      </w:r>
      <w:r w:rsidRPr="00CE0B63">
        <w:rPr>
          <w:rFonts w:ascii="Arial" w:hAnsi="Arial" w:cs="Arial"/>
          <w:color w:val="17365D" w:themeColor="text2" w:themeShade="BF"/>
        </w:rPr>
        <w:t xml:space="preserve">: to recognise and praise good safety performance and seek understanding of unsafe acts may occur </w:t>
      </w:r>
    </w:p>
    <w:p w:rsidR="00CE0B63" w:rsidRPr="00CE0B63" w:rsidRDefault="00CE0B63" w:rsidP="00036FD9">
      <w:pPr>
        <w:pStyle w:val="ListParagraph"/>
        <w:numPr>
          <w:ilvl w:val="0"/>
          <w:numId w:val="115"/>
        </w:num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t>Analysis</w:t>
      </w:r>
      <w:r w:rsidRPr="00CE0B63">
        <w:rPr>
          <w:rFonts w:ascii="Arial" w:hAnsi="Arial" w:cs="Arial"/>
          <w:color w:val="17365D" w:themeColor="text2" w:themeShade="BF"/>
        </w:rPr>
        <w:t xml:space="preserve">: to objectively identify systemic drivers of unsafe behaviour and to allow for targeted recommendations for improvement </w:t>
      </w:r>
    </w:p>
    <w:p w:rsidR="00CE0B63" w:rsidRPr="00CE0B63" w:rsidRDefault="00CE0B63" w:rsidP="00CE0B63">
      <w:pPr>
        <w:shd w:val="clear" w:color="auto" w:fill="FFFFFF"/>
        <w:spacing w:before="100" w:beforeAutospacing="1" w:after="100" w:afterAutospacing="1"/>
        <w:ind w:left="360"/>
        <w:rPr>
          <w:rFonts w:ascii="Arial" w:hAnsi="Arial" w:cs="Arial"/>
          <w:color w:val="17365D" w:themeColor="text2" w:themeShade="BF"/>
        </w:rPr>
      </w:pPr>
    </w:p>
    <w:p w:rsidR="00CE0B63" w:rsidRPr="00CE0B63" w:rsidRDefault="00CE0B63" w:rsidP="00036FD9">
      <w:pPr>
        <w:pStyle w:val="ListParagraph"/>
        <w:numPr>
          <w:ilvl w:val="0"/>
          <w:numId w:val="118"/>
        </w:num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lastRenderedPageBreak/>
        <w:t xml:space="preserve">Implementation of the BBS Program </w:t>
      </w:r>
      <w:r w:rsidRPr="00CE0B63">
        <w:rPr>
          <w:rFonts w:ascii="Arial" w:hAnsi="Arial" w:cs="Arial"/>
          <w:color w:val="17365D" w:themeColor="text2" w:themeShade="BF"/>
        </w:rPr>
        <w:br/>
        <w:t xml:space="preserve">Each contractor will assess their organisation to identify the most effective method of implementing a behavioural safety process. Based on the assessment the contractor will then develop a plan of implementation to suit their needs and budget. Typically this involves developing the behavioural based measure and designing a method for conducting observations, training managers, a behavioural safety team and behavioural safety co-coordinator. The contractor will then train the initial group of observers, before training a team of 'in house' people to train and sustain the process. </w:t>
      </w:r>
    </w:p>
    <w:p w:rsidR="00CE0B63" w:rsidRPr="00CE0B63" w:rsidRDefault="00CE0B63" w:rsidP="00CE0B63">
      <w:pPr>
        <w:pStyle w:val="ListParagraph"/>
        <w:shd w:val="clear" w:color="auto" w:fill="FFFFFF"/>
        <w:spacing w:before="100" w:beforeAutospacing="1" w:after="100" w:afterAutospacing="1"/>
        <w:rPr>
          <w:rFonts w:ascii="Arial" w:hAnsi="Arial" w:cs="Arial"/>
          <w:color w:val="17365D" w:themeColor="text2" w:themeShade="BF"/>
        </w:rPr>
      </w:pPr>
    </w:p>
    <w:p w:rsidR="00CE0B63" w:rsidRPr="00CE0B63" w:rsidRDefault="00CE0B63" w:rsidP="00036FD9">
      <w:pPr>
        <w:pStyle w:val="ListParagraph"/>
        <w:numPr>
          <w:ilvl w:val="0"/>
          <w:numId w:val="118"/>
        </w:numPr>
        <w:shd w:val="clear" w:color="auto" w:fill="FFFFFF"/>
        <w:rPr>
          <w:rFonts w:ascii="Arial" w:hAnsi="Arial" w:cs="Arial"/>
          <w:b/>
          <w:color w:val="17365D" w:themeColor="text2" w:themeShade="BF"/>
        </w:rPr>
      </w:pPr>
      <w:r w:rsidRPr="00CE0B63">
        <w:rPr>
          <w:rFonts w:ascii="Arial" w:hAnsi="Arial" w:cs="Arial"/>
          <w:b/>
          <w:color w:val="17365D" w:themeColor="text2" w:themeShade="BF"/>
        </w:rPr>
        <w:t>Safety Leadership</w:t>
      </w:r>
    </w:p>
    <w:p w:rsidR="00CE0B63" w:rsidRPr="00CE0B63" w:rsidRDefault="00CE0B63" w:rsidP="00CE0B63">
      <w:pPr>
        <w:shd w:val="clear" w:color="auto" w:fill="FFFFFF"/>
        <w:rPr>
          <w:rFonts w:ascii="Arial" w:hAnsi="Arial" w:cs="Arial"/>
          <w:color w:val="17365D" w:themeColor="text2" w:themeShade="BF"/>
        </w:rPr>
      </w:pPr>
      <w:r w:rsidRPr="00CE0B63">
        <w:rPr>
          <w:rFonts w:ascii="Arial" w:hAnsi="Arial" w:cs="Arial"/>
          <w:color w:val="17365D" w:themeColor="text2" w:themeShade="BF"/>
        </w:rPr>
        <w:t xml:space="preserve">One of the key predictors of an organisations safety culture is perceived management value of safety, often expressed by the behaviour of managers within the organisation. It is the leadership behaviour therefore of managers that often can be key to influencing risk taking occurring within organisations. </w:t>
      </w:r>
    </w:p>
    <w:p w:rsidR="00CE0B63" w:rsidRPr="00CE0B63" w:rsidRDefault="00CE0B63" w:rsidP="00CE0B63">
      <w:pPr>
        <w:shd w:val="clear" w:color="auto" w:fill="FFFFFF"/>
        <w:rPr>
          <w:rFonts w:ascii="Arial" w:hAnsi="Arial" w:cs="Arial"/>
          <w:color w:val="17365D" w:themeColor="text2" w:themeShade="BF"/>
        </w:rPr>
      </w:pPr>
    </w:p>
    <w:p w:rsidR="00CE0B63" w:rsidRPr="00CE0B63" w:rsidRDefault="00CE0B63" w:rsidP="00036FD9">
      <w:pPr>
        <w:pStyle w:val="ListParagraph"/>
        <w:numPr>
          <w:ilvl w:val="0"/>
          <w:numId w:val="118"/>
        </w:numPr>
        <w:shd w:val="clear" w:color="auto" w:fill="FFFFFF"/>
        <w:rPr>
          <w:rFonts w:ascii="Arial" w:hAnsi="Arial" w:cs="Arial"/>
          <w:b/>
          <w:color w:val="17365D" w:themeColor="text2" w:themeShade="BF"/>
        </w:rPr>
      </w:pPr>
      <w:r w:rsidRPr="00CE0B63">
        <w:rPr>
          <w:rFonts w:ascii="Arial" w:hAnsi="Arial" w:cs="Arial"/>
          <w:b/>
          <w:color w:val="17365D" w:themeColor="text2" w:themeShade="BF"/>
        </w:rPr>
        <w:t>What is Safety Leadership?</w:t>
      </w:r>
    </w:p>
    <w:p w:rsidR="00CE0B63" w:rsidRPr="00CE0B63" w:rsidRDefault="00CE0B63" w:rsidP="00CE0B63">
      <w:pPr>
        <w:shd w:val="clear" w:color="auto" w:fill="FFFFFF"/>
        <w:rPr>
          <w:rFonts w:ascii="Arial" w:hAnsi="Arial" w:cs="Arial"/>
          <w:color w:val="17365D" w:themeColor="text2" w:themeShade="BF"/>
        </w:rPr>
      </w:pPr>
      <w:r w:rsidRPr="00CE0B63">
        <w:rPr>
          <w:rFonts w:ascii="Arial" w:hAnsi="Arial" w:cs="Arial"/>
          <w:color w:val="17365D" w:themeColor="text2" w:themeShade="BF"/>
        </w:rPr>
        <w:t xml:space="preserve">Leadership is more than just management, and refers to not to just what, but how a person influences and motivates others. For example if a manager walks by an employee not wearing the correct PPE for the job, because they do not notice it is not being worn, the employee can be left with impression that managers do not mind if safety rules are not followed. It is these subtle things or soft signals that can play a major role in safety across the board. </w:t>
      </w:r>
    </w:p>
    <w:p w:rsidR="00CE0B63" w:rsidRPr="00CE0B63" w:rsidRDefault="00CE0B63" w:rsidP="00CE0B63">
      <w:pPr>
        <w:shd w:val="clear" w:color="auto" w:fill="FFFFFF"/>
        <w:rPr>
          <w:rFonts w:ascii="Arial" w:hAnsi="Arial" w:cs="Arial"/>
          <w:color w:val="17365D" w:themeColor="text2" w:themeShade="BF"/>
        </w:rPr>
      </w:pPr>
    </w:p>
    <w:p w:rsidR="00CE0B63" w:rsidRPr="00CE0B63" w:rsidRDefault="00CE0B63" w:rsidP="00036FD9">
      <w:pPr>
        <w:pStyle w:val="ListParagraph"/>
        <w:numPr>
          <w:ilvl w:val="0"/>
          <w:numId w:val="118"/>
        </w:numPr>
        <w:shd w:val="clear" w:color="auto" w:fill="FFFFFF"/>
        <w:rPr>
          <w:rFonts w:ascii="Arial" w:hAnsi="Arial" w:cs="Arial"/>
          <w:b/>
          <w:color w:val="17365D" w:themeColor="text2" w:themeShade="BF"/>
        </w:rPr>
      </w:pPr>
      <w:r w:rsidRPr="00CE0B63">
        <w:rPr>
          <w:rFonts w:ascii="Arial" w:hAnsi="Arial" w:cs="Arial"/>
          <w:b/>
          <w:color w:val="17365D" w:themeColor="text2" w:themeShade="BF"/>
        </w:rPr>
        <w:t>Why do people find it hard to lead on safety?</w:t>
      </w:r>
    </w:p>
    <w:p w:rsidR="00CE0B63" w:rsidRPr="00CE0B63" w:rsidRDefault="00CE0B63" w:rsidP="00CE0B63">
      <w:pPr>
        <w:shd w:val="clear" w:color="auto" w:fill="FFFFFF"/>
        <w:rPr>
          <w:rFonts w:ascii="Arial" w:hAnsi="Arial" w:cs="Arial"/>
          <w:color w:val="17365D" w:themeColor="text2" w:themeShade="BF"/>
        </w:rPr>
      </w:pPr>
      <w:r w:rsidRPr="00CE0B63">
        <w:rPr>
          <w:rFonts w:ascii="Arial" w:hAnsi="Arial" w:cs="Arial"/>
          <w:color w:val="17365D" w:themeColor="text2" w:themeShade="BF"/>
        </w:rPr>
        <w:t xml:space="preserve">Quite often people are promoted to management roles were leadership skills are required based solely on technical ability alone. As a result managers can often be task orientated and can often fail to communicate the importance of safety due to daily work pressures. The challenge here is to provide people in leadership roles with the skills to understand how they can misrepresent and under estimate risks and hazards, how and what influences people in their charge to take risk and how to effectively manage people and influence their behaviour. </w:t>
      </w:r>
    </w:p>
    <w:p w:rsidR="00CE0B63" w:rsidRPr="00CE0B63" w:rsidRDefault="00CE0B63" w:rsidP="00CE0B63">
      <w:pPr>
        <w:shd w:val="clear" w:color="auto" w:fill="FFFFFF"/>
        <w:rPr>
          <w:rFonts w:ascii="Arial" w:hAnsi="Arial" w:cs="Arial"/>
          <w:color w:val="17365D" w:themeColor="text2" w:themeShade="BF"/>
        </w:rPr>
      </w:pPr>
    </w:p>
    <w:p w:rsidR="00CE0B63" w:rsidRPr="00CE0B63" w:rsidRDefault="00CE0B63" w:rsidP="00CE0B63">
      <w:pPr>
        <w:rPr>
          <w:rFonts w:ascii="Arial" w:hAnsi="Arial" w:cs="Arial"/>
          <w:b/>
          <w:color w:val="17365D" w:themeColor="text2" w:themeShade="BF"/>
        </w:rPr>
      </w:pPr>
    </w:p>
    <w:p w:rsidR="00CE0B63" w:rsidRPr="00CE0B63" w:rsidRDefault="00CE0B63" w:rsidP="00036FD9">
      <w:pPr>
        <w:pStyle w:val="ListParagraph"/>
        <w:numPr>
          <w:ilvl w:val="0"/>
          <w:numId w:val="118"/>
        </w:numPr>
        <w:spacing w:after="200" w:line="276" w:lineRule="auto"/>
        <w:rPr>
          <w:rFonts w:ascii="Arial" w:hAnsi="Arial" w:cs="Arial"/>
          <w:b/>
          <w:color w:val="17365D" w:themeColor="text2" w:themeShade="BF"/>
        </w:rPr>
      </w:pPr>
      <w:r w:rsidRPr="00CE0B63">
        <w:rPr>
          <w:rFonts w:ascii="Arial" w:hAnsi="Arial" w:cs="Arial"/>
          <w:b/>
          <w:color w:val="17365D" w:themeColor="text2" w:themeShade="BF"/>
        </w:rPr>
        <w:t>Procedure on how to conduct the Observation</w:t>
      </w:r>
    </w:p>
    <w:p w:rsidR="00CE0B63" w:rsidRPr="00CE0B63" w:rsidRDefault="00CE0B63" w:rsidP="00CE0B63">
      <w:pPr>
        <w:rPr>
          <w:rFonts w:ascii="Arial" w:hAnsi="Arial" w:cs="Arial"/>
          <w:color w:val="17365D" w:themeColor="text2" w:themeShade="BF"/>
        </w:rPr>
      </w:pPr>
      <w:r w:rsidRPr="00CE0B63">
        <w:rPr>
          <w:rFonts w:ascii="Arial" w:hAnsi="Arial" w:cs="Arial"/>
          <w:color w:val="17365D" w:themeColor="text2" w:themeShade="BF"/>
        </w:rPr>
        <w:t>The Contractor will define who within their organisation will be performing the observation. Persons performing the observation (observer) must be knowledgeable / competent in the task they are required to observe being conducted. The observation must be properly planned and scheduled a few days in advance. The work crew being observed should be notified well before the observation date and what task will be observed. Unplanned observations should not be allowed. All observations should be conducted using the required Observation Form. The observer must provide feedback (both positive and “at-risk”) to the work crew or person being observed (observee) as soon as possible, preferably within the same shift in the presence of the observee’s supervisor. During the feedback session, the observe must be given the opportunity to explain any “at-risk” behaviours. Solutions for all “at-risk” behaviours must be agreed upon by the observer, observe and the observee’s supervisor. The observation will be performed using the BBSO Form.</w:t>
      </w:r>
    </w:p>
    <w:p w:rsidR="00CE0B63" w:rsidRPr="00CE0B63" w:rsidRDefault="00CE0B63" w:rsidP="00CE0B63">
      <w:pPr>
        <w:rPr>
          <w:rFonts w:ascii="Arial" w:hAnsi="Arial" w:cs="Arial"/>
          <w:b/>
          <w:color w:val="17365D" w:themeColor="text2" w:themeShade="BF"/>
        </w:rPr>
      </w:pPr>
    </w:p>
    <w:p w:rsidR="00CE0B63" w:rsidRPr="00CE0B63" w:rsidRDefault="00CE0B63" w:rsidP="00036FD9">
      <w:pPr>
        <w:pStyle w:val="ListParagraph"/>
        <w:numPr>
          <w:ilvl w:val="0"/>
          <w:numId w:val="118"/>
        </w:numPr>
        <w:spacing w:after="200" w:line="276" w:lineRule="auto"/>
        <w:rPr>
          <w:rFonts w:ascii="Arial" w:hAnsi="Arial" w:cs="Arial"/>
          <w:b/>
          <w:color w:val="17365D" w:themeColor="text2" w:themeShade="BF"/>
        </w:rPr>
      </w:pPr>
      <w:r w:rsidRPr="00CE0B63">
        <w:rPr>
          <w:rFonts w:ascii="Arial" w:hAnsi="Arial" w:cs="Arial"/>
          <w:b/>
          <w:color w:val="17365D" w:themeColor="text2" w:themeShade="BF"/>
        </w:rPr>
        <w:lastRenderedPageBreak/>
        <w:t>What is a quality observation</w:t>
      </w:r>
    </w:p>
    <w:p w:rsidR="00CE0B63" w:rsidRPr="00CE0B63" w:rsidRDefault="00CE0B63" w:rsidP="00CE0B63">
      <w:pPr>
        <w:rPr>
          <w:rFonts w:ascii="Arial" w:hAnsi="Arial" w:cs="Arial"/>
          <w:color w:val="17365D" w:themeColor="text2" w:themeShade="BF"/>
        </w:rPr>
      </w:pPr>
      <w:r w:rsidRPr="00CE0B63">
        <w:rPr>
          <w:rFonts w:ascii="Arial" w:hAnsi="Arial" w:cs="Arial"/>
          <w:color w:val="17365D" w:themeColor="text2" w:themeShade="BF"/>
        </w:rPr>
        <w:t>An observation should consist of the following:</w:t>
      </w:r>
    </w:p>
    <w:p w:rsidR="00CE0B63" w:rsidRPr="00CE0B63" w:rsidRDefault="00CE0B63" w:rsidP="00036FD9">
      <w:pPr>
        <w:pStyle w:val="ListParagraph"/>
        <w:numPr>
          <w:ilvl w:val="0"/>
          <w:numId w:val="116"/>
        </w:numPr>
        <w:spacing w:after="200" w:line="276" w:lineRule="auto"/>
        <w:rPr>
          <w:rFonts w:ascii="Arial" w:hAnsi="Arial" w:cs="Arial"/>
          <w:color w:val="17365D" w:themeColor="text2" w:themeShade="BF"/>
        </w:rPr>
      </w:pPr>
      <w:r w:rsidRPr="00CE0B63">
        <w:rPr>
          <w:rFonts w:ascii="Arial" w:hAnsi="Arial" w:cs="Arial"/>
          <w:color w:val="17365D" w:themeColor="text2" w:themeShade="BF"/>
        </w:rPr>
        <w:t>All demographic information is completed, i.e., the 1</w:t>
      </w:r>
      <w:r w:rsidRPr="00CE0B63">
        <w:rPr>
          <w:rFonts w:ascii="Arial" w:hAnsi="Arial" w:cs="Arial"/>
          <w:color w:val="17365D" w:themeColor="text2" w:themeShade="BF"/>
          <w:vertAlign w:val="superscript"/>
        </w:rPr>
        <w:t>st</w:t>
      </w:r>
      <w:r w:rsidRPr="00CE0B63">
        <w:rPr>
          <w:rFonts w:ascii="Arial" w:hAnsi="Arial" w:cs="Arial"/>
          <w:color w:val="17365D" w:themeColor="text2" w:themeShade="BF"/>
        </w:rPr>
        <w:t xml:space="preserve"> page of the form. </w:t>
      </w:r>
    </w:p>
    <w:p w:rsidR="00CE0B63" w:rsidRPr="00CE0B63" w:rsidRDefault="00CE0B63" w:rsidP="00036FD9">
      <w:pPr>
        <w:pStyle w:val="ListParagraph"/>
        <w:numPr>
          <w:ilvl w:val="0"/>
          <w:numId w:val="116"/>
        </w:numPr>
        <w:spacing w:after="200" w:line="276" w:lineRule="auto"/>
        <w:rPr>
          <w:rFonts w:ascii="Arial" w:hAnsi="Arial" w:cs="Arial"/>
          <w:color w:val="17365D" w:themeColor="text2" w:themeShade="BF"/>
        </w:rPr>
      </w:pPr>
      <w:r w:rsidRPr="00CE0B63">
        <w:rPr>
          <w:rFonts w:ascii="Arial" w:hAnsi="Arial" w:cs="Arial"/>
          <w:color w:val="17365D" w:themeColor="text2" w:themeShade="BF"/>
        </w:rPr>
        <w:t>The observer is required to enter a comment for every at-risk behavior observed, providing details describing what the behavior was and why it was done at-risk.</w:t>
      </w:r>
    </w:p>
    <w:p w:rsidR="00CE0B63" w:rsidRPr="00CE0B63" w:rsidRDefault="00CE0B63" w:rsidP="00036FD9">
      <w:pPr>
        <w:pStyle w:val="ListParagraph"/>
        <w:numPr>
          <w:ilvl w:val="0"/>
          <w:numId w:val="116"/>
        </w:numPr>
        <w:spacing w:after="200" w:line="276" w:lineRule="auto"/>
        <w:rPr>
          <w:rFonts w:ascii="Arial" w:hAnsi="Arial" w:cs="Arial"/>
          <w:color w:val="17365D" w:themeColor="text2" w:themeShade="BF"/>
        </w:rPr>
      </w:pPr>
      <w:r w:rsidRPr="00CE0B63">
        <w:rPr>
          <w:rFonts w:ascii="Arial" w:hAnsi="Arial" w:cs="Arial"/>
          <w:color w:val="17365D" w:themeColor="text2" w:themeShade="BF"/>
        </w:rPr>
        <w:t>The number of times an observation was made should be entered in the “Correct” or “At Risk” columns. Eg, if 5 workers were seen not wearing safety shoes, then 5 should appear in item # 15 of the Observation Form in the “At Risk” column.</w:t>
      </w:r>
    </w:p>
    <w:p w:rsidR="00CE0B63" w:rsidRPr="00CE0B63" w:rsidRDefault="00CE0B63" w:rsidP="00CE0B63">
      <w:pPr>
        <w:rPr>
          <w:rFonts w:ascii="Arial" w:hAnsi="Arial" w:cs="Arial"/>
          <w:color w:val="17365D" w:themeColor="text2" w:themeShade="BF"/>
        </w:rPr>
      </w:pPr>
    </w:p>
    <w:p w:rsidR="00CE0B63" w:rsidRPr="00CE0B63" w:rsidRDefault="00CE0B63" w:rsidP="00036FD9">
      <w:pPr>
        <w:pStyle w:val="ListParagraph"/>
        <w:numPr>
          <w:ilvl w:val="0"/>
          <w:numId w:val="118"/>
        </w:numPr>
        <w:spacing w:after="200" w:line="276" w:lineRule="auto"/>
        <w:rPr>
          <w:rFonts w:ascii="Arial" w:hAnsi="Arial" w:cs="Arial"/>
          <w:b/>
          <w:color w:val="17365D" w:themeColor="text2" w:themeShade="BF"/>
        </w:rPr>
      </w:pPr>
      <w:r w:rsidRPr="00CE0B63">
        <w:rPr>
          <w:rFonts w:ascii="Arial" w:hAnsi="Arial" w:cs="Arial"/>
          <w:b/>
          <w:color w:val="17365D" w:themeColor="text2" w:themeShade="BF"/>
        </w:rPr>
        <w:t>Record Keeping</w:t>
      </w:r>
    </w:p>
    <w:p w:rsidR="00CE0B63" w:rsidRPr="00CE0B63" w:rsidRDefault="00CE0B63" w:rsidP="00CE0B63">
      <w:pPr>
        <w:ind w:left="360"/>
        <w:rPr>
          <w:rFonts w:ascii="Arial" w:hAnsi="Arial" w:cs="Arial"/>
          <w:color w:val="17365D" w:themeColor="text2" w:themeShade="BF"/>
        </w:rPr>
      </w:pPr>
      <w:r w:rsidRPr="00CE0B63">
        <w:rPr>
          <w:rFonts w:ascii="Arial" w:hAnsi="Arial" w:cs="Arial"/>
          <w:color w:val="17365D" w:themeColor="text2" w:themeShade="BF"/>
        </w:rPr>
        <w:t>All Observations conducted shall be retained by the contractor for at least one year.</w:t>
      </w:r>
    </w:p>
    <w:p w:rsidR="00CE0B63" w:rsidRPr="00CE0B63" w:rsidRDefault="00CE0B63" w:rsidP="00CE0B63">
      <w:pPr>
        <w:ind w:left="360"/>
        <w:rPr>
          <w:rFonts w:ascii="Arial" w:hAnsi="Arial" w:cs="Arial"/>
          <w:color w:val="17365D" w:themeColor="text2" w:themeShade="BF"/>
        </w:rPr>
      </w:pPr>
    </w:p>
    <w:p w:rsidR="00CE0B63" w:rsidRPr="00CE0B63" w:rsidRDefault="00CE0B63" w:rsidP="00036FD9">
      <w:pPr>
        <w:pStyle w:val="ListParagraph"/>
        <w:numPr>
          <w:ilvl w:val="0"/>
          <w:numId w:val="118"/>
        </w:numPr>
        <w:spacing w:after="200" w:line="276" w:lineRule="auto"/>
        <w:rPr>
          <w:rFonts w:ascii="Arial" w:hAnsi="Arial" w:cs="Arial"/>
          <w:b/>
          <w:color w:val="17365D" w:themeColor="text2" w:themeShade="BF"/>
        </w:rPr>
      </w:pPr>
      <w:r w:rsidRPr="00CE0B63">
        <w:rPr>
          <w:rFonts w:ascii="Arial" w:hAnsi="Arial" w:cs="Arial"/>
          <w:b/>
          <w:color w:val="17365D" w:themeColor="text2" w:themeShade="BF"/>
        </w:rPr>
        <w:t>Analysis of the Observation</w:t>
      </w:r>
    </w:p>
    <w:p w:rsidR="00CE0B63" w:rsidRPr="00CE0B63" w:rsidRDefault="00CE0B63" w:rsidP="00CE0B63">
      <w:pPr>
        <w:ind w:left="360"/>
        <w:rPr>
          <w:rFonts w:ascii="Arial" w:hAnsi="Arial" w:cs="Arial"/>
          <w:color w:val="17365D" w:themeColor="text2" w:themeShade="BF"/>
        </w:rPr>
      </w:pPr>
      <w:r w:rsidRPr="00CE0B63">
        <w:rPr>
          <w:rFonts w:ascii="Arial" w:hAnsi="Arial" w:cs="Arial"/>
          <w:color w:val="17365D" w:themeColor="text2" w:themeShade="BF"/>
        </w:rPr>
        <w:t>Every 6 months, the contractor shall analyse the results of the observations to determine where the gaps lie within the organisation. A plan should be put in place to close out the gaps identified.</w:t>
      </w: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Default="00CE0B63" w:rsidP="00CE0B63">
      <w:pPr>
        <w:ind w:left="360"/>
        <w:rPr>
          <w:rFonts w:ascii="Arial" w:hAnsi="Arial" w:cs="Arial"/>
          <w:color w:val="17365D" w:themeColor="text2" w:themeShade="BF"/>
        </w:rPr>
      </w:pPr>
    </w:p>
    <w:p w:rsidR="00CE0B63" w:rsidRDefault="00CE0B63" w:rsidP="00CE0B63">
      <w:pPr>
        <w:ind w:left="360"/>
        <w:rPr>
          <w:rFonts w:ascii="Arial" w:hAnsi="Arial" w:cs="Arial"/>
          <w:color w:val="17365D" w:themeColor="text2" w:themeShade="BF"/>
        </w:rPr>
      </w:pPr>
    </w:p>
    <w:p w:rsidR="00CE0B63" w:rsidRDefault="00CE0B63" w:rsidP="00CE0B63">
      <w:pPr>
        <w:ind w:left="360"/>
        <w:rPr>
          <w:rFonts w:ascii="Arial" w:hAnsi="Arial" w:cs="Arial"/>
          <w:color w:val="17365D" w:themeColor="text2" w:themeShade="BF"/>
        </w:rPr>
      </w:pPr>
    </w:p>
    <w:p w:rsidR="00CE0B63" w:rsidRDefault="00CE0B63" w:rsidP="00CE0B63">
      <w:pPr>
        <w:ind w:left="360"/>
        <w:rPr>
          <w:rFonts w:ascii="Arial" w:hAnsi="Arial" w:cs="Arial"/>
          <w:color w:val="17365D" w:themeColor="text2" w:themeShade="BF"/>
        </w:rPr>
      </w:pPr>
    </w:p>
    <w:p w:rsidR="00CE0B63" w:rsidRDefault="00CE0B63" w:rsidP="00CE0B63">
      <w:pPr>
        <w:ind w:left="360"/>
        <w:rPr>
          <w:rFonts w:ascii="Arial" w:hAnsi="Arial" w:cs="Arial"/>
          <w:color w:val="17365D" w:themeColor="text2" w:themeShade="BF"/>
        </w:rPr>
      </w:pPr>
    </w:p>
    <w:p w:rsidR="00CE0B63" w:rsidRDefault="00CE0B63" w:rsidP="00CE0B63">
      <w:pPr>
        <w:ind w:left="360"/>
        <w:rPr>
          <w:rFonts w:ascii="Arial" w:hAnsi="Arial" w:cs="Arial"/>
          <w:color w:val="17365D" w:themeColor="text2" w:themeShade="BF"/>
        </w:rPr>
      </w:pPr>
    </w:p>
    <w:p w:rsid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tbl>
      <w:tblPr>
        <w:tblW w:w="0" w:type="auto"/>
        <w:tblBorders>
          <w:top w:val="single" w:sz="4" w:space="0" w:color="FF0000"/>
          <w:left w:val="single" w:sz="4" w:space="0" w:color="FF0000"/>
          <w:bottom w:val="single" w:sz="4" w:space="0" w:color="FF0000"/>
          <w:right w:val="single" w:sz="4" w:space="0" w:color="FF0000"/>
        </w:tblBorders>
        <w:tblCellMar>
          <w:left w:w="115" w:type="dxa"/>
          <w:right w:w="115" w:type="dxa"/>
        </w:tblCellMar>
        <w:tblLook w:val="04A0"/>
      </w:tblPr>
      <w:tblGrid>
        <w:gridCol w:w="7"/>
        <w:gridCol w:w="778"/>
        <w:gridCol w:w="8210"/>
        <w:gridCol w:w="264"/>
      </w:tblGrid>
      <w:tr w:rsidR="00CE0B63" w:rsidRPr="00CE0B63" w:rsidTr="005B62F5">
        <w:trPr>
          <w:gridAfter w:val="1"/>
          <w:wAfter w:w="288" w:type="dxa"/>
        </w:trPr>
        <w:tc>
          <w:tcPr>
            <w:tcW w:w="835" w:type="dxa"/>
            <w:gridSpan w:val="2"/>
            <w:tcBorders>
              <w:top w:val="nil"/>
              <w:left w:val="nil"/>
              <w:bottom w:val="nil"/>
              <w:right w:val="nil"/>
            </w:tcBorders>
            <w:hideMark/>
          </w:tcPr>
          <w:p w:rsidR="00CE0B63" w:rsidRPr="00CE0B63" w:rsidRDefault="00CE0B63" w:rsidP="005B62F5">
            <w:pPr>
              <w:pStyle w:val="ablockpara"/>
              <w:tabs>
                <w:tab w:val="left" w:pos="2880"/>
                <w:tab w:val="left" w:pos="5760"/>
                <w:tab w:val="left" w:pos="8640"/>
              </w:tabs>
              <w:rPr>
                <w:color w:val="17365D" w:themeColor="text2" w:themeShade="BF"/>
                <w:sz w:val="20"/>
                <w:szCs w:val="20"/>
              </w:rPr>
            </w:pPr>
          </w:p>
        </w:tc>
        <w:tc>
          <w:tcPr>
            <w:tcW w:w="8776" w:type="dxa"/>
            <w:tcBorders>
              <w:top w:val="nil"/>
              <w:left w:val="nil"/>
              <w:bottom w:val="nil"/>
              <w:right w:val="nil"/>
            </w:tcBorders>
            <w:vAlign w:val="center"/>
            <w:hideMark/>
          </w:tcPr>
          <w:p w:rsidR="00CE0B63" w:rsidRPr="00CE0B63" w:rsidRDefault="00166388" w:rsidP="00166388">
            <w:pPr>
              <w:pStyle w:val="Heading4"/>
              <w:tabs>
                <w:tab w:val="left" w:pos="2880"/>
                <w:tab w:val="left" w:pos="5760"/>
                <w:tab w:val="left" w:pos="8640"/>
              </w:tabs>
              <w:jc w:val="center"/>
              <w:rPr>
                <w:rFonts w:ascii="Arial" w:hAnsi="Arial"/>
                <w:color w:val="17365D" w:themeColor="text2" w:themeShade="BF"/>
                <w:sz w:val="32"/>
                <w:szCs w:val="32"/>
              </w:rPr>
            </w:pPr>
            <w:r w:rsidRPr="00CE0B63">
              <w:rPr>
                <w:rFonts w:ascii="Arial" w:hAnsi="Arial"/>
                <w:color w:val="17365D" w:themeColor="text2" w:themeShade="BF"/>
                <w:sz w:val="32"/>
                <w:szCs w:val="32"/>
              </w:rPr>
              <w:t>Behavioral</w:t>
            </w:r>
            <w:r w:rsidR="00CE0B63" w:rsidRPr="00CE0B63">
              <w:rPr>
                <w:rFonts w:ascii="Arial" w:hAnsi="Arial"/>
                <w:color w:val="17365D" w:themeColor="text2" w:themeShade="BF"/>
                <w:sz w:val="32"/>
                <w:szCs w:val="32"/>
              </w:rPr>
              <w:t xml:space="preserve"> Based Safety Observation</w:t>
            </w:r>
          </w:p>
        </w:tc>
      </w:tr>
      <w:tr w:rsidR="00CE0B63" w:rsidRPr="00CE0B63" w:rsidTr="005B62F5">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rHeight w:val="540"/>
          <w:tblCellSpacing w:w="0" w:type="dxa"/>
        </w:trPr>
        <w:tc>
          <w:tcPr>
            <w:tcW w:w="9892" w:type="dxa"/>
            <w:gridSpan w:val="3"/>
            <w:vAlign w:val="center"/>
            <w:hideMark/>
          </w:tcPr>
          <w:p w:rsidR="00CE0B63" w:rsidRPr="00CE0B63" w:rsidRDefault="00CE0B63" w:rsidP="005B62F5">
            <w:pPr>
              <w:pStyle w:val="NoSpacing"/>
              <w:rPr>
                <w:color w:val="17365D" w:themeColor="text2" w:themeShade="BF"/>
              </w:rPr>
            </w:pPr>
          </w:p>
          <w:p w:rsidR="00CE0B63" w:rsidRPr="00CE0B63" w:rsidRDefault="00CE0B63" w:rsidP="005B62F5">
            <w:pPr>
              <w:pStyle w:val="NoSpacing"/>
              <w:rPr>
                <w:color w:val="17365D" w:themeColor="text2" w:themeShade="BF"/>
              </w:rPr>
            </w:pPr>
            <w:r w:rsidRPr="00CE0B63">
              <w:rPr>
                <w:color w:val="17365D" w:themeColor="text2" w:themeShade="BF"/>
              </w:rPr>
              <w:t>BBSO Type: Safe Work Practice Observation</w:t>
            </w:r>
          </w:p>
          <w:tbl>
            <w:tblPr>
              <w:tblW w:w="0" w:type="auto"/>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10"/>
              <w:gridCol w:w="5111"/>
            </w:tblGrid>
            <w:tr w:rsidR="00CE0B63" w:rsidRPr="00CE0B63" w:rsidTr="005B62F5">
              <w:tc>
                <w:tcPr>
                  <w:tcW w:w="3150" w:type="dxa"/>
                </w:tcPr>
                <w:p w:rsidR="00CE0B63" w:rsidRPr="00CE0B63" w:rsidRDefault="00CE0B63" w:rsidP="005B62F5">
                  <w:pPr>
                    <w:pStyle w:val="NoSpacing"/>
                    <w:rPr>
                      <w:color w:val="17365D" w:themeColor="text2" w:themeShade="BF"/>
                    </w:rPr>
                  </w:pPr>
                  <w:r w:rsidRPr="00CE0B63">
                    <w:rPr>
                      <w:color w:val="17365D" w:themeColor="text2" w:themeShade="BF"/>
                    </w:rPr>
                    <w:t>Name of Observer</w:t>
                  </w:r>
                </w:p>
              </w:tc>
              <w:tc>
                <w:tcPr>
                  <w:tcW w:w="5220" w:type="dxa"/>
                </w:tcPr>
                <w:p w:rsidR="00CE0B63" w:rsidRPr="00CE0B63" w:rsidRDefault="00CE0B63" w:rsidP="005B62F5">
                  <w:pPr>
                    <w:pStyle w:val="NoSpacing"/>
                    <w:rPr>
                      <w:color w:val="17365D" w:themeColor="text2" w:themeShade="BF"/>
                      <w:sz w:val="20"/>
                      <w:szCs w:val="20"/>
                    </w:rPr>
                  </w:pPr>
                </w:p>
              </w:tc>
            </w:tr>
            <w:tr w:rsidR="00CE0B63" w:rsidRPr="00CE0B63" w:rsidTr="005B62F5">
              <w:tc>
                <w:tcPr>
                  <w:tcW w:w="3150" w:type="dxa"/>
                </w:tcPr>
                <w:p w:rsidR="00CE0B63" w:rsidRPr="00CE0B63" w:rsidRDefault="00CE0B63" w:rsidP="005B62F5">
                  <w:pPr>
                    <w:pStyle w:val="NoSpacing"/>
                    <w:rPr>
                      <w:color w:val="17365D" w:themeColor="text2" w:themeShade="BF"/>
                    </w:rPr>
                  </w:pPr>
                  <w:r w:rsidRPr="00CE0B63">
                    <w:rPr>
                      <w:color w:val="17365D" w:themeColor="text2" w:themeShade="BF"/>
                    </w:rPr>
                    <w:t>Observation Date / Time</w:t>
                  </w:r>
                </w:p>
              </w:tc>
              <w:tc>
                <w:tcPr>
                  <w:tcW w:w="5220" w:type="dxa"/>
                </w:tcPr>
                <w:p w:rsidR="00CE0B63" w:rsidRPr="00CE0B63" w:rsidRDefault="00CE0B63" w:rsidP="005B62F5">
                  <w:pPr>
                    <w:pStyle w:val="NoSpacing"/>
                    <w:rPr>
                      <w:color w:val="17365D" w:themeColor="text2" w:themeShade="BF"/>
                      <w:sz w:val="20"/>
                      <w:szCs w:val="20"/>
                    </w:rPr>
                  </w:pPr>
                </w:p>
              </w:tc>
            </w:tr>
            <w:tr w:rsidR="00CE0B63" w:rsidRPr="00CE0B63" w:rsidTr="005B62F5">
              <w:tc>
                <w:tcPr>
                  <w:tcW w:w="3150" w:type="dxa"/>
                </w:tcPr>
                <w:p w:rsidR="00CE0B63" w:rsidRPr="00CE0B63" w:rsidRDefault="00CE0B63" w:rsidP="005B62F5">
                  <w:pPr>
                    <w:pStyle w:val="NoSpacing"/>
                    <w:rPr>
                      <w:color w:val="17365D" w:themeColor="text2" w:themeShade="BF"/>
                    </w:rPr>
                  </w:pPr>
                </w:p>
              </w:tc>
              <w:tc>
                <w:tcPr>
                  <w:tcW w:w="5220" w:type="dxa"/>
                </w:tcPr>
                <w:p w:rsidR="00CE0B63" w:rsidRPr="00CE0B63" w:rsidRDefault="00CE0B63" w:rsidP="005B62F5">
                  <w:pPr>
                    <w:pStyle w:val="NoSpacing"/>
                    <w:rPr>
                      <w:color w:val="17365D" w:themeColor="text2" w:themeShade="BF"/>
                      <w:sz w:val="20"/>
                      <w:szCs w:val="20"/>
                    </w:rPr>
                  </w:pPr>
                </w:p>
              </w:tc>
            </w:tr>
            <w:tr w:rsidR="00CE0B63" w:rsidRPr="00CE0B63" w:rsidTr="005B62F5">
              <w:tc>
                <w:tcPr>
                  <w:tcW w:w="3150" w:type="dxa"/>
                </w:tcPr>
                <w:p w:rsidR="00CE0B63" w:rsidRPr="00CE0B63" w:rsidRDefault="00CE0B63" w:rsidP="005B62F5">
                  <w:pPr>
                    <w:pStyle w:val="NoSpacing"/>
                    <w:rPr>
                      <w:color w:val="17365D" w:themeColor="text2" w:themeShade="BF"/>
                    </w:rPr>
                  </w:pPr>
                  <w:r w:rsidRPr="00CE0B63">
                    <w:rPr>
                      <w:color w:val="17365D" w:themeColor="text2" w:themeShade="BF"/>
                    </w:rPr>
                    <w:t>Person / work crew observed</w:t>
                  </w:r>
                </w:p>
              </w:tc>
              <w:tc>
                <w:tcPr>
                  <w:tcW w:w="5220" w:type="dxa"/>
                </w:tcPr>
                <w:p w:rsidR="00CE0B63" w:rsidRPr="00CE0B63" w:rsidRDefault="00CE0B63" w:rsidP="005B62F5">
                  <w:pPr>
                    <w:pStyle w:val="NoSpacing"/>
                    <w:rPr>
                      <w:color w:val="17365D" w:themeColor="text2" w:themeShade="BF"/>
                      <w:sz w:val="20"/>
                      <w:szCs w:val="20"/>
                    </w:rPr>
                  </w:pPr>
                </w:p>
              </w:tc>
            </w:tr>
            <w:tr w:rsidR="00CE0B63" w:rsidRPr="00CE0B63" w:rsidTr="005B62F5">
              <w:tc>
                <w:tcPr>
                  <w:tcW w:w="3150" w:type="dxa"/>
                </w:tcPr>
                <w:p w:rsidR="00CE0B63" w:rsidRPr="00CE0B63" w:rsidRDefault="00CE0B63" w:rsidP="005B62F5">
                  <w:pPr>
                    <w:pStyle w:val="NoSpacing"/>
                    <w:rPr>
                      <w:color w:val="17365D" w:themeColor="text2" w:themeShade="BF"/>
                    </w:rPr>
                  </w:pPr>
                  <w:r w:rsidRPr="00CE0B63">
                    <w:rPr>
                      <w:color w:val="17365D" w:themeColor="text2" w:themeShade="BF"/>
                    </w:rPr>
                    <w:t>Location of job</w:t>
                  </w:r>
                </w:p>
              </w:tc>
              <w:tc>
                <w:tcPr>
                  <w:tcW w:w="5220" w:type="dxa"/>
                </w:tcPr>
                <w:p w:rsidR="00CE0B63" w:rsidRPr="00CE0B63" w:rsidRDefault="00CE0B63" w:rsidP="005B62F5">
                  <w:pPr>
                    <w:pStyle w:val="NoSpacing"/>
                    <w:rPr>
                      <w:color w:val="17365D" w:themeColor="text2" w:themeShade="BF"/>
                      <w:sz w:val="20"/>
                      <w:szCs w:val="20"/>
                    </w:rPr>
                  </w:pPr>
                </w:p>
              </w:tc>
            </w:tr>
            <w:tr w:rsidR="00CE0B63" w:rsidRPr="00CE0B63" w:rsidTr="005B62F5">
              <w:tc>
                <w:tcPr>
                  <w:tcW w:w="3150" w:type="dxa"/>
                  <w:vMerge w:val="restart"/>
                </w:tcPr>
                <w:p w:rsidR="00CE0B63" w:rsidRPr="00CE0B63" w:rsidRDefault="00CE0B63" w:rsidP="005B62F5">
                  <w:pPr>
                    <w:pStyle w:val="NoSpacing"/>
                    <w:rPr>
                      <w:color w:val="17365D" w:themeColor="text2" w:themeShade="BF"/>
                    </w:rPr>
                  </w:pPr>
                  <w:r w:rsidRPr="00CE0B63">
                    <w:rPr>
                      <w:color w:val="17365D" w:themeColor="text2" w:themeShade="BF"/>
                    </w:rPr>
                    <w:t>Job / Task observed</w:t>
                  </w:r>
                </w:p>
              </w:tc>
              <w:tc>
                <w:tcPr>
                  <w:tcW w:w="5220" w:type="dxa"/>
                </w:tcPr>
                <w:p w:rsidR="00CE0B63" w:rsidRPr="00CE0B63" w:rsidRDefault="00CE0B63" w:rsidP="005B62F5">
                  <w:pPr>
                    <w:pStyle w:val="NoSpacing"/>
                    <w:rPr>
                      <w:color w:val="17365D" w:themeColor="text2" w:themeShade="BF"/>
                      <w:sz w:val="20"/>
                      <w:szCs w:val="20"/>
                    </w:rPr>
                  </w:pPr>
                </w:p>
              </w:tc>
            </w:tr>
            <w:tr w:rsidR="00CE0B63" w:rsidRPr="00CE0B63" w:rsidTr="005B62F5">
              <w:tc>
                <w:tcPr>
                  <w:tcW w:w="3150" w:type="dxa"/>
                  <w:vMerge/>
                </w:tcPr>
                <w:p w:rsidR="00CE0B63" w:rsidRPr="00CE0B63" w:rsidRDefault="00CE0B63" w:rsidP="005B62F5">
                  <w:pPr>
                    <w:pStyle w:val="NoSpacing"/>
                    <w:rPr>
                      <w:color w:val="17365D" w:themeColor="text2" w:themeShade="BF"/>
                      <w:sz w:val="20"/>
                      <w:szCs w:val="20"/>
                    </w:rPr>
                  </w:pPr>
                </w:p>
              </w:tc>
              <w:tc>
                <w:tcPr>
                  <w:tcW w:w="5220" w:type="dxa"/>
                </w:tcPr>
                <w:p w:rsidR="00CE0B63" w:rsidRPr="00CE0B63" w:rsidRDefault="00CE0B63" w:rsidP="005B62F5">
                  <w:pPr>
                    <w:pStyle w:val="NoSpacing"/>
                    <w:rPr>
                      <w:color w:val="17365D" w:themeColor="text2" w:themeShade="BF"/>
                      <w:sz w:val="20"/>
                      <w:szCs w:val="20"/>
                    </w:rPr>
                  </w:pPr>
                </w:p>
              </w:tc>
            </w:tr>
          </w:tbl>
          <w:p w:rsidR="00CE0B63" w:rsidRPr="00CE0B63" w:rsidRDefault="00CE0B63" w:rsidP="005B62F5">
            <w:pPr>
              <w:pStyle w:val="NoSpacing"/>
              <w:rPr>
                <w:color w:val="17365D" w:themeColor="text2" w:themeShade="BF"/>
                <w:sz w:val="20"/>
                <w:szCs w:val="20"/>
              </w:rPr>
            </w:pPr>
          </w:p>
          <w:p w:rsidR="00CE0B63" w:rsidRPr="00CE0B63" w:rsidRDefault="00CE0B63" w:rsidP="005B62F5">
            <w:pPr>
              <w:pStyle w:val="NoSpacing"/>
              <w:rPr>
                <w:color w:val="17365D" w:themeColor="text2" w:themeShade="BF"/>
                <w:sz w:val="20"/>
                <w:szCs w:val="20"/>
              </w:rPr>
            </w:pPr>
          </w:p>
        </w:tc>
      </w:tr>
      <w:tr w:rsidR="00CE0B63" w:rsidRPr="00CE0B63" w:rsidTr="005B62F5">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blCellSpacing w:w="0" w:type="dxa"/>
        </w:trPr>
        <w:tc>
          <w:tcPr>
            <w:tcW w:w="9892" w:type="dxa"/>
            <w:gridSpan w:val="3"/>
            <w:vAlign w:val="center"/>
            <w:hideMark/>
          </w:tcPr>
          <w:p w:rsidR="00CE0B63" w:rsidRPr="00CE0B63" w:rsidRDefault="00CE0B63" w:rsidP="005B62F5">
            <w:pPr>
              <w:pStyle w:val="NoSpacing"/>
              <w:rPr>
                <w:color w:val="17365D" w:themeColor="text2" w:themeShade="BF"/>
                <w:sz w:val="20"/>
                <w:szCs w:val="20"/>
              </w:rPr>
            </w:pPr>
          </w:p>
        </w:tc>
      </w:tr>
      <w:tr w:rsidR="00CE0B63" w:rsidRPr="00CE0B63" w:rsidTr="005B62F5">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blCellSpacing w:w="0" w:type="dxa"/>
        </w:trPr>
        <w:tc>
          <w:tcPr>
            <w:tcW w:w="9892" w:type="dxa"/>
            <w:gridSpan w:val="3"/>
            <w:vAlign w:val="center"/>
            <w:hideMark/>
          </w:tcPr>
          <w:p w:rsidR="00CE0B63" w:rsidRPr="00CE0B63" w:rsidRDefault="00CE0B63" w:rsidP="005B62F5">
            <w:pPr>
              <w:pStyle w:val="NoSpacing"/>
              <w:rPr>
                <w:color w:val="17365D" w:themeColor="text2" w:themeShade="BF"/>
                <w:sz w:val="20"/>
                <w:szCs w:val="20"/>
              </w:rPr>
            </w:pPr>
          </w:p>
        </w:tc>
      </w:tr>
      <w:tr w:rsidR="00CE0B63" w:rsidRPr="00CE0B63" w:rsidTr="005B62F5">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blCellSpacing w:w="0" w:type="dxa"/>
        </w:trPr>
        <w:tc>
          <w:tcPr>
            <w:tcW w:w="9892" w:type="dxa"/>
            <w:gridSpan w:val="3"/>
            <w:vAlign w:val="center"/>
            <w:hideMark/>
          </w:tcPr>
          <w:p w:rsidR="00CE0B63" w:rsidRPr="00CE0B63" w:rsidRDefault="00CE0B63" w:rsidP="005B62F5">
            <w:pPr>
              <w:pStyle w:val="NoSpacing"/>
              <w:rPr>
                <w:color w:val="17365D" w:themeColor="text2" w:themeShade="BF"/>
                <w:sz w:val="20"/>
                <w:szCs w:val="20"/>
              </w:rPr>
            </w:pPr>
          </w:p>
        </w:tc>
      </w:tr>
      <w:tr w:rsidR="00CE0B63" w:rsidRPr="00CE0B63" w:rsidTr="005B62F5">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blCellSpacing w:w="0" w:type="dxa"/>
        </w:trPr>
        <w:tc>
          <w:tcPr>
            <w:tcW w:w="9892" w:type="dxa"/>
            <w:gridSpan w:val="3"/>
            <w:vAlign w:val="center"/>
            <w:hideMark/>
          </w:tcPr>
          <w:p w:rsidR="00CE0B63" w:rsidRPr="00CE0B63" w:rsidRDefault="00CE0B63" w:rsidP="005B62F5">
            <w:pPr>
              <w:pStyle w:val="NoSpacing"/>
              <w:rPr>
                <w:color w:val="17365D" w:themeColor="text2" w:themeShade="BF"/>
                <w:sz w:val="20"/>
                <w:szCs w:val="20"/>
              </w:rPr>
            </w:pPr>
          </w:p>
        </w:tc>
      </w:tr>
      <w:tr w:rsidR="00CE0B63" w:rsidRPr="00CE0B63" w:rsidTr="005B62F5">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blCellSpacing w:w="0" w:type="dxa"/>
        </w:trPr>
        <w:tc>
          <w:tcPr>
            <w:tcW w:w="9892" w:type="dxa"/>
            <w:gridSpan w:val="3"/>
            <w:vAlign w:val="center"/>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26"/>
            </w:tblGrid>
            <w:tr w:rsidR="00CE0B63" w:rsidRPr="00CE0B63" w:rsidTr="005B62F5">
              <w:tc>
                <w:tcPr>
                  <w:tcW w:w="9661" w:type="dxa"/>
                </w:tcPr>
                <w:p w:rsidR="00CE0B63" w:rsidRPr="00CE0B63" w:rsidRDefault="00CE0B63" w:rsidP="005B62F5">
                  <w:pPr>
                    <w:pStyle w:val="NoSpacing"/>
                    <w:rPr>
                      <w:color w:val="17365D" w:themeColor="text2" w:themeShade="BF"/>
                      <w:szCs w:val="20"/>
                    </w:rPr>
                  </w:pPr>
                  <w:r w:rsidRPr="00CE0B63">
                    <w:rPr>
                      <w:color w:val="17365D" w:themeColor="text2" w:themeShade="BF"/>
                      <w:szCs w:val="20"/>
                    </w:rPr>
                    <w:t>Background Information / additional comments</w:t>
                  </w:r>
                </w:p>
              </w:tc>
            </w:tr>
            <w:tr w:rsidR="00CE0B63" w:rsidRPr="00CE0B63" w:rsidTr="005B62F5">
              <w:tc>
                <w:tcPr>
                  <w:tcW w:w="9661" w:type="dxa"/>
                </w:tcPr>
                <w:p w:rsidR="00CE0B63" w:rsidRPr="00CE0B63" w:rsidRDefault="00CE0B63" w:rsidP="005B62F5">
                  <w:pPr>
                    <w:pStyle w:val="NoSpacing"/>
                    <w:rPr>
                      <w:color w:val="17365D" w:themeColor="text2" w:themeShade="BF"/>
                      <w:szCs w:val="20"/>
                    </w:rPr>
                  </w:pPr>
                </w:p>
              </w:tc>
            </w:tr>
            <w:tr w:rsidR="00CE0B63" w:rsidRPr="00CE0B63" w:rsidTr="005B62F5">
              <w:tc>
                <w:tcPr>
                  <w:tcW w:w="9661" w:type="dxa"/>
                </w:tcPr>
                <w:p w:rsidR="00CE0B63" w:rsidRPr="00CE0B63" w:rsidRDefault="00CE0B63" w:rsidP="005B62F5">
                  <w:pPr>
                    <w:pStyle w:val="NoSpacing"/>
                    <w:rPr>
                      <w:color w:val="17365D" w:themeColor="text2" w:themeShade="BF"/>
                      <w:szCs w:val="20"/>
                    </w:rPr>
                  </w:pPr>
                </w:p>
              </w:tc>
            </w:tr>
            <w:tr w:rsidR="00CE0B63" w:rsidRPr="00CE0B63" w:rsidTr="005B62F5">
              <w:tc>
                <w:tcPr>
                  <w:tcW w:w="9661" w:type="dxa"/>
                </w:tcPr>
                <w:p w:rsidR="00CE0B63" w:rsidRPr="00CE0B63" w:rsidRDefault="00CE0B63" w:rsidP="005B62F5">
                  <w:pPr>
                    <w:pStyle w:val="NoSpacing"/>
                    <w:rPr>
                      <w:color w:val="17365D" w:themeColor="text2" w:themeShade="BF"/>
                      <w:szCs w:val="20"/>
                    </w:rPr>
                  </w:pPr>
                </w:p>
              </w:tc>
            </w:tr>
            <w:tr w:rsidR="00CE0B63" w:rsidRPr="00CE0B63" w:rsidTr="005B62F5">
              <w:tc>
                <w:tcPr>
                  <w:tcW w:w="9661" w:type="dxa"/>
                </w:tcPr>
                <w:p w:rsidR="00CE0B63" w:rsidRPr="00CE0B63" w:rsidRDefault="00CE0B63" w:rsidP="005B62F5">
                  <w:pPr>
                    <w:pStyle w:val="NoSpacing"/>
                    <w:rPr>
                      <w:color w:val="17365D" w:themeColor="text2" w:themeShade="BF"/>
                      <w:szCs w:val="20"/>
                    </w:rPr>
                  </w:pPr>
                </w:p>
              </w:tc>
            </w:tr>
            <w:tr w:rsidR="00CE0B63" w:rsidRPr="00CE0B63" w:rsidTr="005B62F5">
              <w:tc>
                <w:tcPr>
                  <w:tcW w:w="9661" w:type="dxa"/>
                </w:tcPr>
                <w:p w:rsidR="00CE0B63" w:rsidRPr="00CE0B63" w:rsidRDefault="00CE0B63" w:rsidP="005B62F5">
                  <w:pPr>
                    <w:pStyle w:val="NoSpacing"/>
                    <w:rPr>
                      <w:color w:val="17365D" w:themeColor="text2" w:themeShade="BF"/>
                      <w:szCs w:val="20"/>
                    </w:rPr>
                  </w:pPr>
                </w:p>
              </w:tc>
            </w:tr>
            <w:tr w:rsidR="00CE0B63" w:rsidRPr="00CE0B63" w:rsidTr="005B62F5">
              <w:tc>
                <w:tcPr>
                  <w:tcW w:w="9661" w:type="dxa"/>
                </w:tcPr>
                <w:p w:rsidR="00CE0B63" w:rsidRPr="00CE0B63" w:rsidRDefault="00CE0B63" w:rsidP="005B62F5">
                  <w:pPr>
                    <w:pStyle w:val="NoSpacing"/>
                    <w:rPr>
                      <w:color w:val="17365D" w:themeColor="text2" w:themeShade="BF"/>
                      <w:szCs w:val="20"/>
                    </w:rPr>
                  </w:pPr>
                </w:p>
              </w:tc>
            </w:tr>
          </w:tbl>
          <w:p w:rsidR="00CE0B63" w:rsidRPr="00CE0B63" w:rsidRDefault="00CE0B63" w:rsidP="005B62F5">
            <w:pPr>
              <w:pStyle w:val="NoSpacing"/>
              <w:rPr>
                <w:color w:val="17365D" w:themeColor="text2" w:themeShade="BF"/>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26"/>
            </w:tblGrid>
            <w:tr w:rsidR="00CE0B63" w:rsidRPr="00CE0B63" w:rsidTr="005B62F5">
              <w:tc>
                <w:tcPr>
                  <w:tcW w:w="9661" w:type="dxa"/>
                </w:tcPr>
                <w:p w:rsidR="00CE0B63" w:rsidRPr="00CE0B63" w:rsidRDefault="00CE0B63" w:rsidP="005B62F5">
                  <w:pPr>
                    <w:pStyle w:val="NoSpacing"/>
                    <w:rPr>
                      <w:color w:val="17365D" w:themeColor="text2" w:themeShade="BF"/>
                      <w:szCs w:val="20"/>
                    </w:rPr>
                  </w:pPr>
                  <w:r w:rsidRPr="00CE0B63">
                    <w:rPr>
                      <w:color w:val="17365D" w:themeColor="text2" w:themeShade="BF"/>
                      <w:szCs w:val="20"/>
                    </w:rPr>
                    <w:t>Observer’s Positive Comments</w:t>
                  </w:r>
                </w:p>
              </w:tc>
            </w:tr>
            <w:tr w:rsidR="00CE0B63" w:rsidRPr="00CE0B63" w:rsidTr="005B62F5">
              <w:tc>
                <w:tcPr>
                  <w:tcW w:w="9661" w:type="dxa"/>
                </w:tcPr>
                <w:p w:rsidR="00CE0B63" w:rsidRPr="00CE0B63" w:rsidRDefault="00CE0B63" w:rsidP="005B62F5">
                  <w:pPr>
                    <w:pStyle w:val="NoSpacing"/>
                    <w:rPr>
                      <w:color w:val="17365D" w:themeColor="text2" w:themeShade="BF"/>
                      <w:szCs w:val="20"/>
                    </w:rPr>
                  </w:pPr>
                </w:p>
              </w:tc>
            </w:tr>
            <w:tr w:rsidR="00CE0B63" w:rsidRPr="00CE0B63" w:rsidTr="005B62F5">
              <w:tc>
                <w:tcPr>
                  <w:tcW w:w="9661" w:type="dxa"/>
                </w:tcPr>
                <w:p w:rsidR="00CE0B63" w:rsidRPr="00CE0B63" w:rsidRDefault="00CE0B63" w:rsidP="005B62F5">
                  <w:pPr>
                    <w:pStyle w:val="NoSpacing"/>
                    <w:rPr>
                      <w:color w:val="17365D" w:themeColor="text2" w:themeShade="BF"/>
                      <w:szCs w:val="20"/>
                    </w:rPr>
                  </w:pPr>
                </w:p>
              </w:tc>
            </w:tr>
            <w:tr w:rsidR="00CE0B63" w:rsidRPr="00CE0B63" w:rsidTr="005B62F5">
              <w:tc>
                <w:tcPr>
                  <w:tcW w:w="9661" w:type="dxa"/>
                </w:tcPr>
                <w:p w:rsidR="00CE0B63" w:rsidRPr="00CE0B63" w:rsidRDefault="00CE0B63" w:rsidP="005B62F5">
                  <w:pPr>
                    <w:pStyle w:val="NoSpacing"/>
                    <w:rPr>
                      <w:color w:val="17365D" w:themeColor="text2" w:themeShade="BF"/>
                      <w:szCs w:val="20"/>
                    </w:rPr>
                  </w:pPr>
                </w:p>
              </w:tc>
            </w:tr>
            <w:tr w:rsidR="00CE0B63" w:rsidRPr="00CE0B63" w:rsidTr="005B62F5">
              <w:tc>
                <w:tcPr>
                  <w:tcW w:w="9661" w:type="dxa"/>
                </w:tcPr>
                <w:p w:rsidR="00CE0B63" w:rsidRPr="00CE0B63" w:rsidRDefault="00CE0B63" w:rsidP="005B62F5">
                  <w:pPr>
                    <w:pStyle w:val="NoSpacing"/>
                    <w:rPr>
                      <w:color w:val="17365D" w:themeColor="text2" w:themeShade="BF"/>
                      <w:szCs w:val="20"/>
                    </w:rPr>
                  </w:pPr>
                </w:p>
              </w:tc>
            </w:tr>
            <w:tr w:rsidR="00CE0B63" w:rsidRPr="00CE0B63" w:rsidTr="005B62F5">
              <w:tc>
                <w:tcPr>
                  <w:tcW w:w="9661" w:type="dxa"/>
                </w:tcPr>
                <w:p w:rsidR="00CE0B63" w:rsidRPr="00CE0B63" w:rsidRDefault="00CE0B63" w:rsidP="005B62F5">
                  <w:pPr>
                    <w:pStyle w:val="NoSpacing"/>
                    <w:rPr>
                      <w:color w:val="17365D" w:themeColor="text2" w:themeShade="BF"/>
                      <w:szCs w:val="20"/>
                    </w:rPr>
                  </w:pPr>
                </w:p>
              </w:tc>
            </w:tr>
            <w:tr w:rsidR="00CE0B63" w:rsidRPr="00CE0B63" w:rsidTr="005B62F5">
              <w:tc>
                <w:tcPr>
                  <w:tcW w:w="9661" w:type="dxa"/>
                </w:tcPr>
                <w:p w:rsidR="00CE0B63" w:rsidRPr="00CE0B63" w:rsidRDefault="00CE0B63" w:rsidP="005B62F5">
                  <w:pPr>
                    <w:pStyle w:val="NoSpacing"/>
                    <w:rPr>
                      <w:color w:val="17365D" w:themeColor="text2" w:themeShade="BF"/>
                      <w:szCs w:val="20"/>
                    </w:rPr>
                  </w:pPr>
                </w:p>
              </w:tc>
            </w:tr>
            <w:tr w:rsidR="00CE0B63" w:rsidRPr="00CE0B63" w:rsidTr="005B62F5">
              <w:tc>
                <w:tcPr>
                  <w:tcW w:w="9661" w:type="dxa"/>
                </w:tcPr>
                <w:p w:rsidR="00CE0B63" w:rsidRPr="00CE0B63" w:rsidRDefault="00CE0B63" w:rsidP="005B62F5">
                  <w:pPr>
                    <w:pStyle w:val="NoSpacing"/>
                    <w:rPr>
                      <w:color w:val="17365D" w:themeColor="text2" w:themeShade="BF"/>
                      <w:szCs w:val="20"/>
                    </w:rPr>
                  </w:pPr>
                </w:p>
              </w:tc>
            </w:tr>
          </w:tbl>
          <w:p w:rsidR="00CE0B63" w:rsidRPr="00CE0B63" w:rsidRDefault="00CE0B63" w:rsidP="005B62F5">
            <w:pPr>
              <w:pStyle w:val="NoSpacing"/>
              <w:rPr>
                <w:color w:val="17365D" w:themeColor="text2" w:themeShade="BF"/>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45"/>
              <w:gridCol w:w="6281"/>
            </w:tblGrid>
            <w:tr w:rsidR="00CE0B63" w:rsidRPr="00CE0B63" w:rsidTr="005B62F5">
              <w:tc>
                <w:tcPr>
                  <w:tcW w:w="2875" w:type="dxa"/>
                </w:tcPr>
                <w:p w:rsidR="00CE0B63" w:rsidRPr="00CE0B63" w:rsidRDefault="00CE0B63" w:rsidP="005B62F5">
                  <w:pPr>
                    <w:pStyle w:val="NoSpacing"/>
                    <w:rPr>
                      <w:color w:val="17365D" w:themeColor="text2" w:themeShade="BF"/>
                      <w:szCs w:val="20"/>
                    </w:rPr>
                  </w:pPr>
                  <w:r w:rsidRPr="00CE0B63">
                    <w:rPr>
                      <w:color w:val="17365D" w:themeColor="text2" w:themeShade="BF"/>
                      <w:szCs w:val="20"/>
                    </w:rPr>
                    <w:t>Feedback Conducted by</w:t>
                  </w:r>
                </w:p>
              </w:tc>
              <w:tc>
                <w:tcPr>
                  <w:tcW w:w="6786" w:type="dxa"/>
                </w:tcPr>
                <w:p w:rsidR="00CE0B63" w:rsidRPr="00CE0B63" w:rsidRDefault="00CE0B63" w:rsidP="005B62F5">
                  <w:pPr>
                    <w:pStyle w:val="NoSpacing"/>
                    <w:rPr>
                      <w:color w:val="17365D" w:themeColor="text2" w:themeShade="BF"/>
                      <w:sz w:val="20"/>
                      <w:szCs w:val="20"/>
                    </w:rPr>
                  </w:pPr>
                </w:p>
              </w:tc>
            </w:tr>
            <w:tr w:rsidR="00CE0B63" w:rsidRPr="00CE0B63" w:rsidTr="005B62F5">
              <w:tc>
                <w:tcPr>
                  <w:tcW w:w="2875" w:type="dxa"/>
                </w:tcPr>
                <w:p w:rsidR="00CE0B63" w:rsidRPr="00CE0B63" w:rsidRDefault="00CE0B63" w:rsidP="005B62F5">
                  <w:pPr>
                    <w:pStyle w:val="NoSpacing"/>
                    <w:rPr>
                      <w:color w:val="17365D" w:themeColor="text2" w:themeShade="BF"/>
                      <w:szCs w:val="20"/>
                    </w:rPr>
                  </w:pPr>
                  <w:r w:rsidRPr="00CE0B63">
                    <w:rPr>
                      <w:color w:val="17365D" w:themeColor="text2" w:themeShade="BF"/>
                      <w:szCs w:val="20"/>
                    </w:rPr>
                    <w:t>Feedback Date / Time</w:t>
                  </w:r>
                </w:p>
              </w:tc>
              <w:tc>
                <w:tcPr>
                  <w:tcW w:w="6786" w:type="dxa"/>
                </w:tcPr>
                <w:p w:rsidR="00CE0B63" w:rsidRPr="00CE0B63" w:rsidRDefault="00CE0B63" w:rsidP="005B62F5">
                  <w:pPr>
                    <w:pStyle w:val="NoSpacing"/>
                    <w:rPr>
                      <w:color w:val="17365D" w:themeColor="text2" w:themeShade="BF"/>
                      <w:sz w:val="20"/>
                      <w:szCs w:val="20"/>
                    </w:rPr>
                  </w:pPr>
                </w:p>
              </w:tc>
            </w:tr>
          </w:tbl>
          <w:p w:rsidR="00CE0B63" w:rsidRPr="00CE0B63" w:rsidRDefault="00CE0B63" w:rsidP="005B62F5">
            <w:pPr>
              <w:pStyle w:val="NoSpacing"/>
              <w:rPr>
                <w:color w:val="17365D" w:themeColor="text2" w:themeShade="BF"/>
                <w:sz w:val="20"/>
                <w:szCs w:val="20"/>
              </w:rPr>
            </w:pPr>
          </w:p>
          <w:p w:rsidR="00CE0B63" w:rsidRPr="00CE0B63" w:rsidRDefault="00CE0B63" w:rsidP="005B62F5">
            <w:pPr>
              <w:pStyle w:val="NoSpacing"/>
              <w:rPr>
                <w:color w:val="17365D" w:themeColor="text2" w:themeShade="BF"/>
                <w:sz w:val="20"/>
                <w:szCs w:val="20"/>
              </w:rPr>
            </w:pPr>
          </w:p>
          <w:p w:rsidR="00CE0B63" w:rsidRPr="00CE0B63" w:rsidRDefault="00CE0B63" w:rsidP="005B62F5">
            <w:pPr>
              <w:pStyle w:val="NoSpacing"/>
              <w:rPr>
                <w:color w:val="17365D" w:themeColor="text2" w:themeShade="BF"/>
                <w:sz w:val="20"/>
                <w:szCs w:val="20"/>
              </w:rPr>
            </w:pPr>
          </w:p>
          <w:p w:rsidR="00CE0B63" w:rsidRPr="00CE0B63" w:rsidRDefault="00CE0B63" w:rsidP="005B62F5">
            <w:pPr>
              <w:pStyle w:val="NoSpacing"/>
              <w:rPr>
                <w:color w:val="17365D" w:themeColor="text2" w:themeShade="BF"/>
                <w:sz w:val="20"/>
                <w:szCs w:val="20"/>
              </w:rPr>
            </w:pPr>
          </w:p>
          <w:p w:rsidR="00CE0B63" w:rsidRPr="00CE0B63" w:rsidRDefault="00CE0B63" w:rsidP="005B62F5">
            <w:pPr>
              <w:pStyle w:val="NoSpacing"/>
              <w:rPr>
                <w:color w:val="17365D" w:themeColor="text2" w:themeShade="BF"/>
                <w:sz w:val="20"/>
                <w:szCs w:val="20"/>
              </w:rPr>
            </w:pPr>
          </w:p>
          <w:p w:rsidR="00CE0B63" w:rsidRPr="00CE0B63" w:rsidRDefault="00CE0B63" w:rsidP="005B62F5">
            <w:pPr>
              <w:pStyle w:val="NoSpacing"/>
              <w:rPr>
                <w:color w:val="17365D" w:themeColor="text2" w:themeShade="BF"/>
                <w:sz w:val="20"/>
                <w:szCs w:val="20"/>
              </w:rPr>
            </w:pPr>
          </w:p>
          <w:p w:rsidR="00CE0B63" w:rsidRPr="00CE0B63" w:rsidRDefault="00CE0B63" w:rsidP="005B62F5">
            <w:pPr>
              <w:pStyle w:val="NoSpacing"/>
              <w:rPr>
                <w:color w:val="17365D" w:themeColor="text2" w:themeShade="BF"/>
                <w:sz w:val="20"/>
                <w:szCs w:val="20"/>
              </w:rPr>
            </w:pPr>
          </w:p>
          <w:p w:rsidR="00CE0B63" w:rsidRPr="00CE0B63" w:rsidRDefault="00CE0B63" w:rsidP="005B62F5">
            <w:pPr>
              <w:pStyle w:val="NoSpacing"/>
              <w:rPr>
                <w:color w:val="17365D" w:themeColor="text2" w:themeShade="BF"/>
                <w:sz w:val="20"/>
                <w:szCs w:val="20"/>
              </w:rPr>
            </w:pPr>
          </w:p>
          <w:p w:rsidR="00CE0B63" w:rsidRPr="00CE0B63" w:rsidRDefault="00CE0B63" w:rsidP="005B62F5">
            <w:pPr>
              <w:pStyle w:val="NoSpacing"/>
              <w:rPr>
                <w:color w:val="17365D" w:themeColor="text2" w:themeShade="BF"/>
                <w:sz w:val="20"/>
                <w:szCs w:val="20"/>
              </w:rPr>
            </w:pPr>
          </w:p>
          <w:p w:rsidR="00CE0B63" w:rsidRPr="00CE0B63" w:rsidRDefault="00CE0B63" w:rsidP="005B62F5">
            <w:pPr>
              <w:pStyle w:val="NoSpacing"/>
              <w:rPr>
                <w:color w:val="17365D" w:themeColor="text2" w:themeShade="BF"/>
                <w:sz w:val="20"/>
                <w:szCs w:val="20"/>
              </w:rPr>
            </w:pPr>
          </w:p>
          <w:p w:rsidR="00CE0B63" w:rsidRPr="00CE0B63" w:rsidRDefault="00CE0B63" w:rsidP="005B62F5">
            <w:pPr>
              <w:pStyle w:val="NoSpacing"/>
              <w:rPr>
                <w:color w:val="17365D" w:themeColor="text2" w:themeShade="BF"/>
                <w:sz w:val="20"/>
                <w:szCs w:val="20"/>
              </w:rPr>
            </w:pPr>
          </w:p>
          <w:p w:rsidR="00CE0B63" w:rsidRPr="00CE0B63" w:rsidRDefault="00CE0B63" w:rsidP="005B62F5">
            <w:pPr>
              <w:pStyle w:val="NoSpacing"/>
              <w:rPr>
                <w:color w:val="17365D" w:themeColor="text2" w:themeShade="BF"/>
                <w:sz w:val="20"/>
                <w:szCs w:val="20"/>
              </w:rPr>
            </w:pPr>
          </w:p>
          <w:p w:rsidR="00CE0B63" w:rsidRPr="00CE0B63" w:rsidRDefault="00CE0B63" w:rsidP="005B62F5">
            <w:pPr>
              <w:pStyle w:val="NoSpacing"/>
              <w:rPr>
                <w:color w:val="17365D" w:themeColor="text2" w:themeShade="BF"/>
                <w:sz w:val="20"/>
                <w:szCs w:val="20"/>
              </w:rPr>
            </w:pPr>
          </w:p>
          <w:p w:rsidR="00CE0B63" w:rsidRPr="00CE0B63" w:rsidRDefault="00CE0B63" w:rsidP="005B62F5">
            <w:pPr>
              <w:pStyle w:val="NoSpacing"/>
              <w:rPr>
                <w:color w:val="17365D" w:themeColor="text2" w:themeShade="BF"/>
                <w:sz w:val="20"/>
                <w:szCs w:val="20"/>
              </w:rPr>
            </w:pPr>
          </w:p>
          <w:p w:rsidR="00CE0B63" w:rsidRPr="00CE0B63" w:rsidRDefault="00CE0B63" w:rsidP="005B62F5">
            <w:pPr>
              <w:pStyle w:val="NoSpacing"/>
              <w:rPr>
                <w:color w:val="17365D" w:themeColor="text2" w:themeShade="BF"/>
                <w:sz w:val="20"/>
                <w:szCs w:val="20"/>
              </w:rPr>
            </w:pPr>
          </w:p>
          <w:p w:rsidR="00CE0B63" w:rsidRPr="00CE0B63" w:rsidRDefault="00CE0B63" w:rsidP="005B62F5">
            <w:pPr>
              <w:pStyle w:val="NoSpacing"/>
              <w:rPr>
                <w:color w:val="17365D" w:themeColor="text2" w:themeShade="BF"/>
                <w:sz w:val="20"/>
                <w:szCs w:val="20"/>
              </w:rPr>
            </w:pPr>
          </w:p>
          <w:p w:rsidR="00CE0B63" w:rsidRPr="00CE0B63" w:rsidRDefault="00CE0B63" w:rsidP="005B62F5">
            <w:pPr>
              <w:pStyle w:val="NoSpacing"/>
              <w:rPr>
                <w:color w:val="17365D" w:themeColor="text2" w:themeShade="BF"/>
                <w:sz w:val="20"/>
                <w:szCs w:val="20"/>
              </w:rPr>
            </w:pPr>
          </w:p>
          <w:p w:rsidR="00CE0B63" w:rsidRPr="00CE0B63" w:rsidRDefault="00CE0B63" w:rsidP="005B62F5">
            <w:pPr>
              <w:pStyle w:val="NoSpacing"/>
              <w:rPr>
                <w:color w:val="17365D" w:themeColor="text2" w:themeShade="BF"/>
                <w:sz w:val="20"/>
                <w:szCs w:val="20"/>
              </w:rPr>
            </w:pPr>
          </w:p>
          <w:p w:rsidR="00CE0B63" w:rsidRDefault="00CE0B63" w:rsidP="005B62F5">
            <w:pPr>
              <w:pStyle w:val="NoSpacing"/>
              <w:rPr>
                <w:color w:val="17365D" w:themeColor="text2" w:themeShade="BF"/>
                <w:sz w:val="20"/>
                <w:szCs w:val="20"/>
              </w:rPr>
            </w:pPr>
          </w:p>
          <w:p w:rsidR="00CE0B63" w:rsidRPr="00CE0B63" w:rsidRDefault="00CE0B63" w:rsidP="005B62F5">
            <w:pPr>
              <w:pStyle w:val="NoSpacing"/>
              <w:rPr>
                <w:color w:val="17365D" w:themeColor="text2" w:themeShade="BF"/>
                <w:sz w:val="20"/>
                <w:szCs w:val="20"/>
              </w:rPr>
            </w:pPr>
          </w:p>
        </w:tc>
      </w:tr>
      <w:tr w:rsidR="00CE0B63" w:rsidRPr="00CE0B63" w:rsidTr="005B62F5">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blCellSpacing w:w="0" w:type="dxa"/>
        </w:trPr>
        <w:tc>
          <w:tcPr>
            <w:tcW w:w="9892" w:type="dxa"/>
            <w:gridSpan w:val="3"/>
            <w:vAlign w:val="center"/>
            <w:hideMark/>
          </w:tcPr>
          <w:p w:rsidR="00CE0B63" w:rsidRPr="00CE0B63" w:rsidRDefault="00CE0B63" w:rsidP="005B62F5">
            <w:pPr>
              <w:pStyle w:val="NoSpacing"/>
              <w:rPr>
                <w:color w:val="17365D" w:themeColor="text2" w:themeShade="BF"/>
                <w:sz w:val="20"/>
                <w:szCs w:val="20"/>
              </w:rPr>
            </w:pPr>
          </w:p>
        </w:tc>
      </w:tr>
      <w:tr w:rsidR="00CE0B63" w:rsidRPr="00CE0B63" w:rsidTr="005B62F5">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blCellSpacing w:w="0" w:type="dxa"/>
        </w:trPr>
        <w:tc>
          <w:tcPr>
            <w:tcW w:w="9892" w:type="dxa"/>
            <w:gridSpan w:val="3"/>
            <w:vAlign w:val="center"/>
            <w:hideMark/>
          </w:tcPr>
          <w:p w:rsidR="00CE0B63" w:rsidRPr="00CE0B63" w:rsidRDefault="00CE0B63" w:rsidP="005B62F5">
            <w:pPr>
              <w:pStyle w:val="NoSpacing"/>
              <w:rPr>
                <w:color w:val="17365D" w:themeColor="text2" w:themeShade="BF"/>
                <w:sz w:val="20"/>
                <w:szCs w:val="20"/>
              </w:rPr>
            </w:pPr>
          </w:p>
        </w:tc>
      </w:tr>
      <w:tr w:rsidR="00CE0B63" w:rsidRPr="00CE0B63" w:rsidTr="005B62F5">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blCellSpacing w:w="0" w:type="dxa"/>
        </w:trPr>
        <w:tc>
          <w:tcPr>
            <w:tcW w:w="9892" w:type="dxa"/>
            <w:gridSpan w:val="3"/>
            <w:vAlign w:val="center"/>
            <w:hideMark/>
          </w:tcPr>
          <w:p w:rsidR="00CE0B63" w:rsidRPr="00CE0B63" w:rsidRDefault="00CE0B63" w:rsidP="005B62F5">
            <w:pPr>
              <w:pStyle w:val="NoSpacing"/>
              <w:rPr>
                <w:color w:val="17365D" w:themeColor="text2" w:themeShade="BF"/>
                <w:sz w:val="20"/>
                <w:szCs w:val="20"/>
              </w:rPr>
            </w:pPr>
          </w:p>
        </w:tc>
      </w:tr>
      <w:tr w:rsidR="00CE0B63" w:rsidRPr="00CE0B63" w:rsidTr="005B62F5">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blCellSpacing w:w="0" w:type="dxa"/>
        </w:trPr>
        <w:tc>
          <w:tcPr>
            <w:tcW w:w="9892" w:type="dxa"/>
            <w:gridSpan w:val="3"/>
            <w:vAlign w:val="center"/>
            <w:hideMark/>
          </w:tcPr>
          <w:p w:rsidR="00CE0B63" w:rsidRPr="00CE0B63" w:rsidRDefault="00CE0B63" w:rsidP="005B62F5">
            <w:pPr>
              <w:pStyle w:val="NoSpacing"/>
              <w:rPr>
                <w:color w:val="17365D" w:themeColor="text2" w:themeShade="BF"/>
                <w:sz w:val="20"/>
                <w:szCs w:val="20"/>
              </w:rPr>
            </w:pPr>
          </w:p>
        </w:tc>
      </w:tr>
      <w:tr w:rsidR="00CE0B63" w:rsidRPr="00CE0B63" w:rsidTr="005B62F5">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blCellSpacing w:w="0" w:type="dxa"/>
        </w:trPr>
        <w:tc>
          <w:tcPr>
            <w:tcW w:w="9892" w:type="dxa"/>
            <w:gridSpan w:val="3"/>
            <w:hideMark/>
          </w:tcPr>
          <w:p w:rsidR="00CE0B63" w:rsidRPr="00CE0B63" w:rsidRDefault="00CE0B63" w:rsidP="005B62F5">
            <w:pPr>
              <w:pStyle w:val="NoSpacing"/>
              <w:rPr>
                <w:color w:val="17365D" w:themeColor="text2" w:themeShade="BF"/>
                <w:sz w:val="20"/>
                <w:szCs w:val="20"/>
              </w:rPr>
            </w:pPr>
          </w:p>
        </w:tc>
      </w:tr>
    </w:tbl>
    <w:p w:rsidR="00CE0B63" w:rsidRPr="00CE0B63" w:rsidRDefault="00CE0B63" w:rsidP="00CE0B63">
      <w:pPr>
        <w:pStyle w:val="NoSpacing"/>
        <w:rPr>
          <w:color w:val="17365D" w:themeColor="text2" w:themeShade="BF"/>
          <w:sz w:val="18"/>
          <w:szCs w:val="18"/>
        </w:rPr>
      </w:pPr>
      <w:r w:rsidRPr="00CE0B63">
        <w:rPr>
          <w:color w:val="17365D" w:themeColor="text2" w:themeShade="BF"/>
          <w:sz w:val="18"/>
          <w:szCs w:val="18"/>
          <w:u w:val="single"/>
        </w:rPr>
        <w:lastRenderedPageBreak/>
        <w:t>RESULTS of OBSERVATION</w:t>
      </w:r>
    </w:p>
    <w:tbl>
      <w:tblPr>
        <w:tblW w:w="5000" w:type="pct"/>
        <w:tblBorders>
          <w:insideH w:val="single" w:sz="4" w:space="0" w:color="auto"/>
          <w:insideV w:val="single" w:sz="4" w:space="0" w:color="auto"/>
        </w:tblBorders>
        <w:tblLayout w:type="fixed"/>
        <w:tblCellMar>
          <w:left w:w="115" w:type="dxa"/>
          <w:right w:w="115" w:type="dxa"/>
        </w:tblCellMar>
        <w:tblLook w:val="04A0"/>
      </w:tblPr>
      <w:tblGrid>
        <w:gridCol w:w="633"/>
        <w:gridCol w:w="4226"/>
        <w:gridCol w:w="830"/>
        <w:gridCol w:w="831"/>
        <w:gridCol w:w="2739"/>
      </w:tblGrid>
      <w:tr w:rsidR="00CE0B63" w:rsidRPr="00CE0B63" w:rsidTr="005B62F5">
        <w:tc>
          <w:tcPr>
            <w:tcW w:w="342"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CE0B63" w:rsidRPr="00CE0B63" w:rsidRDefault="00CE0B63" w:rsidP="005B62F5">
            <w:pPr>
              <w:pStyle w:val="NoSpacing"/>
              <w:jc w:val="center"/>
              <w:rPr>
                <w:color w:val="17365D" w:themeColor="text2" w:themeShade="BF"/>
                <w:sz w:val="18"/>
                <w:szCs w:val="18"/>
              </w:rPr>
            </w:pPr>
            <w:r w:rsidRPr="00CE0B63">
              <w:rPr>
                <w:color w:val="17365D" w:themeColor="text2" w:themeShade="BF"/>
                <w:sz w:val="18"/>
                <w:szCs w:val="18"/>
              </w:rPr>
              <w:t>Item #</w:t>
            </w:r>
          </w:p>
        </w:tc>
        <w:tc>
          <w:tcPr>
            <w:tcW w:w="2282"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Activity Description</w:t>
            </w:r>
          </w:p>
        </w:tc>
        <w:tc>
          <w:tcPr>
            <w:tcW w:w="448"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Correct</w:t>
            </w:r>
          </w:p>
        </w:tc>
        <w:tc>
          <w:tcPr>
            <w:tcW w:w="449"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At Risk</w:t>
            </w:r>
          </w:p>
        </w:tc>
        <w:tc>
          <w:tcPr>
            <w:tcW w:w="1479" w:type="pct"/>
            <w:tcBorders>
              <w:top w:val="outset" w:sz="6" w:space="0" w:color="auto"/>
              <w:left w:val="outset" w:sz="6" w:space="0" w:color="auto"/>
              <w:bottom w:val="outset" w:sz="6" w:space="0" w:color="auto"/>
              <w:right w:val="outset" w:sz="6" w:space="0" w:color="auto"/>
            </w:tcBorders>
            <w:shd w:val="clear" w:color="auto" w:fill="FFFFCC"/>
            <w:noWrap/>
            <w:vAlign w:val="center"/>
            <w:hideMark/>
          </w:tcPr>
          <w:p w:rsidR="00CE0B63" w:rsidRPr="00CE0B63" w:rsidRDefault="00CE0B63" w:rsidP="005B62F5">
            <w:pPr>
              <w:pStyle w:val="NoSpacing"/>
              <w:rPr>
                <w:color w:val="17365D" w:themeColor="text2" w:themeShade="BF"/>
              </w:rPr>
            </w:pPr>
            <w:r w:rsidRPr="00CE0B63">
              <w:rPr>
                <w:color w:val="17365D" w:themeColor="text2" w:themeShade="BF"/>
                <w:sz w:val="18"/>
                <w:szCs w:val="18"/>
              </w:rPr>
              <w:t>Comments ( What was Observed )</w:t>
            </w:r>
            <w:r w:rsidRPr="00CE0B63">
              <w:rPr>
                <w:color w:val="17365D" w:themeColor="text2" w:themeShade="BF"/>
              </w:rPr>
              <w:t xml:space="preserve"> </w:t>
            </w:r>
          </w:p>
          <w:p w:rsidR="00CE0B63" w:rsidRPr="00CE0B63" w:rsidRDefault="00CE0B63" w:rsidP="005B62F5">
            <w:pPr>
              <w:pStyle w:val="NoSpacing"/>
              <w:rPr>
                <w:i/>
                <w:color w:val="17365D" w:themeColor="text2" w:themeShade="BF"/>
                <w:sz w:val="16"/>
                <w:szCs w:val="16"/>
              </w:rPr>
            </w:pPr>
            <w:r w:rsidRPr="00CE0B63">
              <w:rPr>
                <w:i/>
                <w:color w:val="17365D" w:themeColor="text2" w:themeShade="BF"/>
                <w:sz w:val="16"/>
                <w:szCs w:val="16"/>
              </w:rPr>
              <w:t>Observer explains what was observed at risk</w:t>
            </w:r>
          </w:p>
        </w:tc>
      </w:tr>
      <w:tr w:rsidR="00CE0B63" w:rsidRPr="00CE0B63" w:rsidTr="005B62F5">
        <w:tc>
          <w:tcPr>
            <w:tcW w:w="342"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CE0B63" w:rsidRPr="00CE0B63" w:rsidRDefault="00CE0B63" w:rsidP="005B62F5">
            <w:pPr>
              <w:pStyle w:val="NoSpacing"/>
              <w:rPr>
                <w:color w:val="17365D" w:themeColor="text2" w:themeShade="BF"/>
                <w:sz w:val="18"/>
                <w:szCs w:val="18"/>
              </w:rPr>
            </w:pPr>
          </w:p>
        </w:tc>
        <w:tc>
          <w:tcPr>
            <w:tcW w:w="2282"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20"/>
                <w:szCs w:val="20"/>
              </w:rPr>
              <w:t>COMMON Safe Work Practice Activities</w:t>
            </w:r>
          </w:p>
        </w:tc>
        <w:tc>
          <w:tcPr>
            <w:tcW w:w="897" w:type="pct"/>
            <w:gridSpan w:val="2"/>
            <w:tcBorders>
              <w:top w:val="outset" w:sz="6" w:space="0" w:color="auto"/>
              <w:left w:val="outset" w:sz="6" w:space="0" w:color="auto"/>
              <w:bottom w:val="outset" w:sz="6" w:space="0" w:color="auto"/>
              <w:right w:val="outset" w:sz="6" w:space="0" w:color="auto"/>
            </w:tcBorders>
            <w:shd w:val="clear" w:color="auto" w:fill="D9D9D9"/>
            <w:vAlign w:val="center"/>
            <w:hideMark/>
          </w:tcPr>
          <w:p w:rsidR="00CE0B63" w:rsidRPr="00CE0B63" w:rsidRDefault="00CE0B63" w:rsidP="005B62F5">
            <w:pPr>
              <w:pStyle w:val="NoSpacing"/>
              <w:rPr>
                <w:i/>
                <w:color w:val="17365D" w:themeColor="text2" w:themeShade="BF"/>
                <w:sz w:val="18"/>
                <w:szCs w:val="18"/>
              </w:rPr>
            </w:pPr>
            <w:r w:rsidRPr="00CE0B63">
              <w:rPr>
                <w:i/>
                <w:color w:val="17365D" w:themeColor="text2" w:themeShade="BF"/>
                <w:sz w:val="18"/>
                <w:szCs w:val="18"/>
              </w:rPr>
              <w:t>Numeric input here</w:t>
            </w:r>
          </w:p>
        </w:tc>
        <w:tc>
          <w:tcPr>
            <w:tcW w:w="1479"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CE0B63" w:rsidRPr="00CE0B63" w:rsidRDefault="00CE0B63" w:rsidP="005B62F5">
            <w:pPr>
              <w:pStyle w:val="NoSpacing"/>
              <w:rPr>
                <w:color w:val="17365D" w:themeColor="text2" w:themeShade="BF"/>
                <w:sz w:val="18"/>
                <w:szCs w:val="18"/>
              </w:rPr>
            </w:pPr>
          </w:p>
        </w:tc>
      </w:tr>
      <w:tr w:rsidR="00CE0B63" w:rsidRPr="00CE0B63" w:rsidTr="005B62F5">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1</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Risk Ranking for job conducted (documented on permit/form as high, medium, low)</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5B62F5">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2</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Correct Work Permit and Forms issued for the task</w:t>
            </w:r>
          </w:p>
          <w:p w:rsidR="00CE0B63" w:rsidRPr="00CE0B63" w:rsidRDefault="00CE0B63" w:rsidP="005B62F5">
            <w:pPr>
              <w:pStyle w:val="NoSpacing"/>
              <w:rPr>
                <w:color w:val="17365D" w:themeColor="text2" w:themeShade="BF"/>
                <w:sz w:val="20"/>
                <w:szCs w:val="20"/>
              </w:rPr>
            </w:pP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5B62F5">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3</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All relevant verifications and checks conducted by Permit Issuer / Approver and Requestor.</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5B62F5">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4</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 xml:space="preserve">Job specific JLA available for all High risk work </w:t>
            </w:r>
          </w:p>
          <w:p w:rsidR="00CE0B63" w:rsidRPr="00CE0B63" w:rsidRDefault="00CE0B63" w:rsidP="005B62F5">
            <w:pPr>
              <w:pStyle w:val="NoSpacing"/>
              <w:rPr>
                <w:color w:val="17365D" w:themeColor="text2" w:themeShade="BF"/>
                <w:sz w:val="20"/>
                <w:szCs w:val="20"/>
              </w:rPr>
            </w:pP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5B62F5">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5</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JLA written / reviewed and communicated to all workers.</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5B62F5">
        <w:trPr>
          <w:trHeight w:val="201"/>
        </w:trPr>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6</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Location specific emergency plan reviewed with workers.</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5B62F5">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7</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Work site visually inspected by Permit Approver to verify that the permit conditions are met and that other work being performed in the vicinity will not introduce additional hazards.</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5B62F5">
            <w:pPr>
              <w:pStyle w:val="NoSpacing"/>
              <w:rPr>
                <w:color w:val="17365D" w:themeColor="text2" w:themeShade="BF"/>
                <w:sz w:val="18"/>
                <w:szCs w:val="18"/>
              </w:rPr>
            </w:pP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5B62F5">
            <w:pPr>
              <w:pStyle w:val="NoSpacing"/>
              <w:rPr>
                <w:color w:val="17365D" w:themeColor="text2" w:themeShade="BF"/>
                <w:sz w:val="18"/>
                <w:szCs w:val="18"/>
              </w:rPr>
            </w:pP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5B62F5">
            <w:pPr>
              <w:pStyle w:val="NoSpacing"/>
              <w:rPr>
                <w:color w:val="17365D" w:themeColor="text2" w:themeShade="BF"/>
                <w:sz w:val="18"/>
                <w:szCs w:val="18"/>
              </w:rPr>
            </w:pPr>
          </w:p>
        </w:tc>
      </w:tr>
      <w:tr w:rsidR="00CE0B63" w:rsidRPr="00CE0B63" w:rsidTr="005B62F5">
        <w:tc>
          <w:tcPr>
            <w:tcW w:w="342" w:type="pct"/>
            <w:tcBorders>
              <w:top w:val="outset" w:sz="6" w:space="0" w:color="auto"/>
              <w:left w:val="outset" w:sz="6" w:space="0" w:color="auto"/>
              <w:bottom w:val="outset" w:sz="6" w:space="0" w:color="auto"/>
              <w:right w:val="outset" w:sz="6" w:space="0" w:color="auto"/>
            </w:tcBorders>
            <w:shd w:val="clear" w:color="auto" w:fill="auto"/>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8</w:t>
            </w:r>
          </w:p>
        </w:tc>
        <w:tc>
          <w:tcPr>
            <w:tcW w:w="2282" w:type="pct"/>
            <w:tcBorders>
              <w:top w:val="outset" w:sz="6" w:space="0" w:color="auto"/>
              <w:left w:val="outset" w:sz="6" w:space="0" w:color="auto"/>
              <w:bottom w:val="outset" w:sz="6" w:space="0" w:color="auto"/>
              <w:right w:val="outset" w:sz="6" w:space="0" w:color="auto"/>
            </w:tcBorders>
            <w:shd w:val="clear" w:color="auto" w:fill="auto"/>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Proper barricades and safety signs are in place.</w:t>
            </w:r>
          </w:p>
          <w:p w:rsidR="00CE0B63" w:rsidRPr="00CE0B63" w:rsidRDefault="00CE0B63" w:rsidP="005B62F5">
            <w:pPr>
              <w:pStyle w:val="NoSpacing"/>
              <w:rPr>
                <w:color w:val="17365D" w:themeColor="text2" w:themeShade="BF"/>
                <w:sz w:val="20"/>
                <w:szCs w:val="20"/>
              </w:rPr>
            </w:pPr>
          </w:p>
        </w:tc>
        <w:tc>
          <w:tcPr>
            <w:tcW w:w="448"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CE0B63" w:rsidRPr="00CE0B63" w:rsidRDefault="00CE0B63" w:rsidP="005B62F5">
            <w:pPr>
              <w:pStyle w:val="NoSpacing"/>
              <w:rPr>
                <w:color w:val="17365D" w:themeColor="text2" w:themeShade="BF"/>
                <w:sz w:val="18"/>
                <w:szCs w:val="18"/>
              </w:rPr>
            </w:pPr>
          </w:p>
        </w:tc>
        <w:tc>
          <w:tcPr>
            <w:tcW w:w="449"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CE0B63" w:rsidRPr="00CE0B63" w:rsidRDefault="00CE0B63" w:rsidP="005B62F5">
            <w:pPr>
              <w:pStyle w:val="NoSpacing"/>
              <w:rPr>
                <w:color w:val="17365D" w:themeColor="text2" w:themeShade="BF"/>
                <w:sz w:val="18"/>
                <w:szCs w:val="18"/>
              </w:rPr>
            </w:pPr>
          </w:p>
        </w:tc>
        <w:tc>
          <w:tcPr>
            <w:tcW w:w="1479"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CE0B63" w:rsidRPr="00CE0B63" w:rsidRDefault="00CE0B63" w:rsidP="005B62F5">
            <w:pPr>
              <w:pStyle w:val="NoSpacing"/>
              <w:rPr>
                <w:color w:val="17365D" w:themeColor="text2" w:themeShade="BF"/>
                <w:sz w:val="18"/>
                <w:szCs w:val="18"/>
              </w:rPr>
            </w:pPr>
          </w:p>
        </w:tc>
      </w:tr>
      <w:tr w:rsidR="00CE0B63" w:rsidRPr="00CE0B63" w:rsidTr="005B62F5">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9</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Are all cord connected electric power tools and other cord connected devices connected to a circuit with Earth Leakage Relay.</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5B62F5">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10</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Pre-job safety briefing conducted &amp; documented</w:t>
            </w:r>
          </w:p>
          <w:p w:rsidR="00CE0B63" w:rsidRPr="00CE0B63" w:rsidRDefault="00CE0B63" w:rsidP="005B62F5">
            <w:pPr>
              <w:pStyle w:val="NoSpacing"/>
              <w:rPr>
                <w:color w:val="17365D" w:themeColor="text2" w:themeShade="BF"/>
                <w:sz w:val="20"/>
                <w:szCs w:val="20"/>
              </w:rPr>
            </w:pP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5B62F5">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11</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Permit Issuer (and/or Permit Approver, if applicable) verifies controls are in place and signs the permit.</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5B62F5">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12</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Permit Requester understands the permit conditions and signs permit(s).</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5B62F5">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13</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Proper PPE worn for work type performed – check JLA for PPE requirements.</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5B62F5">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14</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Workers have the knowledge and training to perform the job</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5B62F5">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15</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Permit revalidation, extension, renewal, or cancellation is completed per the relevant SWP standard.</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5B62F5">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16</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Permit Issuer, supervisor or other person in charge performs work-in-progress field.</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5B62F5">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shd w:val="clear" w:color="auto" w:fill="D9D9D9"/>
            <w:hideMark/>
          </w:tcPr>
          <w:p w:rsidR="00CE0B63" w:rsidRPr="00CE0B63" w:rsidRDefault="00CE0B63" w:rsidP="005B62F5">
            <w:pPr>
              <w:pStyle w:val="NoSpacing"/>
              <w:rPr>
                <w:color w:val="17365D" w:themeColor="text2" w:themeShade="BF"/>
                <w:sz w:val="18"/>
                <w:szCs w:val="18"/>
              </w:rPr>
            </w:pPr>
          </w:p>
        </w:tc>
        <w:tc>
          <w:tcPr>
            <w:tcW w:w="2282" w:type="pct"/>
            <w:shd w:val="clear" w:color="auto" w:fill="D9D9D9"/>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20"/>
                <w:szCs w:val="20"/>
              </w:rPr>
              <w:t>GAS DETECTION SWP ACTIVITIES</w:t>
            </w:r>
          </w:p>
        </w:tc>
        <w:tc>
          <w:tcPr>
            <w:tcW w:w="448" w:type="pct"/>
            <w:shd w:val="clear" w:color="auto" w:fill="D9D9D9"/>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449" w:type="pct"/>
            <w:shd w:val="clear" w:color="auto" w:fill="D9D9D9"/>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1479" w:type="pct"/>
            <w:shd w:val="clear" w:color="auto" w:fill="D9D9D9"/>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5B62F5">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17</w:t>
            </w:r>
          </w:p>
        </w:tc>
        <w:tc>
          <w:tcPr>
            <w:tcW w:w="228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Gas meter is bump tested daily or prior to use and the results are recorded.</w:t>
            </w:r>
          </w:p>
        </w:tc>
        <w:tc>
          <w:tcPr>
            <w:tcW w:w="448"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5B62F5">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18</w:t>
            </w:r>
          </w:p>
        </w:tc>
        <w:tc>
          <w:tcPr>
            <w:tcW w:w="228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Gas meter has been field calibrated within last month (check Monthly calibration sheet).</w:t>
            </w:r>
          </w:p>
          <w:p w:rsidR="00CE0B63" w:rsidRPr="00CE0B63" w:rsidRDefault="00CE0B63" w:rsidP="005B62F5">
            <w:pPr>
              <w:pStyle w:val="NoSpacing"/>
              <w:rPr>
                <w:color w:val="17365D" w:themeColor="text2" w:themeShade="BF"/>
                <w:sz w:val="20"/>
                <w:szCs w:val="20"/>
              </w:rPr>
            </w:pPr>
          </w:p>
        </w:tc>
        <w:tc>
          <w:tcPr>
            <w:tcW w:w="448"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5B62F5">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19</w:t>
            </w:r>
          </w:p>
        </w:tc>
        <w:tc>
          <w:tcPr>
            <w:tcW w:w="228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Calibration gas is within expiration date.</w:t>
            </w:r>
          </w:p>
          <w:p w:rsidR="00CE0B63" w:rsidRPr="00CE0B63" w:rsidRDefault="00CE0B63" w:rsidP="005B62F5">
            <w:pPr>
              <w:pStyle w:val="NoSpacing"/>
              <w:rPr>
                <w:color w:val="17365D" w:themeColor="text2" w:themeShade="BF"/>
                <w:sz w:val="20"/>
                <w:szCs w:val="20"/>
              </w:rPr>
            </w:pPr>
          </w:p>
        </w:tc>
        <w:tc>
          <w:tcPr>
            <w:tcW w:w="448"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5B62F5">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20</w:t>
            </w:r>
          </w:p>
        </w:tc>
        <w:tc>
          <w:tcPr>
            <w:tcW w:w="228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Detector tubes (if used) are within expiration date.</w:t>
            </w:r>
          </w:p>
        </w:tc>
        <w:tc>
          <w:tcPr>
            <w:tcW w:w="448"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5B62F5">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21</w:t>
            </w:r>
          </w:p>
        </w:tc>
        <w:tc>
          <w:tcPr>
            <w:tcW w:w="228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Detector tubes (if used) are from the same manufacturer as the sampling pump.</w:t>
            </w:r>
          </w:p>
        </w:tc>
        <w:tc>
          <w:tcPr>
            <w:tcW w:w="448"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5B62F5">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22</w:t>
            </w:r>
          </w:p>
        </w:tc>
        <w:tc>
          <w:tcPr>
            <w:tcW w:w="228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Gas testing is conducted in a safe manner.</w:t>
            </w:r>
          </w:p>
          <w:p w:rsidR="00CE0B63" w:rsidRPr="00CE0B63" w:rsidRDefault="00CE0B63" w:rsidP="005B62F5">
            <w:pPr>
              <w:pStyle w:val="NoSpacing"/>
              <w:rPr>
                <w:color w:val="17365D" w:themeColor="text2" w:themeShade="BF"/>
                <w:sz w:val="20"/>
                <w:szCs w:val="20"/>
              </w:rPr>
            </w:pPr>
          </w:p>
        </w:tc>
        <w:tc>
          <w:tcPr>
            <w:tcW w:w="448"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lastRenderedPageBreak/>
              <w:t> </w:t>
            </w:r>
          </w:p>
        </w:tc>
        <w:tc>
          <w:tcPr>
            <w:tcW w:w="44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5B62F5">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lastRenderedPageBreak/>
              <w:t>23</w:t>
            </w:r>
          </w:p>
        </w:tc>
        <w:tc>
          <w:tcPr>
            <w:tcW w:w="228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Qualified Gas Tester performs the gas testing.</w:t>
            </w:r>
          </w:p>
          <w:p w:rsidR="00CE0B63" w:rsidRPr="00CE0B63" w:rsidRDefault="00CE0B63" w:rsidP="005B62F5">
            <w:pPr>
              <w:pStyle w:val="NoSpacing"/>
              <w:rPr>
                <w:color w:val="17365D" w:themeColor="text2" w:themeShade="BF"/>
                <w:sz w:val="20"/>
                <w:szCs w:val="20"/>
              </w:rPr>
            </w:pPr>
          </w:p>
        </w:tc>
        <w:tc>
          <w:tcPr>
            <w:tcW w:w="448"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5B62F5">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24</w:t>
            </w:r>
          </w:p>
        </w:tc>
        <w:tc>
          <w:tcPr>
            <w:tcW w:w="228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Gas test results recorded on appropriate permit</w:t>
            </w:r>
          </w:p>
          <w:p w:rsidR="00CE0B63" w:rsidRPr="00CE0B63" w:rsidRDefault="00CE0B63" w:rsidP="005B62F5">
            <w:pPr>
              <w:pStyle w:val="NoSpacing"/>
              <w:rPr>
                <w:color w:val="17365D" w:themeColor="text2" w:themeShade="BF"/>
                <w:sz w:val="20"/>
                <w:szCs w:val="20"/>
              </w:rPr>
            </w:pPr>
          </w:p>
        </w:tc>
        <w:tc>
          <w:tcPr>
            <w:tcW w:w="448"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5B62F5">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shd w:val="clear" w:color="auto" w:fill="D9D9D9"/>
            <w:hideMark/>
          </w:tcPr>
          <w:p w:rsidR="00CE0B63" w:rsidRPr="00CE0B63" w:rsidRDefault="00CE0B63" w:rsidP="005B62F5">
            <w:pPr>
              <w:pStyle w:val="NoSpacing"/>
              <w:rPr>
                <w:color w:val="17365D" w:themeColor="text2" w:themeShade="BF"/>
                <w:sz w:val="18"/>
                <w:szCs w:val="18"/>
              </w:rPr>
            </w:pPr>
          </w:p>
        </w:tc>
        <w:tc>
          <w:tcPr>
            <w:tcW w:w="2282" w:type="pct"/>
            <w:shd w:val="clear" w:color="auto" w:fill="D9D9D9"/>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20"/>
                <w:szCs w:val="20"/>
              </w:rPr>
              <w:t>ISOLATION OF HAZARDOUS ENERGY (LOTO) SWP ACTIVITIES</w:t>
            </w:r>
          </w:p>
        </w:tc>
        <w:tc>
          <w:tcPr>
            <w:tcW w:w="448" w:type="pct"/>
            <w:shd w:val="clear" w:color="auto" w:fill="D9D9D9"/>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449" w:type="pct"/>
            <w:shd w:val="clear" w:color="auto" w:fill="D9D9D9"/>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1479" w:type="pct"/>
            <w:shd w:val="clear" w:color="auto" w:fill="D9D9D9"/>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5B62F5">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25</w:t>
            </w:r>
          </w:p>
        </w:tc>
        <w:tc>
          <w:tcPr>
            <w:tcW w:w="228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Isolation points for all relevant energy sources are identified prior to work starting.</w:t>
            </w:r>
          </w:p>
        </w:tc>
        <w:tc>
          <w:tcPr>
            <w:tcW w:w="448"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5B62F5">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26</w:t>
            </w:r>
          </w:p>
        </w:tc>
        <w:tc>
          <w:tcPr>
            <w:tcW w:w="228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Locks and Tags are installed by each craft in the following order: (1) Operations; (2) Electricians; and (3) Maintenance. Locks and tags are removed in the reverse order.</w:t>
            </w:r>
          </w:p>
        </w:tc>
        <w:tc>
          <w:tcPr>
            <w:tcW w:w="448"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5B62F5">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shd w:val="clear" w:color="auto" w:fill="auto"/>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27</w:t>
            </w:r>
          </w:p>
        </w:tc>
        <w:tc>
          <w:tcPr>
            <w:tcW w:w="2282" w:type="pct"/>
            <w:shd w:val="clear" w:color="auto" w:fill="auto"/>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Equipment Isolation Checklist is used correctly.</w:t>
            </w:r>
          </w:p>
          <w:p w:rsidR="00CE0B63" w:rsidRPr="00CE0B63" w:rsidRDefault="00CE0B63" w:rsidP="005B62F5">
            <w:pPr>
              <w:pStyle w:val="NoSpacing"/>
              <w:rPr>
                <w:color w:val="17365D" w:themeColor="text2" w:themeShade="BF"/>
                <w:sz w:val="20"/>
                <w:szCs w:val="20"/>
              </w:rPr>
            </w:pPr>
          </w:p>
        </w:tc>
        <w:tc>
          <w:tcPr>
            <w:tcW w:w="448" w:type="pct"/>
            <w:shd w:val="clear" w:color="auto" w:fill="auto"/>
            <w:hideMark/>
          </w:tcPr>
          <w:p w:rsidR="00CE0B63" w:rsidRPr="00CE0B63" w:rsidRDefault="00CE0B63" w:rsidP="005B62F5">
            <w:pPr>
              <w:pStyle w:val="NoSpacing"/>
              <w:rPr>
                <w:color w:val="17365D" w:themeColor="text2" w:themeShade="BF"/>
                <w:sz w:val="18"/>
                <w:szCs w:val="18"/>
              </w:rPr>
            </w:pPr>
          </w:p>
        </w:tc>
        <w:tc>
          <w:tcPr>
            <w:tcW w:w="449" w:type="pct"/>
            <w:shd w:val="clear" w:color="auto" w:fill="auto"/>
            <w:hideMark/>
          </w:tcPr>
          <w:p w:rsidR="00CE0B63" w:rsidRPr="00CE0B63" w:rsidRDefault="00CE0B63" w:rsidP="005B62F5">
            <w:pPr>
              <w:pStyle w:val="NoSpacing"/>
              <w:rPr>
                <w:color w:val="17365D" w:themeColor="text2" w:themeShade="BF"/>
                <w:sz w:val="18"/>
                <w:szCs w:val="18"/>
              </w:rPr>
            </w:pPr>
          </w:p>
        </w:tc>
        <w:tc>
          <w:tcPr>
            <w:tcW w:w="1479" w:type="pct"/>
            <w:shd w:val="clear" w:color="auto" w:fill="auto"/>
            <w:hideMark/>
          </w:tcPr>
          <w:p w:rsidR="00CE0B63" w:rsidRPr="00CE0B63" w:rsidRDefault="00CE0B63" w:rsidP="005B62F5">
            <w:pPr>
              <w:pStyle w:val="NoSpacing"/>
              <w:rPr>
                <w:color w:val="17365D" w:themeColor="text2" w:themeShade="BF"/>
                <w:sz w:val="18"/>
                <w:szCs w:val="18"/>
              </w:rPr>
            </w:pPr>
          </w:p>
        </w:tc>
      </w:tr>
      <w:tr w:rsidR="00CE0B63" w:rsidRPr="00CE0B63" w:rsidTr="005B62F5">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shd w:val="clear" w:color="auto" w:fill="D9D9D9"/>
            <w:hideMark/>
          </w:tcPr>
          <w:p w:rsidR="00CE0B63" w:rsidRPr="00CE0B63" w:rsidRDefault="00CE0B63" w:rsidP="005B62F5">
            <w:pPr>
              <w:pStyle w:val="NoSpacing"/>
              <w:rPr>
                <w:color w:val="17365D" w:themeColor="text2" w:themeShade="BF"/>
                <w:sz w:val="18"/>
                <w:szCs w:val="18"/>
              </w:rPr>
            </w:pPr>
          </w:p>
        </w:tc>
        <w:tc>
          <w:tcPr>
            <w:tcW w:w="2282" w:type="pct"/>
            <w:shd w:val="clear" w:color="auto" w:fill="D9D9D9"/>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20"/>
                <w:szCs w:val="20"/>
              </w:rPr>
              <w:t>CONFINED SPACE ENTRY SWP ACTIVITIES</w:t>
            </w:r>
          </w:p>
        </w:tc>
        <w:tc>
          <w:tcPr>
            <w:tcW w:w="448" w:type="pct"/>
            <w:shd w:val="clear" w:color="auto" w:fill="D9D9D9"/>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449" w:type="pct"/>
            <w:shd w:val="clear" w:color="auto" w:fill="D9D9D9"/>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1479" w:type="pct"/>
            <w:shd w:val="clear" w:color="auto" w:fill="D9D9D9"/>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5B62F5">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28</w:t>
            </w:r>
          </w:p>
        </w:tc>
        <w:tc>
          <w:tcPr>
            <w:tcW w:w="228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The confined space is positively isolated prior to entry.</w:t>
            </w:r>
          </w:p>
        </w:tc>
        <w:tc>
          <w:tcPr>
            <w:tcW w:w="448"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5B62F5">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29</w:t>
            </w:r>
          </w:p>
        </w:tc>
        <w:tc>
          <w:tcPr>
            <w:tcW w:w="228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Proper purging, flushing, venting and draining occur prior to entry.</w:t>
            </w:r>
          </w:p>
        </w:tc>
        <w:tc>
          <w:tcPr>
            <w:tcW w:w="448"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5B62F5">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30</w:t>
            </w:r>
          </w:p>
        </w:tc>
        <w:tc>
          <w:tcPr>
            <w:tcW w:w="228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Continuous air ventilation is in place once entry occurs.</w:t>
            </w:r>
          </w:p>
        </w:tc>
        <w:tc>
          <w:tcPr>
            <w:tcW w:w="448"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5B62F5">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31</w:t>
            </w:r>
          </w:p>
        </w:tc>
        <w:tc>
          <w:tcPr>
            <w:tcW w:w="228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Written rescue plan and rescue equipment are available.</w:t>
            </w:r>
          </w:p>
        </w:tc>
        <w:tc>
          <w:tcPr>
            <w:tcW w:w="448"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5B62F5">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32</w:t>
            </w:r>
          </w:p>
        </w:tc>
        <w:tc>
          <w:tcPr>
            <w:tcW w:w="228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Job is carried out as per permit requirements.</w:t>
            </w:r>
          </w:p>
          <w:p w:rsidR="00CE0B63" w:rsidRPr="00CE0B63" w:rsidRDefault="00CE0B63" w:rsidP="005B62F5">
            <w:pPr>
              <w:pStyle w:val="NoSpacing"/>
              <w:rPr>
                <w:color w:val="17365D" w:themeColor="text2" w:themeShade="BF"/>
                <w:sz w:val="20"/>
                <w:szCs w:val="20"/>
              </w:rPr>
            </w:pPr>
          </w:p>
        </w:tc>
        <w:tc>
          <w:tcPr>
            <w:tcW w:w="448"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5B62F5">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33</w:t>
            </w:r>
          </w:p>
        </w:tc>
        <w:tc>
          <w:tcPr>
            <w:tcW w:w="228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Confined Space Entry Log exists and is current.</w:t>
            </w:r>
          </w:p>
          <w:p w:rsidR="00CE0B63" w:rsidRPr="00CE0B63" w:rsidRDefault="00CE0B63" w:rsidP="005B62F5">
            <w:pPr>
              <w:pStyle w:val="NoSpacing"/>
              <w:rPr>
                <w:color w:val="17365D" w:themeColor="text2" w:themeShade="BF"/>
                <w:sz w:val="20"/>
                <w:szCs w:val="20"/>
              </w:rPr>
            </w:pPr>
          </w:p>
        </w:tc>
        <w:tc>
          <w:tcPr>
            <w:tcW w:w="448"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5B62F5">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34</w:t>
            </w:r>
          </w:p>
        </w:tc>
        <w:tc>
          <w:tcPr>
            <w:tcW w:w="228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Gas testing is conducted (initial / continuous / follow-up) and logged appropriately.</w:t>
            </w:r>
          </w:p>
        </w:tc>
        <w:tc>
          <w:tcPr>
            <w:tcW w:w="448"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5B62F5">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35</w:t>
            </w:r>
          </w:p>
        </w:tc>
        <w:tc>
          <w:tcPr>
            <w:tcW w:w="228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Entry Watch, Entry Supervisor, Rescue personnel are trained and available.</w:t>
            </w:r>
          </w:p>
        </w:tc>
        <w:tc>
          <w:tcPr>
            <w:tcW w:w="448"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5B62F5">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shd w:val="clear" w:color="auto" w:fill="D9D9D9"/>
            <w:hideMark/>
          </w:tcPr>
          <w:p w:rsidR="00CE0B63" w:rsidRPr="00CE0B63" w:rsidRDefault="00CE0B63" w:rsidP="005B62F5">
            <w:pPr>
              <w:pStyle w:val="NoSpacing"/>
              <w:rPr>
                <w:color w:val="17365D" w:themeColor="text2" w:themeShade="BF"/>
                <w:sz w:val="18"/>
                <w:szCs w:val="18"/>
              </w:rPr>
            </w:pPr>
          </w:p>
        </w:tc>
        <w:tc>
          <w:tcPr>
            <w:tcW w:w="2282" w:type="pct"/>
            <w:shd w:val="clear" w:color="auto" w:fill="D9D9D9"/>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20"/>
                <w:szCs w:val="20"/>
              </w:rPr>
              <w:t>HOT WORK SWP ACTIVITIES</w:t>
            </w:r>
          </w:p>
        </w:tc>
        <w:tc>
          <w:tcPr>
            <w:tcW w:w="448" w:type="pct"/>
            <w:shd w:val="clear" w:color="auto" w:fill="D9D9D9"/>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449" w:type="pct"/>
            <w:shd w:val="clear" w:color="auto" w:fill="D9D9D9"/>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1479" w:type="pct"/>
            <w:shd w:val="clear" w:color="auto" w:fill="D9D9D9"/>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5B62F5">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36</w:t>
            </w:r>
          </w:p>
        </w:tc>
        <w:tc>
          <w:tcPr>
            <w:tcW w:w="228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Positive isolation of hazardous energy has occurred prior to beginning hot work.</w:t>
            </w:r>
          </w:p>
        </w:tc>
        <w:tc>
          <w:tcPr>
            <w:tcW w:w="448"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5B62F5">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37</w:t>
            </w:r>
          </w:p>
        </w:tc>
        <w:tc>
          <w:tcPr>
            <w:tcW w:w="228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Proper purging, flushing, venting and draining occur prior to hot work.</w:t>
            </w:r>
          </w:p>
        </w:tc>
        <w:tc>
          <w:tcPr>
            <w:tcW w:w="448"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5B62F5">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38</w:t>
            </w:r>
          </w:p>
        </w:tc>
        <w:tc>
          <w:tcPr>
            <w:tcW w:w="228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Flammable / combustible materials are removed or covered within 15 meters (50 feet) prior to hot work.</w:t>
            </w:r>
          </w:p>
        </w:tc>
        <w:tc>
          <w:tcPr>
            <w:tcW w:w="448"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5B62F5">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39</w:t>
            </w:r>
          </w:p>
        </w:tc>
        <w:tc>
          <w:tcPr>
            <w:tcW w:w="228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All drains/trenches are covered within 15 meters (50 feet)</w:t>
            </w:r>
          </w:p>
        </w:tc>
        <w:tc>
          <w:tcPr>
            <w:tcW w:w="448"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5B62F5">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40</w:t>
            </w:r>
          </w:p>
        </w:tc>
        <w:tc>
          <w:tcPr>
            <w:tcW w:w="228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Appropriate spark containment is used.</w:t>
            </w:r>
          </w:p>
          <w:p w:rsidR="00CE0B63" w:rsidRPr="00CE0B63" w:rsidRDefault="00CE0B63" w:rsidP="005B62F5">
            <w:pPr>
              <w:pStyle w:val="NoSpacing"/>
              <w:rPr>
                <w:color w:val="17365D" w:themeColor="text2" w:themeShade="BF"/>
                <w:sz w:val="20"/>
                <w:szCs w:val="20"/>
              </w:rPr>
            </w:pPr>
          </w:p>
        </w:tc>
        <w:tc>
          <w:tcPr>
            <w:tcW w:w="448"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5B62F5">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41</w:t>
            </w:r>
          </w:p>
        </w:tc>
        <w:tc>
          <w:tcPr>
            <w:tcW w:w="228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Gas testing is conducted (initial / continuous / follow-up) and logged appropriately.</w:t>
            </w:r>
          </w:p>
        </w:tc>
        <w:tc>
          <w:tcPr>
            <w:tcW w:w="448"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5B62F5">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42</w:t>
            </w:r>
          </w:p>
        </w:tc>
        <w:tc>
          <w:tcPr>
            <w:tcW w:w="228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Trained Fire Watch is in attendance.</w:t>
            </w:r>
          </w:p>
          <w:p w:rsidR="00CE0B63" w:rsidRPr="00CE0B63" w:rsidRDefault="00CE0B63" w:rsidP="005B62F5">
            <w:pPr>
              <w:pStyle w:val="NoSpacing"/>
              <w:rPr>
                <w:color w:val="17365D" w:themeColor="text2" w:themeShade="BF"/>
                <w:sz w:val="20"/>
                <w:szCs w:val="20"/>
              </w:rPr>
            </w:pPr>
          </w:p>
        </w:tc>
        <w:tc>
          <w:tcPr>
            <w:tcW w:w="448"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5B62F5">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43</w:t>
            </w:r>
          </w:p>
        </w:tc>
        <w:tc>
          <w:tcPr>
            <w:tcW w:w="228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2 x 9kg DCP Fire extinguishers are located adjacent to hot work.</w:t>
            </w:r>
          </w:p>
          <w:p w:rsidR="00CE0B63" w:rsidRPr="00CE0B63" w:rsidRDefault="00CE0B63" w:rsidP="005B62F5">
            <w:pPr>
              <w:pStyle w:val="NoSpacing"/>
              <w:rPr>
                <w:color w:val="17365D" w:themeColor="text2" w:themeShade="BF"/>
                <w:sz w:val="20"/>
                <w:szCs w:val="20"/>
              </w:rPr>
            </w:pPr>
          </w:p>
        </w:tc>
        <w:tc>
          <w:tcPr>
            <w:tcW w:w="448"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5B62F5">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44</w:t>
            </w:r>
          </w:p>
        </w:tc>
        <w:tc>
          <w:tcPr>
            <w:tcW w:w="228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Oxy-Acetylene / LPG cylinders are fitted with flashback arrestor.</w:t>
            </w:r>
          </w:p>
        </w:tc>
        <w:tc>
          <w:tcPr>
            <w:tcW w:w="448"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5B62F5">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45</w:t>
            </w:r>
          </w:p>
        </w:tc>
        <w:tc>
          <w:tcPr>
            <w:tcW w:w="228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Gas supply is shut off during breaks and lunch period.</w:t>
            </w:r>
          </w:p>
        </w:tc>
        <w:tc>
          <w:tcPr>
            <w:tcW w:w="448"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5B62F5">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46</w:t>
            </w:r>
          </w:p>
        </w:tc>
        <w:tc>
          <w:tcPr>
            <w:tcW w:w="228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 xml:space="preserve">Gas cylinder(s) are kept outside of the confined </w:t>
            </w:r>
            <w:r w:rsidRPr="00CE0B63">
              <w:rPr>
                <w:color w:val="17365D" w:themeColor="text2" w:themeShade="BF"/>
                <w:sz w:val="20"/>
                <w:szCs w:val="20"/>
              </w:rPr>
              <w:lastRenderedPageBreak/>
              <w:t>space.</w:t>
            </w:r>
          </w:p>
        </w:tc>
        <w:tc>
          <w:tcPr>
            <w:tcW w:w="448"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lastRenderedPageBreak/>
              <w:t> </w:t>
            </w:r>
          </w:p>
        </w:tc>
        <w:tc>
          <w:tcPr>
            <w:tcW w:w="44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5B62F5">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shd w:val="clear" w:color="auto" w:fill="D9D9D9"/>
            <w:hideMark/>
          </w:tcPr>
          <w:p w:rsidR="00CE0B63" w:rsidRPr="00CE0B63" w:rsidRDefault="00CE0B63" w:rsidP="005B62F5">
            <w:pPr>
              <w:pStyle w:val="NoSpacing"/>
              <w:rPr>
                <w:color w:val="17365D" w:themeColor="text2" w:themeShade="BF"/>
                <w:sz w:val="18"/>
                <w:szCs w:val="18"/>
              </w:rPr>
            </w:pPr>
          </w:p>
        </w:tc>
        <w:tc>
          <w:tcPr>
            <w:tcW w:w="2282" w:type="pct"/>
            <w:shd w:val="clear" w:color="auto" w:fill="D9D9D9"/>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20"/>
                <w:szCs w:val="20"/>
              </w:rPr>
              <w:t>WORK AT HEIGHTS SWP ACTIVITIES</w:t>
            </w:r>
          </w:p>
        </w:tc>
        <w:tc>
          <w:tcPr>
            <w:tcW w:w="448" w:type="pct"/>
            <w:shd w:val="clear" w:color="auto" w:fill="D9D9D9"/>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449" w:type="pct"/>
            <w:shd w:val="clear" w:color="auto" w:fill="D9D9D9"/>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1479" w:type="pct"/>
            <w:shd w:val="clear" w:color="auto" w:fill="D9D9D9"/>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5B62F5">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47</w:t>
            </w:r>
          </w:p>
        </w:tc>
        <w:tc>
          <w:tcPr>
            <w:tcW w:w="228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Area is barricaded appropriately.</w:t>
            </w:r>
          </w:p>
          <w:p w:rsidR="00CE0B63" w:rsidRPr="00CE0B63" w:rsidRDefault="00CE0B63" w:rsidP="005B62F5">
            <w:pPr>
              <w:pStyle w:val="NoSpacing"/>
              <w:rPr>
                <w:color w:val="17365D" w:themeColor="text2" w:themeShade="BF"/>
                <w:sz w:val="20"/>
                <w:szCs w:val="20"/>
              </w:rPr>
            </w:pPr>
          </w:p>
        </w:tc>
        <w:tc>
          <w:tcPr>
            <w:tcW w:w="448"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5B62F5">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48</w:t>
            </w:r>
          </w:p>
        </w:tc>
        <w:tc>
          <w:tcPr>
            <w:tcW w:w="228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Safety harness and lanyards are inspected before use</w:t>
            </w:r>
          </w:p>
        </w:tc>
        <w:tc>
          <w:tcPr>
            <w:tcW w:w="448"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5B62F5">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49</w:t>
            </w:r>
          </w:p>
        </w:tc>
        <w:tc>
          <w:tcPr>
            <w:tcW w:w="228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Overhead Electrical lines close to the work activity are identified and made safe</w:t>
            </w:r>
          </w:p>
        </w:tc>
        <w:tc>
          <w:tcPr>
            <w:tcW w:w="448"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5B62F5">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50</w:t>
            </w:r>
          </w:p>
        </w:tc>
        <w:tc>
          <w:tcPr>
            <w:tcW w:w="228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Safety harness worn correctly (chest strap at mid-chest, d-ring in back, leg straps tightened)</w:t>
            </w:r>
          </w:p>
        </w:tc>
        <w:tc>
          <w:tcPr>
            <w:tcW w:w="448"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5B62F5">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51</w:t>
            </w:r>
          </w:p>
        </w:tc>
        <w:tc>
          <w:tcPr>
            <w:tcW w:w="228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Anchor location is selected and inspected prior to use.</w:t>
            </w:r>
          </w:p>
        </w:tc>
        <w:tc>
          <w:tcPr>
            <w:tcW w:w="448"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5B62F5">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52</w:t>
            </w:r>
          </w:p>
        </w:tc>
        <w:tc>
          <w:tcPr>
            <w:tcW w:w="228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100% tie-off available &amp; used</w:t>
            </w:r>
          </w:p>
          <w:p w:rsidR="00CE0B63" w:rsidRPr="00CE0B63" w:rsidRDefault="00CE0B63" w:rsidP="005B62F5">
            <w:pPr>
              <w:pStyle w:val="NoSpacing"/>
              <w:rPr>
                <w:color w:val="17365D" w:themeColor="text2" w:themeShade="BF"/>
                <w:sz w:val="20"/>
                <w:szCs w:val="20"/>
              </w:rPr>
            </w:pPr>
          </w:p>
        </w:tc>
        <w:tc>
          <w:tcPr>
            <w:tcW w:w="448"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5B62F5">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53</w:t>
            </w:r>
          </w:p>
        </w:tc>
        <w:tc>
          <w:tcPr>
            <w:tcW w:w="228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Tools are raised and lowered by means of a tool belt / box using rope or other safe method (tools are not hand carried while climbing).</w:t>
            </w:r>
          </w:p>
        </w:tc>
        <w:tc>
          <w:tcPr>
            <w:tcW w:w="448"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5B62F5">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54</w:t>
            </w:r>
          </w:p>
        </w:tc>
        <w:tc>
          <w:tcPr>
            <w:tcW w:w="228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3 points of contact is used while climbing.</w:t>
            </w:r>
          </w:p>
          <w:p w:rsidR="00CE0B63" w:rsidRPr="00CE0B63" w:rsidRDefault="00CE0B63" w:rsidP="005B62F5">
            <w:pPr>
              <w:pStyle w:val="NoSpacing"/>
              <w:rPr>
                <w:color w:val="17365D" w:themeColor="text2" w:themeShade="BF"/>
                <w:sz w:val="20"/>
                <w:szCs w:val="20"/>
              </w:rPr>
            </w:pPr>
          </w:p>
        </w:tc>
        <w:tc>
          <w:tcPr>
            <w:tcW w:w="448"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5B62F5">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55</w:t>
            </w:r>
          </w:p>
        </w:tc>
        <w:tc>
          <w:tcPr>
            <w:tcW w:w="228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Written rescue plan is available (when fall protection is used).</w:t>
            </w:r>
          </w:p>
        </w:tc>
        <w:tc>
          <w:tcPr>
            <w:tcW w:w="448"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5B62F5">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56</w:t>
            </w:r>
          </w:p>
        </w:tc>
        <w:tc>
          <w:tcPr>
            <w:tcW w:w="228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A Safety Standby is present when workers are wearing a harness.</w:t>
            </w:r>
          </w:p>
        </w:tc>
        <w:tc>
          <w:tcPr>
            <w:tcW w:w="448"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5B62F5">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57</w:t>
            </w:r>
          </w:p>
        </w:tc>
        <w:tc>
          <w:tcPr>
            <w:tcW w:w="228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Portable ladder is appropriate for the task, positioned correctly, stable and in good condition.</w:t>
            </w:r>
          </w:p>
        </w:tc>
        <w:tc>
          <w:tcPr>
            <w:tcW w:w="448"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5B62F5">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58</w:t>
            </w:r>
          </w:p>
        </w:tc>
        <w:tc>
          <w:tcPr>
            <w:tcW w:w="228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Mobile Elevated Working Platform (MEWP) is appropriate for the task, positioned correctly and operated by a competent operator, stable, and in good condition.</w:t>
            </w:r>
          </w:p>
        </w:tc>
        <w:tc>
          <w:tcPr>
            <w:tcW w:w="448"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5B62F5">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59</w:t>
            </w:r>
          </w:p>
        </w:tc>
        <w:tc>
          <w:tcPr>
            <w:tcW w:w="228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A fall-arrest system (such as a fall-arrest harness and lanyard) is used in conjunction with the MEWP.</w:t>
            </w:r>
          </w:p>
        </w:tc>
        <w:tc>
          <w:tcPr>
            <w:tcW w:w="448"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5B62F5">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60</w:t>
            </w:r>
          </w:p>
        </w:tc>
        <w:tc>
          <w:tcPr>
            <w:tcW w:w="228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Scaffolding is stable, has appropriate bracing, no missing scaffold planks, guardrails, mid-rails or toe boards and constructed by competent persons.</w:t>
            </w:r>
          </w:p>
        </w:tc>
        <w:tc>
          <w:tcPr>
            <w:tcW w:w="448"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5B62F5">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shd w:val="clear" w:color="auto" w:fill="D9D9D9"/>
            <w:hideMark/>
          </w:tcPr>
          <w:p w:rsidR="00CE0B63" w:rsidRPr="00CE0B63" w:rsidRDefault="00CE0B63" w:rsidP="005B62F5">
            <w:pPr>
              <w:pStyle w:val="NoSpacing"/>
              <w:rPr>
                <w:color w:val="17365D" w:themeColor="text2" w:themeShade="BF"/>
                <w:sz w:val="18"/>
                <w:szCs w:val="18"/>
              </w:rPr>
            </w:pPr>
          </w:p>
        </w:tc>
        <w:tc>
          <w:tcPr>
            <w:tcW w:w="2282" w:type="pct"/>
            <w:shd w:val="clear" w:color="auto" w:fill="D9D9D9"/>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20"/>
                <w:szCs w:val="20"/>
              </w:rPr>
              <w:t>EXCAVATION SWP ACTIVITIES</w:t>
            </w:r>
          </w:p>
        </w:tc>
        <w:tc>
          <w:tcPr>
            <w:tcW w:w="448" w:type="pct"/>
            <w:shd w:val="clear" w:color="auto" w:fill="D9D9D9"/>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449" w:type="pct"/>
            <w:shd w:val="clear" w:color="auto" w:fill="D9D9D9"/>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1479" w:type="pct"/>
            <w:shd w:val="clear" w:color="auto" w:fill="D9D9D9"/>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5B62F5">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61</w:t>
            </w:r>
          </w:p>
        </w:tc>
        <w:tc>
          <w:tcPr>
            <w:tcW w:w="228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Appropriate technique is used for the task (e.g. hand, vacuum, mechanical digger / back-hoe).</w:t>
            </w:r>
          </w:p>
        </w:tc>
        <w:tc>
          <w:tcPr>
            <w:tcW w:w="448"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5B62F5">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62</w:t>
            </w:r>
          </w:p>
        </w:tc>
        <w:tc>
          <w:tcPr>
            <w:tcW w:w="228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Shoring is stable and safe means of egress is in place.</w:t>
            </w:r>
          </w:p>
        </w:tc>
        <w:tc>
          <w:tcPr>
            <w:tcW w:w="448"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5B62F5">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shd w:val="clear" w:color="auto" w:fill="D9D9D9"/>
            <w:hideMark/>
          </w:tcPr>
          <w:p w:rsidR="00CE0B63" w:rsidRPr="00CE0B63" w:rsidRDefault="00CE0B63" w:rsidP="005B62F5">
            <w:pPr>
              <w:pStyle w:val="NoSpacing"/>
              <w:rPr>
                <w:color w:val="17365D" w:themeColor="text2" w:themeShade="BF"/>
                <w:sz w:val="18"/>
                <w:szCs w:val="18"/>
              </w:rPr>
            </w:pPr>
          </w:p>
        </w:tc>
        <w:tc>
          <w:tcPr>
            <w:tcW w:w="2282" w:type="pct"/>
            <w:shd w:val="clear" w:color="auto" w:fill="D9D9D9"/>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20"/>
                <w:szCs w:val="20"/>
              </w:rPr>
              <w:t>AFTER SWP ACTIVITIES</w:t>
            </w:r>
          </w:p>
        </w:tc>
        <w:tc>
          <w:tcPr>
            <w:tcW w:w="448" w:type="pct"/>
            <w:shd w:val="clear" w:color="auto" w:fill="D9D9D9"/>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449" w:type="pct"/>
            <w:shd w:val="clear" w:color="auto" w:fill="D9D9D9"/>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1479" w:type="pct"/>
            <w:shd w:val="clear" w:color="auto" w:fill="D9D9D9"/>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5B62F5">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63</w:t>
            </w:r>
          </w:p>
        </w:tc>
        <w:tc>
          <w:tcPr>
            <w:tcW w:w="228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Work permit(s) is returned to Permit Issuer.</w:t>
            </w:r>
          </w:p>
          <w:p w:rsidR="00CE0B63" w:rsidRPr="00CE0B63" w:rsidRDefault="00CE0B63" w:rsidP="005B62F5">
            <w:pPr>
              <w:pStyle w:val="NoSpacing"/>
              <w:rPr>
                <w:color w:val="17365D" w:themeColor="text2" w:themeShade="BF"/>
                <w:sz w:val="20"/>
                <w:szCs w:val="20"/>
              </w:rPr>
            </w:pPr>
          </w:p>
        </w:tc>
        <w:tc>
          <w:tcPr>
            <w:tcW w:w="448"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5B62F5">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64</w:t>
            </w:r>
          </w:p>
        </w:tc>
        <w:tc>
          <w:tcPr>
            <w:tcW w:w="228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Permit Issuer or delegated responsible party verifies that work is completed in a satisfactory manner.</w:t>
            </w:r>
          </w:p>
        </w:tc>
        <w:tc>
          <w:tcPr>
            <w:tcW w:w="448"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5B62F5">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65</w:t>
            </w:r>
          </w:p>
        </w:tc>
        <w:tc>
          <w:tcPr>
            <w:tcW w:w="228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Permit Issuer or delegated responsible party verifies that site is left in clean, orderly condition.</w:t>
            </w:r>
          </w:p>
        </w:tc>
        <w:tc>
          <w:tcPr>
            <w:tcW w:w="448"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5B62F5">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66</w:t>
            </w:r>
          </w:p>
        </w:tc>
        <w:tc>
          <w:tcPr>
            <w:tcW w:w="2282" w:type="pct"/>
            <w:hideMark/>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Permit Issuer or delegated responsible party signs off on the permit and files correctly.</w:t>
            </w:r>
          </w:p>
        </w:tc>
        <w:tc>
          <w:tcPr>
            <w:tcW w:w="448"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5B62F5">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2624" w:type="pct"/>
            <w:gridSpan w:val="2"/>
          </w:tcPr>
          <w:p w:rsidR="00CE0B63" w:rsidRPr="00CE0B63" w:rsidRDefault="00CE0B63" w:rsidP="005B62F5">
            <w:pPr>
              <w:pStyle w:val="NoSpacing"/>
              <w:rPr>
                <w:color w:val="17365D" w:themeColor="text2" w:themeShade="BF"/>
                <w:sz w:val="20"/>
                <w:szCs w:val="20"/>
              </w:rPr>
            </w:pPr>
            <w:r w:rsidRPr="00CE0B63">
              <w:rPr>
                <w:color w:val="17365D" w:themeColor="text2" w:themeShade="BF"/>
                <w:sz w:val="18"/>
                <w:szCs w:val="18"/>
              </w:rPr>
              <w:t>Total # of Correct and At-Risk Behaviors observed</w:t>
            </w:r>
          </w:p>
        </w:tc>
        <w:tc>
          <w:tcPr>
            <w:tcW w:w="448" w:type="pct"/>
          </w:tcPr>
          <w:p w:rsidR="00CE0B63" w:rsidRPr="00CE0B63" w:rsidRDefault="00CE0B63" w:rsidP="005B62F5">
            <w:pPr>
              <w:pStyle w:val="NoSpacing"/>
              <w:rPr>
                <w:color w:val="17365D" w:themeColor="text2" w:themeShade="BF"/>
                <w:sz w:val="18"/>
                <w:szCs w:val="18"/>
              </w:rPr>
            </w:pPr>
          </w:p>
        </w:tc>
        <w:tc>
          <w:tcPr>
            <w:tcW w:w="449" w:type="pct"/>
          </w:tcPr>
          <w:p w:rsidR="00CE0B63" w:rsidRPr="00CE0B63" w:rsidRDefault="00CE0B63" w:rsidP="005B62F5">
            <w:pPr>
              <w:pStyle w:val="NoSpacing"/>
              <w:rPr>
                <w:color w:val="17365D" w:themeColor="text2" w:themeShade="BF"/>
                <w:sz w:val="18"/>
                <w:szCs w:val="18"/>
              </w:rPr>
            </w:pPr>
          </w:p>
        </w:tc>
        <w:tc>
          <w:tcPr>
            <w:tcW w:w="1479" w:type="pct"/>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xxxxxxx %</w:t>
            </w:r>
          </w:p>
        </w:tc>
      </w:tr>
    </w:tbl>
    <w:p w:rsidR="00CE0B63" w:rsidRPr="00CE0B63" w:rsidRDefault="00CE0B63" w:rsidP="00CE0B63">
      <w:pPr>
        <w:pStyle w:val="NoSpacing"/>
        <w:rPr>
          <w:color w:val="17365D" w:themeColor="text2" w:themeShade="BF"/>
          <w:sz w:val="18"/>
          <w:szCs w:val="18"/>
        </w:rPr>
      </w:pPr>
    </w:p>
    <w:p w:rsidR="00CE0B63" w:rsidRPr="00CE0B63" w:rsidRDefault="00CE0B63" w:rsidP="00CE0B63">
      <w:pPr>
        <w:pStyle w:val="NoSpacing"/>
        <w:rPr>
          <w:color w:val="17365D" w:themeColor="text2" w:themeShade="BF"/>
          <w:sz w:val="18"/>
          <w:szCs w:val="18"/>
        </w:rPr>
      </w:pPr>
      <w:r w:rsidRPr="00CE0B63">
        <w:rPr>
          <w:color w:val="17365D" w:themeColor="text2" w:themeShade="BF"/>
          <w:sz w:val="18"/>
          <w:szCs w:val="18"/>
        </w:rPr>
        <w:t>Describe in Detail Why the At-Risk Item Occurred</w:t>
      </w:r>
    </w:p>
    <w:tbl>
      <w:tblPr>
        <w:tblW w:w="50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47"/>
        <w:gridCol w:w="8459"/>
      </w:tblGrid>
      <w:tr w:rsidR="00CE0B63" w:rsidRPr="00CE0B63" w:rsidTr="005B62F5">
        <w:tc>
          <w:tcPr>
            <w:tcW w:w="5000" w:type="pct"/>
            <w:gridSpan w:val="2"/>
            <w:hideMark/>
          </w:tcPr>
          <w:p w:rsidR="00CE0B63" w:rsidRPr="00CE0B63" w:rsidRDefault="00CE0B63" w:rsidP="005B62F5">
            <w:pPr>
              <w:pStyle w:val="NoSpacing"/>
              <w:rPr>
                <w:color w:val="17365D" w:themeColor="text2" w:themeShade="BF"/>
                <w:sz w:val="18"/>
                <w:szCs w:val="18"/>
              </w:rPr>
            </w:pPr>
          </w:p>
        </w:tc>
      </w:tr>
      <w:tr w:rsidR="00CE0B63" w:rsidRPr="00CE0B63" w:rsidTr="005B62F5">
        <w:tc>
          <w:tcPr>
            <w:tcW w:w="455" w:type="pct"/>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lastRenderedPageBreak/>
              <w:t xml:space="preserve">                 Item #</w:t>
            </w:r>
          </w:p>
        </w:tc>
        <w:tc>
          <w:tcPr>
            <w:tcW w:w="4545" w:type="pct"/>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Root Cause Description Detail                                                                                                                                     (</w:t>
            </w:r>
            <w:r w:rsidRPr="00CE0B63">
              <w:rPr>
                <w:color w:val="17365D" w:themeColor="text2" w:themeShade="BF"/>
                <w:sz w:val="16"/>
                <w:szCs w:val="16"/>
              </w:rPr>
              <w:t>If more than one Root Cause per At-Risk Item, number the RCs in sequential order)</w:t>
            </w:r>
          </w:p>
        </w:tc>
      </w:tr>
      <w:tr w:rsidR="00CE0B63" w:rsidRPr="00CE0B63" w:rsidTr="005B62F5">
        <w:tc>
          <w:tcPr>
            <w:tcW w:w="455" w:type="pct"/>
          </w:tcPr>
          <w:p w:rsidR="00CE0B63" w:rsidRPr="00CE0B63" w:rsidRDefault="00CE0B63" w:rsidP="005B62F5">
            <w:pPr>
              <w:pStyle w:val="NoSpacing"/>
              <w:rPr>
                <w:color w:val="17365D" w:themeColor="text2" w:themeShade="BF"/>
                <w:sz w:val="36"/>
                <w:szCs w:val="18"/>
              </w:rPr>
            </w:pPr>
          </w:p>
        </w:tc>
        <w:tc>
          <w:tcPr>
            <w:tcW w:w="4545" w:type="pct"/>
          </w:tcPr>
          <w:p w:rsidR="00CE0B63" w:rsidRPr="00CE0B63" w:rsidRDefault="00CE0B63" w:rsidP="005B62F5">
            <w:pPr>
              <w:pStyle w:val="NoSpacing"/>
              <w:rPr>
                <w:color w:val="17365D" w:themeColor="text2" w:themeShade="BF"/>
                <w:sz w:val="18"/>
                <w:szCs w:val="18"/>
              </w:rPr>
            </w:pPr>
          </w:p>
        </w:tc>
      </w:tr>
      <w:tr w:rsidR="00CE0B63" w:rsidRPr="00CE0B63" w:rsidTr="005B62F5">
        <w:tc>
          <w:tcPr>
            <w:tcW w:w="455" w:type="pct"/>
          </w:tcPr>
          <w:p w:rsidR="00CE0B63" w:rsidRPr="00CE0B63" w:rsidRDefault="00CE0B63" w:rsidP="005B62F5">
            <w:pPr>
              <w:pStyle w:val="NoSpacing"/>
              <w:rPr>
                <w:color w:val="17365D" w:themeColor="text2" w:themeShade="BF"/>
                <w:sz w:val="36"/>
                <w:szCs w:val="18"/>
              </w:rPr>
            </w:pPr>
          </w:p>
        </w:tc>
        <w:tc>
          <w:tcPr>
            <w:tcW w:w="4545" w:type="pct"/>
          </w:tcPr>
          <w:p w:rsidR="00CE0B63" w:rsidRPr="00CE0B63" w:rsidRDefault="00CE0B63" w:rsidP="005B62F5">
            <w:pPr>
              <w:pStyle w:val="NoSpacing"/>
              <w:rPr>
                <w:color w:val="17365D" w:themeColor="text2" w:themeShade="BF"/>
                <w:sz w:val="18"/>
                <w:szCs w:val="18"/>
              </w:rPr>
            </w:pPr>
          </w:p>
        </w:tc>
      </w:tr>
      <w:tr w:rsidR="00CE0B63" w:rsidRPr="00CE0B63" w:rsidTr="005B62F5">
        <w:tc>
          <w:tcPr>
            <w:tcW w:w="455" w:type="pct"/>
          </w:tcPr>
          <w:p w:rsidR="00CE0B63" w:rsidRPr="00CE0B63" w:rsidRDefault="00CE0B63" w:rsidP="005B62F5">
            <w:pPr>
              <w:pStyle w:val="NoSpacing"/>
              <w:rPr>
                <w:color w:val="17365D" w:themeColor="text2" w:themeShade="BF"/>
                <w:sz w:val="36"/>
                <w:szCs w:val="18"/>
              </w:rPr>
            </w:pPr>
          </w:p>
        </w:tc>
        <w:tc>
          <w:tcPr>
            <w:tcW w:w="4545" w:type="pct"/>
          </w:tcPr>
          <w:p w:rsidR="00CE0B63" w:rsidRPr="00CE0B63" w:rsidRDefault="00CE0B63" w:rsidP="005B62F5">
            <w:pPr>
              <w:pStyle w:val="NoSpacing"/>
              <w:rPr>
                <w:color w:val="17365D" w:themeColor="text2" w:themeShade="BF"/>
                <w:sz w:val="18"/>
                <w:szCs w:val="18"/>
              </w:rPr>
            </w:pPr>
          </w:p>
        </w:tc>
      </w:tr>
      <w:tr w:rsidR="00CE0B63" w:rsidRPr="00CE0B63" w:rsidTr="005B62F5">
        <w:tc>
          <w:tcPr>
            <w:tcW w:w="455" w:type="pct"/>
          </w:tcPr>
          <w:p w:rsidR="00CE0B63" w:rsidRPr="00CE0B63" w:rsidRDefault="00CE0B63" w:rsidP="005B62F5">
            <w:pPr>
              <w:pStyle w:val="NoSpacing"/>
              <w:rPr>
                <w:color w:val="17365D" w:themeColor="text2" w:themeShade="BF"/>
                <w:sz w:val="36"/>
                <w:szCs w:val="18"/>
              </w:rPr>
            </w:pPr>
          </w:p>
        </w:tc>
        <w:tc>
          <w:tcPr>
            <w:tcW w:w="4545" w:type="pct"/>
          </w:tcPr>
          <w:p w:rsidR="00CE0B63" w:rsidRPr="00CE0B63" w:rsidRDefault="00CE0B63" w:rsidP="005B62F5">
            <w:pPr>
              <w:pStyle w:val="NoSpacing"/>
              <w:rPr>
                <w:color w:val="17365D" w:themeColor="text2" w:themeShade="BF"/>
                <w:sz w:val="18"/>
                <w:szCs w:val="18"/>
              </w:rPr>
            </w:pPr>
          </w:p>
        </w:tc>
      </w:tr>
    </w:tbl>
    <w:p w:rsidR="00CE0B63" w:rsidRPr="00CE0B63" w:rsidRDefault="00CE0B63" w:rsidP="00CE0B63">
      <w:pPr>
        <w:pStyle w:val="NoSpacing"/>
        <w:rPr>
          <w:color w:val="17365D" w:themeColor="text2" w:themeShade="BF"/>
          <w:sz w:val="18"/>
          <w:szCs w:val="18"/>
        </w:rPr>
      </w:pPr>
      <w:r w:rsidRPr="00CE0B63">
        <w:rPr>
          <w:color w:val="17365D" w:themeColor="text2" w:themeShade="BF"/>
          <w:sz w:val="18"/>
          <w:szCs w:val="18"/>
        </w:rPr>
        <w:t>Root Cause Factors</w:t>
      </w:r>
    </w:p>
    <w:tbl>
      <w:tblPr>
        <w:tblW w:w="5000" w:type="pct"/>
        <w:tblBorders>
          <w:insideH w:val="single" w:sz="4" w:space="0" w:color="auto"/>
          <w:insideV w:val="single" w:sz="4" w:space="0" w:color="auto"/>
        </w:tblBorders>
        <w:tblCellMar>
          <w:left w:w="115" w:type="dxa"/>
          <w:right w:w="115" w:type="dxa"/>
        </w:tblCellMar>
        <w:tblLook w:val="04A0"/>
      </w:tblPr>
      <w:tblGrid>
        <w:gridCol w:w="4629"/>
        <w:gridCol w:w="4630"/>
      </w:tblGrid>
      <w:tr w:rsidR="00CE0B63" w:rsidRPr="00CE0B63" w:rsidTr="005B62F5">
        <w:tc>
          <w:tcPr>
            <w:tcW w:w="2000" w:type="pct"/>
            <w:tcBorders>
              <w:top w:val="outset" w:sz="6" w:space="0" w:color="auto"/>
              <w:left w:val="outset" w:sz="6" w:space="0" w:color="auto"/>
              <w:bottom w:val="outset" w:sz="6" w:space="0" w:color="auto"/>
              <w:right w:val="outset" w:sz="6" w:space="0" w:color="auto"/>
            </w:tcBorders>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A.)   Lack of skill or knowledge.</w:t>
            </w:r>
          </w:p>
        </w:tc>
        <w:tc>
          <w:tcPr>
            <w:tcW w:w="2000" w:type="pct"/>
            <w:tcBorders>
              <w:top w:val="outset" w:sz="6" w:space="0" w:color="auto"/>
              <w:left w:val="outset" w:sz="6" w:space="0" w:color="auto"/>
              <w:bottom w:val="outset" w:sz="6" w:space="0" w:color="auto"/>
              <w:right w:val="outset" w:sz="6" w:space="0" w:color="auto"/>
            </w:tcBorders>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E.)   Lack of or inadequate procedures.</w:t>
            </w:r>
          </w:p>
        </w:tc>
      </w:tr>
      <w:tr w:rsidR="00CE0B63" w:rsidRPr="00CE0B63" w:rsidTr="005B62F5">
        <w:tc>
          <w:tcPr>
            <w:tcW w:w="2000" w:type="pct"/>
            <w:tcBorders>
              <w:top w:val="outset" w:sz="6" w:space="0" w:color="auto"/>
              <w:left w:val="outset" w:sz="6" w:space="0" w:color="auto"/>
              <w:bottom w:val="outset" w:sz="6" w:space="0" w:color="auto"/>
              <w:right w:val="outset" w:sz="6" w:space="0" w:color="auto"/>
            </w:tcBorders>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xml:space="preserve">B.)   In past, did not follow procedures or acceptable practices and no incident occurred (injury, product quality incident, equipment damage, regulatory assessment or production delay </w:t>
            </w:r>
          </w:p>
        </w:tc>
        <w:tc>
          <w:tcPr>
            <w:tcW w:w="2000" w:type="pct"/>
            <w:tcBorders>
              <w:top w:val="outset" w:sz="6" w:space="0" w:color="auto"/>
              <w:left w:val="outset" w:sz="6" w:space="0" w:color="auto"/>
              <w:bottom w:val="outset" w:sz="6" w:space="0" w:color="auto"/>
              <w:right w:val="outset" w:sz="6" w:space="0" w:color="auto"/>
            </w:tcBorders>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F.)   Inadequate communication of expectations regarding procedures or standards.</w:t>
            </w:r>
          </w:p>
        </w:tc>
      </w:tr>
      <w:tr w:rsidR="00CE0B63" w:rsidRPr="00CE0B63" w:rsidTr="005B62F5">
        <w:tc>
          <w:tcPr>
            <w:tcW w:w="2000" w:type="pct"/>
            <w:tcBorders>
              <w:top w:val="outset" w:sz="6" w:space="0" w:color="auto"/>
              <w:left w:val="outset" w:sz="6" w:space="0" w:color="auto"/>
              <w:bottom w:val="outset" w:sz="6" w:space="0" w:color="auto"/>
              <w:right w:val="outset" w:sz="6" w:space="0" w:color="auto"/>
            </w:tcBorders>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C.)   Doing the job according to procedures or acceptable practices takes more time/effort.</w:t>
            </w:r>
          </w:p>
        </w:tc>
        <w:tc>
          <w:tcPr>
            <w:tcW w:w="2000" w:type="pct"/>
            <w:tcBorders>
              <w:top w:val="outset" w:sz="6" w:space="0" w:color="auto"/>
              <w:left w:val="outset" w:sz="6" w:space="0" w:color="auto"/>
              <w:bottom w:val="outset" w:sz="6" w:space="0" w:color="auto"/>
              <w:right w:val="outset" w:sz="6" w:space="0" w:color="auto"/>
            </w:tcBorders>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G.)   Inadequate tools or equipment (available, operable &amp; safely maintained; proper task &amp; workplace design).</w:t>
            </w:r>
          </w:p>
        </w:tc>
      </w:tr>
      <w:tr w:rsidR="00CE0B63" w:rsidRPr="00CE0B63" w:rsidTr="005B62F5">
        <w:tc>
          <w:tcPr>
            <w:tcW w:w="2000" w:type="pct"/>
            <w:tcBorders>
              <w:top w:val="outset" w:sz="6" w:space="0" w:color="auto"/>
              <w:left w:val="outset" w:sz="6" w:space="0" w:color="auto"/>
              <w:bottom w:val="outset" w:sz="6" w:space="0" w:color="auto"/>
              <w:right w:val="outset" w:sz="6" w:space="0" w:color="auto"/>
            </w:tcBorders>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D.)   Short-cutting procedures or acceptable practices are positively reinforced or tolerated.</w:t>
            </w:r>
          </w:p>
          <w:p w:rsidR="00CE0B63" w:rsidRPr="00CE0B63" w:rsidRDefault="00CE0B63" w:rsidP="005B62F5">
            <w:pPr>
              <w:pStyle w:val="NoSpacing"/>
              <w:rPr>
                <w:color w:val="17365D" w:themeColor="text2" w:themeShade="BF"/>
                <w:sz w:val="18"/>
                <w:szCs w:val="18"/>
              </w:rPr>
            </w:pPr>
          </w:p>
        </w:tc>
        <w:tc>
          <w:tcPr>
            <w:tcW w:w="2000" w:type="pct"/>
            <w:tcBorders>
              <w:top w:val="outset" w:sz="6" w:space="0" w:color="auto"/>
              <w:left w:val="outset" w:sz="6" w:space="0" w:color="auto"/>
              <w:bottom w:val="outset" w:sz="6" w:space="0" w:color="auto"/>
              <w:right w:val="outset" w:sz="6" w:space="0" w:color="auto"/>
            </w:tcBorders>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H.)   External Factors</w:t>
            </w:r>
          </w:p>
        </w:tc>
      </w:tr>
    </w:tbl>
    <w:p w:rsidR="00CE0B63" w:rsidRPr="00CE0B63" w:rsidRDefault="00CE0B63" w:rsidP="00CE0B63">
      <w:pPr>
        <w:pStyle w:val="NoSpacing"/>
        <w:rPr>
          <w:color w:val="17365D" w:themeColor="text2" w:themeShade="BF"/>
          <w:sz w:val="18"/>
          <w:szCs w:val="18"/>
        </w:rPr>
      </w:pPr>
    </w:p>
    <w:p w:rsidR="00CE0B63" w:rsidRPr="00CE0B63" w:rsidRDefault="00CE0B63" w:rsidP="00CE0B63">
      <w:pPr>
        <w:pStyle w:val="NoSpacing"/>
        <w:rPr>
          <w:color w:val="17365D" w:themeColor="text2" w:themeShade="BF"/>
          <w:sz w:val="18"/>
          <w:szCs w:val="18"/>
        </w:rPr>
      </w:pPr>
    </w:p>
    <w:p w:rsidR="00CE0B63" w:rsidRPr="00CE0B63" w:rsidRDefault="00CE0B63" w:rsidP="00CE0B63">
      <w:pPr>
        <w:pStyle w:val="NoSpacing"/>
        <w:rPr>
          <w:color w:val="17365D" w:themeColor="text2" w:themeShade="BF"/>
          <w:sz w:val="18"/>
          <w:szCs w:val="18"/>
        </w:rPr>
      </w:pPr>
      <w:r w:rsidRPr="00CE0B63">
        <w:rPr>
          <w:color w:val="17365D" w:themeColor="text2" w:themeShade="BF"/>
          <w:sz w:val="18"/>
          <w:szCs w:val="18"/>
        </w:rPr>
        <w:t>Solution(s): How to Prevent Undesirable Behavior/Job Factor from Recurring:</w:t>
      </w:r>
    </w:p>
    <w:tbl>
      <w:tblPr>
        <w:tblW w:w="5070" w:type="pct"/>
        <w:tblBorders>
          <w:insideH w:val="single" w:sz="4" w:space="0" w:color="auto"/>
          <w:insideV w:val="single" w:sz="4" w:space="0" w:color="auto"/>
        </w:tblBorders>
        <w:tblLayout w:type="fixed"/>
        <w:tblCellMar>
          <w:left w:w="115" w:type="dxa"/>
          <w:right w:w="115" w:type="dxa"/>
        </w:tblCellMar>
        <w:tblLook w:val="04A0"/>
      </w:tblPr>
      <w:tblGrid>
        <w:gridCol w:w="547"/>
        <w:gridCol w:w="685"/>
        <w:gridCol w:w="1132"/>
        <w:gridCol w:w="2419"/>
        <w:gridCol w:w="830"/>
        <w:gridCol w:w="699"/>
        <w:gridCol w:w="2054"/>
        <w:gridCol w:w="1023"/>
      </w:tblGrid>
      <w:tr w:rsidR="00CE0B63" w:rsidRPr="00CE0B63" w:rsidTr="005B62F5">
        <w:tc>
          <w:tcPr>
            <w:tcW w:w="291"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6"/>
                <w:szCs w:val="16"/>
              </w:rPr>
              <w:t>Item #</w:t>
            </w:r>
          </w:p>
        </w:tc>
        <w:tc>
          <w:tcPr>
            <w:tcW w:w="365"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6"/>
                <w:szCs w:val="16"/>
              </w:rPr>
              <w:t>Factor</w:t>
            </w:r>
            <w:r w:rsidRPr="00CE0B63">
              <w:rPr>
                <w:color w:val="17365D" w:themeColor="text2" w:themeShade="BF"/>
                <w:sz w:val="18"/>
                <w:szCs w:val="18"/>
              </w:rPr>
              <w:br/>
            </w:r>
            <w:r w:rsidRPr="00CE0B63">
              <w:rPr>
                <w:color w:val="17365D" w:themeColor="text2" w:themeShade="BF"/>
                <w:sz w:val="16"/>
                <w:szCs w:val="16"/>
              </w:rPr>
              <w:t>(A-H)*</w:t>
            </w:r>
          </w:p>
        </w:tc>
        <w:tc>
          <w:tcPr>
            <w:tcW w:w="603"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8"/>
                <w:szCs w:val="18"/>
              </w:rPr>
              <w:t xml:space="preserve">Person </w:t>
            </w:r>
            <w:r w:rsidRPr="00CE0B63">
              <w:rPr>
                <w:color w:val="17365D" w:themeColor="text2" w:themeShade="BF"/>
                <w:sz w:val="16"/>
                <w:szCs w:val="16"/>
              </w:rPr>
              <w:t>Responsible</w:t>
            </w:r>
            <w:r w:rsidRPr="00CE0B63">
              <w:rPr>
                <w:color w:val="17365D" w:themeColor="text2" w:themeShade="BF"/>
                <w:sz w:val="16"/>
                <w:szCs w:val="16"/>
              </w:rPr>
              <w:br/>
              <w:t>(Name)</w:t>
            </w:r>
            <w:r w:rsidRPr="00CE0B63">
              <w:rPr>
                <w:color w:val="17365D" w:themeColor="text2" w:themeShade="BF"/>
              </w:rPr>
              <w:t xml:space="preserve"> </w:t>
            </w:r>
          </w:p>
        </w:tc>
        <w:tc>
          <w:tcPr>
            <w:tcW w:w="128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6"/>
                <w:szCs w:val="16"/>
              </w:rPr>
              <w:t>Solution(s)</w:t>
            </w:r>
            <w:r w:rsidRPr="00CE0B63">
              <w:rPr>
                <w:color w:val="17365D" w:themeColor="text2" w:themeShade="BF"/>
              </w:rPr>
              <w:t xml:space="preserve"> </w:t>
            </w:r>
          </w:p>
        </w:tc>
        <w:tc>
          <w:tcPr>
            <w:tcW w:w="442"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6"/>
                <w:szCs w:val="16"/>
              </w:rPr>
              <w:t>Date</w:t>
            </w:r>
            <w:r w:rsidRPr="00CE0B63">
              <w:rPr>
                <w:color w:val="17365D" w:themeColor="text2" w:themeShade="BF"/>
                <w:sz w:val="18"/>
                <w:szCs w:val="18"/>
              </w:rPr>
              <w:t xml:space="preserve"> </w:t>
            </w:r>
            <w:r w:rsidRPr="00CE0B63">
              <w:rPr>
                <w:color w:val="17365D" w:themeColor="text2" w:themeShade="BF"/>
                <w:sz w:val="16"/>
                <w:szCs w:val="16"/>
              </w:rPr>
              <w:t>Assigned</w:t>
            </w:r>
          </w:p>
        </w:tc>
        <w:tc>
          <w:tcPr>
            <w:tcW w:w="372"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5B62F5">
            <w:pPr>
              <w:pStyle w:val="NoSpacing"/>
              <w:rPr>
                <w:color w:val="17365D" w:themeColor="text2" w:themeShade="BF"/>
                <w:sz w:val="18"/>
                <w:szCs w:val="18"/>
              </w:rPr>
            </w:pPr>
            <w:r w:rsidRPr="00CE0B63">
              <w:rPr>
                <w:color w:val="17365D" w:themeColor="text2" w:themeShade="BF"/>
                <w:sz w:val="16"/>
                <w:szCs w:val="16"/>
              </w:rPr>
              <w:t>Due</w:t>
            </w:r>
            <w:r w:rsidRPr="00CE0B63">
              <w:rPr>
                <w:color w:val="17365D" w:themeColor="text2" w:themeShade="BF"/>
                <w:sz w:val="18"/>
                <w:szCs w:val="18"/>
              </w:rPr>
              <w:t xml:space="preserve"> </w:t>
            </w:r>
            <w:r w:rsidRPr="00CE0B63">
              <w:rPr>
                <w:color w:val="17365D" w:themeColor="text2" w:themeShade="BF"/>
                <w:sz w:val="16"/>
                <w:szCs w:val="16"/>
              </w:rPr>
              <w:t>Date</w:t>
            </w:r>
          </w:p>
        </w:tc>
        <w:tc>
          <w:tcPr>
            <w:tcW w:w="1094" w:type="pct"/>
            <w:tcBorders>
              <w:top w:val="outset" w:sz="6" w:space="0" w:color="auto"/>
              <w:left w:val="outset" w:sz="6" w:space="0" w:color="auto"/>
              <w:bottom w:val="outset" w:sz="6" w:space="0" w:color="auto"/>
              <w:right w:val="outset" w:sz="6" w:space="0" w:color="auto"/>
            </w:tcBorders>
            <w:vAlign w:val="center"/>
          </w:tcPr>
          <w:p w:rsidR="00CE0B63" w:rsidRPr="00CE0B63" w:rsidRDefault="00CE0B63" w:rsidP="005B62F5">
            <w:pPr>
              <w:pStyle w:val="NoSpacing"/>
              <w:rPr>
                <w:color w:val="17365D" w:themeColor="text2" w:themeShade="BF"/>
                <w:sz w:val="16"/>
                <w:szCs w:val="16"/>
              </w:rPr>
            </w:pPr>
            <w:r w:rsidRPr="00CE0B63">
              <w:rPr>
                <w:color w:val="17365D" w:themeColor="text2" w:themeShade="BF"/>
                <w:sz w:val="16"/>
                <w:szCs w:val="16"/>
              </w:rPr>
              <w:t>Action Taken</w:t>
            </w:r>
            <w:r w:rsidRPr="00CE0B63">
              <w:rPr>
                <w:color w:val="17365D" w:themeColor="text2" w:themeShade="BF"/>
                <w:sz w:val="20"/>
                <w:szCs w:val="20"/>
              </w:rPr>
              <w:t xml:space="preserve">           </w:t>
            </w:r>
          </w:p>
        </w:tc>
        <w:tc>
          <w:tcPr>
            <w:tcW w:w="545"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5B62F5">
            <w:pPr>
              <w:pStyle w:val="NoSpacing"/>
              <w:rPr>
                <w:color w:val="17365D" w:themeColor="text2" w:themeShade="BF"/>
                <w:sz w:val="16"/>
                <w:szCs w:val="16"/>
              </w:rPr>
            </w:pPr>
            <w:r w:rsidRPr="00CE0B63">
              <w:rPr>
                <w:color w:val="17365D" w:themeColor="text2" w:themeShade="BF"/>
                <w:sz w:val="16"/>
                <w:szCs w:val="16"/>
              </w:rPr>
              <w:t>Date Completed</w:t>
            </w:r>
          </w:p>
        </w:tc>
      </w:tr>
      <w:tr w:rsidR="00CE0B63" w:rsidRPr="00CE0B63" w:rsidTr="005B62F5">
        <w:trPr>
          <w:trHeight w:val="435"/>
        </w:trPr>
        <w:tc>
          <w:tcPr>
            <w:tcW w:w="291"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5B62F5">
            <w:pPr>
              <w:pStyle w:val="NoSpacing"/>
              <w:rPr>
                <w:color w:val="17365D" w:themeColor="text2" w:themeShade="BF"/>
              </w:rPr>
            </w:pPr>
          </w:p>
        </w:tc>
        <w:tc>
          <w:tcPr>
            <w:tcW w:w="365"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5B62F5">
            <w:pPr>
              <w:pStyle w:val="NoSpacing"/>
              <w:rPr>
                <w:color w:val="17365D" w:themeColor="text2" w:themeShade="BF"/>
              </w:rPr>
            </w:pPr>
          </w:p>
        </w:tc>
        <w:tc>
          <w:tcPr>
            <w:tcW w:w="603"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5B62F5">
            <w:pPr>
              <w:pStyle w:val="NoSpacing"/>
              <w:rPr>
                <w:color w:val="17365D" w:themeColor="text2" w:themeShade="BF"/>
              </w:rPr>
            </w:pPr>
          </w:p>
        </w:tc>
        <w:tc>
          <w:tcPr>
            <w:tcW w:w="128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5B62F5">
            <w:pPr>
              <w:pStyle w:val="NoSpacing"/>
              <w:rPr>
                <w:color w:val="17365D" w:themeColor="text2" w:themeShade="BF"/>
              </w:rPr>
            </w:pPr>
          </w:p>
        </w:tc>
        <w:tc>
          <w:tcPr>
            <w:tcW w:w="442"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5B62F5">
            <w:pPr>
              <w:pStyle w:val="NoSpacing"/>
              <w:rPr>
                <w:color w:val="17365D" w:themeColor="text2" w:themeShade="BF"/>
              </w:rPr>
            </w:pPr>
          </w:p>
        </w:tc>
        <w:tc>
          <w:tcPr>
            <w:tcW w:w="372"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5B62F5">
            <w:pPr>
              <w:pStyle w:val="NoSpacing"/>
              <w:rPr>
                <w:color w:val="17365D" w:themeColor="text2" w:themeShade="BF"/>
              </w:rPr>
            </w:pPr>
          </w:p>
        </w:tc>
        <w:tc>
          <w:tcPr>
            <w:tcW w:w="1094" w:type="pct"/>
            <w:tcBorders>
              <w:top w:val="outset" w:sz="6" w:space="0" w:color="auto"/>
              <w:left w:val="outset" w:sz="6" w:space="0" w:color="auto"/>
              <w:bottom w:val="outset" w:sz="6" w:space="0" w:color="auto"/>
              <w:right w:val="outset" w:sz="6" w:space="0" w:color="auto"/>
            </w:tcBorders>
          </w:tcPr>
          <w:p w:rsidR="00CE0B63" w:rsidRPr="00CE0B63" w:rsidRDefault="00CE0B63" w:rsidP="005B62F5">
            <w:pPr>
              <w:pStyle w:val="NoSpacing"/>
              <w:rPr>
                <w:color w:val="17365D" w:themeColor="text2" w:themeShade="BF"/>
              </w:rPr>
            </w:pPr>
          </w:p>
        </w:tc>
        <w:tc>
          <w:tcPr>
            <w:tcW w:w="545"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5B62F5">
            <w:pPr>
              <w:pStyle w:val="NoSpacing"/>
              <w:rPr>
                <w:color w:val="17365D" w:themeColor="text2" w:themeShade="BF"/>
              </w:rPr>
            </w:pPr>
          </w:p>
        </w:tc>
      </w:tr>
      <w:tr w:rsidR="00CE0B63" w:rsidRPr="00CE0B63" w:rsidTr="005B62F5">
        <w:trPr>
          <w:trHeight w:val="435"/>
        </w:trPr>
        <w:tc>
          <w:tcPr>
            <w:tcW w:w="291" w:type="pct"/>
            <w:tcBorders>
              <w:top w:val="outset" w:sz="6" w:space="0" w:color="auto"/>
              <w:left w:val="outset" w:sz="6" w:space="0" w:color="auto"/>
              <w:bottom w:val="outset" w:sz="6" w:space="0" w:color="auto"/>
              <w:right w:val="outset" w:sz="6" w:space="0" w:color="auto"/>
            </w:tcBorders>
            <w:vAlign w:val="center"/>
          </w:tcPr>
          <w:p w:rsidR="00CE0B63" w:rsidRPr="00CE0B63" w:rsidRDefault="00CE0B63" w:rsidP="005B62F5">
            <w:pPr>
              <w:pStyle w:val="NoSpacing"/>
              <w:jc w:val="center"/>
              <w:rPr>
                <w:color w:val="17365D" w:themeColor="text2" w:themeShade="BF"/>
              </w:rPr>
            </w:pPr>
          </w:p>
        </w:tc>
        <w:tc>
          <w:tcPr>
            <w:tcW w:w="365" w:type="pct"/>
            <w:tcBorders>
              <w:top w:val="outset" w:sz="6" w:space="0" w:color="auto"/>
              <w:left w:val="outset" w:sz="6" w:space="0" w:color="auto"/>
              <w:bottom w:val="outset" w:sz="6" w:space="0" w:color="auto"/>
              <w:right w:val="outset" w:sz="6" w:space="0" w:color="auto"/>
            </w:tcBorders>
            <w:vAlign w:val="center"/>
          </w:tcPr>
          <w:p w:rsidR="00CE0B63" w:rsidRPr="00CE0B63" w:rsidRDefault="00CE0B63" w:rsidP="005B62F5">
            <w:pPr>
              <w:pStyle w:val="NoSpacing"/>
              <w:jc w:val="center"/>
              <w:rPr>
                <w:color w:val="17365D" w:themeColor="text2" w:themeShade="BF"/>
              </w:rPr>
            </w:pPr>
          </w:p>
        </w:tc>
        <w:tc>
          <w:tcPr>
            <w:tcW w:w="603" w:type="pct"/>
            <w:tcBorders>
              <w:top w:val="outset" w:sz="6" w:space="0" w:color="auto"/>
              <w:left w:val="outset" w:sz="6" w:space="0" w:color="auto"/>
              <w:bottom w:val="outset" w:sz="6" w:space="0" w:color="auto"/>
              <w:right w:val="outset" w:sz="6" w:space="0" w:color="auto"/>
            </w:tcBorders>
            <w:vAlign w:val="center"/>
          </w:tcPr>
          <w:p w:rsidR="00CE0B63" w:rsidRPr="00CE0B63" w:rsidRDefault="00CE0B63" w:rsidP="005B62F5">
            <w:pPr>
              <w:pStyle w:val="NoSpacing"/>
              <w:jc w:val="center"/>
              <w:rPr>
                <w:color w:val="17365D" w:themeColor="text2" w:themeShade="BF"/>
              </w:rPr>
            </w:pPr>
          </w:p>
        </w:tc>
        <w:tc>
          <w:tcPr>
            <w:tcW w:w="1288" w:type="pct"/>
            <w:tcBorders>
              <w:top w:val="outset" w:sz="6" w:space="0" w:color="auto"/>
              <w:left w:val="outset" w:sz="6" w:space="0" w:color="auto"/>
              <w:bottom w:val="outset" w:sz="6" w:space="0" w:color="auto"/>
              <w:right w:val="outset" w:sz="6" w:space="0" w:color="auto"/>
            </w:tcBorders>
            <w:vAlign w:val="center"/>
          </w:tcPr>
          <w:p w:rsidR="00CE0B63" w:rsidRPr="00CE0B63" w:rsidRDefault="00CE0B63" w:rsidP="005B62F5">
            <w:pPr>
              <w:pStyle w:val="NoSpacing"/>
              <w:jc w:val="center"/>
              <w:rPr>
                <w:color w:val="17365D" w:themeColor="text2" w:themeShade="BF"/>
              </w:rPr>
            </w:pPr>
          </w:p>
        </w:tc>
        <w:tc>
          <w:tcPr>
            <w:tcW w:w="442" w:type="pct"/>
            <w:tcBorders>
              <w:top w:val="outset" w:sz="6" w:space="0" w:color="auto"/>
              <w:left w:val="outset" w:sz="6" w:space="0" w:color="auto"/>
              <w:bottom w:val="outset" w:sz="6" w:space="0" w:color="auto"/>
              <w:right w:val="outset" w:sz="6" w:space="0" w:color="auto"/>
            </w:tcBorders>
            <w:vAlign w:val="center"/>
          </w:tcPr>
          <w:p w:rsidR="00CE0B63" w:rsidRPr="00CE0B63" w:rsidRDefault="00CE0B63" w:rsidP="005B62F5">
            <w:pPr>
              <w:pStyle w:val="NoSpacing"/>
              <w:jc w:val="center"/>
              <w:rPr>
                <w:color w:val="17365D" w:themeColor="text2" w:themeShade="BF"/>
              </w:rPr>
            </w:pPr>
          </w:p>
        </w:tc>
        <w:tc>
          <w:tcPr>
            <w:tcW w:w="372" w:type="pct"/>
            <w:tcBorders>
              <w:top w:val="outset" w:sz="6" w:space="0" w:color="auto"/>
              <w:left w:val="outset" w:sz="6" w:space="0" w:color="auto"/>
              <w:bottom w:val="outset" w:sz="6" w:space="0" w:color="auto"/>
              <w:right w:val="outset" w:sz="6" w:space="0" w:color="auto"/>
            </w:tcBorders>
            <w:vAlign w:val="center"/>
          </w:tcPr>
          <w:p w:rsidR="00CE0B63" w:rsidRPr="00CE0B63" w:rsidRDefault="00CE0B63" w:rsidP="005B62F5">
            <w:pPr>
              <w:pStyle w:val="NoSpacing"/>
              <w:jc w:val="center"/>
              <w:rPr>
                <w:color w:val="17365D" w:themeColor="text2" w:themeShade="BF"/>
              </w:rPr>
            </w:pPr>
          </w:p>
        </w:tc>
        <w:tc>
          <w:tcPr>
            <w:tcW w:w="1094" w:type="pct"/>
            <w:tcBorders>
              <w:top w:val="outset" w:sz="6" w:space="0" w:color="auto"/>
              <w:left w:val="outset" w:sz="6" w:space="0" w:color="auto"/>
              <w:bottom w:val="outset" w:sz="6" w:space="0" w:color="auto"/>
              <w:right w:val="outset" w:sz="6" w:space="0" w:color="auto"/>
            </w:tcBorders>
          </w:tcPr>
          <w:p w:rsidR="00CE0B63" w:rsidRPr="00CE0B63" w:rsidRDefault="00CE0B63" w:rsidP="005B62F5">
            <w:pPr>
              <w:pStyle w:val="NoSpacing"/>
              <w:jc w:val="center"/>
              <w:rPr>
                <w:color w:val="17365D" w:themeColor="text2" w:themeShade="BF"/>
              </w:rPr>
            </w:pPr>
          </w:p>
        </w:tc>
        <w:tc>
          <w:tcPr>
            <w:tcW w:w="545" w:type="pct"/>
            <w:tcBorders>
              <w:top w:val="outset" w:sz="6" w:space="0" w:color="auto"/>
              <w:left w:val="outset" w:sz="6" w:space="0" w:color="auto"/>
              <w:bottom w:val="outset" w:sz="6" w:space="0" w:color="auto"/>
              <w:right w:val="outset" w:sz="6" w:space="0" w:color="auto"/>
            </w:tcBorders>
            <w:vAlign w:val="center"/>
          </w:tcPr>
          <w:p w:rsidR="00CE0B63" w:rsidRPr="00CE0B63" w:rsidRDefault="00CE0B63" w:rsidP="005B62F5">
            <w:pPr>
              <w:pStyle w:val="NoSpacing"/>
              <w:jc w:val="center"/>
              <w:rPr>
                <w:color w:val="17365D" w:themeColor="text2" w:themeShade="BF"/>
              </w:rPr>
            </w:pPr>
          </w:p>
        </w:tc>
      </w:tr>
    </w:tbl>
    <w:p w:rsidR="00CE0B63" w:rsidRPr="00CE0B63" w:rsidRDefault="00CE0B63" w:rsidP="00CE0B63">
      <w:pPr>
        <w:pStyle w:val="NoSpacing"/>
        <w:rPr>
          <w:color w:val="17365D" w:themeColor="text2" w:themeShade="BF"/>
          <w:sz w:val="20"/>
          <w:szCs w:val="20"/>
        </w:rPr>
      </w:pPr>
      <w:r w:rsidRPr="00CE0B63">
        <w:rPr>
          <w:color w:val="17365D" w:themeColor="text2" w:themeShade="BF"/>
          <w:sz w:val="20"/>
          <w:szCs w:val="20"/>
        </w:rPr>
        <w:t xml:space="preserve"> </w:t>
      </w:r>
    </w:p>
    <w:p w:rsidR="00CE0B63" w:rsidRPr="00CE0B63" w:rsidRDefault="00CE0B63" w:rsidP="00CE0B63">
      <w:pPr>
        <w:pStyle w:val="NoSpacing"/>
        <w:rPr>
          <w:color w:val="17365D" w:themeColor="text2" w:themeShade="BF"/>
          <w:sz w:val="20"/>
          <w:szCs w:val="20"/>
        </w:rPr>
      </w:pPr>
      <w:r w:rsidRPr="00CE0B63">
        <w:rPr>
          <w:color w:val="17365D" w:themeColor="text2" w:themeShade="BF"/>
          <w:sz w:val="20"/>
          <w:szCs w:val="20"/>
        </w:rPr>
        <w:t>Responsibilities</w:t>
      </w:r>
    </w:p>
    <w:tbl>
      <w:tblPr>
        <w:tblW w:w="10320" w:type="dxa"/>
        <w:tblLook w:val="04A0"/>
      </w:tblPr>
      <w:tblGrid>
        <w:gridCol w:w="10105"/>
        <w:gridCol w:w="222"/>
      </w:tblGrid>
      <w:tr w:rsidR="00CE0B63" w:rsidRPr="00CE0B63" w:rsidTr="005B62F5">
        <w:trPr>
          <w:cantSplit/>
          <w:trHeight w:val="754"/>
        </w:trPr>
        <w:tc>
          <w:tcPr>
            <w:tcW w:w="10101" w:type="dxa"/>
          </w:tcPr>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88"/>
              <w:gridCol w:w="7401"/>
            </w:tblGrid>
            <w:tr w:rsidR="00CE0B63" w:rsidRPr="00CE0B63" w:rsidTr="005B62F5">
              <w:trPr>
                <w:trHeight w:val="238"/>
              </w:trPr>
              <w:tc>
                <w:tcPr>
                  <w:tcW w:w="2488" w:type="dxa"/>
                  <w:tcBorders>
                    <w:top w:val="nil"/>
                    <w:left w:val="nil"/>
                    <w:bottom w:val="nil"/>
                    <w:right w:val="nil"/>
                  </w:tcBorders>
                </w:tcPr>
                <w:p w:rsidR="00CE0B63" w:rsidRPr="00CE0B63" w:rsidRDefault="00CE0B63" w:rsidP="005B62F5">
                  <w:pPr>
                    <w:pStyle w:val="NoSpacing"/>
                    <w:rPr>
                      <w:color w:val="17365D" w:themeColor="text2" w:themeShade="BF"/>
                      <w:sz w:val="20"/>
                      <w:szCs w:val="20"/>
                      <w:u w:val="single"/>
                    </w:rPr>
                  </w:pPr>
                  <w:r w:rsidRPr="00CE0B63">
                    <w:rPr>
                      <w:color w:val="17365D" w:themeColor="text2" w:themeShade="BF"/>
                      <w:sz w:val="20"/>
                      <w:szCs w:val="20"/>
                    </w:rPr>
                    <w:t xml:space="preserve"> </w:t>
                  </w:r>
                  <w:r w:rsidRPr="00CE0B63">
                    <w:rPr>
                      <w:color w:val="17365D" w:themeColor="text2" w:themeShade="BF"/>
                      <w:sz w:val="20"/>
                      <w:szCs w:val="20"/>
                      <w:u w:val="single"/>
                    </w:rPr>
                    <w:t>Reviewer(s)</w:t>
                  </w:r>
                  <w:r w:rsidRPr="00CE0B63">
                    <w:rPr>
                      <w:color w:val="17365D" w:themeColor="text2" w:themeShade="BF"/>
                      <w:sz w:val="20"/>
                      <w:szCs w:val="20"/>
                    </w:rPr>
                    <w:t xml:space="preserve"> (Name):</w:t>
                  </w:r>
                </w:p>
              </w:tc>
              <w:tc>
                <w:tcPr>
                  <w:tcW w:w="7401" w:type="dxa"/>
                  <w:tcBorders>
                    <w:top w:val="nil"/>
                    <w:left w:val="nil"/>
                    <w:bottom w:val="single" w:sz="4" w:space="0" w:color="auto"/>
                    <w:right w:val="nil"/>
                  </w:tcBorders>
                </w:tcPr>
                <w:p w:rsidR="00CE0B63" w:rsidRPr="00CE0B63" w:rsidRDefault="00CE0B63" w:rsidP="005B62F5">
                  <w:pPr>
                    <w:pStyle w:val="NoSpacing"/>
                    <w:rPr>
                      <w:color w:val="17365D" w:themeColor="text2" w:themeShade="BF"/>
                      <w:sz w:val="20"/>
                      <w:szCs w:val="20"/>
                      <w:u w:val="single"/>
                    </w:rPr>
                  </w:pPr>
                </w:p>
              </w:tc>
            </w:tr>
            <w:tr w:rsidR="00CE0B63" w:rsidRPr="00CE0B63" w:rsidTr="005B62F5">
              <w:trPr>
                <w:trHeight w:val="114"/>
              </w:trPr>
              <w:tc>
                <w:tcPr>
                  <w:tcW w:w="2488" w:type="dxa"/>
                  <w:tcBorders>
                    <w:top w:val="nil"/>
                    <w:left w:val="nil"/>
                    <w:bottom w:val="nil"/>
                    <w:right w:val="nil"/>
                  </w:tcBorders>
                </w:tcPr>
                <w:p w:rsidR="00CE0B63" w:rsidRPr="00CE0B63" w:rsidRDefault="00CE0B63" w:rsidP="005B62F5">
                  <w:pPr>
                    <w:pStyle w:val="NoSpacing"/>
                    <w:rPr>
                      <w:color w:val="17365D" w:themeColor="text2" w:themeShade="BF"/>
                      <w:sz w:val="20"/>
                      <w:szCs w:val="20"/>
                      <w:u w:val="single"/>
                    </w:rPr>
                  </w:pPr>
                </w:p>
              </w:tc>
              <w:tc>
                <w:tcPr>
                  <w:tcW w:w="7401" w:type="dxa"/>
                  <w:tcBorders>
                    <w:top w:val="single" w:sz="4" w:space="0" w:color="auto"/>
                    <w:left w:val="nil"/>
                    <w:bottom w:val="single" w:sz="4" w:space="0" w:color="auto"/>
                    <w:right w:val="nil"/>
                  </w:tcBorders>
                </w:tcPr>
                <w:p w:rsidR="00CE0B63" w:rsidRPr="00CE0B63" w:rsidRDefault="00CE0B63" w:rsidP="005B62F5">
                  <w:pPr>
                    <w:pStyle w:val="NoSpacing"/>
                    <w:rPr>
                      <w:color w:val="17365D" w:themeColor="text2" w:themeShade="BF"/>
                      <w:sz w:val="20"/>
                      <w:szCs w:val="20"/>
                      <w:u w:val="single"/>
                    </w:rPr>
                  </w:pPr>
                </w:p>
              </w:tc>
            </w:tr>
          </w:tbl>
          <w:p w:rsidR="00CE0B63" w:rsidRPr="00CE0B63" w:rsidRDefault="00CE0B63" w:rsidP="005B62F5">
            <w:pPr>
              <w:pStyle w:val="NoSpacing"/>
              <w:rPr>
                <w:color w:val="17365D" w:themeColor="text2" w:themeShade="BF"/>
                <w:sz w:val="20"/>
                <w:szCs w:val="20"/>
                <w:u w:val="single"/>
              </w:rPr>
            </w:pPr>
          </w:p>
        </w:tc>
        <w:tc>
          <w:tcPr>
            <w:tcW w:w="219" w:type="dxa"/>
          </w:tcPr>
          <w:p w:rsidR="00CE0B63" w:rsidRPr="00CE0B63" w:rsidRDefault="00CE0B63" w:rsidP="005B62F5">
            <w:pPr>
              <w:pStyle w:val="NoSpacing"/>
              <w:rPr>
                <w:color w:val="17365D" w:themeColor="text2" w:themeShade="BF"/>
                <w:sz w:val="20"/>
                <w:szCs w:val="20"/>
              </w:rPr>
            </w:pPr>
            <w:r w:rsidRPr="00CE0B63">
              <w:rPr>
                <w:color w:val="17365D" w:themeColor="text2" w:themeShade="BF"/>
                <w:sz w:val="20"/>
                <w:szCs w:val="20"/>
              </w:rPr>
              <w:t xml:space="preserve">                                                                                                                                                                                   </w:t>
            </w:r>
          </w:p>
          <w:p w:rsidR="00CE0B63" w:rsidRPr="00CE0B63" w:rsidRDefault="00CE0B63" w:rsidP="005B62F5">
            <w:pPr>
              <w:pStyle w:val="NoSpacing"/>
              <w:rPr>
                <w:color w:val="17365D" w:themeColor="text2" w:themeShade="BF"/>
                <w:sz w:val="20"/>
                <w:szCs w:val="20"/>
              </w:rPr>
            </w:pPr>
          </w:p>
          <w:p w:rsidR="00CE0B63" w:rsidRPr="00CE0B63" w:rsidRDefault="00CE0B63" w:rsidP="005B62F5">
            <w:pPr>
              <w:pStyle w:val="NoSpacing"/>
              <w:rPr>
                <w:color w:val="17365D" w:themeColor="text2" w:themeShade="BF"/>
                <w:sz w:val="20"/>
                <w:szCs w:val="20"/>
              </w:rPr>
            </w:pPr>
          </w:p>
          <w:p w:rsidR="00CE0B63" w:rsidRPr="00CE0B63" w:rsidRDefault="00CE0B63" w:rsidP="005B62F5">
            <w:pPr>
              <w:pStyle w:val="NoSpacing"/>
              <w:rPr>
                <w:color w:val="17365D" w:themeColor="text2" w:themeShade="BF"/>
                <w:sz w:val="20"/>
                <w:szCs w:val="20"/>
              </w:rPr>
            </w:pPr>
          </w:p>
        </w:tc>
      </w:tr>
    </w:tbl>
    <w:p w:rsidR="00CE0B63" w:rsidRPr="00CE0B63" w:rsidRDefault="00CE0B63" w:rsidP="00CE0B63">
      <w:pPr>
        <w:pStyle w:val="NoSpacing"/>
        <w:rPr>
          <w:color w:val="17365D" w:themeColor="text2" w:themeShade="BF"/>
          <w:sz w:val="20"/>
          <w:szCs w:val="20"/>
        </w:rPr>
      </w:pPr>
      <w:r w:rsidRPr="00CE0B63">
        <w:rPr>
          <w:color w:val="17365D" w:themeColor="text2" w:themeShade="BF"/>
          <w:sz w:val="20"/>
          <w:szCs w:val="20"/>
        </w:rPr>
        <w:t>Supervisor Verify &amp; Validate Solutions/Action Items</w:t>
      </w:r>
    </w:p>
    <w:tbl>
      <w:tblPr>
        <w:tblW w:w="9918" w:type="dxa"/>
        <w:tblBorders>
          <w:left w:val="single" w:sz="4" w:space="0" w:color="auto"/>
          <w:right w:val="single" w:sz="4" w:space="0" w:color="auto"/>
          <w:insideV w:val="single" w:sz="4" w:space="0" w:color="auto"/>
        </w:tblBorders>
        <w:tblLayout w:type="fixed"/>
        <w:tblLook w:val="04A0"/>
      </w:tblPr>
      <w:tblGrid>
        <w:gridCol w:w="918"/>
        <w:gridCol w:w="2250"/>
        <w:gridCol w:w="1170"/>
        <w:gridCol w:w="1080"/>
        <w:gridCol w:w="2880"/>
        <w:gridCol w:w="1620"/>
      </w:tblGrid>
      <w:tr w:rsidR="00CE0B63" w:rsidRPr="00CE0B63" w:rsidTr="005B62F5">
        <w:trPr>
          <w:cantSplit/>
        </w:trPr>
        <w:tc>
          <w:tcPr>
            <w:tcW w:w="918" w:type="dxa"/>
            <w:tcBorders>
              <w:top w:val="single" w:sz="4" w:space="0" w:color="auto"/>
              <w:bottom w:val="single" w:sz="4" w:space="0" w:color="auto"/>
              <w:right w:val="single" w:sz="4" w:space="0" w:color="auto"/>
            </w:tcBorders>
            <w:vAlign w:val="center"/>
          </w:tcPr>
          <w:p w:rsidR="00CE0B63" w:rsidRPr="00CE0B63" w:rsidRDefault="00CE0B63" w:rsidP="005B62F5">
            <w:pPr>
              <w:pStyle w:val="NoSpacing"/>
              <w:rPr>
                <w:color w:val="17365D" w:themeColor="text2" w:themeShade="BF"/>
                <w:sz w:val="18"/>
                <w:szCs w:val="18"/>
              </w:rPr>
            </w:pPr>
            <w:r w:rsidRPr="00CE0B63">
              <w:rPr>
                <w:color w:val="17365D" w:themeColor="text2" w:themeShade="BF"/>
                <w:sz w:val="16"/>
                <w:szCs w:val="16"/>
              </w:rPr>
              <w:t xml:space="preserve">Solution ID </w:t>
            </w:r>
          </w:p>
          <w:p w:rsidR="00CE0B63" w:rsidRPr="00CE0B63" w:rsidRDefault="00CE0B63" w:rsidP="005B62F5">
            <w:pPr>
              <w:pStyle w:val="NoSpacing"/>
              <w:rPr>
                <w:color w:val="17365D" w:themeColor="text2" w:themeShade="BF"/>
                <w:sz w:val="16"/>
                <w:szCs w:val="16"/>
              </w:rPr>
            </w:pPr>
          </w:p>
        </w:tc>
        <w:tc>
          <w:tcPr>
            <w:tcW w:w="2250" w:type="dxa"/>
            <w:tcBorders>
              <w:top w:val="single" w:sz="4" w:space="0" w:color="auto"/>
              <w:bottom w:val="single" w:sz="4" w:space="0" w:color="auto"/>
            </w:tcBorders>
            <w:vAlign w:val="center"/>
          </w:tcPr>
          <w:p w:rsidR="00CE0B63" w:rsidRPr="00CE0B63" w:rsidRDefault="00CE0B63" w:rsidP="005B62F5">
            <w:pPr>
              <w:pStyle w:val="NoSpacing"/>
              <w:rPr>
                <w:color w:val="17365D" w:themeColor="text2" w:themeShade="BF"/>
                <w:sz w:val="16"/>
                <w:szCs w:val="16"/>
              </w:rPr>
            </w:pPr>
            <w:r w:rsidRPr="00CE0B63">
              <w:rPr>
                <w:color w:val="17365D" w:themeColor="text2" w:themeShade="BF"/>
                <w:sz w:val="16"/>
                <w:szCs w:val="16"/>
              </w:rPr>
              <w:t xml:space="preserve">Action Taken                              (If different from what was previously stated) </w:t>
            </w:r>
          </w:p>
        </w:tc>
        <w:tc>
          <w:tcPr>
            <w:tcW w:w="1170" w:type="dxa"/>
            <w:tcBorders>
              <w:top w:val="single" w:sz="4" w:space="0" w:color="auto"/>
              <w:bottom w:val="single" w:sz="4" w:space="0" w:color="auto"/>
            </w:tcBorders>
            <w:vAlign w:val="center"/>
          </w:tcPr>
          <w:p w:rsidR="00CE0B63" w:rsidRPr="00CE0B63" w:rsidRDefault="00CE0B63" w:rsidP="005B62F5">
            <w:pPr>
              <w:pStyle w:val="NoSpacing"/>
              <w:rPr>
                <w:color w:val="17365D" w:themeColor="text2" w:themeShade="BF"/>
                <w:sz w:val="18"/>
                <w:szCs w:val="18"/>
              </w:rPr>
            </w:pPr>
            <w:r w:rsidRPr="00CE0B63">
              <w:rPr>
                <w:color w:val="17365D" w:themeColor="text2" w:themeShade="BF"/>
                <w:sz w:val="16"/>
                <w:szCs w:val="16"/>
              </w:rPr>
              <w:t>Date Completed</w:t>
            </w:r>
          </w:p>
        </w:tc>
        <w:tc>
          <w:tcPr>
            <w:tcW w:w="1080" w:type="dxa"/>
            <w:tcBorders>
              <w:top w:val="single" w:sz="4" w:space="0" w:color="auto"/>
              <w:bottom w:val="single" w:sz="4" w:space="0" w:color="auto"/>
              <w:right w:val="single" w:sz="4" w:space="0" w:color="auto"/>
            </w:tcBorders>
            <w:vAlign w:val="center"/>
          </w:tcPr>
          <w:p w:rsidR="00CE0B63" w:rsidRPr="00CE0B63" w:rsidRDefault="00CE0B63" w:rsidP="005B62F5">
            <w:pPr>
              <w:pStyle w:val="NoSpacing"/>
              <w:rPr>
                <w:color w:val="17365D" w:themeColor="text2" w:themeShade="BF"/>
                <w:sz w:val="16"/>
                <w:szCs w:val="16"/>
              </w:rPr>
            </w:pPr>
            <w:r w:rsidRPr="00CE0B63">
              <w:rPr>
                <w:color w:val="17365D" w:themeColor="text2" w:themeShade="BF"/>
                <w:sz w:val="16"/>
                <w:szCs w:val="16"/>
              </w:rPr>
              <w:t xml:space="preserve">Supervisor </w:t>
            </w:r>
          </w:p>
          <w:p w:rsidR="00CE0B63" w:rsidRPr="00CE0B63" w:rsidRDefault="00CE0B63" w:rsidP="005B62F5">
            <w:pPr>
              <w:pStyle w:val="NoSpacing"/>
              <w:rPr>
                <w:color w:val="17365D" w:themeColor="text2" w:themeShade="BF"/>
                <w:sz w:val="18"/>
                <w:szCs w:val="18"/>
              </w:rPr>
            </w:pPr>
            <w:r w:rsidRPr="00CE0B63">
              <w:rPr>
                <w:color w:val="17365D" w:themeColor="text2" w:themeShade="BF"/>
                <w:sz w:val="16"/>
                <w:szCs w:val="16"/>
              </w:rPr>
              <w:t>V &amp; V Date</w:t>
            </w:r>
          </w:p>
        </w:tc>
        <w:tc>
          <w:tcPr>
            <w:tcW w:w="2880" w:type="dxa"/>
            <w:tcBorders>
              <w:top w:val="single" w:sz="4" w:space="0" w:color="auto"/>
              <w:left w:val="single" w:sz="4" w:space="0" w:color="auto"/>
              <w:bottom w:val="single" w:sz="4" w:space="0" w:color="auto"/>
              <w:right w:val="single" w:sz="4" w:space="0" w:color="auto"/>
            </w:tcBorders>
            <w:vAlign w:val="center"/>
          </w:tcPr>
          <w:p w:rsidR="00CE0B63" w:rsidRPr="00CE0B63" w:rsidRDefault="00CE0B63" w:rsidP="005B62F5">
            <w:pPr>
              <w:pStyle w:val="NoSpacing"/>
              <w:rPr>
                <w:color w:val="17365D" w:themeColor="text2" w:themeShade="BF"/>
                <w:sz w:val="16"/>
                <w:szCs w:val="16"/>
              </w:rPr>
            </w:pPr>
            <w:r w:rsidRPr="00CE0B63">
              <w:rPr>
                <w:color w:val="17365D" w:themeColor="text2" w:themeShade="BF"/>
                <w:sz w:val="16"/>
                <w:szCs w:val="16"/>
              </w:rPr>
              <w:t>Supervisor Responsible</w:t>
            </w:r>
          </w:p>
          <w:p w:rsidR="00CE0B63" w:rsidRPr="00CE0B63" w:rsidRDefault="00CE0B63" w:rsidP="005B62F5">
            <w:pPr>
              <w:pStyle w:val="NoSpacing"/>
              <w:rPr>
                <w:color w:val="17365D" w:themeColor="text2" w:themeShade="BF"/>
                <w:sz w:val="18"/>
                <w:szCs w:val="18"/>
              </w:rPr>
            </w:pPr>
            <w:r w:rsidRPr="00CE0B63">
              <w:rPr>
                <w:color w:val="17365D" w:themeColor="text2" w:themeShade="BF"/>
                <w:sz w:val="16"/>
                <w:szCs w:val="16"/>
              </w:rPr>
              <w:t xml:space="preserve"> V &amp; V Comments</w:t>
            </w:r>
          </w:p>
        </w:tc>
        <w:tc>
          <w:tcPr>
            <w:tcW w:w="1620" w:type="dxa"/>
            <w:tcBorders>
              <w:top w:val="single" w:sz="4" w:space="0" w:color="auto"/>
              <w:left w:val="single" w:sz="4" w:space="0" w:color="auto"/>
              <w:bottom w:val="single" w:sz="4" w:space="0" w:color="auto"/>
            </w:tcBorders>
            <w:vAlign w:val="center"/>
          </w:tcPr>
          <w:p w:rsidR="00CE0B63" w:rsidRPr="00CE0B63" w:rsidRDefault="00CE0B63" w:rsidP="005B62F5">
            <w:pPr>
              <w:pStyle w:val="NoSpacing"/>
              <w:rPr>
                <w:color w:val="17365D" w:themeColor="text2" w:themeShade="BF"/>
                <w:sz w:val="18"/>
                <w:szCs w:val="18"/>
                <w:u w:val="single"/>
              </w:rPr>
            </w:pPr>
            <w:r w:rsidRPr="00CE0B63">
              <w:rPr>
                <w:color w:val="17365D" w:themeColor="text2" w:themeShade="BF"/>
                <w:sz w:val="16"/>
                <w:szCs w:val="16"/>
              </w:rPr>
              <w:t>Supervisor Responsible  (Name )</w:t>
            </w:r>
            <w:r w:rsidRPr="00CE0B63">
              <w:rPr>
                <w:color w:val="17365D" w:themeColor="text2" w:themeShade="BF"/>
              </w:rPr>
              <w:t xml:space="preserve"> </w:t>
            </w:r>
          </w:p>
        </w:tc>
      </w:tr>
      <w:tr w:rsidR="00CE0B63" w:rsidRPr="00CE0B63" w:rsidTr="005B62F5">
        <w:trPr>
          <w:trHeight w:val="422"/>
        </w:trPr>
        <w:tc>
          <w:tcPr>
            <w:tcW w:w="918" w:type="dxa"/>
            <w:tcBorders>
              <w:top w:val="single" w:sz="4" w:space="0" w:color="auto"/>
              <w:bottom w:val="single" w:sz="4" w:space="0" w:color="auto"/>
            </w:tcBorders>
          </w:tcPr>
          <w:p w:rsidR="00CE0B63" w:rsidRPr="00CE0B63" w:rsidRDefault="00CE0B63" w:rsidP="005B62F5">
            <w:pPr>
              <w:pStyle w:val="NoSpacing"/>
              <w:rPr>
                <w:color w:val="17365D" w:themeColor="text2" w:themeShade="BF"/>
                <w:sz w:val="20"/>
                <w:szCs w:val="20"/>
              </w:rPr>
            </w:pPr>
          </w:p>
        </w:tc>
        <w:tc>
          <w:tcPr>
            <w:tcW w:w="2250" w:type="dxa"/>
            <w:tcBorders>
              <w:top w:val="single" w:sz="4" w:space="0" w:color="auto"/>
              <w:bottom w:val="single" w:sz="4" w:space="0" w:color="auto"/>
            </w:tcBorders>
          </w:tcPr>
          <w:p w:rsidR="00CE0B63" w:rsidRPr="00CE0B63" w:rsidRDefault="00CE0B63" w:rsidP="005B62F5">
            <w:pPr>
              <w:pStyle w:val="NoSpacing"/>
              <w:rPr>
                <w:color w:val="17365D" w:themeColor="text2" w:themeShade="BF"/>
                <w:sz w:val="20"/>
                <w:szCs w:val="20"/>
              </w:rPr>
            </w:pPr>
          </w:p>
        </w:tc>
        <w:tc>
          <w:tcPr>
            <w:tcW w:w="1170" w:type="dxa"/>
            <w:tcBorders>
              <w:top w:val="single" w:sz="4" w:space="0" w:color="auto"/>
              <w:bottom w:val="single" w:sz="4" w:space="0" w:color="auto"/>
            </w:tcBorders>
          </w:tcPr>
          <w:p w:rsidR="00CE0B63" w:rsidRPr="00CE0B63" w:rsidRDefault="00CE0B63" w:rsidP="005B62F5">
            <w:pPr>
              <w:pStyle w:val="NoSpacing"/>
              <w:rPr>
                <w:color w:val="17365D" w:themeColor="text2" w:themeShade="BF"/>
                <w:sz w:val="20"/>
                <w:szCs w:val="20"/>
              </w:rPr>
            </w:pPr>
          </w:p>
        </w:tc>
        <w:tc>
          <w:tcPr>
            <w:tcW w:w="1080" w:type="dxa"/>
            <w:tcBorders>
              <w:top w:val="single" w:sz="4" w:space="0" w:color="auto"/>
              <w:bottom w:val="single" w:sz="4" w:space="0" w:color="auto"/>
            </w:tcBorders>
          </w:tcPr>
          <w:p w:rsidR="00CE0B63" w:rsidRPr="00CE0B63" w:rsidRDefault="00CE0B63" w:rsidP="005B62F5">
            <w:pPr>
              <w:pStyle w:val="NoSpacing"/>
              <w:rPr>
                <w:color w:val="17365D" w:themeColor="text2" w:themeShade="BF"/>
                <w:sz w:val="20"/>
                <w:szCs w:val="20"/>
              </w:rPr>
            </w:pPr>
          </w:p>
        </w:tc>
        <w:tc>
          <w:tcPr>
            <w:tcW w:w="2880" w:type="dxa"/>
            <w:tcBorders>
              <w:top w:val="single" w:sz="4" w:space="0" w:color="auto"/>
              <w:bottom w:val="single" w:sz="4" w:space="0" w:color="auto"/>
            </w:tcBorders>
          </w:tcPr>
          <w:p w:rsidR="00CE0B63" w:rsidRPr="00CE0B63" w:rsidRDefault="00CE0B63" w:rsidP="005B62F5">
            <w:pPr>
              <w:pStyle w:val="NoSpacing"/>
              <w:rPr>
                <w:color w:val="17365D" w:themeColor="text2" w:themeShade="BF"/>
                <w:sz w:val="20"/>
                <w:szCs w:val="20"/>
              </w:rPr>
            </w:pPr>
          </w:p>
        </w:tc>
        <w:tc>
          <w:tcPr>
            <w:tcW w:w="1620" w:type="dxa"/>
            <w:tcBorders>
              <w:top w:val="single" w:sz="4" w:space="0" w:color="auto"/>
              <w:bottom w:val="single" w:sz="4" w:space="0" w:color="auto"/>
            </w:tcBorders>
          </w:tcPr>
          <w:p w:rsidR="00CE0B63" w:rsidRPr="00CE0B63" w:rsidRDefault="00CE0B63" w:rsidP="005B62F5">
            <w:pPr>
              <w:pStyle w:val="NoSpacing"/>
              <w:rPr>
                <w:color w:val="17365D" w:themeColor="text2" w:themeShade="BF"/>
                <w:sz w:val="20"/>
                <w:szCs w:val="20"/>
              </w:rPr>
            </w:pPr>
          </w:p>
        </w:tc>
      </w:tr>
      <w:tr w:rsidR="00CE0B63" w:rsidRPr="00CE0B63" w:rsidTr="005B62F5">
        <w:trPr>
          <w:trHeight w:val="440"/>
        </w:trPr>
        <w:tc>
          <w:tcPr>
            <w:tcW w:w="918" w:type="dxa"/>
            <w:tcBorders>
              <w:top w:val="single" w:sz="4" w:space="0" w:color="auto"/>
              <w:bottom w:val="single" w:sz="4" w:space="0" w:color="auto"/>
            </w:tcBorders>
          </w:tcPr>
          <w:p w:rsidR="00CE0B63" w:rsidRPr="00CE0B63" w:rsidRDefault="00CE0B63" w:rsidP="005B62F5">
            <w:pPr>
              <w:pStyle w:val="NoSpacing"/>
              <w:rPr>
                <w:color w:val="17365D" w:themeColor="text2" w:themeShade="BF"/>
                <w:sz w:val="20"/>
                <w:szCs w:val="20"/>
              </w:rPr>
            </w:pPr>
          </w:p>
        </w:tc>
        <w:tc>
          <w:tcPr>
            <w:tcW w:w="2250" w:type="dxa"/>
            <w:tcBorders>
              <w:top w:val="single" w:sz="4" w:space="0" w:color="auto"/>
              <w:bottom w:val="single" w:sz="4" w:space="0" w:color="auto"/>
            </w:tcBorders>
          </w:tcPr>
          <w:p w:rsidR="00CE0B63" w:rsidRPr="00CE0B63" w:rsidRDefault="00CE0B63" w:rsidP="005B62F5">
            <w:pPr>
              <w:pStyle w:val="NoSpacing"/>
              <w:rPr>
                <w:color w:val="17365D" w:themeColor="text2" w:themeShade="BF"/>
                <w:sz w:val="20"/>
                <w:szCs w:val="20"/>
              </w:rPr>
            </w:pPr>
          </w:p>
        </w:tc>
        <w:tc>
          <w:tcPr>
            <w:tcW w:w="1170" w:type="dxa"/>
            <w:tcBorders>
              <w:top w:val="single" w:sz="4" w:space="0" w:color="auto"/>
              <w:bottom w:val="single" w:sz="4" w:space="0" w:color="auto"/>
            </w:tcBorders>
          </w:tcPr>
          <w:p w:rsidR="00CE0B63" w:rsidRPr="00CE0B63" w:rsidRDefault="00CE0B63" w:rsidP="005B62F5">
            <w:pPr>
              <w:pStyle w:val="NoSpacing"/>
              <w:rPr>
                <w:color w:val="17365D" w:themeColor="text2" w:themeShade="BF"/>
                <w:sz w:val="20"/>
                <w:szCs w:val="20"/>
              </w:rPr>
            </w:pPr>
          </w:p>
        </w:tc>
        <w:tc>
          <w:tcPr>
            <w:tcW w:w="1080" w:type="dxa"/>
            <w:tcBorders>
              <w:top w:val="single" w:sz="4" w:space="0" w:color="auto"/>
              <w:bottom w:val="single" w:sz="4" w:space="0" w:color="auto"/>
            </w:tcBorders>
          </w:tcPr>
          <w:p w:rsidR="00CE0B63" w:rsidRPr="00CE0B63" w:rsidRDefault="00CE0B63" w:rsidP="005B62F5">
            <w:pPr>
              <w:pStyle w:val="NoSpacing"/>
              <w:rPr>
                <w:color w:val="17365D" w:themeColor="text2" w:themeShade="BF"/>
                <w:sz w:val="20"/>
                <w:szCs w:val="20"/>
              </w:rPr>
            </w:pPr>
          </w:p>
        </w:tc>
        <w:tc>
          <w:tcPr>
            <w:tcW w:w="2880" w:type="dxa"/>
            <w:tcBorders>
              <w:top w:val="single" w:sz="4" w:space="0" w:color="auto"/>
              <w:bottom w:val="single" w:sz="4" w:space="0" w:color="auto"/>
            </w:tcBorders>
          </w:tcPr>
          <w:p w:rsidR="00CE0B63" w:rsidRPr="00CE0B63" w:rsidRDefault="00CE0B63" w:rsidP="005B62F5">
            <w:pPr>
              <w:pStyle w:val="NoSpacing"/>
              <w:rPr>
                <w:color w:val="17365D" w:themeColor="text2" w:themeShade="BF"/>
                <w:sz w:val="20"/>
                <w:szCs w:val="20"/>
              </w:rPr>
            </w:pPr>
          </w:p>
        </w:tc>
        <w:tc>
          <w:tcPr>
            <w:tcW w:w="1620" w:type="dxa"/>
            <w:tcBorders>
              <w:top w:val="single" w:sz="4" w:space="0" w:color="auto"/>
              <w:bottom w:val="single" w:sz="4" w:space="0" w:color="auto"/>
            </w:tcBorders>
          </w:tcPr>
          <w:p w:rsidR="00CE0B63" w:rsidRPr="00CE0B63" w:rsidRDefault="00CE0B63" w:rsidP="005B62F5">
            <w:pPr>
              <w:pStyle w:val="NoSpacing"/>
              <w:rPr>
                <w:color w:val="17365D" w:themeColor="text2" w:themeShade="BF"/>
                <w:sz w:val="20"/>
                <w:szCs w:val="20"/>
              </w:rPr>
            </w:pPr>
          </w:p>
        </w:tc>
      </w:tr>
    </w:tbl>
    <w:p w:rsidR="00CE0B63" w:rsidRDefault="00CE0B63" w:rsidP="008A38AC">
      <w:pPr>
        <w:spacing w:before="100" w:beforeAutospacing="1" w:after="100" w:afterAutospacing="1"/>
        <w:rPr>
          <w:rFonts w:ascii="Arial" w:hAnsi="Arial" w:cs="Arial"/>
        </w:rPr>
      </w:pPr>
    </w:p>
    <w:p w:rsidR="004F1D71" w:rsidRDefault="004F1D71" w:rsidP="008A38AC">
      <w:pPr>
        <w:spacing w:before="100" w:beforeAutospacing="1" w:after="100" w:afterAutospacing="1"/>
        <w:rPr>
          <w:rFonts w:ascii="Arial" w:hAnsi="Arial" w:cs="Arial"/>
        </w:rPr>
      </w:pPr>
    </w:p>
    <w:p w:rsidR="004F1D71" w:rsidRDefault="004F1D71" w:rsidP="008A38AC">
      <w:pPr>
        <w:spacing w:before="100" w:beforeAutospacing="1" w:after="100" w:afterAutospacing="1"/>
        <w:rPr>
          <w:rFonts w:ascii="Arial" w:hAnsi="Arial" w:cs="Arial"/>
        </w:rPr>
      </w:pPr>
    </w:p>
    <w:p w:rsidR="004F1D71" w:rsidRDefault="004F1D71" w:rsidP="008A38AC">
      <w:pPr>
        <w:spacing w:before="100" w:beforeAutospacing="1" w:after="100" w:afterAutospacing="1"/>
        <w:rPr>
          <w:rFonts w:ascii="Arial" w:hAnsi="Arial" w:cs="Arial"/>
        </w:rPr>
      </w:pPr>
    </w:p>
    <w:p w:rsidR="004F1D71" w:rsidRDefault="004F1D71" w:rsidP="008A38AC">
      <w:pPr>
        <w:spacing w:before="100" w:beforeAutospacing="1" w:after="100" w:afterAutospacing="1"/>
        <w:rPr>
          <w:rFonts w:ascii="Arial" w:hAnsi="Arial" w:cs="Arial"/>
        </w:rPr>
      </w:pPr>
    </w:p>
    <w:p w:rsidR="0018140A" w:rsidRDefault="0018140A" w:rsidP="0018140A">
      <w:pPr>
        <w:pStyle w:val="BodyText"/>
        <w:rPr>
          <w:rFonts w:ascii="Arial" w:hAnsi="Arial" w:cs="Arial"/>
          <w:sz w:val="24"/>
          <w:szCs w:val="24"/>
          <w:lang w:val="en-GB"/>
        </w:rPr>
      </w:pPr>
    </w:p>
    <w:p w:rsidR="0018140A" w:rsidRPr="001179CA" w:rsidRDefault="0018140A" w:rsidP="0018140A">
      <w:pPr>
        <w:pStyle w:val="BodyText"/>
        <w:rPr>
          <w:rFonts w:ascii="Arial" w:hAnsi="Arial" w:cs="Arial"/>
          <w:b/>
          <w:bCs/>
        </w:rPr>
      </w:pPr>
    </w:p>
    <w:p w:rsidR="0018140A" w:rsidRPr="0018140A" w:rsidRDefault="0018140A" w:rsidP="0018140A">
      <w:pPr>
        <w:pStyle w:val="BodyText"/>
        <w:ind w:left="2127" w:hanging="2127"/>
        <w:jc w:val="center"/>
        <w:rPr>
          <w:rFonts w:ascii="Arial" w:hAnsi="Arial" w:cs="Arial"/>
          <w:b/>
          <w:bCs/>
          <w:color w:val="FF0000"/>
          <w:sz w:val="32"/>
          <w:szCs w:val="32"/>
        </w:rPr>
      </w:pPr>
      <w:r w:rsidRPr="0018140A">
        <w:rPr>
          <w:rFonts w:ascii="Arial" w:hAnsi="Arial" w:cs="Arial"/>
          <w:b/>
          <w:bCs/>
          <w:color w:val="FF0000"/>
          <w:sz w:val="32"/>
          <w:szCs w:val="32"/>
        </w:rPr>
        <w:lastRenderedPageBreak/>
        <w:t>Management of Change Policy and Procedure</w:t>
      </w:r>
    </w:p>
    <w:p w:rsidR="0018140A" w:rsidRPr="00913D5F" w:rsidRDefault="0018140A" w:rsidP="0018140A">
      <w:pPr>
        <w:pStyle w:val="BodyText"/>
        <w:ind w:left="2127" w:hanging="2127"/>
        <w:jc w:val="center"/>
        <w:rPr>
          <w:rFonts w:ascii="Arial" w:hAnsi="Arial" w:cs="Arial"/>
          <w:b/>
          <w:bCs/>
          <w:sz w:val="32"/>
          <w:szCs w:val="32"/>
        </w:rPr>
      </w:pPr>
    </w:p>
    <w:p w:rsidR="0018140A" w:rsidRPr="00DC2A66" w:rsidRDefault="0018140A" w:rsidP="0018140A">
      <w:pPr>
        <w:rPr>
          <w:rFonts w:ascii="Arial" w:hAnsi="Arial" w:cs="Arial"/>
        </w:rPr>
      </w:pPr>
    </w:p>
    <w:p w:rsidR="0018140A" w:rsidRPr="00DC2A66" w:rsidRDefault="0018140A" w:rsidP="0018140A">
      <w:pPr>
        <w:numPr>
          <w:ilvl w:val="0"/>
          <w:numId w:val="42"/>
        </w:numPr>
        <w:ind w:left="567" w:hanging="567"/>
        <w:rPr>
          <w:rFonts w:ascii="Arial" w:hAnsi="Arial" w:cs="Arial"/>
          <w:b/>
          <w:sz w:val="28"/>
          <w:szCs w:val="28"/>
        </w:rPr>
      </w:pPr>
      <w:r w:rsidRPr="00DC2A66">
        <w:rPr>
          <w:rFonts w:ascii="Arial" w:hAnsi="Arial" w:cs="Arial"/>
          <w:b/>
          <w:sz w:val="28"/>
          <w:szCs w:val="28"/>
        </w:rPr>
        <w:t>Introduction</w:t>
      </w:r>
    </w:p>
    <w:p w:rsidR="0018140A" w:rsidRDefault="0018140A" w:rsidP="0018140A">
      <w:pPr>
        <w:autoSpaceDE w:val="0"/>
        <w:autoSpaceDN w:val="0"/>
        <w:adjustRightInd w:val="0"/>
        <w:ind w:left="567"/>
        <w:rPr>
          <w:rFonts w:ascii="Arial" w:hAnsi="Arial" w:cs="Arial"/>
        </w:rPr>
      </w:pPr>
      <w:r>
        <w:rPr>
          <w:rFonts w:ascii="Arial" w:hAnsi="Arial" w:cs="Arial"/>
        </w:rPr>
        <w:t>To ensure the changes in the company are filtered through to all involved, we need to pay attention to the fact that we live in a changing environment with systems, methods, materials etc. changing all the time.</w:t>
      </w:r>
    </w:p>
    <w:p w:rsidR="0018140A" w:rsidRDefault="0018140A" w:rsidP="0018140A">
      <w:pPr>
        <w:autoSpaceDE w:val="0"/>
        <w:autoSpaceDN w:val="0"/>
        <w:adjustRightInd w:val="0"/>
        <w:ind w:left="567"/>
        <w:rPr>
          <w:rFonts w:ascii="Arial" w:hAnsi="Arial" w:cs="Arial"/>
        </w:rPr>
      </w:pPr>
    </w:p>
    <w:p w:rsidR="0018140A" w:rsidRDefault="0018140A" w:rsidP="0018140A">
      <w:pPr>
        <w:numPr>
          <w:ilvl w:val="0"/>
          <w:numId w:val="42"/>
        </w:numPr>
        <w:ind w:left="567" w:hanging="567"/>
        <w:rPr>
          <w:rFonts w:ascii="Arial" w:hAnsi="Arial" w:cs="Arial"/>
          <w:b/>
          <w:sz w:val="28"/>
          <w:szCs w:val="28"/>
        </w:rPr>
      </w:pPr>
      <w:r>
        <w:rPr>
          <w:rFonts w:ascii="Arial" w:hAnsi="Arial" w:cs="Arial"/>
          <w:b/>
          <w:bCs/>
          <w:sz w:val="28"/>
        </w:rPr>
        <w:t>Objectives</w:t>
      </w:r>
    </w:p>
    <w:p w:rsidR="0018140A" w:rsidRDefault="0018140A" w:rsidP="0018140A">
      <w:pPr>
        <w:pStyle w:val="Footer"/>
        <w:ind w:left="567"/>
        <w:rPr>
          <w:rFonts w:ascii="Arial" w:hAnsi="Arial" w:cs="Arial"/>
        </w:rPr>
      </w:pPr>
      <w:r>
        <w:rPr>
          <w:rFonts w:ascii="Arial" w:hAnsi="Arial" w:cs="Arial"/>
        </w:rPr>
        <w:t>The objectives of this procedure are to ensure that:</w:t>
      </w:r>
    </w:p>
    <w:p w:rsidR="0018140A" w:rsidRDefault="0018140A" w:rsidP="00036FD9">
      <w:pPr>
        <w:pStyle w:val="Footer"/>
        <w:numPr>
          <w:ilvl w:val="0"/>
          <w:numId w:val="119"/>
        </w:numPr>
        <w:tabs>
          <w:tab w:val="clear" w:pos="4680"/>
          <w:tab w:val="clear" w:pos="9360"/>
        </w:tabs>
        <w:rPr>
          <w:rFonts w:ascii="Arial" w:hAnsi="Arial" w:cs="Arial"/>
        </w:rPr>
      </w:pPr>
      <w:r>
        <w:rPr>
          <w:rFonts w:ascii="Arial" w:hAnsi="Arial" w:cs="Arial"/>
        </w:rPr>
        <w:t>the effects of proposed changes to Plant/ Procedures/ Equipment/ Office Accommodation are correctly assessed, specified, costed and scheduled to achieve minimum disruption, and lowest potential risk to personnel and/ or assets.</w:t>
      </w:r>
    </w:p>
    <w:p w:rsidR="0018140A" w:rsidRDefault="0018140A" w:rsidP="00036FD9">
      <w:pPr>
        <w:pStyle w:val="Footer"/>
        <w:numPr>
          <w:ilvl w:val="0"/>
          <w:numId w:val="119"/>
        </w:numPr>
        <w:tabs>
          <w:tab w:val="clear" w:pos="4680"/>
          <w:tab w:val="clear" w:pos="9360"/>
        </w:tabs>
        <w:rPr>
          <w:rFonts w:ascii="Arial" w:hAnsi="Arial" w:cs="Arial"/>
        </w:rPr>
      </w:pPr>
      <w:r>
        <w:rPr>
          <w:rFonts w:ascii="Arial" w:hAnsi="Arial" w:cs="Arial"/>
        </w:rPr>
        <w:t>all proposed changes to a specific scope of work are adequately justified, reviewed, approved and implemented.</w:t>
      </w:r>
    </w:p>
    <w:p w:rsidR="0018140A" w:rsidRDefault="0018140A" w:rsidP="00036FD9">
      <w:pPr>
        <w:numPr>
          <w:ilvl w:val="0"/>
          <w:numId w:val="119"/>
        </w:numPr>
        <w:rPr>
          <w:rFonts w:ascii="Arial" w:hAnsi="Arial" w:cs="Arial"/>
        </w:rPr>
      </w:pPr>
      <w:r>
        <w:rPr>
          <w:rFonts w:ascii="Arial" w:hAnsi="Arial" w:cs="Arial"/>
        </w:rPr>
        <w:t>any impacts of proposed changes on Health, Safety and the Environment are reviewed and acted upon.</w:t>
      </w:r>
    </w:p>
    <w:p w:rsidR="0018140A" w:rsidRDefault="0018140A" w:rsidP="0018140A">
      <w:pPr>
        <w:rPr>
          <w:rFonts w:ascii="Arial" w:hAnsi="Arial" w:cs="Arial"/>
        </w:rPr>
      </w:pPr>
    </w:p>
    <w:p w:rsidR="0018140A" w:rsidRDefault="0018140A" w:rsidP="0018140A">
      <w:pPr>
        <w:numPr>
          <w:ilvl w:val="0"/>
          <w:numId w:val="42"/>
        </w:numPr>
        <w:ind w:left="567" w:hanging="567"/>
        <w:rPr>
          <w:rFonts w:ascii="Arial" w:hAnsi="Arial" w:cs="Arial"/>
          <w:b/>
          <w:sz w:val="28"/>
          <w:szCs w:val="28"/>
        </w:rPr>
      </w:pPr>
      <w:r>
        <w:rPr>
          <w:rFonts w:ascii="Arial" w:hAnsi="Arial" w:cs="Arial"/>
          <w:b/>
          <w:sz w:val="28"/>
          <w:szCs w:val="28"/>
        </w:rPr>
        <w:t>Scope of Application</w:t>
      </w:r>
    </w:p>
    <w:p w:rsidR="0018140A" w:rsidRDefault="0018140A" w:rsidP="0018140A">
      <w:pPr>
        <w:pStyle w:val="BodyTextIndent"/>
        <w:spacing w:after="0"/>
        <w:ind w:left="567"/>
        <w:rPr>
          <w:rFonts w:ascii="Arial" w:hAnsi="Arial" w:cs="Arial"/>
        </w:rPr>
      </w:pPr>
      <w:r>
        <w:rPr>
          <w:rFonts w:ascii="Arial" w:hAnsi="Arial" w:cs="Arial"/>
        </w:rPr>
        <w:t xml:space="preserve">This procedure shall apply to all projects where a proposal to implement change has been lodged.  All proposals must be evaluated for technical, and HSSE impact, and approved at the appropriate authority level. </w:t>
      </w:r>
    </w:p>
    <w:p w:rsidR="0018140A" w:rsidRDefault="0018140A" w:rsidP="0018140A">
      <w:pPr>
        <w:ind w:left="567"/>
        <w:rPr>
          <w:rFonts w:ascii="Arial" w:hAnsi="Arial" w:cs="Arial"/>
        </w:rPr>
      </w:pPr>
    </w:p>
    <w:p w:rsidR="0018140A" w:rsidRDefault="0018140A" w:rsidP="0018140A">
      <w:pPr>
        <w:ind w:left="567"/>
        <w:rPr>
          <w:rFonts w:ascii="Arial" w:hAnsi="Arial" w:cs="Arial"/>
          <w:b/>
          <w:bCs/>
          <w:u w:val="single"/>
        </w:rPr>
      </w:pPr>
      <w:r>
        <w:rPr>
          <w:rFonts w:ascii="Arial" w:hAnsi="Arial" w:cs="Arial"/>
          <w:b/>
          <w:bCs/>
          <w:u w:val="single"/>
        </w:rPr>
        <w:t>The process will not apply to changes that have LOW or no HSSE impact, or projects that are managed by project HSSE plans, but would typically include;</w:t>
      </w:r>
    </w:p>
    <w:p w:rsidR="0018140A" w:rsidRDefault="0018140A" w:rsidP="0018140A">
      <w:pPr>
        <w:ind w:left="567"/>
        <w:rPr>
          <w:rFonts w:ascii="Arial" w:hAnsi="Arial" w:cs="Arial"/>
          <w:b/>
          <w:bCs/>
          <w:u w:val="single"/>
        </w:rPr>
      </w:pPr>
    </w:p>
    <w:p w:rsidR="0018140A" w:rsidRDefault="0018140A" w:rsidP="0018140A">
      <w:pPr>
        <w:tabs>
          <w:tab w:val="left" w:pos="2835"/>
        </w:tabs>
        <w:ind w:left="2835" w:hanging="2268"/>
        <w:rPr>
          <w:rFonts w:ascii="Arial" w:hAnsi="Arial" w:cs="Arial"/>
        </w:rPr>
      </w:pPr>
      <w:r>
        <w:rPr>
          <w:rFonts w:ascii="Arial" w:hAnsi="Arial" w:cs="Arial"/>
        </w:rPr>
        <w:t>Focused Initiatives:</w:t>
      </w:r>
      <w:r>
        <w:rPr>
          <w:rFonts w:ascii="Arial" w:hAnsi="Arial" w:cs="Arial"/>
        </w:rPr>
        <w:tab/>
        <w:t>Launching major business changes, trials of equipment/ experimental processes</w:t>
      </w:r>
    </w:p>
    <w:p w:rsidR="0018140A" w:rsidRDefault="0018140A" w:rsidP="0018140A">
      <w:pPr>
        <w:tabs>
          <w:tab w:val="left" w:pos="2835"/>
        </w:tabs>
        <w:ind w:left="2835" w:hanging="2268"/>
        <w:rPr>
          <w:rFonts w:ascii="Arial" w:hAnsi="Arial" w:cs="Arial"/>
        </w:rPr>
      </w:pPr>
    </w:p>
    <w:p w:rsidR="0018140A" w:rsidRDefault="0018140A" w:rsidP="0018140A">
      <w:pPr>
        <w:tabs>
          <w:tab w:val="right" w:pos="1980"/>
          <w:tab w:val="left" w:pos="2835"/>
        </w:tabs>
        <w:ind w:left="2835" w:hanging="2268"/>
        <w:rPr>
          <w:rFonts w:ascii="Arial" w:hAnsi="Arial" w:cs="Arial"/>
        </w:rPr>
      </w:pPr>
      <w:r>
        <w:rPr>
          <w:rFonts w:ascii="Arial" w:hAnsi="Arial" w:cs="Arial"/>
        </w:rPr>
        <w:t>Organisation:</w:t>
      </w:r>
      <w:r>
        <w:rPr>
          <w:rFonts w:ascii="Arial" w:hAnsi="Arial" w:cs="Arial"/>
        </w:rPr>
        <w:tab/>
        <w:t>Staff structure, policies, staffing disciplines, staffing levels, contractors</w:t>
      </w:r>
    </w:p>
    <w:p w:rsidR="0018140A" w:rsidRDefault="0018140A" w:rsidP="0018140A">
      <w:pPr>
        <w:tabs>
          <w:tab w:val="left" w:pos="2835"/>
        </w:tabs>
        <w:ind w:left="2835" w:hanging="2268"/>
        <w:rPr>
          <w:rFonts w:ascii="Arial" w:hAnsi="Arial" w:cs="Arial"/>
        </w:rPr>
      </w:pPr>
    </w:p>
    <w:p w:rsidR="0018140A" w:rsidRPr="00906A0E" w:rsidRDefault="0018140A" w:rsidP="0018140A">
      <w:pPr>
        <w:tabs>
          <w:tab w:val="left" w:pos="2835"/>
        </w:tabs>
        <w:ind w:left="2835" w:hanging="2268"/>
        <w:rPr>
          <w:rFonts w:ascii="Arial" w:hAnsi="Arial" w:cs="Arial"/>
        </w:rPr>
      </w:pPr>
      <w:r w:rsidRPr="00906A0E">
        <w:rPr>
          <w:rFonts w:ascii="Arial" w:hAnsi="Arial" w:cs="Arial"/>
        </w:rPr>
        <w:t>Facilities:</w:t>
      </w:r>
      <w:r w:rsidRPr="00906A0E">
        <w:rPr>
          <w:rFonts w:ascii="Arial" w:hAnsi="Arial" w:cs="Arial"/>
        </w:rPr>
        <w:tab/>
        <w:t xml:space="preserve">Modifications to New or Existing </w:t>
      </w:r>
      <w:r w:rsidRPr="00906A0E">
        <w:rPr>
          <w:rStyle w:val="CommentReference"/>
          <w:rFonts w:ascii="Arial" w:hAnsi="Arial" w:cs="Arial"/>
        </w:rPr>
        <w:t>buildings</w:t>
      </w:r>
      <w:r w:rsidRPr="00906A0E">
        <w:rPr>
          <w:rFonts w:ascii="Arial" w:hAnsi="Arial" w:cs="Arial"/>
        </w:rPr>
        <w:t>, working environment, significant experimental fixtures, office moves.</w:t>
      </w:r>
    </w:p>
    <w:p w:rsidR="0018140A" w:rsidRDefault="0018140A" w:rsidP="0018140A">
      <w:pPr>
        <w:tabs>
          <w:tab w:val="left" w:pos="2835"/>
        </w:tabs>
        <w:ind w:left="2835" w:hanging="2268"/>
        <w:rPr>
          <w:rFonts w:ascii="Arial" w:hAnsi="Arial" w:cs="Arial"/>
        </w:rPr>
      </w:pPr>
    </w:p>
    <w:p w:rsidR="0018140A" w:rsidRDefault="0018140A" w:rsidP="0018140A">
      <w:pPr>
        <w:tabs>
          <w:tab w:val="left" w:pos="2835"/>
        </w:tabs>
        <w:ind w:left="2835" w:hanging="2268"/>
        <w:rPr>
          <w:rFonts w:ascii="Arial" w:hAnsi="Arial" w:cs="Arial"/>
        </w:rPr>
      </w:pPr>
      <w:r>
        <w:rPr>
          <w:rFonts w:ascii="Arial" w:hAnsi="Arial" w:cs="Arial"/>
        </w:rPr>
        <w:t>Work Processes:</w:t>
      </w:r>
      <w:r>
        <w:rPr>
          <w:rFonts w:ascii="Arial" w:hAnsi="Arial" w:cs="Arial"/>
        </w:rPr>
        <w:tab/>
        <w:t>Changes to HSE critical processes, changes to HSE critical equipment, e.g. alarm systems, isolation procedures, changes to standard use of equipment, storage vessels, critical monitoring systems, HSE reporting</w:t>
      </w:r>
    </w:p>
    <w:p w:rsidR="0018140A" w:rsidRDefault="0018140A" w:rsidP="0018140A">
      <w:pPr>
        <w:tabs>
          <w:tab w:val="left" w:pos="2835"/>
        </w:tabs>
        <w:ind w:left="2835" w:hanging="2268"/>
        <w:rPr>
          <w:rFonts w:ascii="Arial" w:hAnsi="Arial" w:cs="Arial"/>
        </w:rPr>
      </w:pPr>
    </w:p>
    <w:p w:rsidR="0018140A" w:rsidRDefault="0018140A" w:rsidP="0018140A">
      <w:pPr>
        <w:tabs>
          <w:tab w:val="left" w:pos="2835"/>
        </w:tabs>
        <w:ind w:left="2835" w:hanging="2268"/>
        <w:rPr>
          <w:rFonts w:ascii="Arial" w:hAnsi="Arial" w:cs="Arial"/>
        </w:rPr>
      </w:pPr>
      <w:r>
        <w:rPr>
          <w:rFonts w:ascii="Arial" w:hAnsi="Arial" w:cs="Arial"/>
        </w:rPr>
        <w:t>Products:</w:t>
      </w:r>
      <w:r>
        <w:rPr>
          <w:rFonts w:ascii="Arial" w:hAnsi="Arial" w:cs="Arial"/>
        </w:rPr>
        <w:tab/>
        <w:t>New business areas, substantial product modification</w:t>
      </w:r>
    </w:p>
    <w:p w:rsidR="0018140A" w:rsidRDefault="0018140A" w:rsidP="0018140A">
      <w:pPr>
        <w:ind w:left="567"/>
        <w:rPr>
          <w:rFonts w:ascii="Arial" w:hAnsi="Arial" w:cs="Arial"/>
          <w:b/>
          <w:bCs/>
          <w:u w:val="single"/>
        </w:rPr>
      </w:pPr>
    </w:p>
    <w:p w:rsidR="0018140A" w:rsidRDefault="0018140A" w:rsidP="0018140A">
      <w:pPr>
        <w:ind w:left="567"/>
        <w:rPr>
          <w:rFonts w:ascii="Arial" w:hAnsi="Arial" w:cs="Arial"/>
          <w:b/>
          <w:bCs/>
          <w:u w:val="single"/>
        </w:rPr>
      </w:pPr>
      <w:r>
        <w:rPr>
          <w:rFonts w:ascii="Arial" w:hAnsi="Arial" w:cs="Arial"/>
          <w:b/>
          <w:bCs/>
          <w:u w:val="single"/>
        </w:rPr>
        <w:t>The process will not apply to projects where changes are required to revision controlled documents / procedures.</w:t>
      </w:r>
    </w:p>
    <w:p w:rsidR="0018140A" w:rsidRDefault="0018140A" w:rsidP="0018140A">
      <w:pPr>
        <w:ind w:left="567"/>
        <w:rPr>
          <w:rFonts w:ascii="Arial" w:hAnsi="Arial" w:cs="Arial"/>
        </w:rPr>
      </w:pPr>
    </w:p>
    <w:p w:rsidR="0018140A" w:rsidRDefault="0018140A" w:rsidP="0018140A">
      <w:pPr>
        <w:ind w:left="567"/>
        <w:rPr>
          <w:rFonts w:ascii="Arial" w:hAnsi="Arial" w:cs="Arial"/>
        </w:rPr>
      </w:pPr>
      <w:r>
        <w:rPr>
          <w:rFonts w:ascii="Arial" w:hAnsi="Arial" w:cs="Arial"/>
        </w:rPr>
        <w:lastRenderedPageBreak/>
        <w:t>All change requests to which this procedure applies shall identify responsibilities of the key personnel involved in its inception, co-ordination, completion and review.</w:t>
      </w:r>
    </w:p>
    <w:p w:rsidR="0018140A" w:rsidRDefault="0018140A" w:rsidP="0018140A">
      <w:pPr>
        <w:ind w:left="567"/>
        <w:jc w:val="both"/>
        <w:rPr>
          <w:rFonts w:ascii="Arial" w:hAnsi="Arial" w:cs="Arial"/>
        </w:rPr>
      </w:pPr>
    </w:p>
    <w:p w:rsidR="0018140A" w:rsidRDefault="0018140A" w:rsidP="0018140A">
      <w:pPr>
        <w:numPr>
          <w:ilvl w:val="0"/>
          <w:numId w:val="42"/>
        </w:numPr>
        <w:ind w:left="567" w:hanging="567"/>
        <w:rPr>
          <w:rFonts w:ascii="Arial" w:hAnsi="Arial" w:cs="Arial"/>
          <w:b/>
          <w:sz w:val="28"/>
          <w:szCs w:val="28"/>
        </w:rPr>
      </w:pPr>
      <w:r>
        <w:rPr>
          <w:rFonts w:ascii="Arial" w:hAnsi="Arial" w:cs="Arial"/>
          <w:b/>
          <w:sz w:val="28"/>
          <w:szCs w:val="28"/>
        </w:rPr>
        <w:t>Policy and Procedure</w:t>
      </w:r>
    </w:p>
    <w:p w:rsidR="0018140A" w:rsidRDefault="0018140A" w:rsidP="0018140A">
      <w:pPr>
        <w:ind w:left="567"/>
        <w:jc w:val="both"/>
        <w:rPr>
          <w:rFonts w:ascii="Arial" w:hAnsi="Arial" w:cs="Arial"/>
        </w:rPr>
      </w:pPr>
    </w:p>
    <w:p w:rsidR="0018140A" w:rsidRDefault="0018140A" w:rsidP="0018140A">
      <w:pPr>
        <w:ind w:left="1134" w:hanging="567"/>
        <w:jc w:val="both"/>
        <w:rPr>
          <w:rFonts w:ascii="Arial" w:hAnsi="Arial" w:cs="Arial"/>
          <w:b/>
          <w:bCs/>
        </w:rPr>
      </w:pPr>
      <w:r>
        <w:rPr>
          <w:rFonts w:ascii="Arial" w:hAnsi="Arial" w:cs="Arial"/>
          <w:b/>
          <w:bCs/>
        </w:rPr>
        <w:t>4.1</w:t>
      </w:r>
      <w:r>
        <w:rPr>
          <w:rFonts w:ascii="Arial" w:hAnsi="Arial" w:cs="Arial"/>
          <w:b/>
          <w:bCs/>
        </w:rPr>
        <w:tab/>
        <w:t>Development of Change Requests</w:t>
      </w:r>
    </w:p>
    <w:p w:rsidR="0018140A" w:rsidRDefault="0018140A" w:rsidP="0018140A">
      <w:pPr>
        <w:ind w:left="567"/>
        <w:jc w:val="both"/>
        <w:rPr>
          <w:rFonts w:ascii="Arial" w:hAnsi="Arial" w:cs="Arial"/>
          <w:b/>
          <w:bCs/>
        </w:rPr>
      </w:pPr>
    </w:p>
    <w:p w:rsidR="0018140A" w:rsidRDefault="0018140A" w:rsidP="0018140A">
      <w:pPr>
        <w:ind w:left="567"/>
        <w:jc w:val="both"/>
        <w:rPr>
          <w:rFonts w:ascii="Arial" w:hAnsi="Arial" w:cs="Arial"/>
        </w:rPr>
      </w:pPr>
      <w:r>
        <w:rPr>
          <w:rFonts w:ascii="Arial" w:hAnsi="Arial" w:cs="Arial"/>
        </w:rPr>
        <w:t>The activities below show the responsibilities of each group / person shown in the flowchart attached.</w:t>
      </w:r>
    </w:p>
    <w:p w:rsidR="0018140A" w:rsidRDefault="0018140A" w:rsidP="0018140A">
      <w:pPr>
        <w:ind w:left="567"/>
        <w:jc w:val="both"/>
        <w:rPr>
          <w:rFonts w:ascii="Arial" w:hAnsi="Arial" w:cs="Arial"/>
        </w:rPr>
      </w:pPr>
    </w:p>
    <w:p w:rsidR="0018140A" w:rsidRPr="00906A0E" w:rsidRDefault="0018140A" w:rsidP="0018140A">
      <w:pPr>
        <w:ind w:left="1134" w:hanging="567"/>
        <w:jc w:val="both"/>
        <w:rPr>
          <w:rFonts w:ascii="Arial" w:hAnsi="Arial" w:cs="Arial"/>
        </w:rPr>
      </w:pPr>
      <w:r w:rsidRPr="00906A0E">
        <w:rPr>
          <w:rFonts w:ascii="Arial" w:hAnsi="Arial" w:cs="Arial"/>
          <w:iCs/>
        </w:rPr>
        <w:t>1.</w:t>
      </w:r>
      <w:r w:rsidRPr="00906A0E">
        <w:rPr>
          <w:rFonts w:ascii="Arial" w:hAnsi="Arial" w:cs="Arial"/>
          <w:iCs/>
        </w:rPr>
        <w:tab/>
      </w:r>
      <w:r w:rsidRPr="00906A0E">
        <w:rPr>
          <w:rFonts w:ascii="Arial" w:hAnsi="Arial" w:cs="Arial"/>
          <w:iCs/>
          <w:u w:val="single"/>
        </w:rPr>
        <w:t>The originator / Person Proposing the Change</w:t>
      </w:r>
      <w:r w:rsidRPr="00906A0E">
        <w:rPr>
          <w:rFonts w:ascii="Arial" w:hAnsi="Arial" w:cs="Arial"/>
        </w:rPr>
        <w:t>.</w:t>
      </w:r>
    </w:p>
    <w:p w:rsidR="0018140A" w:rsidRPr="00906A0E" w:rsidRDefault="0018140A" w:rsidP="0018140A">
      <w:pPr>
        <w:pStyle w:val="BodyTextIndent"/>
        <w:spacing w:after="0"/>
        <w:ind w:left="1134"/>
        <w:rPr>
          <w:rFonts w:ascii="Arial" w:hAnsi="Arial" w:cs="Arial"/>
        </w:rPr>
      </w:pPr>
      <w:r w:rsidRPr="00906A0E">
        <w:rPr>
          <w:rFonts w:ascii="Arial" w:hAnsi="Arial" w:cs="Arial"/>
        </w:rPr>
        <w:t xml:space="preserve">Any member of staff may identify the need for focused change.  They can propose a change by explaining their proposal and outlining the reasons for the change. </w:t>
      </w:r>
    </w:p>
    <w:p w:rsidR="0018140A" w:rsidRPr="00906A0E" w:rsidRDefault="0018140A" w:rsidP="0018140A">
      <w:pPr>
        <w:pStyle w:val="BodyTextIndent"/>
        <w:spacing w:after="0"/>
        <w:ind w:left="1134"/>
        <w:rPr>
          <w:rFonts w:ascii="Arial" w:hAnsi="Arial" w:cs="Arial"/>
        </w:rPr>
      </w:pPr>
    </w:p>
    <w:p w:rsidR="0018140A" w:rsidRPr="00906A0E" w:rsidRDefault="0018140A" w:rsidP="0018140A">
      <w:pPr>
        <w:ind w:left="1134"/>
        <w:jc w:val="both"/>
        <w:rPr>
          <w:rFonts w:ascii="Arial" w:hAnsi="Arial" w:cs="Arial"/>
        </w:rPr>
      </w:pPr>
      <w:r w:rsidRPr="00906A0E">
        <w:rPr>
          <w:rFonts w:ascii="Arial" w:hAnsi="Arial" w:cs="Arial"/>
        </w:rPr>
        <w:t>The proposal should then be communicated to a change owner / project sponsor who will be required to investigate / challenge the need for the change before endorsing the proposal</w:t>
      </w:r>
    </w:p>
    <w:p w:rsidR="0018140A" w:rsidRPr="00906A0E" w:rsidRDefault="0018140A" w:rsidP="0018140A">
      <w:pPr>
        <w:ind w:left="1134"/>
        <w:jc w:val="both"/>
        <w:rPr>
          <w:rFonts w:ascii="Arial" w:hAnsi="Arial" w:cs="Arial"/>
        </w:rPr>
      </w:pPr>
    </w:p>
    <w:p w:rsidR="0018140A" w:rsidRPr="00906A0E" w:rsidRDefault="0018140A" w:rsidP="0018140A">
      <w:pPr>
        <w:pStyle w:val="Footer"/>
        <w:ind w:left="1134" w:hanging="567"/>
        <w:jc w:val="both"/>
        <w:rPr>
          <w:rFonts w:ascii="Arial" w:hAnsi="Arial" w:cs="Arial"/>
          <w:iCs/>
          <w:u w:val="single"/>
        </w:rPr>
      </w:pPr>
      <w:r w:rsidRPr="00906A0E">
        <w:rPr>
          <w:rFonts w:ascii="Arial" w:hAnsi="Arial" w:cs="Arial"/>
          <w:iCs/>
        </w:rPr>
        <w:t>2.</w:t>
      </w:r>
      <w:r w:rsidRPr="00906A0E">
        <w:rPr>
          <w:rFonts w:ascii="Arial" w:hAnsi="Arial" w:cs="Arial"/>
          <w:iCs/>
        </w:rPr>
        <w:tab/>
      </w:r>
      <w:r w:rsidRPr="00906A0E">
        <w:rPr>
          <w:rFonts w:ascii="Arial" w:hAnsi="Arial" w:cs="Arial"/>
          <w:iCs/>
          <w:u w:val="single"/>
        </w:rPr>
        <w:t>The Change Owner:</w:t>
      </w:r>
    </w:p>
    <w:p w:rsidR="0018140A" w:rsidRPr="00906A0E" w:rsidRDefault="0018140A" w:rsidP="0018140A">
      <w:pPr>
        <w:pStyle w:val="BodyTextIndent2"/>
        <w:spacing w:after="0" w:line="240" w:lineRule="auto"/>
        <w:ind w:left="1134"/>
        <w:rPr>
          <w:rFonts w:ascii="Arial" w:hAnsi="Arial" w:cs="Arial"/>
        </w:rPr>
      </w:pPr>
      <w:r w:rsidRPr="00906A0E">
        <w:rPr>
          <w:rFonts w:ascii="Arial" w:hAnsi="Arial" w:cs="Arial"/>
        </w:rPr>
        <w:t>It is the responsibility of the change owner must review the change request and make any challenges for the need of the proposal.  This should include the scope of the proposal in terms of people, facilities, processes, costs and products.  The change owner must also consider the impact on business groups affected by the change, and the anticipated risk exposure.</w:t>
      </w:r>
    </w:p>
    <w:p w:rsidR="0018140A" w:rsidRPr="00906A0E" w:rsidRDefault="0018140A" w:rsidP="0018140A">
      <w:pPr>
        <w:pStyle w:val="BodyTextIndent2"/>
        <w:spacing w:after="0" w:line="240" w:lineRule="auto"/>
        <w:ind w:left="1134"/>
        <w:rPr>
          <w:rFonts w:ascii="Arial" w:hAnsi="Arial" w:cs="Arial"/>
        </w:rPr>
      </w:pPr>
    </w:p>
    <w:p w:rsidR="0018140A" w:rsidRPr="00906A0E" w:rsidRDefault="0018140A" w:rsidP="0018140A">
      <w:pPr>
        <w:pStyle w:val="Footer"/>
        <w:ind w:left="1134"/>
        <w:jc w:val="both"/>
        <w:rPr>
          <w:rFonts w:ascii="Arial" w:hAnsi="Arial" w:cs="Arial"/>
          <w:iCs/>
        </w:rPr>
      </w:pPr>
      <w:r w:rsidRPr="00906A0E">
        <w:rPr>
          <w:rFonts w:ascii="Arial" w:hAnsi="Arial" w:cs="Arial"/>
          <w:iCs/>
        </w:rPr>
        <w:t>Briefly;</w:t>
      </w:r>
    </w:p>
    <w:p w:rsidR="0018140A" w:rsidRPr="00906A0E" w:rsidRDefault="0018140A" w:rsidP="00036FD9">
      <w:pPr>
        <w:numPr>
          <w:ilvl w:val="0"/>
          <w:numId w:val="121"/>
        </w:numPr>
        <w:rPr>
          <w:rFonts w:ascii="Arial" w:hAnsi="Arial" w:cs="Arial"/>
        </w:rPr>
      </w:pPr>
      <w:r w:rsidRPr="00906A0E">
        <w:rPr>
          <w:rFonts w:ascii="Arial" w:hAnsi="Arial" w:cs="Arial"/>
        </w:rPr>
        <w:t>Challenge and screen out unwarranted proposals;</w:t>
      </w:r>
    </w:p>
    <w:p w:rsidR="0018140A" w:rsidRPr="00906A0E" w:rsidRDefault="0018140A" w:rsidP="00036FD9">
      <w:pPr>
        <w:numPr>
          <w:ilvl w:val="0"/>
          <w:numId w:val="121"/>
        </w:numPr>
        <w:rPr>
          <w:rFonts w:ascii="Arial" w:hAnsi="Arial" w:cs="Arial"/>
        </w:rPr>
      </w:pPr>
      <w:r w:rsidRPr="00906A0E">
        <w:rPr>
          <w:rFonts w:ascii="Arial" w:hAnsi="Arial" w:cs="Arial"/>
        </w:rPr>
        <w:t>Complete the alternatives &amp; HSE checklists to determine if other courses of action have been considered, also, identify the advantages and disadvantages of any alternatives.</w:t>
      </w:r>
    </w:p>
    <w:p w:rsidR="0018140A" w:rsidRPr="00906A0E" w:rsidRDefault="0018140A" w:rsidP="0018140A">
      <w:pPr>
        <w:pStyle w:val="BodyTextIndent2"/>
        <w:spacing w:after="0" w:line="240" w:lineRule="auto"/>
        <w:ind w:left="1134"/>
        <w:rPr>
          <w:rFonts w:ascii="Arial" w:hAnsi="Arial" w:cs="Arial"/>
        </w:rPr>
      </w:pPr>
    </w:p>
    <w:p w:rsidR="0018140A" w:rsidRPr="00906A0E" w:rsidRDefault="0018140A" w:rsidP="0018140A">
      <w:pPr>
        <w:ind w:left="1134"/>
        <w:rPr>
          <w:rFonts w:ascii="Arial" w:hAnsi="Arial" w:cs="Arial"/>
          <w:b/>
          <w:bCs/>
        </w:rPr>
      </w:pPr>
      <w:r w:rsidRPr="00906A0E">
        <w:rPr>
          <w:rFonts w:ascii="Arial" w:hAnsi="Arial" w:cs="Arial"/>
          <w:b/>
          <w:bCs/>
        </w:rPr>
        <w:t>The change owners are also responsible for ensuring any challenges are fair and objective, and that the project is properly managed, consulting with representatives of any affected business groups.</w:t>
      </w:r>
    </w:p>
    <w:p w:rsidR="0018140A" w:rsidRPr="00906A0E" w:rsidRDefault="0018140A" w:rsidP="0018140A">
      <w:pPr>
        <w:ind w:left="1134"/>
        <w:rPr>
          <w:rFonts w:ascii="Arial" w:hAnsi="Arial" w:cs="Arial"/>
        </w:rPr>
      </w:pPr>
    </w:p>
    <w:p w:rsidR="0018140A" w:rsidRPr="00906A0E" w:rsidRDefault="0018140A" w:rsidP="0018140A">
      <w:pPr>
        <w:ind w:left="1134"/>
        <w:rPr>
          <w:rFonts w:ascii="Arial" w:hAnsi="Arial" w:cs="Arial"/>
        </w:rPr>
      </w:pPr>
      <w:r w:rsidRPr="00906A0E">
        <w:rPr>
          <w:rFonts w:ascii="Arial" w:hAnsi="Arial" w:cs="Arial"/>
        </w:rPr>
        <w:t>The change owner shall where appropriate, establish a Change Team with a mix of technical and managerial competence to act as advisors for the project.</w:t>
      </w:r>
    </w:p>
    <w:p w:rsidR="0018140A" w:rsidRPr="00906A0E" w:rsidRDefault="0018140A" w:rsidP="0018140A">
      <w:pPr>
        <w:ind w:left="1134"/>
        <w:rPr>
          <w:rFonts w:ascii="Arial" w:hAnsi="Arial" w:cs="Arial"/>
        </w:rPr>
      </w:pPr>
    </w:p>
    <w:p w:rsidR="0018140A" w:rsidRPr="00906A0E" w:rsidRDefault="0018140A" w:rsidP="0018140A">
      <w:pPr>
        <w:pStyle w:val="Footer"/>
        <w:ind w:left="1134" w:hanging="567"/>
        <w:jc w:val="both"/>
        <w:rPr>
          <w:rFonts w:ascii="Arial" w:hAnsi="Arial" w:cs="Arial"/>
          <w:iCs/>
          <w:u w:val="single"/>
        </w:rPr>
      </w:pPr>
      <w:r w:rsidRPr="00906A0E">
        <w:rPr>
          <w:rFonts w:ascii="Arial" w:hAnsi="Arial" w:cs="Arial"/>
          <w:iCs/>
        </w:rPr>
        <w:t>3.</w:t>
      </w:r>
      <w:r w:rsidRPr="00906A0E">
        <w:rPr>
          <w:rFonts w:ascii="Arial" w:hAnsi="Arial" w:cs="Arial"/>
          <w:iCs/>
        </w:rPr>
        <w:tab/>
      </w:r>
      <w:r w:rsidRPr="00906A0E">
        <w:rPr>
          <w:rFonts w:ascii="Arial" w:hAnsi="Arial" w:cs="Arial"/>
          <w:iCs/>
          <w:u w:val="single"/>
        </w:rPr>
        <w:t>The Change Team (Change owner plus technical support)</w:t>
      </w:r>
    </w:p>
    <w:p w:rsidR="0018140A" w:rsidRDefault="0018140A" w:rsidP="0018140A">
      <w:pPr>
        <w:pStyle w:val="Footer"/>
        <w:ind w:left="1134"/>
        <w:rPr>
          <w:rFonts w:ascii="Arial" w:hAnsi="Arial" w:cs="Arial"/>
        </w:rPr>
      </w:pPr>
      <w:r w:rsidRPr="00906A0E">
        <w:rPr>
          <w:rFonts w:ascii="Arial" w:hAnsi="Arial" w:cs="Arial"/>
        </w:rPr>
        <w:t>Where the risk to personnel or assets may be considered high, the team will actively work with the change owner to reduce these risks to an acceptable level.</w:t>
      </w:r>
    </w:p>
    <w:p w:rsidR="0018140A" w:rsidRPr="00906A0E" w:rsidRDefault="0018140A" w:rsidP="0018140A">
      <w:pPr>
        <w:pStyle w:val="Footer"/>
        <w:ind w:left="1134"/>
        <w:rPr>
          <w:rFonts w:ascii="Arial" w:hAnsi="Arial" w:cs="Arial"/>
        </w:rPr>
      </w:pPr>
    </w:p>
    <w:p w:rsidR="0018140A" w:rsidRPr="00906A0E" w:rsidRDefault="0018140A" w:rsidP="0018140A">
      <w:pPr>
        <w:pStyle w:val="Footer"/>
        <w:ind w:left="1134"/>
        <w:rPr>
          <w:rFonts w:ascii="Arial" w:hAnsi="Arial" w:cs="Arial"/>
        </w:rPr>
      </w:pPr>
      <w:r w:rsidRPr="00906A0E">
        <w:rPr>
          <w:rFonts w:ascii="Arial" w:hAnsi="Arial" w:cs="Arial"/>
        </w:rPr>
        <w:t>The team shall feedback relevant information to the change owner.  The team, after receiving approval from the change owner, shall establish a formal plan for the project to take place.</w:t>
      </w:r>
    </w:p>
    <w:p w:rsidR="0018140A" w:rsidRPr="00906A0E" w:rsidRDefault="0018140A" w:rsidP="0018140A">
      <w:pPr>
        <w:pStyle w:val="Footer"/>
        <w:ind w:left="1134"/>
        <w:rPr>
          <w:rFonts w:ascii="Arial" w:hAnsi="Arial" w:cs="Arial"/>
        </w:rPr>
      </w:pPr>
    </w:p>
    <w:p w:rsidR="0018140A" w:rsidRPr="00906A0E" w:rsidRDefault="0018140A" w:rsidP="0018140A">
      <w:pPr>
        <w:pStyle w:val="Footer"/>
        <w:ind w:left="1134"/>
        <w:rPr>
          <w:rFonts w:ascii="Arial" w:hAnsi="Arial" w:cs="Arial"/>
        </w:rPr>
      </w:pPr>
      <w:r w:rsidRPr="00906A0E">
        <w:rPr>
          <w:rFonts w:ascii="Arial" w:hAnsi="Arial" w:cs="Arial"/>
        </w:rPr>
        <w:lastRenderedPageBreak/>
        <w:t>Further to the above the review team shall consider;</w:t>
      </w:r>
    </w:p>
    <w:p w:rsidR="0018140A" w:rsidRPr="00906A0E" w:rsidRDefault="0018140A" w:rsidP="00036FD9">
      <w:pPr>
        <w:pStyle w:val="Footer"/>
        <w:numPr>
          <w:ilvl w:val="0"/>
          <w:numId w:val="122"/>
        </w:numPr>
        <w:tabs>
          <w:tab w:val="clear" w:pos="4680"/>
          <w:tab w:val="clear" w:pos="9360"/>
        </w:tabs>
        <w:jc w:val="both"/>
        <w:rPr>
          <w:rFonts w:ascii="Arial" w:hAnsi="Arial" w:cs="Arial"/>
        </w:rPr>
      </w:pPr>
      <w:r w:rsidRPr="00906A0E">
        <w:rPr>
          <w:rFonts w:ascii="Arial" w:hAnsi="Arial" w:cs="Arial"/>
        </w:rPr>
        <w:t>Technical feasibility;</w:t>
      </w:r>
    </w:p>
    <w:p w:rsidR="0018140A" w:rsidRPr="00906A0E" w:rsidRDefault="0018140A" w:rsidP="00036FD9">
      <w:pPr>
        <w:pStyle w:val="Footer"/>
        <w:numPr>
          <w:ilvl w:val="0"/>
          <w:numId w:val="122"/>
        </w:numPr>
        <w:tabs>
          <w:tab w:val="clear" w:pos="4680"/>
          <w:tab w:val="clear" w:pos="9360"/>
        </w:tabs>
        <w:jc w:val="both"/>
        <w:rPr>
          <w:rFonts w:ascii="Arial" w:hAnsi="Arial" w:cs="Arial"/>
        </w:rPr>
      </w:pPr>
      <w:r w:rsidRPr="00906A0E">
        <w:rPr>
          <w:rFonts w:ascii="Arial" w:hAnsi="Arial" w:cs="Arial"/>
        </w:rPr>
        <w:t>Effects on other change proposals;</w:t>
      </w:r>
    </w:p>
    <w:p w:rsidR="0018140A" w:rsidRPr="00906A0E" w:rsidRDefault="0018140A" w:rsidP="00036FD9">
      <w:pPr>
        <w:pStyle w:val="Footer"/>
        <w:numPr>
          <w:ilvl w:val="0"/>
          <w:numId w:val="122"/>
        </w:numPr>
        <w:tabs>
          <w:tab w:val="clear" w:pos="4680"/>
          <w:tab w:val="clear" w:pos="9360"/>
        </w:tabs>
        <w:jc w:val="both"/>
        <w:rPr>
          <w:rFonts w:ascii="Arial" w:hAnsi="Arial" w:cs="Arial"/>
        </w:rPr>
      </w:pPr>
      <w:r w:rsidRPr="00906A0E">
        <w:rPr>
          <w:rFonts w:ascii="Arial" w:hAnsi="Arial" w:cs="Arial"/>
        </w:rPr>
        <w:t>Interface effects with other business group activities;</w:t>
      </w:r>
    </w:p>
    <w:p w:rsidR="0018140A" w:rsidRPr="00906A0E" w:rsidRDefault="0018140A" w:rsidP="00036FD9">
      <w:pPr>
        <w:pStyle w:val="Footer"/>
        <w:numPr>
          <w:ilvl w:val="0"/>
          <w:numId w:val="122"/>
        </w:numPr>
        <w:tabs>
          <w:tab w:val="clear" w:pos="4680"/>
          <w:tab w:val="clear" w:pos="9360"/>
        </w:tabs>
        <w:jc w:val="both"/>
        <w:rPr>
          <w:rFonts w:ascii="Arial" w:hAnsi="Arial" w:cs="Arial"/>
        </w:rPr>
      </w:pPr>
      <w:r w:rsidRPr="00906A0E">
        <w:rPr>
          <w:rFonts w:ascii="Arial" w:hAnsi="Arial" w:cs="Arial"/>
        </w:rPr>
        <w:t>Potential conflicts with HSE philosophy;</w:t>
      </w:r>
    </w:p>
    <w:p w:rsidR="0018140A" w:rsidRPr="00906A0E" w:rsidRDefault="0018140A" w:rsidP="00036FD9">
      <w:pPr>
        <w:pStyle w:val="Footer"/>
        <w:numPr>
          <w:ilvl w:val="0"/>
          <w:numId w:val="122"/>
        </w:numPr>
        <w:tabs>
          <w:tab w:val="clear" w:pos="4680"/>
          <w:tab w:val="clear" w:pos="9360"/>
        </w:tabs>
        <w:jc w:val="both"/>
        <w:rPr>
          <w:rFonts w:ascii="Arial" w:hAnsi="Arial" w:cs="Arial"/>
        </w:rPr>
      </w:pPr>
      <w:r w:rsidRPr="00906A0E">
        <w:rPr>
          <w:rFonts w:ascii="Arial" w:hAnsi="Arial" w:cs="Arial"/>
        </w:rPr>
        <w:t>Reliability, operability and maintainability;</w:t>
      </w:r>
    </w:p>
    <w:p w:rsidR="0018140A" w:rsidRPr="00906A0E" w:rsidRDefault="0018140A" w:rsidP="00036FD9">
      <w:pPr>
        <w:pStyle w:val="Footer"/>
        <w:numPr>
          <w:ilvl w:val="0"/>
          <w:numId w:val="122"/>
        </w:numPr>
        <w:tabs>
          <w:tab w:val="clear" w:pos="4680"/>
          <w:tab w:val="clear" w:pos="9360"/>
        </w:tabs>
        <w:jc w:val="both"/>
        <w:rPr>
          <w:rFonts w:ascii="Arial" w:hAnsi="Arial" w:cs="Arial"/>
        </w:rPr>
      </w:pPr>
      <w:r w:rsidRPr="00906A0E">
        <w:rPr>
          <w:rFonts w:ascii="Arial" w:hAnsi="Arial" w:cs="Arial"/>
        </w:rPr>
        <w:t>The possibility of alternative proposals.</w:t>
      </w:r>
    </w:p>
    <w:p w:rsidR="0018140A" w:rsidRPr="00906A0E" w:rsidRDefault="0018140A" w:rsidP="0018140A">
      <w:pPr>
        <w:pStyle w:val="Footer"/>
        <w:ind w:left="1134"/>
        <w:rPr>
          <w:rFonts w:ascii="Arial" w:hAnsi="Arial" w:cs="Arial"/>
        </w:rPr>
      </w:pPr>
    </w:p>
    <w:p w:rsidR="0018140A" w:rsidRPr="00906A0E" w:rsidRDefault="0018140A" w:rsidP="0018140A">
      <w:pPr>
        <w:pStyle w:val="Footer"/>
        <w:ind w:left="1134" w:hanging="567"/>
        <w:rPr>
          <w:rFonts w:ascii="Arial" w:hAnsi="Arial" w:cs="Arial"/>
          <w:iCs/>
          <w:u w:val="single"/>
        </w:rPr>
      </w:pPr>
      <w:r w:rsidRPr="00906A0E">
        <w:rPr>
          <w:rFonts w:ascii="Arial" w:hAnsi="Arial" w:cs="Arial"/>
          <w:iCs/>
        </w:rPr>
        <w:t>4.</w:t>
      </w:r>
      <w:r w:rsidRPr="00906A0E">
        <w:rPr>
          <w:rFonts w:ascii="Arial" w:hAnsi="Arial" w:cs="Arial"/>
          <w:iCs/>
        </w:rPr>
        <w:tab/>
      </w:r>
      <w:r w:rsidRPr="00906A0E">
        <w:rPr>
          <w:rFonts w:ascii="Arial" w:hAnsi="Arial" w:cs="Arial"/>
          <w:iCs/>
          <w:u w:val="single"/>
        </w:rPr>
        <w:t>Implementation Team (Persons carrying out the work)</w:t>
      </w:r>
    </w:p>
    <w:p w:rsidR="0018140A" w:rsidRPr="00906A0E" w:rsidRDefault="0018140A" w:rsidP="0018140A">
      <w:pPr>
        <w:pStyle w:val="Footer"/>
        <w:ind w:left="1134"/>
        <w:rPr>
          <w:rFonts w:ascii="Arial" w:hAnsi="Arial" w:cs="Arial"/>
          <w:b/>
          <w:bCs/>
        </w:rPr>
      </w:pPr>
      <w:r w:rsidRPr="00906A0E">
        <w:rPr>
          <w:rFonts w:ascii="Arial" w:hAnsi="Arial" w:cs="Arial"/>
        </w:rPr>
        <w:t xml:space="preserve">The change owner shall communicate the plan to affected persons.  The implementation team shall implement the changes in accordance with the plan.  </w:t>
      </w:r>
      <w:r w:rsidRPr="00906A0E">
        <w:rPr>
          <w:rFonts w:ascii="Arial" w:hAnsi="Arial" w:cs="Arial"/>
          <w:b/>
          <w:bCs/>
        </w:rPr>
        <w:t xml:space="preserve">The project </w:t>
      </w:r>
      <w:r>
        <w:rPr>
          <w:rFonts w:ascii="Arial" w:hAnsi="Arial" w:cs="Arial"/>
          <w:b/>
          <w:bCs/>
        </w:rPr>
        <w:t>o</w:t>
      </w:r>
      <w:r w:rsidRPr="00906A0E">
        <w:rPr>
          <w:rFonts w:ascii="Arial" w:hAnsi="Arial" w:cs="Arial"/>
          <w:b/>
          <w:bCs/>
        </w:rPr>
        <w:t>wner still retains management responsibility for completion of the project.</w:t>
      </w:r>
    </w:p>
    <w:p w:rsidR="0018140A" w:rsidRPr="00906A0E" w:rsidRDefault="0018140A" w:rsidP="0018140A">
      <w:pPr>
        <w:pStyle w:val="Footer"/>
        <w:ind w:left="1134"/>
        <w:rPr>
          <w:rFonts w:ascii="Arial" w:hAnsi="Arial" w:cs="Arial"/>
        </w:rPr>
      </w:pPr>
    </w:p>
    <w:p w:rsidR="0018140A" w:rsidRPr="00906A0E" w:rsidRDefault="0018140A" w:rsidP="0018140A">
      <w:pPr>
        <w:pStyle w:val="Footer"/>
        <w:ind w:left="1134"/>
        <w:rPr>
          <w:rFonts w:ascii="Arial" w:hAnsi="Arial" w:cs="Arial"/>
        </w:rPr>
      </w:pPr>
      <w:r w:rsidRPr="00906A0E">
        <w:rPr>
          <w:rFonts w:ascii="Arial" w:hAnsi="Arial" w:cs="Arial"/>
        </w:rPr>
        <w:t>If the change is temporary, verify that the temporary changes are removed, or made permanent.</w:t>
      </w:r>
    </w:p>
    <w:p w:rsidR="0018140A" w:rsidRDefault="0018140A" w:rsidP="0018140A">
      <w:pPr>
        <w:pStyle w:val="Footer"/>
        <w:ind w:left="1134"/>
        <w:rPr>
          <w:rFonts w:ascii="Arial" w:hAnsi="Arial" w:cs="Arial"/>
        </w:rPr>
      </w:pPr>
    </w:p>
    <w:p w:rsidR="0018140A" w:rsidRDefault="0018140A" w:rsidP="0018140A">
      <w:pPr>
        <w:pStyle w:val="Footer"/>
        <w:ind w:left="1134"/>
        <w:rPr>
          <w:rFonts w:ascii="Arial" w:hAnsi="Arial" w:cs="Arial"/>
        </w:rPr>
      </w:pPr>
      <w:r>
        <w:rPr>
          <w:rFonts w:ascii="Arial" w:hAnsi="Arial" w:cs="Arial"/>
        </w:rPr>
        <w:t>On completion of the project, the implementation team shall ensure that drawings and other documentation are updated.</w:t>
      </w:r>
    </w:p>
    <w:p w:rsidR="0018140A" w:rsidRDefault="0018140A" w:rsidP="0018140A">
      <w:pPr>
        <w:ind w:left="1134"/>
        <w:jc w:val="both"/>
        <w:rPr>
          <w:rFonts w:ascii="Arial" w:hAnsi="Arial" w:cs="Arial"/>
        </w:rPr>
      </w:pPr>
    </w:p>
    <w:p w:rsidR="0018140A" w:rsidRDefault="0018140A" w:rsidP="0018140A">
      <w:pPr>
        <w:ind w:left="1134" w:hanging="567"/>
        <w:jc w:val="both"/>
        <w:rPr>
          <w:rFonts w:ascii="Arial" w:hAnsi="Arial" w:cs="Arial"/>
        </w:rPr>
      </w:pPr>
      <w:r>
        <w:rPr>
          <w:rFonts w:ascii="Arial" w:hAnsi="Arial" w:cs="Arial"/>
          <w:b/>
          <w:bCs/>
        </w:rPr>
        <w:t>4.2</w:t>
      </w:r>
      <w:r>
        <w:rPr>
          <w:rFonts w:ascii="Arial" w:hAnsi="Arial" w:cs="Arial"/>
          <w:b/>
          <w:bCs/>
        </w:rPr>
        <w:tab/>
        <w:t>Change Request Justification</w:t>
      </w:r>
    </w:p>
    <w:p w:rsidR="0018140A" w:rsidRDefault="0018140A" w:rsidP="0018140A">
      <w:pPr>
        <w:ind w:left="1134"/>
        <w:rPr>
          <w:rFonts w:ascii="Arial" w:hAnsi="Arial" w:cs="Arial"/>
        </w:rPr>
      </w:pPr>
      <w:r>
        <w:rPr>
          <w:rFonts w:ascii="Arial" w:hAnsi="Arial" w:cs="Arial"/>
        </w:rPr>
        <w:t>Proposed changes must be justified on one or more of the following criteria:</w:t>
      </w:r>
    </w:p>
    <w:p w:rsidR="0018140A" w:rsidRDefault="0018140A" w:rsidP="00036FD9">
      <w:pPr>
        <w:numPr>
          <w:ilvl w:val="0"/>
          <w:numId w:val="120"/>
        </w:numPr>
        <w:tabs>
          <w:tab w:val="clear" w:pos="720"/>
        </w:tabs>
        <w:ind w:left="1843"/>
        <w:rPr>
          <w:rFonts w:ascii="Arial" w:hAnsi="Arial" w:cs="Arial"/>
        </w:rPr>
      </w:pPr>
      <w:r>
        <w:rPr>
          <w:rFonts w:ascii="Arial" w:hAnsi="Arial" w:cs="Arial"/>
        </w:rPr>
        <w:t>The current design will not work, is not safe and/or does not comply with mandatory standards.</w:t>
      </w:r>
    </w:p>
    <w:p w:rsidR="0018140A" w:rsidRDefault="0018140A" w:rsidP="00036FD9">
      <w:pPr>
        <w:numPr>
          <w:ilvl w:val="0"/>
          <w:numId w:val="120"/>
        </w:numPr>
        <w:tabs>
          <w:tab w:val="clear" w:pos="720"/>
        </w:tabs>
        <w:ind w:left="1843"/>
        <w:rPr>
          <w:rFonts w:ascii="Arial" w:hAnsi="Arial" w:cs="Arial"/>
        </w:rPr>
      </w:pPr>
      <w:r>
        <w:rPr>
          <w:rFonts w:ascii="Arial" w:hAnsi="Arial" w:cs="Arial"/>
        </w:rPr>
        <w:t>The change suggests a substantial cost saving.</w:t>
      </w:r>
    </w:p>
    <w:p w:rsidR="0018140A" w:rsidRDefault="0018140A" w:rsidP="00036FD9">
      <w:pPr>
        <w:numPr>
          <w:ilvl w:val="0"/>
          <w:numId w:val="120"/>
        </w:numPr>
        <w:tabs>
          <w:tab w:val="clear" w:pos="720"/>
        </w:tabs>
        <w:ind w:left="1843"/>
        <w:rPr>
          <w:rFonts w:ascii="Arial" w:hAnsi="Arial" w:cs="Arial"/>
        </w:rPr>
      </w:pPr>
      <w:r>
        <w:rPr>
          <w:rFonts w:ascii="Arial" w:hAnsi="Arial" w:cs="Arial"/>
        </w:rPr>
        <w:t xml:space="preserve">The change shows a demonstrable overall benefit </w:t>
      </w:r>
    </w:p>
    <w:p w:rsidR="0018140A" w:rsidRDefault="0018140A" w:rsidP="0018140A">
      <w:pPr>
        <w:ind w:left="1843"/>
        <w:rPr>
          <w:rFonts w:ascii="Arial" w:hAnsi="Arial" w:cs="Arial"/>
        </w:rPr>
      </w:pPr>
    </w:p>
    <w:p w:rsidR="0018140A" w:rsidRDefault="0018140A" w:rsidP="0018140A">
      <w:pPr>
        <w:ind w:left="1134"/>
        <w:rPr>
          <w:rFonts w:ascii="Arial" w:hAnsi="Arial" w:cs="Arial"/>
        </w:rPr>
      </w:pPr>
      <w:r>
        <w:rPr>
          <w:rFonts w:ascii="Arial" w:hAnsi="Arial" w:cs="Arial"/>
        </w:rPr>
        <w:t>However, even if a justification can be made under the above criteria, the change may not be implemented unless:</w:t>
      </w:r>
    </w:p>
    <w:p w:rsidR="0018140A" w:rsidRDefault="0018140A" w:rsidP="00036FD9">
      <w:pPr>
        <w:numPr>
          <w:ilvl w:val="0"/>
          <w:numId w:val="124"/>
        </w:numPr>
        <w:rPr>
          <w:rFonts w:ascii="Arial" w:hAnsi="Arial" w:cs="Arial"/>
        </w:rPr>
      </w:pPr>
      <w:r>
        <w:rPr>
          <w:rFonts w:ascii="Arial" w:hAnsi="Arial" w:cs="Arial"/>
        </w:rPr>
        <w:t>Project funding is available;</w:t>
      </w:r>
    </w:p>
    <w:p w:rsidR="0018140A" w:rsidRDefault="0018140A" w:rsidP="00036FD9">
      <w:pPr>
        <w:numPr>
          <w:ilvl w:val="0"/>
          <w:numId w:val="124"/>
        </w:numPr>
        <w:rPr>
          <w:rFonts w:ascii="Arial" w:hAnsi="Arial" w:cs="Arial"/>
        </w:rPr>
      </w:pPr>
      <w:r>
        <w:rPr>
          <w:rFonts w:ascii="Arial" w:hAnsi="Arial" w:cs="Arial"/>
        </w:rPr>
        <w:t>The impact of the project creates unacceptable risks to personnel or company assets.</w:t>
      </w:r>
    </w:p>
    <w:p w:rsidR="0018140A" w:rsidRDefault="0018140A" w:rsidP="0018140A">
      <w:pPr>
        <w:ind w:left="1134"/>
        <w:rPr>
          <w:rFonts w:ascii="Arial" w:hAnsi="Arial" w:cs="Arial"/>
        </w:rPr>
      </w:pPr>
    </w:p>
    <w:p w:rsidR="0018140A" w:rsidRDefault="0018140A" w:rsidP="0018140A">
      <w:pPr>
        <w:ind w:left="1134"/>
        <w:rPr>
          <w:rFonts w:ascii="Arial" w:hAnsi="Arial" w:cs="Arial"/>
        </w:rPr>
      </w:pPr>
      <w:r>
        <w:rPr>
          <w:rFonts w:ascii="Arial" w:hAnsi="Arial" w:cs="Arial"/>
        </w:rPr>
        <w:t>The project change team may sanction the change as follows:</w:t>
      </w:r>
    </w:p>
    <w:p w:rsidR="0018140A" w:rsidRDefault="0018140A" w:rsidP="00036FD9">
      <w:pPr>
        <w:numPr>
          <w:ilvl w:val="0"/>
          <w:numId w:val="123"/>
        </w:numPr>
        <w:rPr>
          <w:rFonts w:ascii="Arial" w:hAnsi="Arial" w:cs="Arial"/>
        </w:rPr>
      </w:pPr>
      <w:r>
        <w:rPr>
          <w:rFonts w:ascii="Arial" w:hAnsi="Arial" w:cs="Arial"/>
        </w:rPr>
        <w:t>Approve;</w:t>
      </w:r>
    </w:p>
    <w:p w:rsidR="0018140A" w:rsidRDefault="0018140A" w:rsidP="00036FD9">
      <w:pPr>
        <w:numPr>
          <w:ilvl w:val="0"/>
          <w:numId w:val="123"/>
        </w:numPr>
        <w:rPr>
          <w:rFonts w:ascii="Arial" w:hAnsi="Arial" w:cs="Arial"/>
        </w:rPr>
      </w:pPr>
      <w:r>
        <w:rPr>
          <w:rFonts w:ascii="Arial" w:hAnsi="Arial" w:cs="Arial"/>
        </w:rPr>
        <w:t>Reject;</w:t>
      </w:r>
    </w:p>
    <w:p w:rsidR="0018140A" w:rsidRDefault="0018140A" w:rsidP="00036FD9">
      <w:pPr>
        <w:numPr>
          <w:ilvl w:val="0"/>
          <w:numId w:val="123"/>
        </w:numPr>
        <w:rPr>
          <w:rFonts w:ascii="Arial" w:hAnsi="Arial" w:cs="Arial"/>
        </w:rPr>
      </w:pPr>
      <w:r>
        <w:rPr>
          <w:rFonts w:ascii="Arial" w:hAnsi="Arial" w:cs="Arial"/>
        </w:rPr>
        <w:t>Endorse but refer because of funding, expenditure or schedule constraint;</w:t>
      </w:r>
    </w:p>
    <w:p w:rsidR="0018140A" w:rsidRDefault="0018140A" w:rsidP="00036FD9">
      <w:pPr>
        <w:numPr>
          <w:ilvl w:val="0"/>
          <w:numId w:val="123"/>
        </w:numPr>
        <w:rPr>
          <w:rFonts w:ascii="Arial" w:hAnsi="Arial" w:cs="Arial"/>
        </w:rPr>
      </w:pPr>
      <w:r>
        <w:rPr>
          <w:rFonts w:ascii="Arial" w:hAnsi="Arial" w:cs="Arial"/>
        </w:rPr>
        <w:t>Refer without endorsement.</w:t>
      </w:r>
    </w:p>
    <w:p w:rsidR="0018140A" w:rsidRDefault="0018140A" w:rsidP="0018140A">
      <w:pPr>
        <w:ind w:left="1134"/>
        <w:rPr>
          <w:rFonts w:ascii="Arial" w:hAnsi="Arial" w:cs="Arial"/>
        </w:rPr>
      </w:pPr>
    </w:p>
    <w:p w:rsidR="0018140A" w:rsidRDefault="0018140A" w:rsidP="0018140A">
      <w:pPr>
        <w:pStyle w:val="BodyTextIndent2"/>
        <w:spacing w:after="0" w:line="240" w:lineRule="auto"/>
        <w:ind w:left="1134" w:hanging="567"/>
        <w:rPr>
          <w:rFonts w:ascii="Arial" w:hAnsi="Arial" w:cs="Arial"/>
          <w:b/>
          <w:bCs/>
        </w:rPr>
      </w:pPr>
      <w:r>
        <w:rPr>
          <w:rFonts w:ascii="Arial" w:hAnsi="Arial" w:cs="Arial"/>
          <w:b/>
          <w:bCs/>
        </w:rPr>
        <w:t>4.3</w:t>
      </w:r>
      <w:r>
        <w:rPr>
          <w:rFonts w:ascii="Arial" w:hAnsi="Arial" w:cs="Arial"/>
          <w:b/>
          <w:bCs/>
        </w:rPr>
        <w:tab/>
        <w:t>Emergency Change Request.</w:t>
      </w:r>
    </w:p>
    <w:p w:rsidR="0018140A" w:rsidRDefault="0018140A" w:rsidP="0018140A">
      <w:pPr>
        <w:pStyle w:val="BodyTextIndent2"/>
        <w:spacing w:after="0" w:line="240" w:lineRule="auto"/>
        <w:ind w:left="1134"/>
        <w:rPr>
          <w:rFonts w:ascii="Arial" w:hAnsi="Arial" w:cs="Arial"/>
        </w:rPr>
      </w:pPr>
      <w:r>
        <w:rPr>
          <w:rFonts w:ascii="Arial" w:hAnsi="Arial" w:cs="Arial"/>
        </w:rPr>
        <w:t>In some circumstances changes are required by, or in response to an emergency situation.  In these circumstances the time required to establish the necessary teams to evaluate the reasons for change may be detrimental to the business and may present risks to personnel.</w:t>
      </w:r>
    </w:p>
    <w:p w:rsidR="0018140A" w:rsidRDefault="0018140A" w:rsidP="0018140A">
      <w:pPr>
        <w:pStyle w:val="BodyTextIndent2"/>
        <w:spacing w:after="0" w:line="240" w:lineRule="auto"/>
        <w:ind w:left="1134"/>
        <w:rPr>
          <w:rFonts w:ascii="Arial" w:hAnsi="Arial" w:cs="Arial"/>
        </w:rPr>
      </w:pPr>
    </w:p>
    <w:p w:rsidR="0018140A" w:rsidRDefault="0018140A" w:rsidP="0018140A">
      <w:pPr>
        <w:pStyle w:val="BodyTextIndent2"/>
        <w:spacing w:after="0" w:line="240" w:lineRule="auto"/>
        <w:ind w:left="1134"/>
        <w:rPr>
          <w:rFonts w:ascii="Arial" w:hAnsi="Arial" w:cs="Arial"/>
        </w:rPr>
      </w:pPr>
      <w:r>
        <w:rPr>
          <w:rFonts w:ascii="Arial" w:hAnsi="Arial" w:cs="Arial"/>
        </w:rPr>
        <w:t xml:space="preserve">Emergency change requests should still be reviewed by the project owner, HSE representation, and where necessary Engineering support, to ensure that </w:t>
      </w:r>
      <w:r>
        <w:rPr>
          <w:rFonts w:ascii="Arial" w:hAnsi="Arial" w:cs="Arial"/>
        </w:rPr>
        <w:lastRenderedPageBreak/>
        <w:t>whatever changes are to take place have been thought through and evaluated for risks to persons and business impact.</w:t>
      </w:r>
    </w:p>
    <w:p w:rsidR="0018140A" w:rsidRDefault="0018140A" w:rsidP="0018140A">
      <w:pPr>
        <w:pStyle w:val="BodyTextIndent2"/>
        <w:spacing w:after="0" w:line="240" w:lineRule="auto"/>
        <w:ind w:left="1134"/>
        <w:rPr>
          <w:rFonts w:ascii="Arial" w:hAnsi="Arial" w:cs="Arial"/>
        </w:rPr>
      </w:pPr>
    </w:p>
    <w:p w:rsidR="0018140A" w:rsidRDefault="0018140A" w:rsidP="0018140A">
      <w:pPr>
        <w:pStyle w:val="BodyTextIndent2"/>
        <w:spacing w:after="0" w:line="240" w:lineRule="auto"/>
        <w:ind w:left="1134" w:hanging="567"/>
        <w:rPr>
          <w:rFonts w:ascii="Arial" w:hAnsi="Arial" w:cs="Arial"/>
          <w:b/>
          <w:bCs/>
          <w:lang w:val="en-GB"/>
        </w:rPr>
      </w:pPr>
      <w:r>
        <w:rPr>
          <w:rFonts w:ascii="Arial" w:hAnsi="Arial" w:cs="Arial"/>
          <w:b/>
          <w:bCs/>
          <w:lang w:val="en-GB"/>
        </w:rPr>
        <w:t>4.4</w:t>
      </w:r>
      <w:r>
        <w:rPr>
          <w:rFonts w:ascii="Arial" w:hAnsi="Arial" w:cs="Arial"/>
          <w:b/>
          <w:bCs/>
          <w:lang w:val="en-GB"/>
        </w:rPr>
        <w:tab/>
        <w:t>Authorisation.</w:t>
      </w:r>
    </w:p>
    <w:p w:rsidR="0018140A" w:rsidRDefault="0018140A" w:rsidP="0018140A">
      <w:pPr>
        <w:pStyle w:val="BodyTextIndent2"/>
        <w:spacing w:after="0" w:line="240" w:lineRule="auto"/>
        <w:ind w:left="1134"/>
        <w:rPr>
          <w:rFonts w:ascii="Arial" w:hAnsi="Arial" w:cs="Arial"/>
        </w:rPr>
      </w:pPr>
      <w:r>
        <w:rPr>
          <w:rFonts w:ascii="Arial" w:hAnsi="Arial" w:cs="Arial"/>
        </w:rPr>
        <w:t xml:space="preserve">Change requests must be </w:t>
      </w:r>
      <w:r>
        <w:rPr>
          <w:rFonts w:ascii="Arial" w:hAnsi="Arial" w:cs="Arial"/>
          <w:lang w:val="en-GB"/>
        </w:rPr>
        <w:t>authorised</w:t>
      </w:r>
      <w:r>
        <w:rPr>
          <w:rFonts w:ascii="Arial" w:hAnsi="Arial" w:cs="Arial"/>
        </w:rPr>
        <w:t xml:space="preserve"> by the Chief Executive Officer after taking the advice of an appropriate HSE, and Engineer advisor where required.  All of the risks associated with the project must have been considered, eliminated or reduced to a tolerable level before the project is permitted to commence.</w:t>
      </w:r>
    </w:p>
    <w:p w:rsidR="0018140A" w:rsidRDefault="0018140A" w:rsidP="0018140A">
      <w:pPr>
        <w:autoSpaceDE w:val="0"/>
        <w:autoSpaceDN w:val="0"/>
        <w:adjustRightInd w:val="0"/>
        <w:ind w:left="1134"/>
        <w:rPr>
          <w:rFonts w:ascii="Arial" w:hAnsi="Arial" w:cs="Arial"/>
        </w:rPr>
      </w:pPr>
    </w:p>
    <w:p w:rsidR="0018140A" w:rsidRDefault="0018140A" w:rsidP="0018140A">
      <w:pPr>
        <w:tabs>
          <w:tab w:val="left" w:pos="993"/>
        </w:tabs>
        <w:rPr>
          <w:rFonts w:ascii="Arial" w:hAnsi="Arial" w:cs="Arial"/>
        </w:rPr>
      </w:pPr>
    </w:p>
    <w:p w:rsidR="0018140A" w:rsidRDefault="0018140A" w:rsidP="0018140A">
      <w:pPr>
        <w:numPr>
          <w:ilvl w:val="0"/>
          <w:numId w:val="42"/>
        </w:numPr>
        <w:ind w:left="567" w:hanging="567"/>
        <w:rPr>
          <w:rFonts w:ascii="Arial" w:hAnsi="Arial" w:cs="Arial"/>
          <w:b/>
          <w:sz w:val="28"/>
          <w:szCs w:val="28"/>
        </w:rPr>
      </w:pPr>
      <w:r>
        <w:rPr>
          <w:rFonts w:ascii="Arial" w:hAnsi="Arial" w:cs="Arial"/>
          <w:b/>
          <w:sz w:val="28"/>
          <w:szCs w:val="28"/>
        </w:rPr>
        <w:t>R</w:t>
      </w:r>
      <w:r>
        <w:rPr>
          <w:rFonts w:ascii="Arial" w:hAnsi="Arial" w:cs="Arial"/>
          <w:b/>
          <w:bCs/>
          <w:sz w:val="28"/>
          <w:szCs w:val="28"/>
        </w:rPr>
        <w:t>esponsibilities</w:t>
      </w:r>
    </w:p>
    <w:p w:rsidR="0018140A" w:rsidRDefault="0018140A" w:rsidP="0018140A">
      <w:pPr>
        <w:autoSpaceDE w:val="0"/>
        <w:autoSpaceDN w:val="0"/>
        <w:adjustRightInd w:val="0"/>
        <w:ind w:left="1134" w:hanging="567"/>
        <w:rPr>
          <w:rFonts w:ascii="Arial" w:hAnsi="Arial" w:cs="Arial"/>
          <w:bCs/>
        </w:rPr>
      </w:pPr>
      <w:r>
        <w:rPr>
          <w:rFonts w:ascii="Arial" w:hAnsi="Arial" w:cs="Arial"/>
          <w:bCs/>
        </w:rPr>
        <w:t>5.1</w:t>
      </w:r>
      <w:r>
        <w:rPr>
          <w:rFonts w:ascii="Arial" w:hAnsi="Arial" w:cs="Arial"/>
          <w:bCs/>
        </w:rPr>
        <w:tab/>
        <w:t>All managers are responsible to study the contents of this policy and procedures to ensure that they are knowledgeable with the contents.</w:t>
      </w:r>
    </w:p>
    <w:p w:rsidR="0018140A" w:rsidRDefault="0018140A" w:rsidP="0018140A">
      <w:pPr>
        <w:autoSpaceDE w:val="0"/>
        <w:autoSpaceDN w:val="0"/>
        <w:adjustRightInd w:val="0"/>
        <w:ind w:left="1134" w:hanging="567"/>
        <w:rPr>
          <w:rFonts w:ascii="Arial" w:hAnsi="Arial" w:cs="Arial"/>
          <w:bCs/>
        </w:rPr>
      </w:pPr>
      <w:r>
        <w:rPr>
          <w:rFonts w:ascii="Arial" w:hAnsi="Arial" w:cs="Arial"/>
          <w:bCs/>
        </w:rPr>
        <w:t>5.2</w:t>
      </w:r>
      <w:r>
        <w:rPr>
          <w:rFonts w:ascii="Arial" w:hAnsi="Arial" w:cs="Arial"/>
          <w:bCs/>
        </w:rPr>
        <w:tab/>
        <w:t>The CEO is responsible to ensure that the requirements in terms of changes are enforced.</w:t>
      </w:r>
    </w:p>
    <w:p w:rsidR="0018140A" w:rsidRDefault="0018140A" w:rsidP="0018140A">
      <w:pPr>
        <w:autoSpaceDE w:val="0"/>
        <w:autoSpaceDN w:val="0"/>
        <w:adjustRightInd w:val="0"/>
        <w:ind w:left="567"/>
        <w:rPr>
          <w:rFonts w:ascii="Arial" w:hAnsi="Arial" w:cs="Arial"/>
        </w:rPr>
      </w:pPr>
    </w:p>
    <w:p w:rsidR="0018140A" w:rsidRDefault="0018140A" w:rsidP="0018140A">
      <w:pPr>
        <w:numPr>
          <w:ilvl w:val="0"/>
          <w:numId w:val="42"/>
        </w:numPr>
        <w:ind w:left="567" w:hanging="567"/>
        <w:rPr>
          <w:rFonts w:ascii="Arial" w:hAnsi="Arial" w:cs="Arial"/>
          <w:b/>
          <w:sz w:val="28"/>
          <w:szCs w:val="28"/>
        </w:rPr>
      </w:pPr>
      <w:r>
        <w:rPr>
          <w:rFonts w:ascii="Arial" w:hAnsi="Arial" w:cs="Arial"/>
          <w:b/>
          <w:sz w:val="28"/>
          <w:szCs w:val="28"/>
        </w:rPr>
        <w:t>Title and allocation / Responsible person / Review</w:t>
      </w:r>
    </w:p>
    <w:p w:rsidR="0018140A" w:rsidRDefault="0018140A" w:rsidP="0018140A">
      <w:pPr>
        <w:numPr>
          <w:ilvl w:val="1"/>
          <w:numId w:val="42"/>
        </w:numPr>
        <w:ind w:left="1134" w:hanging="567"/>
        <w:rPr>
          <w:rFonts w:ascii="Arial" w:hAnsi="Arial" w:cs="Arial"/>
        </w:rPr>
      </w:pPr>
      <w:r>
        <w:rPr>
          <w:rFonts w:ascii="Arial" w:hAnsi="Arial" w:cs="Arial"/>
        </w:rPr>
        <w:t>This procedure</w:t>
      </w:r>
    </w:p>
    <w:p w:rsidR="0018140A" w:rsidRDefault="0018140A" w:rsidP="0018140A">
      <w:pPr>
        <w:numPr>
          <w:ilvl w:val="2"/>
          <w:numId w:val="42"/>
        </w:numPr>
        <w:ind w:left="1701" w:hanging="567"/>
        <w:rPr>
          <w:rFonts w:ascii="Arial" w:hAnsi="Arial" w:cs="Arial"/>
        </w:rPr>
      </w:pPr>
      <w:r>
        <w:rPr>
          <w:rFonts w:ascii="Arial" w:hAnsi="Arial" w:cs="Arial"/>
        </w:rPr>
        <w:t>Shall be called the Management of Change Policy and Procedure; and</w:t>
      </w:r>
    </w:p>
    <w:p w:rsidR="0018140A" w:rsidRDefault="0018140A" w:rsidP="0018140A">
      <w:pPr>
        <w:numPr>
          <w:ilvl w:val="2"/>
          <w:numId w:val="42"/>
        </w:numPr>
        <w:ind w:left="1701" w:hanging="567"/>
        <w:rPr>
          <w:rFonts w:ascii="Arial" w:hAnsi="Arial" w:cs="Arial"/>
        </w:rPr>
      </w:pPr>
      <w:r>
        <w:rPr>
          <w:rFonts w:ascii="Arial" w:hAnsi="Arial" w:cs="Arial"/>
        </w:rPr>
        <w:t>Form part of the Health, Safety, Security and Environmental policies and procedures.</w:t>
      </w:r>
    </w:p>
    <w:p w:rsidR="0018140A" w:rsidRDefault="0018140A" w:rsidP="0018140A">
      <w:pPr>
        <w:numPr>
          <w:ilvl w:val="1"/>
          <w:numId w:val="42"/>
        </w:numPr>
        <w:ind w:left="1134" w:hanging="567"/>
        <w:rPr>
          <w:rFonts w:ascii="Arial" w:hAnsi="Arial" w:cs="Arial"/>
        </w:rPr>
      </w:pPr>
      <w:r>
        <w:rPr>
          <w:rFonts w:ascii="Arial" w:hAnsi="Arial" w:cs="Arial"/>
          <w:iCs/>
        </w:rPr>
        <w:t>The CEO is the responsible person to ensure that revisions take place and that all correspondence in relation to this policy be kept and taken into consideration at the review.</w:t>
      </w:r>
    </w:p>
    <w:p w:rsidR="0018140A" w:rsidRDefault="0018140A" w:rsidP="0018140A">
      <w:pPr>
        <w:numPr>
          <w:ilvl w:val="1"/>
          <w:numId w:val="42"/>
        </w:numPr>
        <w:ind w:left="1134" w:hanging="567"/>
        <w:rPr>
          <w:rFonts w:ascii="Arial" w:hAnsi="Arial" w:cs="Arial"/>
        </w:rPr>
      </w:pPr>
      <w:r>
        <w:rPr>
          <w:rFonts w:ascii="Arial" w:hAnsi="Arial" w:cs="Arial"/>
          <w:iCs/>
        </w:rPr>
        <w:t>This procedure must be reviewed when need be, but not later than 24 months from the effective date of this policy and procedure.</w:t>
      </w:r>
    </w:p>
    <w:p w:rsidR="0018140A" w:rsidRDefault="0018140A" w:rsidP="0018140A">
      <w:pPr>
        <w:rPr>
          <w:rFonts w:ascii="Arial" w:hAnsi="Arial" w:cs="Arial"/>
        </w:rPr>
      </w:pPr>
    </w:p>
    <w:p w:rsidR="0018140A" w:rsidRPr="00DC2A66" w:rsidRDefault="0018140A" w:rsidP="0018140A">
      <w:pPr>
        <w:rPr>
          <w:rFonts w:ascii="Arial" w:hAnsi="Arial" w:cs="Arial"/>
        </w:rPr>
      </w:pPr>
    </w:p>
    <w:p w:rsidR="0018140A" w:rsidRDefault="0018140A" w:rsidP="0018140A">
      <w:pPr>
        <w:rPr>
          <w:rFonts w:ascii="Arial" w:hAnsi="Arial" w:cs="Arial"/>
        </w:rPr>
      </w:pPr>
    </w:p>
    <w:p w:rsidR="0018140A" w:rsidRDefault="0018140A" w:rsidP="0018140A">
      <w:pPr>
        <w:rPr>
          <w:rFonts w:ascii="Arial" w:hAnsi="Arial" w:cs="Arial"/>
        </w:rPr>
      </w:pPr>
    </w:p>
    <w:p w:rsidR="0018140A" w:rsidRPr="00DC2A66" w:rsidRDefault="0018140A" w:rsidP="0018140A">
      <w:pPr>
        <w:rPr>
          <w:rFonts w:ascii="Arial" w:hAnsi="Arial" w:cs="Arial"/>
        </w:rPr>
      </w:pPr>
    </w:p>
    <w:p w:rsidR="0018140A" w:rsidRPr="00DC2A66" w:rsidRDefault="0018140A" w:rsidP="0018140A">
      <w:pPr>
        <w:rPr>
          <w:rFonts w:ascii="Arial" w:hAnsi="Arial" w:cs="Arial"/>
        </w:rPr>
      </w:pPr>
    </w:p>
    <w:p w:rsidR="0018140A" w:rsidRPr="00DC2A66" w:rsidRDefault="0018140A" w:rsidP="0018140A">
      <w:pPr>
        <w:rPr>
          <w:rFonts w:ascii="Arial" w:hAnsi="Arial" w:cs="Arial"/>
        </w:rPr>
      </w:pPr>
    </w:p>
    <w:p w:rsidR="0018140A" w:rsidRPr="00DC2A66" w:rsidRDefault="0018140A" w:rsidP="0018140A">
      <w:pPr>
        <w:rPr>
          <w:rFonts w:ascii="Arial" w:hAnsi="Arial" w:cs="Arial"/>
        </w:rPr>
      </w:pPr>
    </w:p>
    <w:p w:rsidR="0018140A" w:rsidRDefault="0018140A" w:rsidP="0018140A">
      <w:pPr>
        <w:jc w:val="right"/>
        <w:rPr>
          <w:rFonts w:ascii="Arial" w:hAnsi="Arial" w:cs="Arial"/>
        </w:rPr>
      </w:pPr>
      <w:r>
        <w:rPr>
          <w:rFonts w:ascii="Arial" w:hAnsi="Arial" w:cs="Arial"/>
        </w:rPr>
        <w:br w:type="page"/>
      </w:r>
      <w:r>
        <w:rPr>
          <w:rFonts w:ascii="Arial" w:hAnsi="Arial" w:cs="Arial"/>
        </w:rPr>
        <w:lastRenderedPageBreak/>
        <w:t>Annexure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515"/>
        <w:gridCol w:w="269"/>
        <w:gridCol w:w="3461"/>
      </w:tblGrid>
      <w:tr w:rsidR="0018140A" w:rsidRPr="004A4FD4" w:rsidTr="005B62F5">
        <w:tc>
          <w:tcPr>
            <w:tcW w:w="10989" w:type="dxa"/>
            <w:gridSpan w:val="3"/>
          </w:tcPr>
          <w:p w:rsidR="0018140A" w:rsidRPr="004B74E6" w:rsidRDefault="0018140A" w:rsidP="005B62F5">
            <w:pPr>
              <w:spacing w:before="120" w:after="120"/>
              <w:jc w:val="center"/>
              <w:rPr>
                <w:rFonts w:ascii="Arial" w:hAnsi="Arial" w:cs="Arial"/>
                <w:b/>
                <w:bCs/>
              </w:rPr>
            </w:pPr>
            <w:r w:rsidRPr="004B74E6">
              <w:rPr>
                <w:rFonts w:ascii="Arial" w:hAnsi="Arial" w:cs="Arial"/>
                <w:b/>
                <w:bCs/>
              </w:rPr>
              <w:t xml:space="preserve">Managing Initiatives and Changes in </w:t>
            </w:r>
            <w:r w:rsidRPr="002A5E0A">
              <w:rPr>
                <w:rFonts w:ascii="Arial" w:hAnsi="Arial" w:cs="Arial"/>
                <w:b/>
                <w:noProof/>
              </w:rPr>
              <w:t>UCS TECHNOLOGY SERVICES</w:t>
            </w:r>
            <w:r>
              <w:rPr>
                <w:rFonts w:ascii="Arial" w:hAnsi="Arial" w:cs="Arial"/>
              </w:rPr>
              <w:t xml:space="preserve"> </w:t>
            </w:r>
          </w:p>
          <w:p w:rsidR="0018140A" w:rsidRPr="004B74E6" w:rsidRDefault="0018140A" w:rsidP="005B62F5">
            <w:pPr>
              <w:tabs>
                <w:tab w:val="right" w:pos="1800"/>
                <w:tab w:val="left" w:pos="2160"/>
              </w:tabs>
              <w:rPr>
                <w:rFonts w:ascii="Arial" w:hAnsi="Arial" w:cs="Arial"/>
                <w:sz w:val="18"/>
                <w:szCs w:val="18"/>
              </w:rPr>
            </w:pPr>
            <w:r w:rsidRPr="004B74E6">
              <w:rPr>
                <w:rFonts w:ascii="Arial" w:hAnsi="Arial" w:cs="Arial"/>
                <w:sz w:val="18"/>
                <w:szCs w:val="18"/>
              </w:rPr>
              <w:t>This document describes how business groups should identify, authorise, plan, and manage initiatives and changes.  These changes will normally involve changes in one of the following five areas:</w:t>
            </w:r>
          </w:p>
          <w:p w:rsidR="0018140A" w:rsidRPr="004B74E6" w:rsidRDefault="0018140A" w:rsidP="005B62F5">
            <w:pPr>
              <w:tabs>
                <w:tab w:val="right" w:pos="1800"/>
                <w:tab w:val="left" w:pos="2160"/>
              </w:tabs>
              <w:rPr>
                <w:rFonts w:ascii="Arial" w:hAnsi="Arial" w:cs="Arial"/>
                <w:sz w:val="14"/>
                <w:szCs w:val="14"/>
              </w:rPr>
            </w:pPr>
            <w:r w:rsidRPr="004A4FD4">
              <w:rPr>
                <w:rFonts w:ascii="Arial" w:hAnsi="Arial" w:cs="Arial"/>
              </w:rPr>
              <w:tab/>
            </w:r>
            <w:r w:rsidRPr="004B74E6">
              <w:rPr>
                <w:rFonts w:ascii="Arial" w:hAnsi="Arial" w:cs="Arial"/>
                <w:sz w:val="14"/>
                <w:szCs w:val="14"/>
              </w:rPr>
              <w:t>Focused Initiatives:  Launching major business changes, Trials of equipment/experimental processes</w:t>
            </w:r>
          </w:p>
          <w:p w:rsidR="0018140A" w:rsidRPr="004B74E6" w:rsidRDefault="0018140A" w:rsidP="005B62F5">
            <w:pPr>
              <w:tabs>
                <w:tab w:val="right" w:pos="1980"/>
                <w:tab w:val="left" w:pos="2160"/>
              </w:tabs>
              <w:spacing w:before="80" w:after="80"/>
              <w:rPr>
                <w:rFonts w:ascii="Arial" w:hAnsi="Arial" w:cs="Arial"/>
                <w:sz w:val="14"/>
                <w:szCs w:val="14"/>
              </w:rPr>
            </w:pPr>
            <w:r w:rsidRPr="004B74E6">
              <w:rPr>
                <w:rFonts w:ascii="Arial" w:hAnsi="Arial" w:cs="Arial"/>
                <w:sz w:val="14"/>
                <w:szCs w:val="14"/>
              </w:rPr>
              <w:t>Organisation:           Staff structure, policies, staffing disciplines, staffing levels, contractors</w:t>
            </w:r>
          </w:p>
          <w:p w:rsidR="0018140A" w:rsidRPr="004B74E6" w:rsidRDefault="0018140A" w:rsidP="005B62F5">
            <w:pPr>
              <w:tabs>
                <w:tab w:val="right" w:pos="1980"/>
                <w:tab w:val="left" w:pos="2160"/>
              </w:tabs>
              <w:spacing w:before="80" w:after="80"/>
              <w:ind w:left="1276" w:hanging="1276"/>
              <w:rPr>
                <w:rFonts w:ascii="Arial" w:hAnsi="Arial" w:cs="Arial"/>
                <w:sz w:val="14"/>
                <w:szCs w:val="14"/>
              </w:rPr>
            </w:pPr>
            <w:r w:rsidRPr="004B74E6">
              <w:rPr>
                <w:rFonts w:ascii="Arial" w:hAnsi="Arial" w:cs="Arial"/>
                <w:sz w:val="14"/>
                <w:szCs w:val="14"/>
              </w:rPr>
              <w:t xml:space="preserve">Facilities: </w:t>
            </w:r>
            <w:r w:rsidRPr="004B74E6">
              <w:rPr>
                <w:rFonts w:ascii="Arial" w:hAnsi="Arial" w:cs="Arial"/>
                <w:sz w:val="14"/>
                <w:szCs w:val="14"/>
              </w:rPr>
              <w:tab/>
              <w:t xml:space="preserve">Modifications to New or Existing </w:t>
            </w:r>
            <w:r w:rsidRPr="004B74E6">
              <w:rPr>
                <w:rStyle w:val="CommentReference"/>
                <w:rFonts w:ascii="Arial" w:hAnsi="Arial" w:cs="Arial"/>
                <w:sz w:val="14"/>
                <w:szCs w:val="14"/>
              </w:rPr>
              <w:t>buildings</w:t>
            </w:r>
            <w:r w:rsidRPr="004B74E6">
              <w:rPr>
                <w:rFonts w:ascii="Arial" w:hAnsi="Arial" w:cs="Arial"/>
                <w:sz w:val="14"/>
                <w:szCs w:val="14"/>
              </w:rPr>
              <w:t xml:space="preserve">, working environment, significant experimental fixtures, </w:t>
            </w:r>
            <w:del w:id="16" w:author="Registered User" w:date="2009-06-08T09:11:00Z">
              <w:r w:rsidRPr="004B74E6">
                <w:rPr>
                  <w:rFonts w:ascii="Arial" w:hAnsi="Arial" w:cs="Arial"/>
                  <w:sz w:val="14"/>
                  <w:szCs w:val="14"/>
                </w:rPr>
                <w:delText xml:space="preserve"> </w:delText>
              </w:r>
            </w:del>
            <w:r w:rsidRPr="004B74E6">
              <w:rPr>
                <w:rFonts w:ascii="Arial" w:hAnsi="Arial" w:cs="Arial"/>
                <w:sz w:val="14"/>
                <w:szCs w:val="14"/>
              </w:rPr>
              <w:t>office moves.</w:t>
            </w:r>
          </w:p>
          <w:p w:rsidR="0018140A" w:rsidRPr="004B74E6" w:rsidRDefault="0018140A" w:rsidP="005B62F5">
            <w:pPr>
              <w:tabs>
                <w:tab w:val="right" w:pos="1980"/>
                <w:tab w:val="left" w:pos="2160"/>
              </w:tabs>
              <w:spacing w:before="80" w:after="80"/>
              <w:ind w:left="1276" w:hanging="1276"/>
              <w:rPr>
                <w:rFonts w:ascii="Arial" w:hAnsi="Arial" w:cs="Arial"/>
                <w:sz w:val="14"/>
                <w:szCs w:val="14"/>
              </w:rPr>
            </w:pPr>
            <w:r w:rsidRPr="004B74E6">
              <w:rPr>
                <w:rFonts w:ascii="Arial" w:hAnsi="Arial" w:cs="Arial"/>
                <w:sz w:val="14"/>
                <w:szCs w:val="14"/>
              </w:rPr>
              <w:t>Work Processes:     Changes to HSE critical processes, Changes to HSE critical equipment, e.g. alarm systems, isolation procedures,      changes to standard use of equipment, storage vessels, critical monitoring systems, HSE reporting</w:t>
            </w:r>
          </w:p>
          <w:p w:rsidR="0018140A" w:rsidRPr="004A4FD4" w:rsidRDefault="0018140A" w:rsidP="005B62F5">
            <w:pPr>
              <w:tabs>
                <w:tab w:val="right" w:pos="1980"/>
                <w:tab w:val="left" w:pos="2160"/>
              </w:tabs>
              <w:spacing w:before="80" w:after="80"/>
              <w:ind w:left="720" w:hanging="720"/>
              <w:rPr>
                <w:rFonts w:ascii="Arial" w:hAnsi="Arial" w:cs="Arial"/>
              </w:rPr>
            </w:pPr>
            <w:r w:rsidRPr="004B74E6">
              <w:rPr>
                <w:rFonts w:ascii="Arial" w:hAnsi="Arial" w:cs="Arial"/>
                <w:sz w:val="14"/>
                <w:szCs w:val="14"/>
              </w:rPr>
              <w:t>Products:</w:t>
            </w:r>
            <w:r w:rsidRPr="004B74E6">
              <w:rPr>
                <w:rFonts w:ascii="Arial" w:hAnsi="Arial" w:cs="Arial"/>
                <w:sz w:val="14"/>
                <w:szCs w:val="14"/>
              </w:rPr>
              <w:tab/>
              <w:t xml:space="preserve">              New business areas, substantial product modification</w:t>
            </w:r>
          </w:p>
        </w:tc>
      </w:tr>
      <w:tr w:rsidR="0018140A" w:rsidRPr="004A4FD4" w:rsidTr="005B62F5">
        <w:tc>
          <w:tcPr>
            <w:tcW w:w="6629" w:type="dxa"/>
          </w:tcPr>
          <w:p w:rsidR="0018140A" w:rsidRPr="004A4FD4" w:rsidRDefault="0018140A" w:rsidP="005B62F5">
            <w:pPr>
              <w:jc w:val="right"/>
              <w:rPr>
                <w:rFonts w:ascii="Arial" w:hAnsi="Arial" w:cs="Arial"/>
                <w:sz w:val="10"/>
                <w:szCs w:val="10"/>
              </w:rPr>
            </w:pPr>
          </w:p>
        </w:tc>
        <w:tc>
          <w:tcPr>
            <w:tcW w:w="283" w:type="dxa"/>
          </w:tcPr>
          <w:p w:rsidR="0018140A" w:rsidRPr="004A4FD4" w:rsidRDefault="0018140A" w:rsidP="005B62F5">
            <w:pPr>
              <w:jc w:val="right"/>
              <w:rPr>
                <w:rFonts w:ascii="Arial" w:hAnsi="Arial" w:cs="Arial"/>
                <w:sz w:val="10"/>
                <w:szCs w:val="10"/>
              </w:rPr>
            </w:pPr>
          </w:p>
        </w:tc>
        <w:tc>
          <w:tcPr>
            <w:tcW w:w="4077" w:type="dxa"/>
          </w:tcPr>
          <w:p w:rsidR="0018140A" w:rsidRPr="004A4FD4" w:rsidRDefault="0018140A" w:rsidP="005B62F5">
            <w:pPr>
              <w:rPr>
                <w:rFonts w:ascii="Arial" w:hAnsi="Arial" w:cs="Arial"/>
                <w:b/>
                <w:bCs/>
                <w:sz w:val="10"/>
                <w:szCs w:val="10"/>
              </w:rPr>
            </w:pPr>
          </w:p>
        </w:tc>
      </w:tr>
      <w:tr w:rsidR="0018140A" w:rsidRPr="004A4FD4" w:rsidTr="005B62F5">
        <w:tc>
          <w:tcPr>
            <w:tcW w:w="6629" w:type="dxa"/>
            <w:vMerge w:val="restart"/>
          </w:tcPr>
          <w:p w:rsidR="0018140A" w:rsidRPr="004B74E6" w:rsidRDefault="0018140A" w:rsidP="005B62F5">
            <w:pPr>
              <w:spacing w:before="120" w:after="120"/>
              <w:rPr>
                <w:rFonts w:ascii="Arial" w:hAnsi="Arial" w:cs="Arial"/>
                <w:b/>
              </w:rPr>
            </w:pPr>
            <w:r w:rsidRPr="004B74E6">
              <w:rPr>
                <w:rFonts w:ascii="Arial" w:hAnsi="Arial" w:cs="Arial"/>
                <w:b/>
              </w:rPr>
              <w:t>How this works:</w:t>
            </w:r>
          </w:p>
          <w:p w:rsidR="0018140A" w:rsidRPr="004B74E6" w:rsidRDefault="0018140A" w:rsidP="005B62F5">
            <w:pPr>
              <w:tabs>
                <w:tab w:val="left" w:pos="360"/>
              </w:tabs>
              <w:spacing w:before="120" w:after="120"/>
              <w:ind w:left="360" w:hanging="360"/>
              <w:rPr>
                <w:rFonts w:ascii="Arial" w:hAnsi="Arial" w:cs="Arial"/>
                <w:sz w:val="18"/>
                <w:szCs w:val="18"/>
              </w:rPr>
            </w:pPr>
            <w:r w:rsidRPr="004B74E6">
              <w:rPr>
                <w:rFonts w:ascii="Arial" w:hAnsi="Arial" w:cs="Arial"/>
                <w:sz w:val="18"/>
                <w:szCs w:val="18"/>
              </w:rPr>
              <w:t>1</w:t>
            </w:r>
            <w:r w:rsidRPr="004B74E6">
              <w:rPr>
                <w:rFonts w:ascii="Arial" w:hAnsi="Arial" w:cs="Arial"/>
                <w:sz w:val="18"/>
                <w:szCs w:val="18"/>
              </w:rPr>
              <w:tab/>
            </w:r>
            <w:r w:rsidRPr="004B74E6">
              <w:rPr>
                <w:rFonts w:ascii="Arial" w:hAnsi="Arial" w:cs="Arial"/>
                <w:b/>
                <w:sz w:val="18"/>
                <w:szCs w:val="18"/>
              </w:rPr>
              <w:t>Any member of staff</w:t>
            </w:r>
            <w:r w:rsidRPr="004B74E6">
              <w:rPr>
                <w:rFonts w:ascii="Arial" w:hAnsi="Arial" w:cs="Arial"/>
                <w:sz w:val="18"/>
                <w:szCs w:val="18"/>
              </w:rPr>
              <w:t xml:space="preserve"> may identify the need for a focused initiative or change—just document the proposed change and inform the Change Owner (your line, or someone else who you think should direct the change management)</w:t>
            </w:r>
          </w:p>
          <w:p w:rsidR="0018140A" w:rsidRPr="004B74E6" w:rsidRDefault="0018140A" w:rsidP="005B62F5">
            <w:pPr>
              <w:tabs>
                <w:tab w:val="left" w:pos="360"/>
              </w:tabs>
              <w:spacing w:before="120" w:after="120"/>
              <w:ind w:left="360" w:hanging="360"/>
              <w:rPr>
                <w:rFonts w:ascii="Arial" w:hAnsi="Arial" w:cs="Arial"/>
                <w:sz w:val="18"/>
                <w:szCs w:val="18"/>
              </w:rPr>
            </w:pPr>
            <w:r w:rsidRPr="004B74E6">
              <w:rPr>
                <w:rFonts w:ascii="Arial" w:hAnsi="Arial" w:cs="Arial"/>
                <w:sz w:val="18"/>
                <w:szCs w:val="18"/>
              </w:rPr>
              <w:t>2</w:t>
            </w:r>
            <w:r w:rsidRPr="004B74E6">
              <w:rPr>
                <w:rFonts w:ascii="Arial" w:hAnsi="Arial" w:cs="Arial"/>
                <w:sz w:val="18"/>
                <w:szCs w:val="18"/>
              </w:rPr>
              <w:tab/>
              <w:t>Your change request should include a summary of the proposed change.  The request may range from a simple e</w:t>
            </w:r>
            <w:r w:rsidRPr="004B74E6">
              <w:rPr>
                <w:rFonts w:ascii="Arial" w:hAnsi="Arial" w:cs="Arial"/>
                <w:sz w:val="18"/>
                <w:szCs w:val="18"/>
              </w:rPr>
              <w:noBreakHyphen/>
              <w:t>mail to a comprehensive technical report.  See box at right.</w:t>
            </w:r>
          </w:p>
          <w:p w:rsidR="0018140A" w:rsidRPr="004B74E6" w:rsidRDefault="0018140A" w:rsidP="005B62F5">
            <w:pPr>
              <w:tabs>
                <w:tab w:val="left" w:pos="360"/>
              </w:tabs>
              <w:spacing w:before="120" w:after="120"/>
              <w:ind w:left="360" w:hanging="360"/>
              <w:rPr>
                <w:rFonts w:ascii="Arial" w:hAnsi="Arial" w:cs="Arial"/>
                <w:sz w:val="18"/>
                <w:szCs w:val="18"/>
              </w:rPr>
            </w:pPr>
            <w:r w:rsidRPr="004B74E6">
              <w:rPr>
                <w:rFonts w:ascii="Arial" w:hAnsi="Arial" w:cs="Arial"/>
                <w:sz w:val="18"/>
                <w:szCs w:val="18"/>
              </w:rPr>
              <w:t>3</w:t>
            </w:r>
            <w:r w:rsidRPr="004B74E6">
              <w:rPr>
                <w:rFonts w:ascii="Arial" w:hAnsi="Arial" w:cs="Arial"/>
                <w:sz w:val="18"/>
                <w:szCs w:val="18"/>
              </w:rPr>
              <w:tab/>
              <w:t>The diagram on the next page shows the steps that happen when you submit a change request.  This will allow you to:</w:t>
            </w:r>
          </w:p>
          <w:p w:rsidR="0018140A" w:rsidRPr="004B74E6" w:rsidRDefault="0018140A" w:rsidP="005B62F5">
            <w:pPr>
              <w:ind w:left="720" w:hanging="360"/>
              <w:rPr>
                <w:rFonts w:ascii="Arial" w:hAnsi="Arial" w:cs="Arial"/>
                <w:b/>
                <w:sz w:val="18"/>
                <w:szCs w:val="18"/>
              </w:rPr>
            </w:pPr>
            <w:r w:rsidRPr="004B74E6">
              <w:rPr>
                <w:rFonts w:ascii="Arial" w:hAnsi="Arial" w:cs="Arial"/>
                <w:b/>
                <w:sz w:val="18"/>
                <w:szCs w:val="18"/>
              </w:rPr>
              <w:t xml:space="preserve">Plan the Change </w:t>
            </w:r>
            <w:r w:rsidRPr="004B74E6">
              <w:rPr>
                <w:rFonts w:ascii="Arial" w:hAnsi="Arial" w:cs="Arial"/>
                <w:sz w:val="18"/>
                <w:szCs w:val="18"/>
              </w:rPr>
              <w:t>– make sure risks are evaluated and implementation systematically prepared.  See box below</w:t>
            </w:r>
            <w:r w:rsidRPr="004B74E6">
              <w:rPr>
                <w:rFonts w:ascii="Arial" w:hAnsi="Arial" w:cs="Arial"/>
                <w:b/>
                <w:sz w:val="18"/>
                <w:szCs w:val="18"/>
              </w:rPr>
              <w:t xml:space="preserve"> </w:t>
            </w:r>
          </w:p>
          <w:p w:rsidR="0018140A" w:rsidRPr="004B74E6" w:rsidRDefault="0018140A" w:rsidP="005B62F5">
            <w:pPr>
              <w:ind w:left="720" w:hanging="360"/>
              <w:rPr>
                <w:rFonts w:ascii="Arial" w:hAnsi="Arial" w:cs="Arial"/>
                <w:sz w:val="18"/>
                <w:szCs w:val="18"/>
              </w:rPr>
            </w:pPr>
            <w:r w:rsidRPr="004B74E6">
              <w:rPr>
                <w:rFonts w:ascii="Arial" w:hAnsi="Arial" w:cs="Arial"/>
                <w:b/>
                <w:sz w:val="18"/>
                <w:szCs w:val="18"/>
              </w:rPr>
              <w:t>Execute the Change</w:t>
            </w:r>
            <w:r w:rsidRPr="004B74E6">
              <w:rPr>
                <w:rFonts w:ascii="Arial" w:hAnsi="Arial" w:cs="Arial"/>
                <w:sz w:val="18"/>
                <w:szCs w:val="18"/>
              </w:rPr>
              <w:t xml:space="preserve"> – follow the plan</w:t>
            </w:r>
          </w:p>
          <w:p w:rsidR="0018140A" w:rsidRPr="004B74E6" w:rsidRDefault="0018140A" w:rsidP="005B62F5">
            <w:pPr>
              <w:ind w:left="720" w:hanging="360"/>
              <w:rPr>
                <w:rFonts w:ascii="Arial" w:hAnsi="Arial" w:cs="Arial"/>
                <w:sz w:val="18"/>
                <w:szCs w:val="18"/>
              </w:rPr>
            </w:pPr>
            <w:r w:rsidRPr="004B74E6">
              <w:rPr>
                <w:rFonts w:ascii="Arial" w:hAnsi="Arial" w:cs="Arial"/>
                <w:b/>
                <w:sz w:val="18"/>
                <w:szCs w:val="18"/>
              </w:rPr>
              <w:t>Evaluate the change</w:t>
            </w:r>
            <w:r w:rsidRPr="004B74E6">
              <w:rPr>
                <w:rFonts w:ascii="Arial" w:hAnsi="Arial" w:cs="Arial"/>
                <w:sz w:val="18"/>
                <w:szCs w:val="18"/>
              </w:rPr>
              <w:t xml:space="preserve"> – verify that all went according to plan</w:t>
            </w:r>
          </w:p>
          <w:p w:rsidR="0018140A" w:rsidRPr="004B74E6" w:rsidRDefault="0018140A" w:rsidP="005B62F5">
            <w:pPr>
              <w:ind w:left="720" w:hanging="360"/>
              <w:rPr>
                <w:rFonts w:ascii="Arial" w:hAnsi="Arial" w:cs="Arial"/>
                <w:sz w:val="18"/>
                <w:szCs w:val="18"/>
              </w:rPr>
            </w:pPr>
            <w:r w:rsidRPr="004B74E6">
              <w:rPr>
                <w:rFonts w:ascii="Arial" w:hAnsi="Arial" w:cs="Arial"/>
                <w:b/>
                <w:sz w:val="18"/>
                <w:szCs w:val="18"/>
              </w:rPr>
              <w:t>Feedback</w:t>
            </w:r>
            <w:r w:rsidRPr="004B74E6">
              <w:rPr>
                <w:rFonts w:ascii="Arial" w:hAnsi="Arial" w:cs="Arial"/>
                <w:sz w:val="18"/>
                <w:szCs w:val="18"/>
              </w:rPr>
              <w:t xml:space="preserve"> – look for ways to improve the process</w:t>
            </w:r>
          </w:p>
          <w:p w:rsidR="0018140A" w:rsidRPr="004B74E6" w:rsidRDefault="0018140A" w:rsidP="005B62F5">
            <w:pPr>
              <w:tabs>
                <w:tab w:val="left" w:pos="360"/>
              </w:tabs>
              <w:spacing w:before="120" w:after="120"/>
              <w:ind w:left="360" w:hanging="360"/>
              <w:rPr>
                <w:rFonts w:ascii="Arial" w:hAnsi="Arial" w:cs="Arial"/>
                <w:sz w:val="18"/>
                <w:szCs w:val="18"/>
              </w:rPr>
            </w:pPr>
            <w:r w:rsidRPr="004B74E6">
              <w:rPr>
                <w:rFonts w:ascii="Arial" w:hAnsi="Arial" w:cs="Arial"/>
                <w:sz w:val="18"/>
                <w:szCs w:val="18"/>
              </w:rPr>
              <w:t>4</w:t>
            </w:r>
            <w:r w:rsidRPr="004B74E6">
              <w:rPr>
                <w:rFonts w:ascii="Arial" w:hAnsi="Arial" w:cs="Arial"/>
                <w:sz w:val="18"/>
                <w:szCs w:val="18"/>
              </w:rPr>
              <w:tab/>
            </w:r>
            <w:r w:rsidRPr="004B74E6">
              <w:rPr>
                <w:rFonts w:ascii="Arial" w:hAnsi="Arial" w:cs="Arial"/>
                <w:b/>
                <w:sz w:val="18"/>
                <w:szCs w:val="18"/>
              </w:rPr>
              <w:t>Low Risk</w:t>
            </w:r>
            <w:r w:rsidRPr="004B74E6">
              <w:rPr>
                <w:rFonts w:ascii="Arial" w:hAnsi="Arial" w:cs="Arial"/>
                <w:sz w:val="18"/>
                <w:szCs w:val="18"/>
              </w:rPr>
              <w:t xml:space="preserve"> changes can be effectively managed without preparing a formal Plan for Change.  Use your own management skills and support with appropriate line approvals.  For implementation, call on resources as required.</w:t>
            </w:r>
          </w:p>
          <w:p w:rsidR="0018140A" w:rsidRPr="004A4FD4" w:rsidRDefault="0018140A" w:rsidP="005B62F5">
            <w:pPr>
              <w:ind w:left="330" w:hanging="330"/>
              <w:rPr>
                <w:rFonts w:ascii="Arial" w:hAnsi="Arial" w:cs="Arial"/>
                <w:b/>
                <w:bCs/>
                <w:sz w:val="32"/>
              </w:rPr>
            </w:pPr>
            <w:r w:rsidRPr="004B74E6">
              <w:rPr>
                <w:rFonts w:ascii="Arial" w:hAnsi="Arial" w:cs="Arial"/>
                <w:sz w:val="18"/>
                <w:szCs w:val="18"/>
              </w:rPr>
              <w:t>5</w:t>
            </w:r>
            <w:r w:rsidRPr="004B74E6">
              <w:rPr>
                <w:rFonts w:ascii="Arial" w:hAnsi="Arial" w:cs="Arial"/>
                <w:sz w:val="18"/>
                <w:szCs w:val="18"/>
              </w:rPr>
              <w:tab/>
              <w:t>If temporary or emergency changes are needed, employees are informed of actions taken and advised when the temporary changes are no longer in effect or are made permanent.</w:t>
            </w:r>
          </w:p>
        </w:tc>
        <w:tc>
          <w:tcPr>
            <w:tcW w:w="283" w:type="dxa"/>
            <w:vMerge w:val="restart"/>
          </w:tcPr>
          <w:p w:rsidR="0018140A" w:rsidRPr="004A4FD4" w:rsidRDefault="0018140A" w:rsidP="005B62F5">
            <w:pPr>
              <w:tabs>
                <w:tab w:val="left" w:pos="360"/>
              </w:tabs>
              <w:spacing w:before="120" w:after="120"/>
              <w:ind w:left="360" w:hanging="360"/>
              <w:rPr>
                <w:rFonts w:ascii="Arial" w:hAnsi="Arial" w:cs="Arial"/>
                <w:sz w:val="10"/>
                <w:szCs w:val="10"/>
              </w:rPr>
            </w:pPr>
            <w:r w:rsidRPr="004A4FD4">
              <w:rPr>
                <w:rFonts w:ascii="Arial" w:hAnsi="Arial" w:cs="Arial"/>
                <w:sz w:val="10"/>
                <w:szCs w:val="10"/>
              </w:rPr>
              <w:t xml:space="preserve"> </w:t>
            </w:r>
          </w:p>
        </w:tc>
        <w:tc>
          <w:tcPr>
            <w:tcW w:w="4077" w:type="dxa"/>
          </w:tcPr>
          <w:p w:rsidR="0018140A" w:rsidRPr="004A4FD4" w:rsidRDefault="0018140A" w:rsidP="005B62F5">
            <w:pPr>
              <w:spacing w:before="20" w:after="20"/>
              <w:jc w:val="center"/>
              <w:rPr>
                <w:rFonts w:ascii="Arial" w:hAnsi="Arial" w:cs="Arial"/>
                <w:b/>
                <w:sz w:val="22"/>
              </w:rPr>
            </w:pPr>
            <w:r w:rsidRPr="004A4FD4">
              <w:rPr>
                <w:rFonts w:ascii="Arial" w:hAnsi="Arial" w:cs="Arial"/>
                <w:b/>
                <w:sz w:val="22"/>
              </w:rPr>
              <w:t>A Change Request should include:</w:t>
            </w:r>
          </w:p>
          <w:p w:rsidR="0018140A" w:rsidRPr="004B74E6" w:rsidRDefault="0018140A" w:rsidP="00036FD9">
            <w:pPr>
              <w:numPr>
                <w:ilvl w:val="0"/>
                <w:numId w:val="125"/>
              </w:numPr>
              <w:tabs>
                <w:tab w:val="num" w:pos="180"/>
              </w:tabs>
              <w:suppressAutoHyphens/>
              <w:spacing w:before="60"/>
              <w:ind w:left="180" w:hanging="180"/>
              <w:jc w:val="both"/>
              <w:rPr>
                <w:rFonts w:ascii="Arial" w:hAnsi="Arial" w:cs="Arial"/>
                <w:sz w:val="18"/>
                <w:szCs w:val="18"/>
              </w:rPr>
            </w:pPr>
            <w:r w:rsidRPr="004B74E6">
              <w:rPr>
                <w:rFonts w:ascii="Arial" w:hAnsi="Arial" w:cs="Arial"/>
                <w:sz w:val="18"/>
                <w:szCs w:val="18"/>
              </w:rPr>
              <w:t>The basis, or reason for the change</w:t>
            </w:r>
          </w:p>
          <w:p w:rsidR="0018140A" w:rsidRPr="004B74E6" w:rsidRDefault="0018140A" w:rsidP="00036FD9">
            <w:pPr>
              <w:numPr>
                <w:ilvl w:val="0"/>
                <w:numId w:val="125"/>
              </w:numPr>
              <w:tabs>
                <w:tab w:val="num" w:pos="180"/>
              </w:tabs>
              <w:suppressAutoHyphens/>
              <w:spacing w:before="60"/>
              <w:ind w:left="180" w:hanging="180"/>
              <w:jc w:val="both"/>
              <w:rPr>
                <w:rFonts w:ascii="Arial" w:hAnsi="Arial" w:cs="Arial"/>
                <w:sz w:val="18"/>
                <w:szCs w:val="18"/>
              </w:rPr>
            </w:pPr>
            <w:r w:rsidRPr="004B74E6">
              <w:rPr>
                <w:rFonts w:ascii="Arial" w:hAnsi="Arial" w:cs="Arial"/>
                <w:sz w:val="18"/>
                <w:szCs w:val="18"/>
              </w:rPr>
              <w:t>The scope of the change (in terms of people, facilities, processes, and products)</w:t>
            </w:r>
          </w:p>
          <w:p w:rsidR="0018140A" w:rsidRPr="004B74E6" w:rsidRDefault="0018140A" w:rsidP="00036FD9">
            <w:pPr>
              <w:numPr>
                <w:ilvl w:val="0"/>
                <w:numId w:val="125"/>
              </w:numPr>
              <w:tabs>
                <w:tab w:val="num" w:pos="180"/>
              </w:tabs>
              <w:suppressAutoHyphens/>
              <w:spacing w:before="60"/>
              <w:ind w:left="180" w:hanging="180"/>
              <w:jc w:val="both"/>
              <w:rPr>
                <w:rFonts w:ascii="Arial" w:hAnsi="Arial" w:cs="Arial"/>
                <w:sz w:val="18"/>
                <w:szCs w:val="18"/>
              </w:rPr>
            </w:pPr>
            <w:r w:rsidRPr="004B74E6">
              <w:rPr>
                <w:rFonts w:ascii="Arial" w:hAnsi="Arial" w:cs="Arial"/>
                <w:sz w:val="18"/>
                <w:szCs w:val="18"/>
              </w:rPr>
              <w:t>Other organisation(s) affected by the change</w:t>
            </w:r>
          </w:p>
          <w:p w:rsidR="0018140A" w:rsidRPr="004B74E6" w:rsidRDefault="0018140A" w:rsidP="00036FD9">
            <w:pPr>
              <w:numPr>
                <w:ilvl w:val="0"/>
                <w:numId w:val="125"/>
              </w:numPr>
              <w:tabs>
                <w:tab w:val="num" w:pos="180"/>
              </w:tabs>
              <w:suppressAutoHyphens/>
              <w:spacing w:before="60"/>
              <w:ind w:left="180" w:hanging="180"/>
              <w:jc w:val="both"/>
              <w:rPr>
                <w:rFonts w:ascii="Arial" w:hAnsi="Arial" w:cs="Arial"/>
                <w:sz w:val="18"/>
                <w:szCs w:val="18"/>
              </w:rPr>
            </w:pPr>
            <w:r w:rsidRPr="004B74E6">
              <w:rPr>
                <w:rFonts w:ascii="Arial" w:hAnsi="Arial" w:cs="Arial"/>
                <w:sz w:val="18"/>
                <w:szCs w:val="18"/>
              </w:rPr>
              <w:t xml:space="preserve">Anticipated effect on risk exposure </w:t>
            </w:r>
          </w:p>
          <w:p w:rsidR="0018140A" w:rsidRPr="004A4FD4" w:rsidRDefault="0018140A" w:rsidP="00036FD9">
            <w:pPr>
              <w:numPr>
                <w:ilvl w:val="0"/>
                <w:numId w:val="125"/>
              </w:numPr>
              <w:tabs>
                <w:tab w:val="num" w:pos="180"/>
              </w:tabs>
              <w:suppressAutoHyphens/>
              <w:spacing w:before="60"/>
              <w:ind w:left="180" w:hanging="180"/>
              <w:jc w:val="both"/>
              <w:rPr>
                <w:rFonts w:ascii="Arial" w:hAnsi="Arial" w:cs="Arial"/>
              </w:rPr>
            </w:pPr>
            <w:r w:rsidRPr="004B74E6">
              <w:rPr>
                <w:rFonts w:ascii="Arial" w:hAnsi="Arial" w:cs="Arial"/>
                <w:sz w:val="18"/>
                <w:szCs w:val="18"/>
              </w:rPr>
              <w:t>Potential impact on technology of products</w:t>
            </w:r>
          </w:p>
        </w:tc>
      </w:tr>
      <w:tr w:rsidR="0018140A" w:rsidRPr="004A4FD4" w:rsidTr="005B62F5">
        <w:tc>
          <w:tcPr>
            <w:tcW w:w="6629" w:type="dxa"/>
            <w:vMerge/>
          </w:tcPr>
          <w:p w:rsidR="0018140A" w:rsidRPr="004A4FD4" w:rsidRDefault="0018140A" w:rsidP="005B62F5">
            <w:pPr>
              <w:jc w:val="right"/>
              <w:rPr>
                <w:rFonts w:ascii="Arial" w:hAnsi="Arial" w:cs="Arial"/>
              </w:rPr>
            </w:pPr>
          </w:p>
        </w:tc>
        <w:tc>
          <w:tcPr>
            <w:tcW w:w="283" w:type="dxa"/>
            <w:vMerge/>
          </w:tcPr>
          <w:p w:rsidR="0018140A" w:rsidRPr="004A4FD4" w:rsidRDefault="0018140A" w:rsidP="005B62F5">
            <w:pPr>
              <w:jc w:val="right"/>
              <w:rPr>
                <w:rFonts w:ascii="Arial" w:hAnsi="Arial" w:cs="Arial"/>
                <w:sz w:val="10"/>
                <w:szCs w:val="10"/>
              </w:rPr>
            </w:pPr>
          </w:p>
        </w:tc>
        <w:tc>
          <w:tcPr>
            <w:tcW w:w="4077" w:type="dxa"/>
          </w:tcPr>
          <w:p w:rsidR="0018140A" w:rsidRPr="004A4FD4" w:rsidRDefault="0018140A" w:rsidP="005B62F5">
            <w:pPr>
              <w:rPr>
                <w:rFonts w:ascii="Arial" w:hAnsi="Arial" w:cs="Arial"/>
                <w:sz w:val="10"/>
                <w:szCs w:val="10"/>
              </w:rPr>
            </w:pPr>
          </w:p>
        </w:tc>
      </w:tr>
      <w:tr w:rsidR="0018140A" w:rsidRPr="004A4FD4" w:rsidTr="005B62F5">
        <w:tc>
          <w:tcPr>
            <w:tcW w:w="6629" w:type="dxa"/>
            <w:vMerge/>
          </w:tcPr>
          <w:p w:rsidR="0018140A" w:rsidRPr="004A4FD4" w:rsidRDefault="0018140A" w:rsidP="005B62F5">
            <w:pPr>
              <w:jc w:val="right"/>
              <w:rPr>
                <w:rFonts w:ascii="Arial" w:hAnsi="Arial" w:cs="Arial"/>
              </w:rPr>
            </w:pPr>
          </w:p>
        </w:tc>
        <w:tc>
          <w:tcPr>
            <w:tcW w:w="283" w:type="dxa"/>
          </w:tcPr>
          <w:p w:rsidR="0018140A" w:rsidRPr="004A4FD4" w:rsidRDefault="0018140A" w:rsidP="005B62F5">
            <w:pPr>
              <w:jc w:val="right"/>
              <w:rPr>
                <w:rFonts w:ascii="Arial" w:hAnsi="Arial" w:cs="Arial"/>
                <w:sz w:val="10"/>
                <w:szCs w:val="10"/>
              </w:rPr>
            </w:pPr>
          </w:p>
        </w:tc>
        <w:tc>
          <w:tcPr>
            <w:tcW w:w="4077" w:type="dxa"/>
          </w:tcPr>
          <w:p w:rsidR="0018140A" w:rsidRPr="004B74E6" w:rsidRDefault="0018140A" w:rsidP="005B62F5">
            <w:pPr>
              <w:rPr>
                <w:rFonts w:ascii="Arial" w:hAnsi="Arial" w:cs="Arial"/>
                <w:b/>
                <w:bCs/>
                <w:sz w:val="18"/>
                <w:szCs w:val="18"/>
              </w:rPr>
            </w:pPr>
            <w:r w:rsidRPr="004B74E6">
              <w:rPr>
                <w:rFonts w:ascii="Arial" w:hAnsi="Arial" w:cs="Arial"/>
                <w:b/>
                <w:bCs/>
                <w:sz w:val="18"/>
                <w:szCs w:val="18"/>
              </w:rPr>
              <w:t xml:space="preserve">Changes </w:t>
            </w:r>
            <w:r w:rsidRPr="004B74E6">
              <w:rPr>
                <w:rFonts w:ascii="Arial" w:hAnsi="Arial" w:cs="Arial"/>
                <w:b/>
                <w:bCs/>
                <w:sz w:val="18"/>
                <w:szCs w:val="18"/>
                <w:u w:val="single"/>
              </w:rPr>
              <w:t>NOT</w:t>
            </w:r>
            <w:r w:rsidRPr="004B74E6">
              <w:rPr>
                <w:rFonts w:ascii="Arial" w:hAnsi="Arial" w:cs="Arial"/>
                <w:b/>
                <w:bCs/>
                <w:sz w:val="18"/>
                <w:szCs w:val="18"/>
              </w:rPr>
              <w:t xml:space="preserve"> required to implement this Procedure</w:t>
            </w:r>
          </w:p>
          <w:p w:rsidR="0018140A" w:rsidRPr="004B74E6" w:rsidRDefault="0018140A" w:rsidP="00036FD9">
            <w:pPr>
              <w:numPr>
                <w:ilvl w:val="0"/>
                <w:numId w:val="126"/>
              </w:numPr>
              <w:spacing w:before="60"/>
              <w:ind w:left="180" w:hanging="180"/>
              <w:rPr>
                <w:rFonts w:ascii="Arial" w:hAnsi="Arial" w:cs="Arial"/>
                <w:b/>
                <w:bCs/>
                <w:sz w:val="18"/>
                <w:szCs w:val="18"/>
              </w:rPr>
            </w:pPr>
            <w:r w:rsidRPr="004B74E6">
              <w:rPr>
                <w:rFonts w:ascii="Arial" w:hAnsi="Arial" w:cs="Arial"/>
                <w:b/>
                <w:bCs/>
                <w:sz w:val="18"/>
                <w:szCs w:val="18"/>
              </w:rPr>
              <w:t>Changes that have no HSSE impact.</w:t>
            </w:r>
          </w:p>
          <w:p w:rsidR="0018140A" w:rsidRPr="004B74E6" w:rsidRDefault="0018140A" w:rsidP="00036FD9">
            <w:pPr>
              <w:numPr>
                <w:ilvl w:val="0"/>
                <w:numId w:val="126"/>
              </w:numPr>
              <w:spacing w:before="60"/>
              <w:ind w:left="180" w:hanging="180"/>
              <w:rPr>
                <w:rFonts w:ascii="Arial" w:hAnsi="Arial" w:cs="Arial"/>
                <w:b/>
                <w:bCs/>
                <w:sz w:val="18"/>
                <w:szCs w:val="18"/>
              </w:rPr>
            </w:pPr>
            <w:r w:rsidRPr="004B74E6">
              <w:rPr>
                <w:rFonts w:ascii="Arial" w:hAnsi="Arial" w:cs="Arial"/>
                <w:b/>
                <w:bCs/>
                <w:sz w:val="18"/>
                <w:szCs w:val="18"/>
              </w:rPr>
              <w:t xml:space="preserve">Project or technology changes that are managed by project HSSE plans, </w:t>
            </w:r>
          </w:p>
          <w:p w:rsidR="0018140A" w:rsidRPr="004B74E6" w:rsidRDefault="0018140A" w:rsidP="00036FD9">
            <w:pPr>
              <w:numPr>
                <w:ilvl w:val="0"/>
                <w:numId w:val="126"/>
              </w:numPr>
              <w:spacing w:before="60"/>
              <w:ind w:left="180" w:hanging="180"/>
              <w:rPr>
                <w:rFonts w:ascii="Arial" w:hAnsi="Arial" w:cs="Arial"/>
                <w:b/>
                <w:bCs/>
                <w:sz w:val="18"/>
                <w:szCs w:val="18"/>
              </w:rPr>
            </w:pPr>
            <w:r w:rsidRPr="004B74E6">
              <w:rPr>
                <w:rFonts w:ascii="Arial" w:hAnsi="Arial" w:cs="Arial"/>
                <w:b/>
                <w:bCs/>
                <w:sz w:val="18"/>
                <w:szCs w:val="18"/>
              </w:rPr>
              <w:t xml:space="preserve">Changes to revision controlled procedures.  </w:t>
            </w:r>
          </w:p>
          <w:p w:rsidR="0018140A" w:rsidRPr="004B74E6" w:rsidRDefault="0018140A" w:rsidP="00036FD9">
            <w:pPr>
              <w:numPr>
                <w:ilvl w:val="0"/>
                <w:numId w:val="126"/>
              </w:numPr>
              <w:spacing w:before="60"/>
              <w:ind w:left="180" w:hanging="180"/>
              <w:rPr>
                <w:rFonts w:ascii="Arial" w:hAnsi="Arial" w:cs="Arial"/>
                <w:b/>
                <w:bCs/>
                <w:sz w:val="18"/>
                <w:szCs w:val="18"/>
              </w:rPr>
            </w:pPr>
            <w:r w:rsidRPr="004B74E6">
              <w:rPr>
                <w:rFonts w:ascii="Arial" w:hAnsi="Arial" w:cs="Arial"/>
                <w:b/>
                <w:bCs/>
                <w:sz w:val="18"/>
                <w:szCs w:val="18"/>
              </w:rPr>
              <w:t>Minor changes that are low risk.</w:t>
            </w:r>
          </w:p>
          <w:p w:rsidR="0018140A" w:rsidRPr="004A4FD4" w:rsidRDefault="0018140A" w:rsidP="005B62F5">
            <w:pPr>
              <w:spacing w:before="60"/>
              <w:rPr>
                <w:rFonts w:ascii="Arial" w:hAnsi="Arial" w:cs="Arial"/>
              </w:rPr>
            </w:pPr>
            <w:r w:rsidRPr="004B74E6">
              <w:rPr>
                <w:rFonts w:ascii="Arial" w:hAnsi="Arial" w:cs="Arial"/>
                <w:b/>
                <w:bCs/>
                <w:sz w:val="18"/>
                <w:szCs w:val="18"/>
              </w:rPr>
              <w:t>In the above cases, see item 4, (How this works)  Low Risk</w:t>
            </w:r>
          </w:p>
        </w:tc>
      </w:tr>
      <w:tr w:rsidR="0018140A" w:rsidRPr="004A4FD4" w:rsidTr="005B62F5">
        <w:tc>
          <w:tcPr>
            <w:tcW w:w="6629" w:type="dxa"/>
          </w:tcPr>
          <w:p w:rsidR="0018140A" w:rsidRPr="004A4FD4" w:rsidRDefault="0018140A" w:rsidP="005B62F5">
            <w:pPr>
              <w:jc w:val="right"/>
              <w:rPr>
                <w:rFonts w:ascii="Arial" w:hAnsi="Arial" w:cs="Arial"/>
                <w:sz w:val="10"/>
                <w:szCs w:val="10"/>
              </w:rPr>
            </w:pPr>
          </w:p>
        </w:tc>
        <w:tc>
          <w:tcPr>
            <w:tcW w:w="283" w:type="dxa"/>
          </w:tcPr>
          <w:p w:rsidR="0018140A" w:rsidRPr="004A4FD4" w:rsidRDefault="0018140A" w:rsidP="005B62F5">
            <w:pPr>
              <w:jc w:val="right"/>
              <w:rPr>
                <w:rFonts w:ascii="Arial" w:hAnsi="Arial" w:cs="Arial"/>
                <w:sz w:val="10"/>
                <w:szCs w:val="10"/>
              </w:rPr>
            </w:pPr>
          </w:p>
        </w:tc>
        <w:tc>
          <w:tcPr>
            <w:tcW w:w="4077" w:type="dxa"/>
          </w:tcPr>
          <w:p w:rsidR="0018140A" w:rsidRPr="004A4FD4" w:rsidRDefault="0018140A" w:rsidP="005B62F5">
            <w:pPr>
              <w:rPr>
                <w:rFonts w:ascii="Arial" w:hAnsi="Arial" w:cs="Arial"/>
                <w:b/>
                <w:bCs/>
                <w:sz w:val="10"/>
                <w:szCs w:val="10"/>
              </w:rPr>
            </w:pPr>
          </w:p>
        </w:tc>
      </w:tr>
      <w:tr w:rsidR="0018140A" w:rsidRPr="004A4FD4" w:rsidTr="005B62F5">
        <w:tc>
          <w:tcPr>
            <w:tcW w:w="10989" w:type="dxa"/>
            <w:gridSpan w:val="3"/>
          </w:tcPr>
          <w:p w:rsidR="0018140A" w:rsidRPr="004A4FD4" w:rsidRDefault="0018140A" w:rsidP="005B62F5">
            <w:pPr>
              <w:spacing w:before="60"/>
              <w:jc w:val="center"/>
              <w:rPr>
                <w:rFonts w:ascii="Arial" w:hAnsi="Arial" w:cs="Arial"/>
                <w:b/>
                <w:bCs/>
                <w:color w:val="FF0000"/>
                <w:sz w:val="28"/>
              </w:rPr>
            </w:pPr>
            <w:r w:rsidRPr="004A4FD4">
              <w:rPr>
                <w:rFonts w:ascii="Arial" w:hAnsi="Arial" w:cs="Arial"/>
                <w:b/>
                <w:bCs/>
                <w:color w:val="FF0000"/>
                <w:sz w:val="28"/>
              </w:rPr>
              <w:t>Considerations for a Formal Plan for Change</w:t>
            </w:r>
          </w:p>
          <w:p w:rsidR="0018140A" w:rsidRPr="004A4FD4" w:rsidRDefault="0018140A" w:rsidP="00036FD9">
            <w:pPr>
              <w:numPr>
                <w:ilvl w:val="0"/>
                <w:numId w:val="125"/>
              </w:numPr>
              <w:tabs>
                <w:tab w:val="num" w:pos="180"/>
              </w:tabs>
              <w:suppressAutoHyphens/>
              <w:spacing w:before="60"/>
              <w:ind w:left="180" w:hanging="180"/>
              <w:rPr>
                <w:rFonts w:ascii="Arial" w:hAnsi="Arial" w:cs="Arial"/>
                <w:sz w:val="20"/>
              </w:rPr>
            </w:pPr>
            <w:r w:rsidRPr="004A4FD4">
              <w:rPr>
                <w:rFonts w:ascii="Arial" w:hAnsi="Arial" w:cs="Arial"/>
                <w:color w:val="FF0000"/>
                <w:spacing w:val="-3"/>
                <w:sz w:val="20"/>
                <w:u w:val="single"/>
              </w:rPr>
              <w:t>Staffing</w:t>
            </w:r>
            <w:r w:rsidRPr="004A4FD4">
              <w:rPr>
                <w:rFonts w:ascii="Arial" w:hAnsi="Arial" w:cs="Arial"/>
                <w:spacing w:val="-3"/>
                <w:sz w:val="20"/>
              </w:rPr>
              <w:t xml:space="preserve"> – Review number of people, qualifications, degrees of depth, configuration, and allocation of responsibilities.</w:t>
            </w:r>
          </w:p>
          <w:p w:rsidR="0018140A" w:rsidRPr="004A4FD4" w:rsidRDefault="0018140A" w:rsidP="00036FD9">
            <w:pPr>
              <w:numPr>
                <w:ilvl w:val="0"/>
                <w:numId w:val="125"/>
              </w:numPr>
              <w:tabs>
                <w:tab w:val="num" w:pos="180"/>
              </w:tabs>
              <w:suppressAutoHyphens/>
              <w:spacing w:before="60"/>
              <w:ind w:left="180" w:hanging="180"/>
              <w:rPr>
                <w:rFonts w:ascii="Arial" w:hAnsi="Arial" w:cs="Arial"/>
                <w:sz w:val="20"/>
              </w:rPr>
            </w:pPr>
            <w:r w:rsidRPr="004A4FD4">
              <w:rPr>
                <w:rFonts w:ascii="Arial" w:hAnsi="Arial" w:cs="Arial"/>
                <w:color w:val="FF0000"/>
                <w:spacing w:val="-3"/>
                <w:sz w:val="20"/>
                <w:u w:val="single"/>
              </w:rPr>
              <w:t xml:space="preserve">Cost </w:t>
            </w:r>
            <w:r w:rsidRPr="004A4FD4">
              <w:rPr>
                <w:rFonts w:ascii="Arial" w:hAnsi="Arial" w:cs="Arial"/>
                <w:spacing w:val="-3"/>
                <w:sz w:val="20"/>
              </w:rPr>
              <w:t>–  Is a capital expenditure request required, set a budget and obtain proper approvals.</w:t>
            </w:r>
          </w:p>
          <w:p w:rsidR="0018140A" w:rsidRPr="004A4FD4" w:rsidRDefault="0018140A" w:rsidP="00036FD9">
            <w:pPr>
              <w:numPr>
                <w:ilvl w:val="0"/>
                <w:numId w:val="125"/>
              </w:numPr>
              <w:tabs>
                <w:tab w:val="num" w:pos="180"/>
              </w:tabs>
              <w:suppressAutoHyphens/>
              <w:spacing w:before="60"/>
              <w:ind w:left="180" w:hanging="180"/>
              <w:jc w:val="both"/>
              <w:rPr>
                <w:rFonts w:ascii="Arial" w:hAnsi="Arial" w:cs="Arial"/>
                <w:sz w:val="20"/>
              </w:rPr>
            </w:pPr>
            <w:r w:rsidRPr="004A4FD4">
              <w:rPr>
                <w:rFonts w:ascii="Arial" w:hAnsi="Arial" w:cs="Arial"/>
                <w:color w:val="FF0000"/>
                <w:spacing w:val="-3"/>
                <w:sz w:val="20"/>
                <w:u w:val="single"/>
              </w:rPr>
              <w:t>Business Issues</w:t>
            </w:r>
            <w:r w:rsidRPr="004A4FD4">
              <w:rPr>
                <w:rFonts w:ascii="Arial" w:hAnsi="Arial" w:cs="Arial"/>
                <w:sz w:val="20"/>
              </w:rPr>
              <w:t xml:space="preserve"> – Review controls needed to minimise business interruption and ensure that deliverables satisfy the customer’s requirements while maintaining positive reputation.</w:t>
            </w:r>
          </w:p>
          <w:p w:rsidR="0018140A" w:rsidRPr="004A4FD4" w:rsidRDefault="0018140A" w:rsidP="00036FD9">
            <w:pPr>
              <w:numPr>
                <w:ilvl w:val="0"/>
                <w:numId w:val="125"/>
              </w:numPr>
              <w:tabs>
                <w:tab w:val="num" w:pos="180"/>
              </w:tabs>
              <w:suppressAutoHyphens/>
              <w:spacing w:before="60"/>
              <w:ind w:left="180" w:hanging="180"/>
              <w:jc w:val="both"/>
              <w:rPr>
                <w:rFonts w:ascii="Arial" w:hAnsi="Arial" w:cs="Arial"/>
                <w:spacing w:val="-3"/>
                <w:sz w:val="20"/>
              </w:rPr>
            </w:pPr>
            <w:r w:rsidRPr="004A4FD4">
              <w:rPr>
                <w:rFonts w:ascii="Arial" w:hAnsi="Arial" w:cs="Arial"/>
                <w:color w:val="FF0000"/>
                <w:spacing w:val="-3"/>
                <w:sz w:val="20"/>
                <w:u w:val="single"/>
              </w:rPr>
              <w:t>Procedures</w:t>
            </w:r>
            <w:r w:rsidRPr="004A4FD4">
              <w:rPr>
                <w:rFonts w:ascii="Arial" w:hAnsi="Arial" w:cs="Arial"/>
                <w:spacing w:val="-3"/>
                <w:sz w:val="20"/>
              </w:rPr>
              <w:t xml:space="preserve"> – Review, modify and update where needed. </w:t>
            </w:r>
          </w:p>
          <w:p w:rsidR="0018140A" w:rsidRPr="004A4FD4" w:rsidRDefault="0018140A" w:rsidP="00036FD9">
            <w:pPr>
              <w:numPr>
                <w:ilvl w:val="0"/>
                <w:numId w:val="125"/>
              </w:numPr>
              <w:tabs>
                <w:tab w:val="num" w:pos="180"/>
              </w:tabs>
              <w:suppressAutoHyphens/>
              <w:spacing w:before="60"/>
              <w:ind w:left="180" w:hanging="180"/>
              <w:jc w:val="both"/>
              <w:rPr>
                <w:rFonts w:ascii="Arial" w:hAnsi="Arial" w:cs="Arial"/>
                <w:spacing w:val="-3"/>
                <w:sz w:val="20"/>
              </w:rPr>
            </w:pPr>
            <w:r w:rsidRPr="004A4FD4">
              <w:rPr>
                <w:rFonts w:ascii="Arial" w:hAnsi="Arial" w:cs="Arial"/>
                <w:color w:val="FF0000"/>
                <w:spacing w:val="-3"/>
                <w:sz w:val="20"/>
                <w:u w:val="single"/>
              </w:rPr>
              <w:t>Hazard Register &amp; Activity Sheet</w:t>
            </w:r>
            <w:r w:rsidRPr="004A4FD4">
              <w:rPr>
                <w:rFonts w:ascii="Arial" w:hAnsi="Arial" w:cs="Arial"/>
                <w:spacing w:val="-3"/>
                <w:sz w:val="20"/>
              </w:rPr>
              <w:t xml:space="preserve"> – Reconcile against the scope or type of change proposed </w:t>
            </w:r>
          </w:p>
          <w:p w:rsidR="0018140A" w:rsidRPr="004A4FD4" w:rsidRDefault="0018140A" w:rsidP="00036FD9">
            <w:pPr>
              <w:numPr>
                <w:ilvl w:val="0"/>
                <w:numId w:val="125"/>
              </w:numPr>
              <w:tabs>
                <w:tab w:val="num" w:pos="180"/>
              </w:tabs>
              <w:suppressAutoHyphens/>
              <w:spacing w:before="60"/>
              <w:ind w:left="180" w:hanging="180"/>
              <w:jc w:val="both"/>
              <w:rPr>
                <w:rFonts w:ascii="Arial" w:hAnsi="Arial" w:cs="Arial"/>
                <w:spacing w:val="-3"/>
                <w:sz w:val="20"/>
              </w:rPr>
            </w:pPr>
            <w:r w:rsidRPr="004A4FD4">
              <w:rPr>
                <w:rFonts w:ascii="Arial" w:hAnsi="Arial" w:cs="Arial"/>
                <w:color w:val="FF0000"/>
                <w:spacing w:val="-3"/>
                <w:sz w:val="20"/>
                <w:u w:val="single"/>
              </w:rPr>
              <w:t>Informing &amp; Training Personnel</w:t>
            </w:r>
            <w:r w:rsidRPr="004A4FD4">
              <w:rPr>
                <w:rFonts w:ascii="Arial" w:hAnsi="Arial" w:cs="Arial"/>
                <w:spacing w:val="-3"/>
                <w:sz w:val="20"/>
              </w:rPr>
              <w:t xml:space="preserve"> - Identify all affected personnel and tasks, update related training materials and train personnel prior to work with a changed environment. </w:t>
            </w:r>
          </w:p>
          <w:p w:rsidR="0018140A" w:rsidRPr="004A4FD4" w:rsidRDefault="0018140A" w:rsidP="00036FD9">
            <w:pPr>
              <w:numPr>
                <w:ilvl w:val="0"/>
                <w:numId w:val="125"/>
              </w:numPr>
              <w:tabs>
                <w:tab w:val="num" w:pos="180"/>
              </w:tabs>
              <w:suppressAutoHyphens/>
              <w:spacing w:before="60"/>
              <w:ind w:left="180" w:hanging="180"/>
              <w:jc w:val="both"/>
              <w:rPr>
                <w:rFonts w:ascii="Arial" w:hAnsi="Arial" w:cs="Arial"/>
                <w:spacing w:val="-3"/>
                <w:sz w:val="20"/>
              </w:rPr>
            </w:pPr>
            <w:r w:rsidRPr="004A4FD4">
              <w:rPr>
                <w:rFonts w:ascii="Arial" w:hAnsi="Arial" w:cs="Arial"/>
                <w:color w:val="FF0000"/>
                <w:spacing w:val="-3"/>
                <w:sz w:val="20"/>
                <w:u w:val="single"/>
              </w:rPr>
              <w:t>Product Documentation</w:t>
            </w:r>
            <w:r w:rsidRPr="004A4FD4">
              <w:rPr>
                <w:rFonts w:ascii="Arial" w:hAnsi="Arial" w:cs="Arial"/>
                <w:spacing w:val="-3"/>
                <w:sz w:val="20"/>
              </w:rPr>
              <w:t xml:space="preserve"> – Update product documentation (such as advertising, technical specifications, legal reporting to a jurisdiction) as appropriate for the change.</w:t>
            </w:r>
          </w:p>
          <w:p w:rsidR="0018140A" w:rsidRPr="004A4FD4" w:rsidRDefault="0018140A" w:rsidP="00036FD9">
            <w:pPr>
              <w:numPr>
                <w:ilvl w:val="0"/>
                <w:numId w:val="125"/>
              </w:numPr>
              <w:tabs>
                <w:tab w:val="num" w:pos="180"/>
              </w:tabs>
              <w:suppressAutoHyphens/>
              <w:spacing w:before="60"/>
              <w:ind w:left="180" w:hanging="180"/>
              <w:jc w:val="both"/>
              <w:rPr>
                <w:rFonts w:ascii="Arial" w:hAnsi="Arial" w:cs="Arial"/>
                <w:spacing w:val="-3"/>
                <w:sz w:val="20"/>
              </w:rPr>
            </w:pPr>
            <w:r w:rsidRPr="004A4FD4">
              <w:rPr>
                <w:rFonts w:ascii="Arial" w:hAnsi="Arial" w:cs="Arial"/>
                <w:color w:val="FF0000"/>
                <w:spacing w:val="-3"/>
                <w:sz w:val="20"/>
                <w:u w:val="single"/>
              </w:rPr>
              <w:t>Asset or Equipment Data</w:t>
            </w:r>
            <w:r w:rsidRPr="004A4FD4">
              <w:rPr>
                <w:rFonts w:ascii="Arial" w:hAnsi="Arial" w:cs="Arial"/>
                <w:spacing w:val="-3"/>
                <w:sz w:val="20"/>
              </w:rPr>
              <w:t xml:space="preserve"> – Revise Equipment data sheets or other asset design documentation </w:t>
            </w:r>
          </w:p>
          <w:p w:rsidR="0018140A" w:rsidRPr="004A4FD4" w:rsidRDefault="0018140A" w:rsidP="00036FD9">
            <w:pPr>
              <w:numPr>
                <w:ilvl w:val="0"/>
                <w:numId w:val="125"/>
              </w:numPr>
              <w:tabs>
                <w:tab w:val="num" w:pos="180"/>
              </w:tabs>
              <w:suppressAutoHyphens/>
              <w:spacing w:before="60"/>
              <w:ind w:left="180" w:hanging="180"/>
              <w:jc w:val="both"/>
              <w:rPr>
                <w:rFonts w:ascii="Arial" w:hAnsi="Arial" w:cs="Arial"/>
                <w:spacing w:val="-3"/>
                <w:sz w:val="20"/>
              </w:rPr>
            </w:pPr>
            <w:r w:rsidRPr="004A4FD4">
              <w:rPr>
                <w:rFonts w:ascii="Arial" w:hAnsi="Arial" w:cs="Arial"/>
                <w:color w:val="FF0000"/>
                <w:spacing w:val="-3"/>
                <w:sz w:val="20"/>
                <w:u w:val="single"/>
              </w:rPr>
              <w:t>Transitional Risk</w:t>
            </w:r>
            <w:r w:rsidRPr="004A4FD4">
              <w:rPr>
                <w:rFonts w:ascii="Arial" w:hAnsi="Arial" w:cs="Arial"/>
                <w:spacing w:val="-3"/>
                <w:sz w:val="20"/>
              </w:rPr>
              <w:t xml:space="preserve"> – plan for risks that may be present during and after the change</w:t>
            </w:r>
          </w:p>
          <w:p w:rsidR="0018140A" w:rsidRPr="004A4FD4" w:rsidRDefault="0018140A" w:rsidP="00036FD9">
            <w:pPr>
              <w:numPr>
                <w:ilvl w:val="0"/>
                <w:numId w:val="125"/>
              </w:numPr>
              <w:tabs>
                <w:tab w:val="num" w:pos="180"/>
              </w:tabs>
              <w:suppressAutoHyphens/>
              <w:spacing w:before="60"/>
              <w:ind w:left="180" w:hanging="180"/>
              <w:jc w:val="both"/>
              <w:rPr>
                <w:rFonts w:ascii="Arial" w:hAnsi="Arial" w:cs="Arial"/>
              </w:rPr>
            </w:pPr>
            <w:r w:rsidRPr="004A4FD4">
              <w:rPr>
                <w:rFonts w:ascii="Arial" w:hAnsi="Arial" w:cs="Arial"/>
                <w:color w:val="FF0000"/>
                <w:spacing w:val="-3"/>
                <w:sz w:val="20"/>
                <w:u w:val="single"/>
              </w:rPr>
              <w:t xml:space="preserve">Feedback </w:t>
            </w:r>
            <w:r w:rsidRPr="004A4FD4">
              <w:rPr>
                <w:rFonts w:ascii="Arial" w:hAnsi="Arial" w:cs="Arial"/>
                <w:spacing w:val="-3"/>
                <w:sz w:val="20"/>
              </w:rPr>
              <w:t>– identify the methods that will be used to monitor change effectiveness</w:t>
            </w:r>
          </w:p>
        </w:tc>
      </w:tr>
    </w:tbl>
    <w:p w:rsidR="0018140A" w:rsidRDefault="0018140A" w:rsidP="0018140A">
      <w:pPr>
        <w:jc w:val="right"/>
        <w:rPr>
          <w:rFonts w:ascii="Arial" w:hAnsi="Arial" w:cs="Arial"/>
        </w:rPr>
      </w:pPr>
    </w:p>
    <w:p w:rsidR="004F2788" w:rsidRDefault="004F2788" w:rsidP="0018140A">
      <w:pPr>
        <w:jc w:val="right"/>
        <w:rPr>
          <w:rFonts w:ascii="Arial" w:hAnsi="Arial" w:cs="Arial"/>
        </w:rPr>
      </w:pPr>
    </w:p>
    <w:p w:rsidR="004F2788" w:rsidRDefault="004F2788" w:rsidP="0018140A">
      <w:pPr>
        <w:jc w:val="right"/>
        <w:rPr>
          <w:rFonts w:ascii="Arial" w:hAnsi="Arial" w:cs="Arial"/>
        </w:rPr>
      </w:pPr>
    </w:p>
    <w:p w:rsidR="004F2788" w:rsidRDefault="004F2788" w:rsidP="0018140A">
      <w:pPr>
        <w:jc w:val="right"/>
        <w:rPr>
          <w:rFonts w:ascii="Arial" w:hAnsi="Arial" w:cs="Arial"/>
        </w:rPr>
      </w:pPr>
    </w:p>
    <w:p w:rsidR="004F2788" w:rsidRDefault="004F2788" w:rsidP="004F2788">
      <w:r>
        <w:rPr>
          <w:noProof/>
          <w:lang w:val="en-ZA" w:eastAsia="en-ZA"/>
        </w:rPr>
        <w:lastRenderedPageBreak/>
        <w:drawing>
          <wp:inline distT="0" distB="0" distL="0" distR="0">
            <wp:extent cx="5476875" cy="141922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srcRect/>
                    <a:stretch>
                      <a:fillRect/>
                    </a:stretch>
                  </pic:blipFill>
                  <pic:spPr bwMode="auto">
                    <a:xfrm>
                      <a:off x="0" y="0"/>
                      <a:ext cx="5476875" cy="1419225"/>
                    </a:xfrm>
                    <a:prstGeom prst="rect">
                      <a:avLst/>
                    </a:prstGeom>
                    <a:noFill/>
                    <a:ln w="9525">
                      <a:noFill/>
                      <a:miter lim="800000"/>
                      <a:headEnd/>
                      <a:tailEnd/>
                    </a:ln>
                  </pic:spPr>
                </pic:pic>
              </a:graphicData>
            </a:graphic>
          </wp:inline>
        </w:drawing>
      </w:r>
    </w:p>
    <w:p w:rsidR="004F2788" w:rsidRPr="004F2788" w:rsidRDefault="004F2788" w:rsidP="004F2788">
      <w:pPr>
        <w:rPr>
          <w:sz w:val="28"/>
          <w:szCs w:val="28"/>
        </w:rPr>
      </w:pPr>
    </w:p>
    <w:p w:rsidR="004F2788" w:rsidRDefault="004F2788" w:rsidP="004F2788">
      <w:pPr>
        <w:jc w:val="center"/>
        <w:rPr>
          <w:rFonts w:ascii="Arial" w:hAnsi="Arial" w:cs="Arial"/>
          <w:b/>
          <w:sz w:val="28"/>
          <w:szCs w:val="28"/>
        </w:rPr>
      </w:pPr>
      <w:r w:rsidRPr="004F2788">
        <w:rPr>
          <w:rFonts w:ascii="Arial" w:hAnsi="Arial" w:cs="Arial"/>
          <w:b/>
          <w:sz w:val="28"/>
          <w:szCs w:val="28"/>
        </w:rPr>
        <w:t>EMPLOYEE DOCUMENT RECEIPT ACKNOWLEDGMENT:</w:t>
      </w:r>
    </w:p>
    <w:p w:rsidR="004F2788" w:rsidRPr="004F2788" w:rsidRDefault="004F2788" w:rsidP="004F2788">
      <w:pPr>
        <w:jc w:val="center"/>
        <w:rPr>
          <w:rFonts w:ascii="Arial" w:hAnsi="Arial" w:cs="Arial"/>
          <w:b/>
          <w:sz w:val="28"/>
          <w:szCs w:val="28"/>
        </w:rPr>
      </w:pPr>
    </w:p>
    <w:p w:rsidR="004F2788" w:rsidRPr="004F2788" w:rsidRDefault="004F2788" w:rsidP="004F2788">
      <w:pPr>
        <w:spacing w:after="200"/>
        <w:rPr>
          <w:rFonts w:ascii="Arial" w:hAnsi="Arial" w:cs="Arial"/>
          <w:b/>
        </w:rPr>
      </w:pPr>
      <w:r w:rsidRPr="004F2788">
        <w:rPr>
          <w:rFonts w:ascii="Arial" w:hAnsi="Arial" w:cs="Arial"/>
          <w:b/>
        </w:rPr>
        <w:t>Form letter to be signed by employee to indicate he has received the policy and procedure documents and understands its effect. To be returned to Head Office.</w:t>
      </w:r>
    </w:p>
    <w:p w:rsidR="004F2788" w:rsidRPr="004F2788" w:rsidRDefault="004F2788" w:rsidP="004F2788">
      <w:pPr>
        <w:rPr>
          <w:rFonts w:ascii="Arial" w:hAnsi="Arial" w:cs="Arial"/>
        </w:rPr>
      </w:pPr>
      <w:r w:rsidRPr="004F2788">
        <w:rPr>
          <w:rFonts w:ascii="Arial" w:hAnsi="Arial" w:cs="Arial"/>
        </w:rPr>
        <w:t xml:space="preserve">I, _________________________________, have received my copies of the ___________________________. It is my responsibility to read and understand the matters set forth in this manual. It is a guide to firm policies and procedures. </w:t>
      </w:r>
    </w:p>
    <w:p w:rsidR="004F2788" w:rsidRPr="004F2788" w:rsidRDefault="004F2788" w:rsidP="004F2788">
      <w:pPr>
        <w:rPr>
          <w:rFonts w:ascii="Arial" w:hAnsi="Arial" w:cs="Arial"/>
        </w:rPr>
      </w:pPr>
    </w:p>
    <w:p w:rsidR="004F2788" w:rsidRPr="004F2788" w:rsidRDefault="004F2788" w:rsidP="004F2788">
      <w:pPr>
        <w:rPr>
          <w:rFonts w:ascii="Arial" w:hAnsi="Arial" w:cs="Arial"/>
        </w:rPr>
      </w:pPr>
      <w:r w:rsidRPr="004F2788">
        <w:rPr>
          <w:rFonts w:ascii="Arial" w:hAnsi="Arial" w:cs="Arial"/>
        </w:rPr>
        <w:t>I understand that no statement contained in these forms creates any guarantee of continued employment or creates any obligation, contractual or otherwise, on the part of the firm. I will rely on any promises, statements or representations to the contrary only if they are in writing and signed by an authorised member of the firm’s management.</w:t>
      </w:r>
    </w:p>
    <w:p w:rsidR="004F2788" w:rsidRPr="004F2788" w:rsidRDefault="004F2788" w:rsidP="004F2788">
      <w:pPr>
        <w:rPr>
          <w:rFonts w:ascii="Arial" w:hAnsi="Arial" w:cs="Arial"/>
        </w:rPr>
      </w:pPr>
      <w:r w:rsidRPr="004F2788">
        <w:rPr>
          <w:rFonts w:ascii="Arial" w:hAnsi="Arial" w:cs="Arial"/>
        </w:rPr>
        <w:t>I understand and acknowledge that the firm has the right, without prior notice, to modify, amend or terminate policies, practices, benefit plans, and other institutional programs within the limits and requirements.</w:t>
      </w:r>
    </w:p>
    <w:p w:rsidR="004F2788" w:rsidRPr="004F2788" w:rsidRDefault="004F2788" w:rsidP="004F2788">
      <w:pPr>
        <w:rPr>
          <w:rFonts w:ascii="Arial" w:hAnsi="Arial" w:cs="Arial"/>
        </w:rPr>
      </w:pPr>
    </w:p>
    <w:p w:rsidR="004F2788" w:rsidRPr="004F2788" w:rsidRDefault="004F2788" w:rsidP="004F2788">
      <w:pPr>
        <w:rPr>
          <w:rFonts w:ascii="Arial" w:hAnsi="Arial" w:cs="Arial"/>
        </w:rPr>
      </w:pPr>
    </w:p>
    <w:p w:rsidR="004F2788" w:rsidRPr="004F2788" w:rsidRDefault="004F2788" w:rsidP="004F2788">
      <w:pPr>
        <w:rPr>
          <w:rFonts w:ascii="Arial" w:hAnsi="Arial" w:cs="Arial"/>
        </w:rPr>
      </w:pPr>
      <w:r w:rsidRPr="004F2788">
        <w:rPr>
          <w:rFonts w:ascii="Arial" w:hAnsi="Arial" w:cs="Arial"/>
        </w:rPr>
        <w:t>Full Name &amp; Surname: _____________________________</w:t>
      </w:r>
    </w:p>
    <w:p w:rsidR="004F2788" w:rsidRPr="004F2788" w:rsidRDefault="004F2788" w:rsidP="004F2788">
      <w:pPr>
        <w:rPr>
          <w:rFonts w:ascii="Arial" w:hAnsi="Arial" w:cs="Arial"/>
        </w:rPr>
      </w:pPr>
    </w:p>
    <w:p w:rsidR="004F2788" w:rsidRPr="004F2788" w:rsidRDefault="004F2788" w:rsidP="004F2788">
      <w:pPr>
        <w:rPr>
          <w:rFonts w:ascii="Arial" w:hAnsi="Arial" w:cs="Arial"/>
        </w:rPr>
      </w:pPr>
      <w:r w:rsidRPr="004F2788">
        <w:rPr>
          <w:rFonts w:ascii="Arial" w:hAnsi="Arial" w:cs="Arial"/>
        </w:rPr>
        <w:t xml:space="preserve">Date: __________________________ </w:t>
      </w:r>
    </w:p>
    <w:p w:rsidR="004F2788" w:rsidRPr="004F2788" w:rsidRDefault="004F2788" w:rsidP="004F2788">
      <w:pPr>
        <w:rPr>
          <w:rFonts w:ascii="Arial" w:hAnsi="Arial" w:cs="Arial"/>
        </w:rPr>
      </w:pPr>
    </w:p>
    <w:p w:rsidR="004F2788" w:rsidRPr="004F2788" w:rsidRDefault="004F2788" w:rsidP="004F2788">
      <w:pPr>
        <w:rPr>
          <w:rFonts w:ascii="Arial" w:hAnsi="Arial" w:cs="Arial"/>
        </w:rPr>
      </w:pPr>
      <w:r w:rsidRPr="004F2788">
        <w:rPr>
          <w:rFonts w:ascii="Arial" w:hAnsi="Arial" w:cs="Arial"/>
        </w:rPr>
        <w:t>Sign: ___________________________</w:t>
      </w:r>
    </w:p>
    <w:p w:rsidR="004F2788" w:rsidRDefault="004F2788" w:rsidP="0018140A">
      <w:pPr>
        <w:jc w:val="right"/>
        <w:rPr>
          <w:rFonts w:ascii="Arial" w:hAnsi="Arial" w:cs="Arial"/>
        </w:rPr>
      </w:pPr>
    </w:p>
    <w:p w:rsidR="00F3394D" w:rsidRDefault="00F3394D" w:rsidP="0018140A">
      <w:pPr>
        <w:jc w:val="right"/>
        <w:rPr>
          <w:rFonts w:ascii="Arial" w:hAnsi="Arial" w:cs="Arial"/>
        </w:rPr>
      </w:pPr>
    </w:p>
    <w:p w:rsidR="00F3394D" w:rsidRDefault="00F3394D" w:rsidP="0018140A">
      <w:pPr>
        <w:jc w:val="right"/>
        <w:rPr>
          <w:rFonts w:ascii="Arial" w:hAnsi="Arial" w:cs="Arial"/>
        </w:rPr>
      </w:pPr>
    </w:p>
    <w:p w:rsidR="00F3394D" w:rsidRDefault="00F3394D" w:rsidP="0018140A">
      <w:pPr>
        <w:jc w:val="right"/>
        <w:rPr>
          <w:rFonts w:ascii="Arial" w:hAnsi="Arial" w:cs="Arial"/>
        </w:rPr>
      </w:pPr>
    </w:p>
    <w:p w:rsidR="00F3394D" w:rsidRDefault="00F3394D" w:rsidP="0018140A">
      <w:pPr>
        <w:jc w:val="right"/>
        <w:rPr>
          <w:rFonts w:ascii="Arial" w:hAnsi="Arial" w:cs="Arial"/>
        </w:rPr>
      </w:pPr>
    </w:p>
    <w:p w:rsidR="00F3394D" w:rsidRDefault="00F3394D" w:rsidP="0018140A">
      <w:pPr>
        <w:jc w:val="right"/>
        <w:rPr>
          <w:rFonts w:ascii="Arial" w:hAnsi="Arial" w:cs="Arial"/>
        </w:rPr>
      </w:pPr>
    </w:p>
    <w:p w:rsidR="00F3394D" w:rsidRDefault="00F3394D" w:rsidP="00F3394D">
      <w:pPr>
        <w:rPr>
          <w:rFonts w:ascii="Arial" w:hAnsi="Arial" w:cs="Arial"/>
        </w:rPr>
      </w:pPr>
    </w:p>
    <w:p w:rsidR="00F3394D" w:rsidRDefault="00F3394D" w:rsidP="00F3394D">
      <w:pPr>
        <w:rPr>
          <w:rFonts w:ascii="Arial" w:hAnsi="Arial" w:cs="Arial"/>
        </w:rPr>
      </w:pPr>
    </w:p>
    <w:p w:rsidR="00F3394D" w:rsidRDefault="00F3394D" w:rsidP="00F3394D">
      <w:pPr>
        <w:rPr>
          <w:rFonts w:ascii="Arial" w:hAnsi="Arial" w:cs="Arial"/>
        </w:rPr>
      </w:pPr>
    </w:p>
    <w:p w:rsidR="00F3394D" w:rsidRDefault="00F3394D" w:rsidP="00F3394D">
      <w:pPr>
        <w:rPr>
          <w:rFonts w:ascii="Arial" w:hAnsi="Arial" w:cs="Arial"/>
        </w:rPr>
      </w:pPr>
    </w:p>
    <w:p w:rsidR="00F3394D" w:rsidRDefault="00F3394D" w:rsidP="00F3394D">
      <w:pPr>
        <w:rPr>
          <w:rFonts w:ascii="Arial" w:hAnsi="Arial" w:cs="Arial"/>
        </w:rPr>
      </w:pPr>
    </w:p>
    <w:p w:rsidR="00F3394D" w:rsidRDefault="00F3394D" w:rsidP="00F3394D">
      <w:pPr>
        <w:rPr>
          <w:rFonts w:ascii="Arial" w:hAnsi="Arial" w:cs="Arial"/>
        </w:rPr>
      </w:pPr>
    </w:p>
    <w:p w:rsidR="00F3394D" w:rsidRDefault="00F3394D" w:rsidP="00F3394D">
      <w:pPr>
        <w:rPr>
          <w:rFonts w:ascii="Arial" w:hAnsi="Arial" w:cs="Arial"/>
        </w:rPr>
      </w:pPr>
    </w:p>
    <w:p w:rsidR="00F3394D" w:rsidRDefault="00F3394D" w:rsidP="00F3394D">
      <w:pPr>
        <w:rPr>
          <w:rFonts w:ascii="Arial" w:hAnsi="Arial" w:cs="Arial"/>
        </w:rPr>
      </w:pPr>
    </w:p>
    <w:p w:rsidR="00F3394D" w:rsidRDefault="00F3394D" w:rsidP="00F3394D">
      <w:pPr>
        <w:rPr>
          <w:rFonts w:ascii="Arial" w:hAnsi="Arial" w:cs="Arial"/>
        </w:rPr>
      </w:pPr>
    </w:p>
    <w:p w:rsidR="00F3394D" w:rsidRDefault="00F3394D" w:rsidP="00F3394D">
      <w:pPr>
        <w:rPr>
          <w:rFonts w:ascii="Arial" w:hAnsi="Arial" w:cs="Arial"/>
        </w:rPr>
      </w:pPr>
    </w:p>
    <w:p w:rsidR="00F3394D" w:rsidRDefault="00F3394D" w:rsidP="00F3394D">
      <w:pPr>
        <w:jc w:val="center"/>
        <w:outlineLvl w:val="0"/>
        <w:rPr>
          <w:rFonts w:ascii="Arial" w:hAnsi="Arial" w:cs="Arial"/>
          <w:b/>
          <w:sz w:val="28"/>
        </w:rPr>
      </w:pPr>
      <w:r>
        <w:rPr>
          <w:rFonts w:ascii="Arial" w:hAnsi="Arial" w:cs="Arial"/>
          <w:b/>
          <w:sz w:val="28"/>
        </w:rPr>
        <w:lastRenderedPageBreak/>
        <w:t>INJURY AND ILLNESS PREVENTION PROGRAM</w:t>
      </w:r>
    </w:p>
    <w:p w:rsidR="00F3394D" w:rsidRPr="00532B23" w:rsidRDefault="00F3394D" w:rsidP="00F3394D">
      <w:pPr>
        <w:rPr>
          <w:rFonts w:ascii="Arial" w:hAnsi="Arial" w:cs="Arial"/>
          <w:b/>
          <w:sz w:val="28"/>
        </w:rPr>
      </w:pPr>
    </w:p>
    <w:p w:rsidR="00F3394D" w:rsidRPr="00BD34EF" w:rsidRDefault="00F3394D" w:rsidP="00F3394D">
      <w:pPr>
        <w:rPr>
          <w:rFonts w:ascii="Arial" w:hAnsi="Arial" w:cs="Arial"/>
          <w:b/>
        </w:rPr>
      </w:pPr>
    </w:p>
    <w:p w:rsidR="00F3394D" w:rsidRPr="00BD34EF" w:rsidRDefault="00F3394D" w:rsidP="00F3394D">
      <w:pPr>
        <w:outlineLvl w:val="0"/>
        <w:rPr>
          <w:rFonts w:ascii="Arial" w:hAnsi="Arial" w:cs="Arial"/>
          <w:b/>
        </w:rPr>
      </w:pPr>
      <w:r w:rsidRPr="00BD34EF">
        <w:rPr>
          <w:rFonts w:ascii="Arial" w:hAnsi="Arial" w:cs="Arial"/>
          <w:b/>
        </w:rPr>
        <w:t>INTRODUCTION AND PURPOSE</w:t>
      </w:r>
    </w:p>
    <w:p w:rsidR="00F3394D" w:rsidRPr="00BD34EF" w:rsidRDefault="00F3394D" w:rsidP="00F3394D">
      <w:pPr>
        <w:rPr>
          <w:rFonts w:ascii="Arial" w:hAnsi="Arial" w:cs="Arial"/>
        </w:rPr>
      </w:pPr>
    </w:p>
    <w:p w:rsidR="00F3394D" w:rsidRPr="00BD34EF" w:rsidRDefault="00F3394D" w:rsidP="00F3394D">
      <w:pPr>
        <w:rPr>
          <w:rFonts w:ascii="Arial" w:hAnsi="Arial" w:cs="Arial"/>
        </w:rPr>
      </w:pPr>
      <w:r w:rsidRPr="00BD34EF">
        <w:rPr>
          <w:rFonts w:ascii="Arial" w:hAnsi="Arial" w:cs="Arial"/>
        </w:rPr>
        <w:t>It is the policy of Seavest Africa to maintain a safe and healthy work environment for each employee (including contract employees), and to comply with all applicable occupational health and safety regulations. This Injury and Illness Prevention Program (IIPP) is intended to establish a framework for identifying and correcting workplace hazards within the department, while addressing legal requirements for a formal, written IIPP.</w:t>
      </w:r>
    </w:p>
    <w:p w:rsidR="00F3394D" w:rsidRPr="00BD34EF" w:rsidRDefault="00F3394D" w:rsidP="00F3394D">
      <w:pPr>
        <w:rPr>
          <w:rFonts w:ascii="Arial" w:hAnsi="Arial" w:cs="Arial"/>
        </w:rPr>
      </w:pPr>
    </w:p>
    <w:p w:rsidR="00F3394D" w:rsidRPr="00BD34EF" w:rsidRDefault="00F3394D" w:rsidP="00F3394D">
      <w:pPr>
        <w:outlineLvl w:val="0"/>
        <w:rPr>
          <w:rFonts w:ascii="Arial" w:hAnsi="Arial" w:cs="Arial"/>
          <w:b/>
        </w:rPr>
      </w:pPr>
      <w:r w:rsidRPr="00BD34EF">
        <w:rPr>
          <w:rFonts w:ascii="Arial" w:hAnsi="Arial" w:cs="Arial"/>
          <w:b/>
        </w:rPr>
        <w:t xml:space="preserve">RESPONSIBILITIES </w:t>
      </w:r>
    </w:p>
    <w:p w:rsidR="00F3394D" w:rsidRPr="00BD34EF" w:rsidRDefault="00F3394D" w:rsidP="00F3394D">
      <w:pPr>
        <w:pStyle w:val="BodyText"/>
        <w:jc w:val="left"/>
        <w:rPr>
          <w:rFonts w:ascii="Arial" w:hAnsi="Arial" w:cs="Arial"/>
          <w:szCs w:val="24"/>
        </w:rPr>
      </w:pPr>
    </w:p>
    <w:p w:rsidR="00F3394D" w:rsidRPr="00BD34EF" w:rsidRDefault="00F3394D" w:rsidP="00F3394D">
      <w:pPr>
        <w:pStyle w:val="BodyText"/>
        <w:jc w:val="left"/>
        <w:rPr>
          <w:rFonts w:ascii="Arial" w:hAnsi="Arial" w:cs="Arial"/>
          <w:szCs w:val="24"/>
        </w:rPr>
      </w:pPr>
      <w:r w:rsidRPr="00BD34EF">
        <w:rPr>
          <w:rFonts w:ascii="Arial" w:hAnsi="Arial" w:cs="Arial"/>
          <w:szCs w:val="24"/>
        </w:rPr>
        <w:t>The Department Head has primary authority and responsibility to ensure departmental implementation of the IIPP and to ensure the health and safety of the department's staff. This is accomplished by communicating Seavest Africa’s emphasis on health and safety, analyzing work procedures for hazard identification and correction, ensuring regular workplace inspections, providing health and safety training, and encouraging prompt employee reporting of health and safety concerns without fear of reprisal.</w:t>
      </w:r>
    </w:p>
    <w:p w:rsidR="00F3394D" w:rsidRPr="00BD34EF" w:rsidRDefault="00F3394D" w:rsidP="00F3394D">
      <w:pPr>
        <w:rPr>
          <w:rFonts w:ascii="Arial" w:hAnsi="Arial" w:cs="Arial"/>
        </w:rPr>
      </w:pPr>
    </w:p>
    <w:p w:rsidR="00F3394D" w:rsidRPr="00BD34EF" w:rsidRDefault="00F3394D" w:rsidP="00F3394D">
      <w:pPr>
        <w:pStyle w:val="BodyText"/>
        <w:jc w:val="left"/>
        <w:rPr>
          <w:rFonts w:ascii="Arial" w:eastAsia="Times" w:hAnsi="Arial" w:cs="Arial"/>
          <w:szCs w:val="24"/>
        </w:rPr>
      </w:pPr>
      <w:r w:rsidRPr="00BD34EF">
        <w:rPr>
          <w:rFonts w:ascii="Arial" w:eastAsia="Times" w:hAnsi="Arial" w:cs="Arial"/>
          <w:szCs w:val="24"/>
        </w:rPr>
        <w:t xml:space="preserve">Seavest as an ongoing responsibility to evaluate reports of unsafe conditions, and to coordinate any necessary corrective actions. </w:t>
      </w:r>
    </w:p>
    <w:p w:rsidR="00F3394D" w:rsidRPr="00BD34EF" w:rsidRDefault="00F3394D" w:rsidP="00F3394D">
      <w:pPr>
        <w:rPr>
          <w:rFonts w:ascii="Arial" w:hAnsi="Arial" w:cs="Arial"/>
        </w:rPr>
      </w:pPr>
    </w:p>
    <w:p w:rsidR="00F3394D" w:rsidRPr="00BD34EF" w:rsidRDefault="00F3394D" w:rsidP="00F3394D">
      <w:pPr>
        <w:rPr>
          <w:rFonts w:ascii="Arial" w:hAnsi="Arial" w:cs="Arial"/>
        </w:rPr>
      </w:pPr>
      <w:r w:rsidRPr="00BD34EF">
        <w:rPr>
          <w:rFonts w:ascii="Arial" w:hAnsi="Arial" w:cs="Arial"/>
        </w:rPr>
        <w:t xml:space="preserve">Timely correction of workplace hazards will be tracked which will receive and review reports of unsafe conditions, workplace inspection reports, and injury reports. </w:t>
      </w:r>
    </w:p>
    <w:p w:rsidR="00F3394D" w:rsidRPr="00BD34EF" w:rsidRDefault="00F3394D" w:rsidP="00F3394D">
      <w:pPr>
        <w:rPr>
          <w:rFonts w:ascii="Arial" w:hAnsi="Arial" w:cs="Arial"/>
        </w:rPr>
      </w:pPr>
    </w:p>
    <w:p w:rsidR="00F3394D" w:rsidRPr="00BD34EF" w:rsidRDefault="00F3394D" w:rsidP="00F3394D">
      <w:pPr>
        <w:outlineLvl w:val="0"/>
        <w:rPr>
          <w:rFonts w:ascii="Arial" w:hAnsi="Arial" w:cs="Arial"/>
          <w:b/>
        </w:rPr>
      </w:pPr>
      <w:r w:rsidRPr="00BD34EF">
        <w:rPr>
          <w:rFonts w:ascii="Arial" w:hAnsi="Arial" w:cs="Arial"/>
          <w:b/>
        </w:rPr>
        <w:t xml:space="preserve">Supervisors </w:t>
      </w:r>
    </w:p>
    <w:p w:rsidR="00F3394D" w:rsidRPr="00BD34EF" w:rsidRDefault="00F3394D" w:rsidP="00F3394D">
      <w:pPr>
        <w:rPr>
          <w:rFonts w:ascii="Arial" w:hAnsi="Arial" w:cs="Arial"/>
        </w:rPr>
      </w:pPr>
    </w:p>
    <w:p w:rsidR="00F3394D" w:rsidRPr="00BD34EF" w:rsidRDefault="00F3394D" w:rsidP="00F3394D">
      <w:pPr>
        <w:rPr>
          <w:rFonts w:ascii="Arial" w:hAnsi="Arial" w:cs="Arial"/>
        </w:rPr>
      </w:pPr>
      <w:r w:rsidRPr="00BD34EF">
        <w:rPr>
          <w:rFonts w:ascii="Arial" w:hAnsi="Arial" w:cs="Arial"/>
        </w:rPr>
        <w:t>Supervisors play a key role in the implementation of the IIPP. They are responsible for:</w:t>
      </w:r>
    </w:p>
    <w:p w:rsidR="00F3394D" w:rsidRPr="00BD34EF" w:rsidRDefault="00F3394D" w:rsidP="00F3394D">
      <w:pPr>
        <w:rPr>
          <w:rFonts w:ascii="Arial" w:hAnsi="Arial" w:cs="Arial"/>
        </w:rPr>
      </w:pPr>
    </w:p>
    <w:p w:rsidR="00F3394D" w:rsidRPr="00BD34EF" w:rsidRDefault="00F3394D" w:rsidP="00F3394D">
      <w:pPr>
        <w:tabs>
          <w:tab w:val="left" w:pos="260"/>
        </w:tabs>
        <w:ind w:left="260" w:hanging="260"/>
        <w:rPr>
          <w:rFonts w:ascii="Arial" w:hAnsi="Arial" w:cs="Arial"/>
        </w:rPr>
      </w:pPr>
      <w:r w:rsidRPr="00BD34EF">
        <w:rPr>
          <w:rFonts w:ascii="Arial" w:hAnsi="Arial" w:cs="Arial"/>
        </w:rPr>
        <w:t>•</w:t>
      </w:r>
      <w:r w:rsidRPr="00BD34EF">
        <w:rPr>
          <w:rFonts w:ascii="Arial" w:hAnsi="Arial" w:cs="Arial"/>
        </w:rPr>
        <w:tab/>
        <w:t>Communicating to their staff on health and safety.</w:t>
      </w:r>
    </w:p>
    <w:p w:rsidR="00F3394D" w:rsidRPr="00BD34EF" w:rsidRDefault="00F3394D" w:rsidP="00F3394D">
      <w:pPr>
        <w:tabs>
          <w:tab w:val="left" w:pos="260"/>
        </w:tabs>
        <w:rPr>
          <w:rFonts w:ascii="Arial" w:hAnsi="Arial" w:cs="Arial"/>
        </w:rPr>
      </w:pPr>
      <w:r w:rsidRPr="00BD34EF">
        <w:rPr>
          <w:rFonts w:ascii="Arial" w:hAnsi="Arial" w:cs="Arial"/>
        </w:rPr>
        <w:t>•</w:t>
      </w:r>
      <w:r w:rsidRPr="00BD34EF">
        <w:rPr>
          <w:rFonts w:ascii="Arial" w:hAnsi="Arial" w:cs="Arial"/>
        </w:rPr>
        <w:tab/>
        <w:t>Ensuring periodic, documented inspection of workspaces under their authority.</w:t>
      </w:r>
    </w:p>
    <w:p w:rsidR="00F3394D" w:rsidRPr="00BD34EF" w:rsidRDefault="00F3394D" w:rsidP="00F3394D">
      <w:pPr>
        <w:tabs>
          <w:tab w:val="left" w:pos="260"/>
        </w:tabs>
        <w:rPr>
          <w:rFonts w:ascii="Arial" w:hAnsi="Arial" w:cs="Arial"/>
        </w:rPr>
      </w:pPr>
      <w:r w:rsidRPr="00BD34EF">
        <w:rPr>
          <w:rFonts w:ascii="Arial" w:hAnsi="Arial" w:cs="Arial"/>
        </w:rPr>
        <w:t>•</w:t>
      </w:r>
      <w:r w:rsidRPr="00BD34EF">
        <w:rPr>
          <w:rFonts w:ascii="Arial" w:hAnsi="Arial" w:cs="Arial"/>
        </w:rPr>
        <w:tab/>
        <w:t>Promptly correcting identified hazards.</w:t>
      </w:r>
    </w:p>
    <w:p w:rsidR="00F3394D" w:rsidRPr="00BD34EF" w:rsidRDefault="00F3394D" w:rsidP="00F3394D">
      <w:pPr>
        <w:tabs>
          <w:tab w:val="left" w:pos="260"/>
        </w:tabs>
        <w:rPr>
          <w:rFonts w:ascii="Arial" w:hAnsi="Arial" w:cs="Arial"/>
        </w:rPr>
      </w:pPr>
      <w:r w:rsidRPr="00BD34EF">
        <w:rPr>
          <w:rFonts w:ascii="Arial" w:hAnsi="Arial" w:cs="Arial"/>
        </w:rPr>
        <w:t>•</w:t>
      </w:r>
      <w:r w:rsidRPr="00BD34EF">
        <w:rPr>
          <w:rFonts w:ascii="Arial" w:hAnsi="Arial" w:cs="Arial"/>
        </w:rPr>
        <w:tab/>
        <w:t>Modeling and enforcing safe and healthful work practices.</w:t>
      </w:r>
    </w:p>
    <w:p w:rsidR="00F3394D" w:rsidRPr="00BD34EF" w:rsidRDefault="00F3394D" w:rsidP="00F3394D">
      <w:pPr>
        <w:tabs>
          <w:tab w:val="left" w:pos="260"/>
        </w:tabs>
        <w:rPr>
          <w:rFonts w:ascii="Arial" w:hAnsi="Arial" w:cs="Arial"/>
        </w:rPr>
      </w:pPr>
      <w:r w:rsidRPr="00BD34EF">
        <w:rPr>
          <w:rFonts w:ascii="Arial" w:hAnsi="Arial" w:cs="Arial"/>
        </w:rPr>
        <w:t>•</w:t>
      </w:r>
      <w:r w:rsidRPr="00BD34EF">
        <w:rPr>
          <w:rFonts w:ascii="Arial" w:hAnsi="Arial" w:cs="Arial"/>
        </w:rPr>
        <w:tab/>
        <w:t>Providing appropriate safety training and personal protective equipment.</w:t>
      </w:r>
    </w:p>
    <w:p w:rsidR="00F3394D" w:rsidRPr="00BD34EF" w:rsidRDefault="00F3394D" w:rsidP="00F3394D">
      <w:pPr>
        <w:tabs>
          <w:tab w:val="left" w:pos="260"/>
        </w:tabs>
        <w:rPr>
          <w:rFonts w:ascii="Arial" w:hAnsi="Arial" w:cs="Arial"/>
        </w:rPr>
      </w:pPr>
      <w:r w:rsidRPr="00BD34EF">
        <w:rPr>
          <w:rFonts w:ascii="Arial" w:hAnsi="Arial" w:cs="Arial"/>
        </w:rPr>
        <w:t>•</w:t>
      </w:r>
      <w:r w:rsidRPr="00BD34EF">
        <w:rPr>
          <w:rFonts w:ascii="Arial" w:hAnsi="Arial" w:cs="Arial"/>
        </w:rPr>
        <w:tab/>
        <w:t>Implementing measures to eliminate or control workplace hazards.</w:t>
      </w:r>
    </w:p>
    <w:p w:rsidR="00F3394D" w:rsidRDefault="00F3394D" w:rsidP="00F3394D">
      <w:pPr>
        <w:tabs>
          <w:tab w:val="left" w:pos="260"/>
        </w:tabs>
        <w:ind w:left="260" w:hanging="260"/>
        <w:rPr>
          <w:rFonts w:ascii="Arial" w:hAnsi="Arial" w:cs="Arial"/>
        </w:rPr>
      </w:pPr>
      <w:r w:rsidRPr="00BD34EF">
        <w:rPr>
          <w:rFonts w:ascii="Arial" w:hAnsi="Arial" w:cs="Arial"/>
        </w:rPr>
        <w:t>•</w:t>
      </w:r>
      <w:r w:rsidRPr="00BD34EF">
        <w:rPr>
          <w:rFonts w:ascii="Arial" w:hAnsi="Arial" w:cs="Arial"/>
        </w:rPr>
        <w:tab/>
        <w:t>Stopping any employee’s work that poses an imminent hazard to either the employee or any other individual.</w:t>
      </w:r>
    </w:p>
    <w:p w:rsidR="00F3394D" w:rsidRDefault="00F3394D" w:rsidP="00F3394D">
      <w:pPr>
        <w:tabs>
          <w:tab w:val="left" w:pos="260"/>
        </w:tabs>
        <w:ind w:left="260" w:hanging="260"/>
        <w:rPr>
          <w:rFonts w:ascii="Arial" w:hAnsi="Arial" w:cs="Arial"/>
        </w:rPr>
      </w:pPr>
    </w:p>
    <w:p w:rsidR="00F3394D" w:rsidRDefault="00F3394D" w:rsidP="00F3394D">
      <w:pPr>
        <w:tabs>
          <w:tab w:val="left" w:pos="260"/>
        </w:tabs>
        <w:ind w:left="260" w:hanging="260"/>
        <w:rPr>
          <w:rFonts w:ascii="Arial" w:hAnsi="Arial" w:cs="Arial"/>
        </w:rPr>
      </w:pPr>
    </w:p>
    <w:p w:rsidR="00F3394D" w:rsidRDefault="00F3394D" w:rsidP="00F3394D">
      <w:pPr>
        <w:tabs>
          <w:tab w:val="left" w:pos="260"/>
        </w:tabs>
        <w:ind w:left="260" w:hanging="260"/>
        <w:rPr>
          <w:rFonts w:ascii="Arial" w:hAnsi="Arial" w:cs="Arial"/>
        </w:rPr>
      </w:pPr>
    </w:p>
    <w:p w:rsidR="00F3394D" w:rsidRDefault="00F3394D" w:rsidP="00F3394D">
      <w:pPr>
        <w:tabs>
          <w:tab w:val="left" w:pos="260"/>
        </w:tabs>
        <w:ind w:left="260" w:hanging="260"/>
        <w:rPr>
          <w:rFonts w:ascii="Arial" w:hAnsi="Arial" w:cs="Arial"/>
        </w:rPr>
      </w:pPr>
    </w:p>
    <w:p w:rsidR="00F3394D" w:rsidRDefault="00F3394D" w:rsidP="00F3394D">
      <w:pPr>
        <w:tabs>
          <w:tab w:val="left" w:pos="260"/>
        </w:tabs>
        <w:ind w:left="260" w:hanging="260"/>
        <w:rPr>
          <w:rFonts w:ascii="Arial" w:hAnsi="Arial" w:cs="Arial"/>
        </w:rPr>
      </w:pPr>
    </w:p>
    <w:p w:rsidR="00F3394D" w:rsidRDefault="00F3394D" w:rsidP="00F3394D">
      <w:pPr>
        <w:tabs>
          <w:tab w:val="left" w:pos="260"/>
        </w:tabs>
        <w:ind w:left="260" w:hanging="260"/>
        <w:rPr>
          <w:rFonts w:ascii="Arial" w:hAnsi="Arial" w:cs="Arial"/>
        </w:rPr>
      </w:pPr>
    </w:p>
    <w:p w:rsidR="00F3394D" w:rsidRDefault="00F3394D" w:rsidP="00F3394D">
      <w:pPr>
        <w:tabs>
          <w:tab w:val="left" w:pos="260"/>
        </w:tabs>
        <w:ind w:left="260" w:hanging="260"/>
        <w:rPr>
          <w:rFonts w:ascii="Arial" w:hAnsi="Arial" w:cs="Arial"/>
        </w:rPr>
      </w:pPr>
    </w:p>
    <w:p w:rsidR="00F3394D" w:rsidRDefault="00F3394D" w:rsidP="00F3394D">
      <w:pPr>
        <w:tabs>
          <w:tab w:val="left" w:pos="260"/>
        </w:tabs>
        <w:ind w:left="260" w:hanging="260"/>
        <w:rPr>
          <w:rFonts w:ascii="Arial" w:hAnsi="Arial" w:cs="Arial"/>
        </w:rPr>
      </w:pPr>
    </w:p>
    <w:p w:rsidR="00F3394D" w:rsidRPr="00BD34EF" w:rsidRDefault="00F3394D" w:rsidP="00F3394D">
      <w:pPr>
        <w:tabs>
          <w:tab w:val="left" w:pos="260"/>
        </w:tabs>
        <w:ind w:left="260" w:hanging="260"/>
        <w:rPr>
          <w:rFonts w:ascii="Arial" w:hAnsi="Arial" w:cs="Arial"/>
        </w:rPr>
      </w:pPr>
    </w:p>
    <w:p w:rsidR="00F3394D" w:rsidRPr="00BD34EF" w:rsidRDefault="00F3394D" w:rsidP="00F3394D">
      <w:pPr>
        <w:rPr>
          <w:rFonts w:ascii="Arial" w:hAnsi="Arial" w:cs="Arial"/>
        </w:rPr>
      </w:pPr>
    </w:p>
    <w:p w:rsidR="00F3394D" w:rsidRPr="00BD34EF" w:rsidRDefault="00F3394D" w:rsidP="00F3394D">
      <w:pPr>
        <w:outlineLvl w:val="0"/>
        <w:rPr>
          <w:rFonts w:ascii="Arial" w:hAnsi="Arial" w:cs="Arial"/>
          <w:b/>
        </w:rPr>
      </w:pPr>
      <w:r w:rsidRPr="00BD34EF">
        <w:rPr>
          <w:rFonts w:ascii="Arial" w:hAnsi="Arial" w:cs="Arial"/>
          <w:b/>
        </w:rPr>
        <w:lastRenderedPageBreak/>
        <w:t>All Employees</w:t>
      </w:r>
    </w:p>
    <w:p w:rsidR="00F3394D" w:rsidRPr="00BD34EF" w:rsidRDefault="00F3394D" w:rsidP="00F3394D">
      <w:pPr>
        <w:rPr>
          <w:rFonts w:ascii="Arial" w:hAnsi="Arial" w:cs="Arial"/>
        </w:rPr>
      </w:pPr>
    </w:p>
    <w:p w:rsidR="00F3394D" w:rsidRPr="00BD34EF" w:rsidRDefault="00F3394D" w:rsidP="00F3394D">
      <w:pPr>
        <w:rPr>
          <w:rFonts w:ascii="Arial" w:hAnsi="Arial" w:cs="Arial"/>
        </w:rPr>
      </w:pPr>
      <w:r w:rsidRPr="00BD34EF">
        <w:rPr>
          <w:rFonts w:ascii="Arial" w:hAnsi="Arial" w:cs="Arial"/>
        </w:rPr>
        <w:t>It is the responsibility of all staff to comply with all applicable health and safety regulations, policies, and established work practices. This includes, but is not limited to:</w:t>
      </w:r>
    </w:p>
    <w:p w:rsidR="00F3394D" w:rsidRPr="00BD34EF" w:rsidRDefault="00F3394D" w:rsidP="00F3394D">
      <w:pPr>
        <w:rPr>
          <w:rFonts w:ascii="Arial" w:hAnsi="Arial" w:cs="Arial"/>
        </w:rPr>
      </w:pPr>
    </w:p>
    <w:p w:rsidR="00F3394D" w:rsidRPr="00BD34EF" w:rsidRDefault="00F3394D" w:rsidP="00F3394D">
      <w:pPr>
        <w:tabs>
          <w:tab w:val="left" w:pos="260"/>
        </w:tabs>
        <w:rPr>
          <w:rFonts w:ascii="Arial" w:hAnsi="Arial" w:cs="Arial"/>
        </w:rPr>
      </w:pPr>
      <w:r w:rsidRPr="00BD34EF">
        <w:rPr>
          <w:rFonts w:ascii="Arial" w:hAnsi="Arial" w:cs="Arial"/>
        </w:rPr>
        <w:t>•</w:t>
      </w:r>
      <w:r w:rsidRPr="00BD34EF">
        <w:rPr>
          <w:rFonts w:ascii="Arial" w:hAnsi="Arial" w:cs="Arial"/>
        </w:rPr>
        <w:tab/>
        <w:t>Observing health and safety-related signs, posters, warning signals and directions.</w:t>
      </w:r>
    </w:p>
    <w:p w:rsidR="00F3394D" w:rsidRPr="00BD34EF" w:rsidRDefault="00F3394D" w:rsidP="00F3394D">
      <w:pPr>
        <w:tabs>
          <w:tab w:val="left" w:pos="260"/>
        </w:tabs>
        <w:rPr>
          <w:rFonts w:ascii="Arial" w:hAnsi="Arial" w:cs="Arial"/>
        </w:rPr>
      </w:pPr>
      <w:r w:rsidRPr="00BD34EF">
        <w:rPr>
          <w:rFonts w:ascii="Arial" w:hAnsi="Arial" w:cs="Arial"/>
        </w:rPr>
        <w:t>•</w:t>
      </w:r>
      <w:r w:rsidRPr="00BD34EF">
        <w:rPr>
          <w:rFonts w:ascii="Arial" w:hAnsi="Arial" w:cs="Arial"/>
        </w:rPr>
        <w:tab/>
        <w:t>Reviewing the building emergency plan and assembly area.</w:t>
      </w:r>
    </w:p>
    <w:p w:rsidR="00F3394D" w:rsidRPr="00BD34EF" w:rsidRDefault="00F3394D" w:rsidP="00F3394D">
      <w:pPr>
        <w:tabs>
          <w:tab w:val="left" w:pos="260"/>
        </w:tabs>
        <w:rPr>
          <w:rFonts w:ascii="Arial" w:hAnsi="Arial" w:cs="Arial"/>
        </w:rPr>
      </w:pPr>
      <w:r w:rsidRPr="00BD34EF">
        <w:rPr>
          <w:rFonts w:ascii="Arial" w:hAnsi="Arial" w:cs="Arial"/>
        </w:rPr>
        <w:t>•</w:t>
      </w:r>
      <w:r w:rsidRPr="00BD34EF">
        <w:rPr>
          <w:rFonts w:ascii="Arial" w:hAnsi="Arial" w:cs="Arial"/>
        </w:rPr>
        <w:tab/>
        <w:t>Learning about the potential hazards of assigned tasks and work areas.</w:t>
      </w:r>
    </w:p>
    <w:p w:rsidR="00F3394D" w:rsidRPr="00BD34EF" w:rsidRDefault="00F3394D" w:rsidP="00F3394D">
      <w:pPr>
        <w:tabs>
          <w:tab w:val="left" w:pos="260"/>
        </w:tabs>
        <w:rPr>
          <w:rFonts w:ascii="Arial" w:hAnsi="Arial" w:cs="Arial"/>
        </w:rPr>
      </w:pPr>
      <w:r w:rsidRPr="00BD34EF">
        <w:rPr>
          <w:rFonts w:ascii="Arial" w:hAnsi="Arial" w:cs="Arial"/>
        </w:rPr>
        <w:t>•</w:t>
      </w:r>
      <w:r w:rsidRPr="00BD34EF">
        <w:rPr>
          <w:rFonts w:ascii="Arial" w:hAnsi="Arial" w:cs="Arial"/>
        </w:rPr>
        <w:tab/>
        <w:t>Taking part in appropriate health and safety training.</w:t>
      </w:r>
    </w:p>
    <w:p w:rsidR="00F3394D" w:rsidRPr="00BD34EF" w:rsidRDefault="00F3394D" w:rsidP="00F3394D">
      <w:pPr>
        <w:tabs>
          <w:tab w:val="left" w:pos="260"/>
        </w:tabs>
        <w:rPr>
          <w:rFonts w:ascii="Arial" w:hAnsi="Arial" w:cs="Arial"/>
        </w:rPr>
      </w:pPr>
      <w:r w:rsidRPr="00BD34EF">
        <w:rPr>
          <w:rFonts w:ascii="Arial" w:hAnsi="Arial" w:cs="Arial"/>
        </w:rPr>
        <w:t>•</w:t>
      </w:r>
      <w:r w:rsidRPr="00BD34EF">
        <w:rPr>
          <w:rFonts w:ascii="Arial" w:hAnsi="Arial" w:cs="Arial"/>
        </w:rPr>
        <w:tab/>
        <w:t>Following all safe operating procedures and precautions.</w:t>
      </w:r>
    </w:p>
    <w:p w:rsidR="00F3394D" w:rsidRPr="00BD34EF" w:rsidRDefault="00F3394D" w:rsidP="00F3394D">
      <w:pPr>
        <w:tabs>
          <w:tab w:val="left" w:pos="260"/>
        </w:tabs>
        <w:rPr>
          <w:rFonts w:ascii="Arial" w:hAnsi="Arial" w:cs="Arial"/>
        </w:rPr>
      </w:pPr>
      <w:r w:rsidRPr="00BD34EF">
        <w:rPr>
          <w:rFonts w:ascii="Arial" w:hAnsi="Arial" w:cs="Arial"/>
        </w:rPr>
        <w:t>•</w:t>
      </w:r>
      <w:r w:rsidRPr="00BD34EF">
        <w:rPr>
          <w:rFonts w:ascii="Arial" w:hAnsi="Arial" w:cs="Arial"/>
        </w:rPr>
        <w:tab/>
        <w:t>Using proper personal protective equipment.</w:t>
      </w:r>
    </w:p>
    <w:p w:rsidR="00F3394D" w:rsidRPr="00BD34EF" w:rsidRDefault="00F3394D" w:rsidP="00F3394D">
      <w:pPr>
        <w:tabs>
          <w:tab w:val="left" w:pos="260"/>
        </w:tabs>
        <w:rPr>
          <w:rFonts w:ascii="Arial" w:hAnsi="Arial" w:cs="Arial"/>
        </w:rPr>
      </w:pPr>
      <w:r w:rsidRPr="00BD34EF">
        <w:rPr>
          <w:rFonts w:ascii="Arial" w:hAnsi="Arial" w:cs="Arial"/>
        </w:rPr>
        <w:t>•</w:t>
      </w:r>
      <w:r w:rsidRPr="00BD34EF">
        <w:rPr>
          <w:rFonts w:ascii="Arial" w:hAnsi="Arial" w:cs="Arial"/>
        </w:rPr>
        <w:tab/>
        <w:t>Warning coworkers about defective equipment and other hazards.</w:t>
      </w:r>
    </w:p>
    <w:p w:rsidR="00F3394D" w:rsidRPr="00BD34EF" w:rsidRDefault="00F3394D" w:rsidP="00F3394D">
      <w:pPr>
        <w:tabs>
          <w:tab w:val="left" w:pos="260"/>
        </w:tabs>
        <w:rPr>
          <w:rFonts w:ascii="Arial" w:hAnsi="Arial" w:cs="Arial"/>
        </w:rPr>
      </w:pPr>
      <w:r w:rsidRPr="00BD34EF">
        <w:rPr>
          <w:rFonts w:ascii="Arial" w:hAnsi="Arial" w:cs="Arial"/>
        </w:rPr>
        <w:t>•</w:t>
      </w:r>
      <w:r w:rsidRPr="00BD34EF">
        <w:rPr>
          <w:rFonts w:ascii="Arial" w:hAnsi="Arial" w:cs="Arial"/>
        </w:rPr>
        <w:tab/>
        <w:t xml:space="preserve">Reporting unsafe conditions immediately to a supervisor, and stopping work if an </w:t>
      </w:r>
      <w:r w:rsidRPr="00BD34EF">
        <w:rPr>
          <w:rFonts w:ascii="Arial" w:hAnsi="Arial" w:cs="Arial"/>
        </w:rPr>
        <w:tab/>
        <w:t>imminent hazard is presented.</w:t>
      </w:r>
    </w:p>
    <w:p w:rsidR="00F3394D" w:rsidRPr="00BD34EF" w:rsidRDefault="00F3394D" w:rsidP="00F3394D">
      <w:pPr>
        <w:tabs>
          <w:tab w:val="left" w:pos="260"/>
        </w:tabs>
        <w:rPr>
          <w:rFonts w:ascii="Arial" w:hAnsi="Arial" w:cs="Arial"/>
        </w:rPr>
      </w:pPr>
      <w:r w:rsidRPr="00BD34EF">
        <w:rPr>
          <w:rFonts w:ascii="Arial" w:hAnsi="Arial" w:cs="Arial"/>
        </w:rPr>
        <w:t>•</w:t>
      </w:r>
      <w:r w:rsidRPr="00BD34EF">
        <w:rPr>
          <w:rFonts w:ascii="Arial" w:hAnsi="Arial" w:cs="Arial"/>
        </w:rPr>
        <w:tab/>
        <w:t>Participating in workplace safety inspections.</w:t>
      </w:r>
    </w:p>
    <w:p w:rsidR="00F3394D" w:rsidRPr="00BD34EF" w:rsidRDefault="00F3394D" w:rsidP="00F3394D">
      <w:pPr>
        <w:rPr>
          <w:rFonts w:ascii="Arial" w:hAnsi="Arial" w:cs="Arial"/>
        </w:rPr>
      </w:pPr>
    </w:p>
    <w:p w:rsidR="00F3394D" w:rsidRPr="00BD34EF" w:rsidRDefault="00F3394D" w:rsidP="00F3394D">
      <w:pPr>
        <w:rPr>
          <w:rFonts w:ascii="Arial" w:hAnsi="Arial" w:cs="Arial"/>
        </w:rPr>
      </w:pPr>
    </w:p>
    <w:p w:rsidR="00F3394D" w:rsidRPr="00BD34EF" w:rsidRDefault="00F3394D" w:rsidP="00F3394D">
      <w:pPr>
        <w:outlineLvl w:val="0"/>
        <w:rPr>
          <w:rFonts w:ascii="Arial" w:hAnsi="Arial" w:cs="Arial"/>
          <w:b/>
        </w:rPr>
      </w:pPr>
      <w:r w:rsidRPr="00BD34EF">
        <w:rPr>
          <w:rFonts w:ascii="Arial" w:hAnsi="Arial" w:cs="Arial"/>
          <w:b/>
        </w:rPr>
        <w:t>IDENTIFYING WORKPLACE HAZARDS</w:t>
      </w:r>
    </w:p>
    <w:p w:rsidR="00F3394D" w:rsidRPr="00BD34EF" w:rsidRDefault="00F3394D" w:rsidP="00F3394D">
      <w:pPr>
        <w:rPr>
          <w:rFonts w:ascii="Arial" w:hAnsi="Arial" w:cs="Arial"/>
        </w:rPr>
      </w:pPr>
    </w:p>
    <w:p w:rsidR="00F3394D" w:rsidRPr="00BD34EF" w:rsidRDefault="00F3394D" w:rsidP="00F3394D">
      <w:pPr>
        <w:rPr>
          <w:rFonts w:ascii="Arial" w:hAnsi="Arial" w:cs="Arial"/>
        </w:rPr>
      </w:pPr>
      <w:r w:rsidRPr="00BD34EF">
        <w:rPr>
          <w:rFonts w:ascii="Arial" w:hAnsi="Arial" w:cs="Arial"/>
        </w:rPr>
        <w:t>Generally, supervisors are responsible for identification and correction of hazards that their staff face and should ensure that work areas they exercise control over are inspected. Supervisors should check for safe work practices with each visit to the workplace and should provide immediate verbal feedback where hazards are observed.</w:t>
      </w:r>
    </w:p>
    <w:p w:rsidR="00F3394D" w:rsidRPr="00BD34EF" w:rsidRDefault="00F3394D" w:rsidP="00F3394D">
      <w:pPr>
        <w:rPr>
          <w:rFonts w:ascii="Arial" w:hAnsi="Arial" w:cs="Arial"/>
        </w:rPr>
      </w:pPr>
    </w:p>
    <w:p w:rsidR="00F3394D" w:rsidRPr="00BD34EF" w:rsidRDefault="00F3394D" w:rsidP="00F3394D">
      <w:pPr>
        <w:outlineLvl w:val="0"/>
        <w:rPr>
          <w:rFonts w:ascii="Arial" w:hAnsi="Arial" w:cs="Arial"/>
          <w:b/>
        </w:rPr>
      </w:pPr>
      <w:r w:rsidRPr="00BD34EF">
        <w:rPr>
          <w:rFonts w:ascii="Arial" w:hAnsi="Arial" w:cs="Arial"/>
          <w:b/>
        </w:rPr>
        <w:t>Injury Reporting</w:t>
      </w:r>
    </w:p>
    <w:p w:rsidR="00F3394D" w:rsidRPr="00BD34EF" w:rsidRDefault="00F3394D" w:rsidP="00F3394D">
      <w:pPr>
        <w:rPr>
          <w:rFonts w:ascii="Arial" w:hAnsi="Arial" w:cs="Arial"/>
        </w:rPr>
      </w:pPr>
    </w:p>
    <w:p w:rsidR="00F3394D" w:rsidRPr="00BD34EF" w:rsidRDefault="00F3394D" w:rsidP="00F3394D">
      <w:pPr>
        <w:rPr>
          <w:rFonts w:ascii="Arial" w:hAnsi="Arial" w:cs="Arial"/>
        </w:rPr>
      </w:pPr>
      <w:r w:rsidRPr="00BD34EF">
        <w:rPr>
          <w:rFonts w:ascii="Arial" w:hAnsi="Arial" w:cs="Arial"/>
        </w:rPr>
        <w:t xml:space="preserve">Employees who are injured at work must report the injury immediately to their supervisor. If immediate medical treatment beyond first aid is needed, call for emergency help. The injured party will be taken to the appropriate hospital or medical center. </w:t>
      </w:r>
    </w:p>
    <w:p w:rsidR="00F3394D" w:rsidRPr="00BD34EF" w:rsidRDefault="00F3394D" w:rsidP="00F3394D">
      <w:pPr>
        <w:rPr>
          <w:rFonts w:ascii="Arial" w:hAnsi="Arial" w:cs="Arial"/>
        </w:rPr>
      </w:pPr>
    </w:p>
    <w:p w:rsidR="00F3394D" w:rsidRPr="00BD34EF" w:rsidRDefault="00F3394D" w:rsidP="00F3394D">
      <w:pPr>
        <w:rPr>
          <w:rFonts w:ascii="Arial" w:hAnsi="Arial" w:cs="Arial"/>
          <w:i/>
        </w:rPr>
      </w:pPr>
      <w:r w:rsidRPr="00BD34EF">
        <w:rPr>
          <w:rFonts w:ascii="Arial" w:hAnsi="Arial" w:cs="Arial"/>
        </w:rPr>
        <w:t xml:space="preserve">If the injured employee saw a physician, the supervisor should obtain a medical release form before allowing the employee to return to work. The health care provider may stipulate work tasks that must be avoided or work conditions that must be altered before the employee resumes his or her full duties. </w:t>
      </w:r>
    </w:p>
    <w:p w:rsidR="00F3394D" w:rsidRPr="00BD34EF" w:rsidRDefault="00F3394D" w:rsidP="00F3394D">
      <w:pPr>
        <w:outlineLvl w:val="0"/>
        <w:rPr>
          <w:rFonts w:ascii="Arial" w:hAnsi="Arial" w:cs="Arial"/>
          <w:b/>
        </w:rPr>
      </w:pPr>
      <w:r w:rsidRPr="00BD34EF">
        <w:rPr>
          <w:rFonts w:ascii="Arial" w:hAnsi="Arial" w:cs="Arial"/>
          <w:b/>
        </w:rPr>
        <w:t>Injury Investigation</w:t>
      </w:r>
    </w:p>
    <w:p w:rsidR="00F3394D" w:rsidRPr="00BD34EF" w:rsidRDefault="00F3394D" w:rsidP="00F3394D">
      <w:pPr>
        <w:rPr>
          <w:rFonts w:ascii="Arial" w:hAnsi="Arial" w:cs="Arial"/>
        </w:rPr>
      </w:pPr>
    </w:p>
    <w:p w:rsidR="00F3394D" w:rsidRDefault="00F3394D" w:rsidP="00F3394D">
      <w:pPr>
        <w:rPr>
          <w:rFonts w:ascii="Arial" w:hAnsi="Arial" w:cs="Arial"/>
        </w:rPr>
      </w:pPr>
      <w:r w:rsidRPr="00BD34EF">
        <w:rPr>
          <w:rFonts w:ascii="Arial" w:hAnsi="Arial" w:cs="Arial"/>
        </w:rPr>
        <w:t>The employee’s supervisor is responsible for performing an investigation to determine and correct the cause(s) of the incident. Specific procedures that can be used to investigate workplace accidents and hazardous substance exposures include:</w:t>
      </w:r>
    </w:p>
    <w:p w:rsidR="00F3394D" w:rsidRPr="00BD34EF" w:rsidRDefault="00F3394D" w:rsidP="00F3394D">
      <w:pPr>
        <w:rPr>
          <w:rFonts w:ascii="Arial" w:hAnsi="Arial" w:cs="Arial"/>
        </w:rPr>
      </w:pPr>
    </w:p>
    <w:p w:rsidR="00F3394D" w:rsidRPr="00BD34EF" w:rsidRDefault="00F3394D" w:rsidP="00F3394D">
      <w:pPr>
        <w:rPr>
          <w:rFonts w:ascii="Arial" w:hAnsi="Arial" w:cs="Arial"/>
        </w:rPr>
      </w:pPr>
    </w:p>
    <w:p w:rsidR="00F3394D" w:rsidRPr="00BD34EF" w:rsidRDefault="00F3394D" w:rsidP="00F3394D">
      <w:pPr>
        <w:tabs>
          <w:tab w:val="left" w:pos="260"/>
        </w:tabs>
        <w:rPr>
          <w:rFonts w:ascii="Arial" w:hAnsi="Arial" w:cs="Arial"/>
        </w:rPr>
      </w:pPr>
      <w:r w:rsidRPr="00BD34EF">
        <w:rPr>
          <w:rFonts w:ascii="Arial" w:hAnsi="Arial" w:cs="Arial"/>
        </w:rPr>
        <w:t>•</w:t>
      </w:r>
      <w:r w:rsidRPr="00BD34EF">
        <w:rPr>
          <w:rFonts w:ascii="Arial" w:hAnsi="Arial" w:cs="Arial"/>
        </w:rPr>
        <w:tab/>
        <w:t>Interviewing injured personnel and witnesses.</w:t>
      </w:r>
    </w:p>
    <w:p w:rsidR="00F3394D" w:rsidRPr="00BD34EF" w:rsidRDefault="00F3394D" w:rsidP="00F3394D">
      <w:pPr>
        <w:tabs>
          <w:tab w:val="left" w:pos="260"/>
        </w:tabs>
        <w:rPr>
          <w:rFonts w:ascii="Arial" w:hAnsi="Arial" w:cs="Arial"/>
        </w:rPr>
      </w:pPr>
      <w:r w:rsidRPr="00BD34EF">
        <w:rPr>
          <w:rFonts w:ascii="Arial" w:hAnsi="Arial" w:cs="Arial"/>
        </w:rPr>
        <w:t>•</w:t>
      </w:r>
      <w:r w:rsidRPr="00BD34EF">
        <w:rPr>
          <w:rFonts w:ascii="Arial" w:hAnsi="Arial" w:cs="Arial"/>
        </w:rPr>
        <w:tab/>
        <w:t>Examining the injured employee’s workstation for causative factors.</w:t>
      </w:r>
    </w:p>
    <w:p w:rsidR="00F3394D" w:rsidRPr="00BD34EF" w:rsidRDefault="00F3394D" w:rsidP="00F3394D">
      <w:pPr>
        <w:tabs>
          <w:tab w:val="left" w:pos="260"/>
        </w:tabs>
        <w:rPr>
          <w:rFonts w:ascii="Arial" w:hAnsi="Arial" w:cs="Arial"/>
        </w:rPr>
      </w:pPr>
      <w:r w:rsidRPr="00BD34EF">
        <w:rPr>
          <w:rFonts w:ascii="Arial" w:hAnsi="Arial" w:cs="Arial"/>
        </w:rPr>
        <w:t>•</w:t>
      </w:r>
      <w:r w:rsidRPr="00BD34EF">
        <w:rPr>
          <w:rFonts w:ascii="Arial" w:hAnsi="Arial" w:cs="Arial"/>
        </w:rPr>
        <w:tab/>
        <w:t>Reviewing established procedures to ensure they are adequate and were      followed.</w:t>
      </w:r>
    </w:p>
    <w:p w:rsidR="00F3394D" w:rsidRPr="00BD34EF" w:rsidRDefault="00F3394D" w:rsidP="00F3394D">
      <w:pPr>
        <w:tabs>
          <w:tab w:val="left" w:pos="260"/>
        </w:tabs>
        <w:rPr>
          <w:rFonts w:ascii="Arial" w:hAnsi="Arial" w:cs="Arial"/>
        </w:rPr>
      </w:pPr>
      <w:r w:rsidRPr="00BD34EF">
        <w:rPr>
          <w:rFonts w:ascii="Arial" w:hAnsi="Arial" w:cs="Arial"/>
        </w:rPr>
        <w:t>•</w:t>
      </w:r>
      <w:r w:rsidRPr="00BD34EF">
        <w:rPr>
          <w:rFonts w:ascii="Arial" w:hAnsi="Arial" w:cs="Arial"/>
        </w:rPr>
        <w:tab/>
        <w:t>Reviewing training records of affected employees.</w:t>
      </w:r>
    </w:p>
    <w:p w:rsidR="00F3394D" w:rsidRPr="00BD34EF" w:rsidRDefault="00F3394D" w:rsidP="00F3394D">
      <w:pPr>
        <w:tabs>
          <w:tab w:val="left" w:pos="260"/>
        </w:tabs>
        <w:rPr>
          <w:rFonts w:ascii="Arial" w:hAnsi="Arial" w:cs="Arial"/>
        </w:rPr>
      </w:pPr>
      <w:r w:rsidRPr="00BD34EF">
        <w:rPr>
          <w:rFonts w:ascii="Arial" w:hAnsi="Arial" w:cs="Arial"/>
        </w:rPr>
        <w:lastRenderedPageBreak/>
        <w:t>•</w:t>
      </w:r>
      <w:r w:rsidRPr="00BD34EF">
        <w:rPr>
          <w:rFonts w:ascii="Arial" w:hAnsi="Arial" w:cs="Arial"/>
        </w:rPr>
        <w:tab/>
        <w:t>Determining all contributing causes to the accident.</w:t>
      </w:r>
    </w:p>
    <w:p w:rsidR="00F3394D" w:rsidRPr="00BD34EF" w:rsidRDefault="00F3394D" w:rsidP="00F3394D">
      <w:pPr>
        <w:tabs>
          <w:tab w:val="left" w:pos="260"/>
        </w:tabs>
        <w:rPr>
          <w:rFonts w:ascii="Arial" w:hAnsi="Arial" w:cs="Arial"/>
        </w:rPr>
      </w:pPr>
      <w:r w:rsidRPr="00BD34EF">
        <w:rPr>
          <w:rFonts w:ascii="Arial" w:hAnsi="Arial" w:cs="Arial"/>
        </w:rPr>
        <w:t>•</w:t>
      </w:r>
      <w:r w:rsidRPr="00BD34EF">
        <w:rPr>
          <w:rFonts w:ascii="Arial" w:hAnsi="Arial" w:cs="Arial"/>
        </w:rPr>
        <w:tab/>
        <w:t>Taking corrective actions to prevent the accident/exposure from reoccurring.</w:t>
      </w:r>
    </w:p>
    <w:p w:rsidR="00F3394D" w:rsidRPr="00BD34EF" w:rsidRDefault="00F3394D" w:rsidP="00F3394D">
      <w:pPr>
        <w:tabs>
          <w:tab w:val="left" w:pos="260"/>
        </w:tabs>
        <w:rPr>
          <w:rFonts w:ascii="Arial" w:hAnsi="Arial" w:cs="Arial"/>
        </w:rPr>
      </w:pPr>
      <w:r w:rsidRPr="00BD34EF">
        <w:rPr>
          <w:rFonts w:ascii="Arial" w:hAnsi="Arial" w:cs="Arial"/>
        </w:rPr>
        <w:t>•</w:t>
      </w:r>
      <w:r w:rsidRPr="00BD34EF">
        <w:rPr>
          <w:rFonts w:ascii="Arial" w:hAnsi="Arial" w:cs="Arial"/>
        </w:rPr>
        <w:tab/>
        <w:t>Recording all findings and actions taken.</w:t>
      </w:r>
    </w:p>
    <w:p w:rsidR="00F3394D" w:rsidRPr="00BD34EF" w:rsidRDefault="00F3394D" w:rsidP="00F3394D">
      <w:pPr>
        <w:rPr>
          <w:rFonts w:ascii="Arial" w:hAnsi="Arial" w:cs="Arial"/>
          <w:b/>
        </w:rPr>
      </w:pPr>
    </w:p>
    <w:p w:rsidR="00F3394D" w:rsidRPr="00BD34EF" w:rsidRDefault="00F3394D" w:rsidP="00F3394D">
      <w:pPr>
        <w:outlineLvl w:val="0"/>
        <w:rPr>
          <w:rFonts w:ascii="Arial" w:hAnsi="Arial" w:cs="Arial"/>
          <w:b/>
        </w:rPr>
      </w:pPr>
      <w:r w:rsidRPr="00BD34EF">
        <w:rPr>
          <w:rFonts w:ascii="Arial" w:hAnsi="Arial" w:cs="Arial"/>
          <w:b/>
        </w:rPr>
        <w:t>Training on Specific Hazards</w:t>
      </w:r>
    </w:p>
    <w:p w:rsidR="00F3394D" w:rsidRPr="00BD34EF" w:rsidRDefault="00F3394D" w:rsidP="00F3394D">
      <w:pPr>
        <w:rPr>
          <w:rFonts w:ascii="Arial" w:hAnsi="Arial" w:cs="Arial"/>
        </w:rPr>
      </w:pPr>
    </w:p>
    <w:p w:rsidR="00F3394D" w:rsidRPr="00BD34EF" w:rsidRDefault="00F3394D" w:rsidP="00F3394D">
      <w:pPr>
        <w:rPr>
          <w:rFonts w:ascii="Arial" w:hAnsi="Arial" w:cs="Arial"/>
        </w:rPr>
      </w:pPr>
      <w:r w:rsidRPr="00BD34EF">
        <w:rPr>
          <w:rFonts w:ascii="Arial" w:hAnsi="Arial" w:cs="Arial"/>
        </w:rPr>
        <w:t>Supervisors are required to be trained on the hazards to which the employees under their immediate control may be exposed. This training aids a supervisor in understanding and enforcing proper protective measures.</w:t>
      </w:r>
    </w:p>
    <w:p w:rsidR="00F3394D" w:rsidRPr="00BD34EF" w:rsidRDefault="00F3394D" w:rsidP="00F3394D">
      <w:pPr>
        <w:rPr>
          <w:rFonts w:ascii="Arial" w:hAnsi="Arial" w:cs="Arial"/>
        </w:rPr>
      </w:pPr>
    </w:p>
    <w:p w:rsidR="00F3394D" w:rsidRPr="00BD34EF" w:rsidRDefault="00F3394D" w:rsidP="00F3394D">
      <w:pPr>
        <w:rPr>
          <w:rFonts w:ascii="Arial" w:hAnsi="Arial" w:cs="Arial"/>
        </w:rPr>
      </w:pPr>
      <w:r w:rsidRPr="00BD34EF">
        <w:rPr>
          <w:rFonts w:ascii="Arial" w:hAnsi="Arial" w:cs="Arial"/>
        </w:rPr>
        <w:t>All supervisors must ensure that the personnel they supervise receive appropriate training on the specific hazards of work they perform, and the proper precautions for protection against those hazards. Training is particularly important for new employees and whenever a new hazard is introduced into the workplace. Such hazards may include new equipment, hazardous materials, or procedures. Health and Safety training is also required when employees are given new job assignments on which they have not previously been trained and whenever a supervisor is made aware of a new or previously unrecognized hazard.</w:t>
      </w:r>
    </w:p>
    <w:p w:rsidR="00F3394D" w:rsidRDefault="00F3394D" w:rsidP="00F3394D">
      <w:pPr>
        <w:rPr>
          <w:rFonts w:ascii="Arial" w:hAnsi="Arial" w:cs="Arial"/>
        </w:rPr>
      </w:pPr>
    </w:p>
    <w:sectPr w:rsidR="00F3394D" w:rsidSect="00AD341F">
      <w:headerReference w:type="even" r:id="rId35"/>
      <w:headerReference w:type="default" r:id="rId36"/>
      <w:footerReference w:type="default" r:id="rId37"/>
      <w:headerReference w:type="first" r:id="rId38"/>
      <w:pgSz w:w="11909" w:h="16834" w:code="9"/>
      <w:pgMar w:top="1260" w:right="1440" w:bottom="1440"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595D" w:rsidRDefault="0095595D" w:rsidP="001A525F">
      <w:r>
        <w:separator/>
      </w:r>
    </w:p>
  </w:endnote>
  <w:endnote w:type="continuationSeparator" w:id="0">
    <w:p w:rsidR="0095595D" w:rsidRDefault="0095595D" w:rsidP="001A525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toneSans Regular">
    <w:charset w:val="00"/>
    <w:family w:val="auto"/>
    <w:pitch w:val="variable"/>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715689"/>
      <w:docPartObj>
        <w:docPartGallery w:val="Page Numbers (Bottom of Page)"/>
        <w:docPartUnique/>
      </w:docPartObj>
    </w:sdtPr>
    <w:sdtContent>
      <w:sdt>
        <w:sdtPr>
          <w:id w:val="16715690"/>
          <w:docPartObj>
            <w:docPartGallery w:val="Page Numbers (Top of Page)"/>
            <w:docPartUnique/>
          </w:docPartObj>
        </w:sdtPr>
        <w:sdtContent>
          <w:p w:rsidR="000A6E39" w:rsidRDefault="000A6E39">
            <w:pPr>
              <w:pStyle w:val="Footer"/>
              <w:jc w:val="right"/>
            </w:pPr>
            <w:r>
              <w:t xml:space="preserve">Page </w:t>
            </w:r>
            <w:r w:rsidR="0060774A">
              <w:rPr>
                <w:b/>
              </w:rPr>
              <w:fldChar w:fldCharType="begin"/>
            </w:r>
            <w:r>
              <w:rPr>
                <w:b/>
              </w:rPr>
              <w:instrText xml:space="preserve"> PAGE </w:instrText>
            </w:r>
            <w:r w:rsidR="0060774A">
              <w:rPr>
                <w:b/>
              </w:rPr>
              <w:fldChar w:fldCharType="separate"/>
            </w:r>
            <w:r w:rsidR="00E709C7">
              <w:rPr>
                <w:b/>
                <w:noProof/>
              </w:rPr>
              <w:t>1</w:t>
            </w:r>
            <w:r w:rsidR="0060774A">
              <w:rPr>
                <w:b/>
              </w:rPr>
              <w:fldChar w:fldCharType="end"/>
            </w:r>
            <w:r>
              <w:t xml:space="preserve"> of </w:t>
            </w:r>
            <w:r w:rsidR="0060774A">
              <w:rPr>
                <w:b/>
              </w:rPr>
              <w:fldChar w:fldCharType="begin"/>
            </w:r>
            <w:r>
              <w:rPr>
                <w:b/>
              </w:rPr>
              <w:instrText xml:space="preserve"> NUMPAGES  </w:instrText>
            </w:r>
            <w:r w:rsidR="0060774A">
              <w:rPr>
                <w:b/>
              </w:rPr>
              <w:fldChar w:fldCharType="separate"/>
            </w:r>
            <w:r w:rsidR="00E709C7">
              <w:rPr>
                <w:b/>
                <w:noProof/>
              </w:rPr>
              <w:t>1</w:t>
            </w:r>
            <w:r w:rsidR="0060774A">
              <w:rPr>
                <w:b/>
              </w:rPr>
              <w:fldChar w:fldCharType="end"/>
            </w:r>
          </w:p>
        </w:sdtContent>
      </w:sdt>
    </w:sdtContent>
  </w:sdt>
  <w:p w:rsidR="000A6E39" w:rsidRDefault="000A6E3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E39" w:rsidRDefault="000A6E39" w:rsidP="006419D1">
    <w:pPr>
      <w:jc w:val="right"/>
    </w:pPr>
    <w:r>
      <w:t xml:space="preserve">Page </w:t>
    </w:r>
    <w:fldSimple w:instr=" PAGE ">
      <w:r w:rsidR="00E709C7">
        <w:rPr>
          <w:noProof/>
        </w:rPr>
        <w:t>69</w:t>
      </w:r>
    </w:fldSimple>
    <w:r>
      <w:t xml:space="preserve"> of </w:t>
    </w:r>
    <w:fldSimple w:instr=" NUMPAGES  ">
      <w:r w:rsidR="00E709C7">
        <w:rPr>
          <w:noProof/>
        </w:rPr>
        <w:t>134</w:t>
      </w:r>
    </w:fldSimple>
  </w:p>
  <w:p w:rsidR="000A6E39" w:rsidRDefault="000A6E39" w:rsidP="006316A4">
    <w:pPr>
      <w:pStyle w:val="Footer"/>
      <w:jc w:val="center"/>
      <w:rPr>
        <w:rStyle w:val="PageNumber"/>
        <w:rFonts w:ascii="Arial" w:hAnsi="Arial" w:cs="Arial"/>
        <w:snapToGrid w:val="0"/>
      </w:rPr>
    </w:pPr>
    <w:r>
      <w:rPr>
        <w:rStyle w:val="PageNumber"/>
        <w:rFonts w:ascii="Arial" w:hAnsi="Arial" w:cs="Arial"/>
        <w:b/>
      </w:rPr>
      <w:t xml:space="preserve"> Seavest Africa</w:t>
    </w:r>
  </w:p>
  <w:p w:rsidR="000A6E39" w:rsidRDefault="000A6E39" w:rsidP="006316A4">
    <w:pP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595D" w:rsidRDefault="0095595D" w:rsidP="001A525F">
      <w:r>
        <w:separator/>
      </w:r>
    </w:p>
  </w:footnote>
  <w:footnote w:type="continuationSeparator" w:id="0">
    <w:p w:rsidR="0095595D" w:rsidRDefault="0095595D" w:rsidP="001A525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E39" w:rsidRDefault="000A6E39" w:rsidP="00F054E8">
    <w:pPr>
      <w:pStyle w:val="Header"/>
      <w:jc w:val="center"/>
    </w:pPr>
    <w:r>
      <w:rPr>
        <w:b/>
        <w:sz w:val="28"/>
        <w:szCs w:val="28"/>
      </w:rPr>
      <w:t xml:space="preserve">Seavest </w:t>
    </w:r>
    <w:r w:rsidRPr="007C5F93">
      <w:rPr>
        <w:b/>
        <w:sz w:val="28"/>
        <w:szCs w:val="28"/>
      </w:rPr>
      <w:t xml:space="preserve">Health </w:t>
    </w:r>
    <w:r>
      <w:rPr>
        <w:b/>
        <w:sz w:val="28"/>
        <w:szCs w:val="28"/>
      </w:rPr>
      <w:t xml:space="preserve">&amp; </w:t>
    </w:r>
    <w:r w:rsidRPr="007C5F93">
      <w:rPr>
        <w:b/>
        <w:sz w:val="28"/>
        <w:szCs w:val="28"/>
      </w:rPr>
      <w:t>Safety</w:t>
    </w:r>
    <w:r>
      <w:rPr>
        <w:b/>
        <w:sz w:val="28"/>
        <w:szCs w:val="28"/>
      </w:rPr>
      <w:t xml:space="preserve"> Manual </w:t>
    </w:r>
    <w:r w:rsidRPr="007C5F93">
      <w:rPr>
        <w:b/>
        <w:sz w:val="28"/>
        <w:szCs w:val="28"/>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E39" w:rsidRDefault="0060774A">
    <w:pPr>
      <w:pStyle w:val="Header"/>
    </w:pPr>
    <w:r w:rsidRPr="0060774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4655282" o:spid="_x0000_s2082" type="#_x0000_t75" style="position:absolute;margin-left:0;margin-top:0;width:468pt;height:400.85pt;z-index:-251657728;mso-position-horizontal:center;mso-position-horizontal-relative:margin;mso-position-vertical:center;mso-position-vertical-relative:margin" o:allowincell="f">
          <v:imagedata r:id="rId1" o:title="Seavest Logo2"/>
          <w10:wrap anchorx="margin" anchory="margin"/>
        </v:shape>
      </w:pict>
    </w:r>
    <w:r w:rsidRPr="0060774A">
      <w:rPr>
        <w:noProof/>
      </w:rPr>
      <w:pict>
        <v:shape id="WordPictureWatermark94023813" o:spid="_x0000_s2078" type="#_x0000_t75" style="position:absolute;margin-left:0;margin-top:0;width:468pt;height:400.85pt;z-index:-251659776;mso-position-horizontal:center;mso-position-horizontal-relative:margin;mso-position-vertical:center;mso-position-vertical-relative:margin" o:allowincell="f">
          <v:imagedata r:id="rId2" o:title="Seavest Logo2"/>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E39" w:rsidRPr="006316A4" w:rsidRDefault="000A6E39" w:rsidP="00D65B30">
    <w:pPr>
      <w:pStyle w:val="Footer"/>
      <w:jc w:val="center"/>
      <w:rPr>
        <w:rFonts w:ascii="Arial" w:hAnsi="Arial" w:cs="Arial"/>
      </w:rPr>
    </w:pPr>
    <w:r>
      <w:rPr>
        <w:b/>
        <w:sz w:val="28"/>
        <w:szCs w:val="28"/>
      </w:rPr>
      <w:t xml:space="preserve"> Seavest </w:t>
    </w:r>
    <w:r w:rsidRPr="007C5F93">
      <w:rPr>
        <w:b/>
        <w:sz w:val="28"/>
        <w:szCs w:val="28"/>
      </w:rPr>
      <w:t xml:space="preserve">Health </w:t>
    </w:r>
    <w:r>
      <w:rPr>
        <w:b/>
        <w:sz w:val="28"/>
        <w:szCs w:val="28"/>
      </w:rPr>
      <w:t xml:space="preserve">&amp; </w:t>
    </w:r>
    <w:r w:rsidRPr="007C5F93">
      <w:rPr>
        <w:b/>
        <w:sz w:val="28"/>
        <w:szCs w:val="28"/>
      </w:rPr>
      <w:t>Safety</w:t>
    </w:r>
    <w:r>
      <w:rPr>
        <w:b/>
        <w:sz w:val="28"/>
        <w:szCs w:val="28"/>
      </w:rPr>
      <w:t xml:space="preserve"> Manual </w:t>
    </w:r>
    <w:r w:rsidRPr="007C5F93">
      <w:rPr>
        <w:b/>
        <w:sz w:val="28"/>
        <w:szCs w:val="28"/>
      </w:rPr>
      <w:t xml:space="preserve"> </w:t>
    </w:r>
    <w:r w:rsidR="0060774A" w:rsidRPr="0060774A">
      <w:rPr>
        <w:rFonts w:ascii="Arial" w:hAnsi="Arial" w:cs="Arial"/>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4655283" o:spid="_x0000_s2083" type="#_x0000_t75" style="position:absolute;left:0;text-align:left;margin-left:0;margin-top:0;width:468pt;height:400.85pt;z-index:-251656704;mso-position-horizontal:center;mso-position-horizontal-relative:margin;mso-position-vertical:center;mso-position-vertical-relative:margin" o:allowincell="f">
          <v:imagedata r:id="rId1" o:title="Seavest Logo2"/>
          <w10:wrap anchorx="margin" anchory="margin"/>
        </v:shape>
      </w:pict>
    </w:r>
  </w:p>
  <w:p w:rsidR="000A6E39" w:rsidRDefault="000A6E39" w:rsidP="001A525F">
    <w:pPr>
      <w:pStyle w:val="Header"/>
      <w:tabs>
        <w:tab w:val="clear" w:pos="4680"/>
        <w:tab w:val="clear" w:pos="9360"/>
        <w:tab w:val="left" w:pos="1350"/>
      </w:tabs>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E39" w:rsidRDefault="0060774A">
    <w:pPr>
      <w:pStyle w:val="Header"/>
    </w:pPr>
    <w:r w:rsidRPr="0060774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4655281" o:spid="_x0000_s2081" type="#_x0000_t75" style="position:absolute;margin-left:0;margin-top:0;width:468pt;height:400.85pt;z-index:-251658752;mso-position-horizontal:center;mso-position-horizontal-relative:margin;mso-position-vertical:center;mso-position-vertical-relative:margin" o:allowincell="f">
          <v:imagedata r:id="rId1" o:title="Seavest Logo2"/>
          <w10:wrap anchorx="margin" anchory="margin"/>
        </v:shape>
      </w:pict>
    </w:r>
    <w:r w:rsidRPr="0060774A">
      <w:rPr>
        <w:noProof/>
      </w:rPr>
      <w:pict>
        <v:shape id="WordPictureWatermark94023812" o:spid="_x0000_s2077" type="#_x0000_t75" style="position:absolute;margin-left:0;margin-top:0;width:468pt;height:400.85pt;z-index:-251660800;mso-position-horizontal:center;mso-position-horizontal-relative:margin;mso-position-vertical:center;mso-position-vertical-relative:margin" o:allowincell="f">
          <v:imagedata r:id="rId2" o:title="Seavest Logo2"/>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11.25pt;height:11.25pt" o:bullet="t">
        <v:imagedata r:id="rId1" o:title="mso4F"/>
      </v:shape>
    </w:pict>
  </w:numPicBullet>
  <w:numPicBullet w:numPicBulletId="1">
    <w:pict>
      <v:shape id="_x0000_i1107" type="#_x0000_t75" style="width:7.5pt;height:7.5pt" o:bullet="t">
        <v:imagedata r:id="rId2" o:title="bullet1"/>
      </v:shape>
    </w:pict>
  </w:numPicBullet>
  <w:numPicBullet w:numPicBulletId="2">
    <w:pict>
      <v:shape id="_x0000_i1108" type="#_x0000_t75" style="width:6.25pt;height:6.25pt" o:bullet="t">
        <v:imagedata r:id="rId3" o:title="bullet2"/>
      </v:shape>
    </w:pict>
  </w:numPicBullet>
  <w:numPicBullet w:numPicBulletId="3">
    <w:pict>
      <v:shape id="_x0000_i1109" type="#_x0000_t75" style="width:4.4pt;height:4.4pt" o:bullet="t">
        <v:imagedata r:id="rId4" o:title="bullet3"/>
      </v:shape>
    </w:pict>
  </w:numPicBullet>
  <w:abstractNum w:abstractNumId="0">
    <w:nsid w:val="B161B293"/>
    <w:multiLevelType w:val="hybridMultilevel"/>
    <w:tmpl w:val="D646E172"/>
    <w:lvl w:ilvl="0" w:tplc="0409000B">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184BBD"/>
    <w:multiLevelType w:val="hybridMultilevel"/>
    <w:tmpl w:val="98F2E9C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nsid w:val="009E6B69"/>
    <w:multiLevelType w:val="singleLevel"/>
    <w:tmpl w:val="0409000F"/>
    <w:lvl w:ilvl="0">
      <w:start w:val="1"/>
      <w:numFmt w:val="decimal"/>
      <w:lvlText w:val="%1."/>
      <w:lvlJc w:val="left"/>
      <w:pPr>
        <w:tabs>
          <w:tab w:val="num" w:pos="360"/>
        </w:tabs>
        <w:ind w:left="360" w:hanging="360"/>
      </w:pPr>
      <w:rPr>
        <w:rFonts w:hint="default"/>
      </w:rPr>
    </w:lvl>
  </w:abstractNum>
  <w:abstractNum w:abstractNumId="3">
    <w:nsid w:val="01356BB5"/>
    <w:multiLevelType w:val="hybridMultilevel"/>
    <w:tmpl w:val="7CEA84B6"/>
    <w:lvl w:ilvl="0" w:tplc="DD1657E4">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33D7990"/>
    <w:multiLevelType w:val="hybridMultilevel"/>
    <w:tmpl w:val="E12E4BC2"/>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
    <w:nsid w:val="040B4BB0"/>
    <w:multiLevelType w:val="hybridMultilevel"/>
    <w:tmpl w:val="E45E6A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5041C1A"/>
    <w:multiLevelType w:val="hybridMultilevel"/>
    <w:tmpl w:val="9B06C3F2"/>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7">
    <w:nsid w:val="06DA1A29"/>
    <w:multiLevelType w:val="hybridMultilevel"/>
    <w:tmpl w:val="B7547F42"/>
    <w:lvl w:ilvl="0" w:tplc="0409000B">
      <w:start w:val="1"/>
      <w:numFmt w:val="bullet"/>
      <w:lvlText w:val=""/>
      <w:lvlJc w:val="left"/>
      <w:pPr>
        <w:tabs>
          <w:tab w:val="num" w:pos="690"/>
        </w:tabs>
        <w:ind w:left="690" w:hanging="360"/>
      </w:pPr>
      <w:rPr>
        <w:rFonts w:ascii="Wingdings" w:hAnsi="Wingdings" w:cs="Times New Roman" w:hint="default"/>
      </w:rPr>
    </w:lvl>
    <w:lvl w:ilvl="1" w:tplc="04090003">
      <w:start w:val="1"/>
      <w:numFmt w:val="bullet"/>
      <w:lvlText w:val="o"/>
      <w:lvlJc w:val="left"/>
      <w:pPr>
        <w:tabs>
          <w:tab w:val="num" w:pos="1410"/>
        </w:tabs>
        <w:ind w:left="1410" w:hanging="360"/>
      </w:pPr>
      <w:rPr>
        <w:rFonts w:ascii="Courier New" w:hAnsi="Courier New" w:cs="Courier New" w:hint="default"/>
      </w:rPr>
    </w:lvl>
    <w:lvl w:ilvl="2" w:tplc="04090005">
      <w:start w:val="1"/>
      <w:numFmt w:val="bullet"/>
      <w:lvlText w:val=""/>
      <w:lvlJc w:val="left"/>
      <w:pPr>
        <w:tabs>
          <w:tab w:val="num" w:pos="2130"/>
        </w:tabs>
        <w:ind w:left="2130" w:hanging="360"/>
      </w:pPr>
      <w:rPr>
        <w:rFonts w:ascii="Wingdings" w:hAnsi="Wingdings" w:cs="Times New Roman" w:hint="default"/>
      </w:rPr>
    </w:lvl>
    <w:lvl w:ilvl="3" w:tplc="04090001">
      <w:start w:val="1"/>
      <w:numFmt w:val="bullet"/>
      <w:lvlText w:val=""/>
      <w:lvlJc w:val="left"/>
      <w:pPr>
        <w:tabs>
          <w:tab w:val="num" w:pos="2850"/>
        </w:tabs>
        <w:ind w:left="2850" w:hanging="360"/>
      </w:pPr>
      <w:rPr>
        <w:rFonts w:ascii="Symbol" w:hAnsi="Symbol" w:cs="Times New Roman" w:hint="default"/>
      </w:rPr>
    </w:lvl>
    <w:lvl w:ilvl="4" w:tplc="04090003">
      <w:start w:val="1"/>
      <w:numFmt w:val="bullet"/>
      <w:lvlText w:val="o"/>
      <w:lvlJc w:val="left"/>
      <w:pPr>
        <w:tabs>
          <w:tab w:val="num" w:pos="3570"/>
        </w:tabs>
        <w:ind w:left="3570" w:hanging="360"/>
      </w:pPr>
      <w:rPr>
        <w:rFonts w:ascii="Courier New" w:hAnsi="Courier New" w:cs="Courier New" w:hint="default"/>
      </w:rPr>
    </w:lvl>
    <w:lvl w:ilvl="5" w:tplc="04090005">
      <w:start w:val="1"/>
      <w:numFmt w:val="bullet"/>
      <w:lvlText w:val=""/>
      <w:lvlJc w:val="left"/>
      <w:pPr>
        <w:tabs>
          <w:tab w:val="num" w:pos="4290"/>
        </w:tabs>
        <w:ind w:left="4290" w:hanging="360"/>
      </w:pPr>
      <w:rPr>
        <w:rFonts w:ascii="Wingdings" w:hAnsi="Wingdings" w:cs="Times New Roman" w:hint="default"/>
      </w:rPr>
    </w:lvl>
    <w:lvl w:ilvl="6" w:tplc="04090001">
      <w:start w:val="1"/>
      <w:numFmt w:val="bullet"/>
      <w:lvlText w:val=""/>
      <w:lvlJc w:val="left"/>
      <w:pPr>
        <w:tabs>
          <w:tab w:val="num" w:pos="5010"/>
        </w:tabs>
        <w:ind w:left="5010" w:hanging="360"/>
      </w:pPr>
      <w:rPr>
        <w:rFonts w:ascii="Symbol" w:hAnsi="Symbol" w:cs="Times New Roman" w:hint="default"/>
      </w:rPr>
    </w:lvl>
    <w:lvl w:ilvl="7" w:tplc="04090003">
      <w:start w:val="1"/>
      <w:numFmt w:val="bullet"/>
      <w:lvlText w:val="o"/>
      <w:lvlJc w:val="left"/>
      <w:pPr>
        <w:tabs>
          <w:tab w:val="num" w:pos="5730"/>
        </w:tabs>
        <w:ind w:left="5730" w:hanging="360"/>
      </w:pPr>
      <w:rPr>
        <w:rFonts w:ascii="Courier New" w:hAnsi="Courier New" w:cs="Courier New" w:hint="default"/>
      </w:rPr>
    </w:lvl>
    <w:lvl w:ilvl="8" w:tplc="04090005">
      <w:start w:val="1"/>
      <w:numFmt w:val="bullet"/>
      <w:lvlText w:val=""/>
      <w:lvlJc w:val="left"/>
      <w:pPr>
        <w:tabs>
          <w:tab w:val="num" w:pos="6450"/>
        </w:tabs>
        <w:ind w:left="6450" w:hanging="360"/>
      </w:pPr>
      <w:rPr>
        <w:rFonts w:ascii="Wingdings" w:hAnsi="Wingdings" w:cs="Times New Roman" w:hint="default"/>
      </w:rPr>
    </w:lvl>
  </w:abstractNum>
  <w:abstractNum w:abstractNumId="8">
    <w:nsid w:val="09204C25"/>
    <w:multiLevelType w:val="multilevel"/>
    <w:tmpl w:val="DE8ACEC6"/>
    <w:lvl w:ilvl="0">
      <w:start w:val="1"/>
      <w:numFmt w:val="decimal"/>
      <w:lvlText w:val="%1."/>
      <w:lvlJc w:val="left"/>
      <w:pPr>
        <w:ind w:left="720" w:hanging="360"/>
      </w:pPr>
      <w:rPr>
        <w:rFonts w:hint="default"/>
      </w:rPr>
    </w:lvl>
    <w:lvl w:ilvl="1">
      <w:start w:val="4"/>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628" w:hanging="144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402" w:hanging="180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9">
    <w:nsid w:val="099E1EF7"/>
    <w:multiLevelType w:val="multilevel"/>
    <w:tmpl w:val="8C540D3C"/>
    <w:lvl w:ilvl="0">
      <w:start w:val="1"/>
      <w:numFmt w:val="decimal"/>
      <w:lvlText w:val="%1."/>
      <w:lvlJc w:val="left"/>
      <w:pPr>
        <w:ind w:left="720" w:hanging="360"/>
      </w:pPr>
      <w:rPr>
        <w:rFonts w:hint="default"/>
      </w:rPr>
    </w:lvl>
    <w:lvl w:ilvl="1">
      <w:start w:val="1"/>
      <w:numFmt w:val="decimal"/>
      <w:isLgl/>
      <w:lvlText w:val="%1.%2"/>
      <w:lvlJc w:val="left"/>
      <w:pPr>
        <w:ind w:left="1437" w:hanging="870"/>
      </w:pPr>
      <w:rPr>
        <w:rFonts w:hint="default"/>
      </w:rPr>
    </w:lvl>
    <w:lvl w:ilvl="2">
      <w:start w:val="1"/>
      <w:numFmt w:val="decimal"/>
      <w:isLgl/>
      <w:lvlText w:val="%1.%2.%3"/>
      <w:lvlJc w:val="left"/>
      <w:pPr>
        <w:ind w:left="1644" w:hanging="870"/>
      </w:pPr>
      <w:rPr>
        <w:rFonts w:hint="default"/>
      </w:rPr>
    </w:lvl>
    <w:lvl w:ilvl="3">
      <w:start w:val="1"/>
      <w:numFmt w:val="decimal"/>
      <w:isLgl/>
      <w:lvlText w:val="%1.%2.%3.%4"/>
      <w:lvlJc w:val="left"/>
      <w:pPr>
        <w:ind w:left="1851" w:hanging="87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10">
    <w:nsid w:val="0A8C4799"/>
    <w:multiLevelType w:val="hybridMultilevel"/>
    <w:tmpl w:val="3488C8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AC02732"/>
    <w:multiLevelType w:val="multilevel"/>
    <w:tmpl w:val="C0C4D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AD37BB9"/>
    <w:multiLevelType w:val="hybridMultilevel"/>
    <w:tmpl w:val="6F4E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B101A76"/>
    <w:multiLevelType w:val="multilevel"/>
    <w:tmpl w:val="693C99C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BBD1223"/>
    <w:multiLevelType w:val="hybridMultilevel"/>
    <w:tmpl w:val="EBF6E8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0AA7814"/>
    <w:multiLevelType w:val="hybridMultilevel"/>
    <w:tmpl w:val="E394219E"/>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1440" w:hanging="360"/>
      </w:pPr>
      <w:rPr>
        <w:rFonts w:ascii="Symbol" w:hAnsi="Symbo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nsid w:val="115B7F78"/>
    <w:multiLevelType w:val="hybridMultilevel"/>
    <w:tmpl w:val="D752DC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1621693"/>
    <w:multiLevelType w:val="hybridMultilevel"/>
    <w:tmpl w:val="492A3DDA"/>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1440" w:hanging="360"/>
      </w:pPr>
      <w:rPr>
        <w:rFonts w:ascii="Symbol" w:hAnsi="Symbo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nsid w:val="134A38B3"/>
    <w:multiLevelType w:val="multilevel"/>
    <w:tmpl w:val="EC8668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144D7256"/>
    <w:multiLevelType w:val="hybridMultilevel"/>
    <w:tmpl w:val="19C852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550471C"/>
    <w:multiLevelType w:val="hybridMultilevel"/>
    <w:tmpl w:val="BAEA1D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15FB0173"/>
    <w:multiLevelType w:val="multilevel"/>
    <w:tmpl w:val="A620A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BD7343C"/>
    <w:multiLevelType w:val="hybridMultilevel"/>
    <w:tmpl w:val="3558C30A"/>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3">
    <w:nsid w:val="1CBA48FC"/>
    <w:multiLevelType w:val="hybridMultilevel"/>
    <w:tmpl w:val="6FC8DC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1D130C12"/>
    <w:multiLevelType w:val="singleLevel"/>
    <w:tmpl w:val="0409000F"/>
    <w:lvl w:ilvl="0">
      <w:start w:val="1"/>
      <w:numFmt w:val="decimal"/>
      <w:lvlText w:val="%1."/>
      <w:lvlJc w:val="left"/>
      <w:pPr>
        <w:tabs>
          <w:tab w:val="num" w:pos="360"/>
        </w:tabs>
        <w:ind w:left="360" w:hanging="360"/>
      </w:pPr>
      <w:rPr>
        <w:rFonts w:hint="default"/>
      </w:rPr>
    </w:lvl>
  </w:abstractNum>
  <w:abstractNum w:abstractNumId="25">
    <w:nsid w:val="1E75206B"/>
    <w:multiLevelType w:val="multilevel"/>
    <w:tmpl w:val="C40A3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FE00F50"/>
    <w:multiLevelType w:val="hybridMultilevel"/>
    <w:tmpl w:val="35C07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1D821ED"/>
    <w:multiLevelType w:val="hybridMultilevel"/>
    <w:tmpl w:val="1FC631A4"/>
    <w:lvl w:ilvl="0" w:tplc="44422B3C">
      <w:start w:val="4"/>
      <w:numFmt w:val="lowerLetter"/>
      <w:lvlText w:val="%1)"/>
      <w:lvlJc w:val="left"/>
      <w:pPr>
        <w:tabs>
          <w:tab w:val="num" w:pos="2081"/>
        </w:tabs>
        <w:ind w:left="2081" w:hanging="795"/>
      </w:pPr>
      <w:rPr>
        <w:rFonts w:hint="default"/>
      </w:rPr>
    </w:lvl>
    <w:lvl w:ilvl="1" w:tplc="04090019">
      <w:start w:val="1"/>
      <w:numFmt w:val="lowerLetter"/>
      <w:lvlText w:val="%2."/>
      <w:lvlJc w:val="left"/>
      <w:pPr>
        <w:tabs>
          <w:tab w:val="num" w:pos="2366"/>
        </w:tabs>
        <w:ind w:left="2366" w:hanging="360"/>
      </w:pPr>
    </w:lvl>
    <w:lvl w:ilvl="2" w:tplc="0409001B">
      <w:start w:val="1"/>
      <w:numFmt w:val="lowerRoman"/>
      <w:lvlText w:val="%3."/>
      <w:lvlJc w:val="right"/>
      <w:pPr>
        <w:tabs>
          <w:tab w:val="num" w:pos="3086"/>
        </w:tabs>
        <w:ind w:left="3086" w:hanging="180"/>
      </w:pPr>
    </w:lvl>
    <w:lvl w:ilvl="3" w:tplc="0409000F">
      <w:start w:val="1"/>
      <w:numFmt w:val="decimal"/>
      <w:lvlText w:val="%4."/>
      <w:lvlJc w:val="left"/>
      <w:pPr>
        <w:tabs>
          <w:tab w:val="num" w:pos="3806"/>
        </w:tabs>
        <w:ind w:left="3806" w:hanging="360"/>
      </w:pPr>
    </w:lvl>
    <w:lvl w:ilvl="4" w:tplc="04090019">
      <w:start w:val="1"/>
      <w:numFmt w:val="lowerLetter"/>
      <w:lvlText w:val="%5."/>
      <w:lvlJc w:val="left"/>
      <w:pPr>
        <w:tabs>
          <w:tab w:val="num" w:pos="4526"/>
        </w:tabs>
        <w:ind w:left="4526" w:hanging="360"/>
      </w:pPr>
    </w:lvl>
    <w:lvl w:ilvl="5" w:tplc="0409001B">
      <w:start w:val="1"/>
      <w:numFmt w:val="lowerRoman"/>
      <w:lvlText w:val="%6."/>
      <w:lvlJc w:val="right"/>
      <w:pPr>
        <w:tabs>
          <w:tab w:val="num" w:pos="5246"/>
        </w:tabs>
        <w:ind w:left="5246" w:hanging="180"/>
      </w:pPr>
    </w:lvl>
    <w:lvl w:ilvl="6" w:tplc="0409000F">
      <w:start w:val="1"/>
      <w:numFmt w:val="decimal"/>
      <w:lvlText w:val="%7."/>
      <w:lvlJc w:val="left"/>
      <w:pPr>
        <w:tabs>
          <w:tab w:val="num" w:pos="5966"/>
        </w:tabs>
        <w:ind w:left="5966" w:hanging="360"/>
      </w:pPr>
    </w:lvl>
    <w:lvl w:ilvl="7" w:tplc="04090019">
      <w:start w:val="1"/>
      <w:numFmt w:val="lowerLetter"/>
      <w:lvlText w:val="%8."/>
      <w:lvlJc w:val="left"/>
      <w:pPr>
        <w:tabs>
          <w:tab w:val="num" w:pos="6686"/>
        </w:tabs>
        <w:ind w:left="6686" w:hanging="360"/>
      </w:pPr>
    </w:lvl>
    <w:lvl w:ilvl="8" w:tplc="0409001B">
      <w:start w:val="1"/>
      <w:numFmt w:val="lowerRoman"/>
      <w:lvlText w:val="%9."/>
      <w:lvlJc w:val="right"/>
      <w:pPr>
        <w:tabs>
          <w:tab w:val="num" w:pos="7406"/>
        </w:tabs>
        <w:ind w:left="7406" w:hanging="180"/>
      </w:pPr>
    </w:lvl>
  </w:abstractNum>
  <w:abstractNum w:abstractNumId="28">
    <w:nsid w:val="21E15FCD"/>
    <w:multiLevelType w:val="multilevel"/>
    <w:tmpl w:val="23107968"/>
    <w:lvl w:ilvl="0">
      <w:start w:val="1"/>
      <w:numFmt w:val="bullet"/>
      <w:lvlText w:val=""/>
      <w:lvlPicBulletId w:val="0"/>
      <w:lvlJc w:val="left"/>
      <w:pPr>
        <w:tabs>
          <w:tab w:val="num" w:pos="360"/>
        </w:tabs>
        <w:ind w:left="360" w:hanging="360"/>
      </w:pPr>
      <w:rPr>
        <w:rFonts w:ascii="Symbol" w:hAnsi="Symbol" w:hint="default"/>
      </w:rPr>
    </w:lvl>
    <w:lvl w:ilvl="1">
      <w:start w:val="1"/>
      <w:numFmt w:val="bullet"/>
      <w:lvlText w:val=""/>
      <w:lvlPicBulletId w:val="2"/>
      <w:lvlJc w:val="left"/>
      <w:pPr>
        <w:tabs>
          <w:tab w:val="num" w:pos="720"/>
        </w:tabs>
        <w:ind w:left="720" w:hanging="360"/>
      </w:pPr>
      <w:rPr>
        <w:rFonts w:ascii="Wingdings" w:hAnsi="Wingdings" w:hint="default"/>
      </w:rPr>
    </w:lvl>
    <w:lvl w:ilvl="2">
      <w:start w:val="1"/>
      <w:numFmt w:val="bullet"/>
      <w:lvlText w:val=""/>
      <w:lvlPicBulletId w:val="3"/>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9">
    <w:nsid w:val="26FE25EF"/>
    <w:multiLevelType w:val="singleLevel"/>
    <w:tmpl w:val="0409000F"/>
    <w:lvl w:ilvl="0">
      <w:start w:val="1"/>
      <w:numFmt w:val="decimal"/>
      <w:lvlText w:val="%1."/>
      <w:lvlJc w:val="left"/>
      <w:pPr>
        <w:tabs>
          <w:tab w:val="num" w:pos="360"/>
        </w:tabs>
        <w:ind w:left="360" w:hanging="360"/>
      </w:pPr>
      <w:rPr>
        <w:rFonts w:hint="default"/>
      </w:rPr>
    </w:lvl>
  </w:abstractNum>
  <w:abstractNum w:abstractNumId="30">
    <w:nsid w:val="282F4AB0"/>
    <w:multiLevelType w:val="multilevel"/>
    <w:tmpl w:val="EC9A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2AD26B42"/>
    <w:multiLevelType w:val="hybridMultilevel"/>
    <w:tmpl w:val="015A24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2C9518BC"/>
    <w:multiLevelType w:val="hybridMultilevel"/>
    <w:tmpl w:val="4C8053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2D2D4E14"/>
    <w:multiLevelType w:val="hybridMultilevel"/>
    <w:tmpl w:val="0F883CC2"/>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4">
    <w:nsid w:val="2D816DE7"/>
    <w:multiLevelType w:val="hybridMultilevel"/>
    <w:tmpl w:val="0A1E7BC0"/>
    <w:lvl w:ilvl="0" w:tplc="FFFFFFFF">
      <w:start w:val="1"/>
      <w:numFmt w:val="decimal"/>
      <w:lvlText w:val="%1."/>
      <w:lvlJc w:val="left"/>
      <w:pPr>
        <w:tabs>
          <w:tab w:val="num" w:pos="360"/>
        </w:tabs>
        <w:ind w:left="360" w:hanging="360"/>
      </w:pPr>
    </w:lvl>
    <w:lvl w:ilvl="1" w:tplc="FFFFFFFF">
      <w:start w:val="1"/>
      <w:numFmt w:val="bullet"/>
      <w:lvlText w:val=""/>
      <w:lvlJc w:val="left"/>
      <w:pPr>
        <w:tabs>
          <w:tab w:val="num" w:pos="1440"/>
        </w:tabs>
        <w:ind w:left="1440" w:hanging="720"/>
      </w:pPr>
      <w:rPr>
        <w:rFonts w:ascii="Wingdings" w:eastAsia="Times New Roman" w:hAnsi="Wingdings" w:cs="Times New Roman"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5">
    <w:nsid w:val="2E651F25"/>
    <w:multiLevelType w:val="hybridMultilevel"/>
    <w:tmpl w:val="631CB5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0085C69"/>
    <w:multiLevelType w:val="hybridMultilevel"/>
    <w:tmpl w:val="3D1E1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1177961"/>
    <w:multiLevelType w:val="hybridMultilevel"/>
    <w:tmpl w:val="D0945D8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336B472C"/>
    <w:multiLevelType w:val="hybridMultilevel"/>
    <w:tmpl w:val="415CF3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50427D9"/>
    <w:multiLevelType w:val="hybridMultilevel"/>
    <w:tmpl w:val="B38A4B68"/>
    <w:lvl w:ilvl="0" w:tplc="0409000F">
      <w:start w:val="1"/>
      <w:numFmt w:val="decimal"/>
      <w:lvlText w:val="%1."/>
      <w:lvlJc w:val="left"/>
      <w:pPr>
        <w:ind w:left="720" w:hanging="360"/>
      </w:pPr>
      <w:rPr>
        <w:rFonts w:hint="default"/>
      </w:rPr>
    </w:lvl>
    <w:lvl w:ilvl="1" w:tplc="6C580ED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55B31AE"/>
    <w:multiLevelType w:val="multilevel"/>
    <w:tmpl w:val="5C602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5E13B79"/>
    <w:multiLevelType w:val="singleLevel"/>
    <w:tmpl w:val="0409000F"/>
    <w:lvl w:ilvl="0">
      <w:start w:val="1"/>
      <w:numFmt w:val="decimal"/>
      <w:lvlText w:val="%1."/>
      <w:lvlJc w:val="left"/>
      <w:pPr>
        <w:tabs>
          <w:tab w:val="num" w:pos="360"/>
        </w:tabs>
        <w:ind w:left="360" w:hanging="360"/>
      </w:pPr>
      <w:rPr>
        <w:rFonts w:hint="default"/>
      </w:rPr>
    </w:lvl>
  </w:abstractNum>
  <w:abstractNum w:abstractNumId="42">
    <w:nsid w:val="36115CAE"/>
    <w:multiLevelType w:val="multilevel"/>
    <w:tmpl w:val="A02E6FF8"/>
    <w:lvl w:ilvl="0">
      <w:start w:val="1"/>
      <w:numFmt w:val="bullet"/>
      <w:lvlText w:val=""/>
      <w:lvlPicBulletId w:val="1"/>
      <w:lvlJc w:val="left"/>
      <w:pPr>
        <w:tabs>
          <w:tab w:val="num" w:pos="360"/>
        </w:tabs>
        <w:ind w:left="360" w:hanging="360"/>
      </w:pPr>
      <w:rPr>
        <w:rFonts w:ascii="Wingdings" w:hAnsi="Wingdings" w:hint="default"/>
      </w:rPr>
    </w:lvl>
    <w:lvl w:ilvl="1">
      <w:start w:val="1"/>
      <w:numFmt w:val="bullet"/>
      <w:lvlText w:val=""/>
      <w:lvlPicBulletId w:val="0"/>
      <w:lvlJc w:val="left"/>
      <w:pPr>
        <w:tabs>
          <w:tab w:val="num" w:pos="720"/>
        </w:tabs>
        <w:ind w:left="720" w:hanging="360"/>
      </w:pPr>
      <w:rPr>
        <w:rFonts w:ascii="Symbol" w:hAnsi="Symbol" w:hint="default"/>
      </w:rPr>
    </w:lvl>
    <w:lvl w:ilvl="2">
      <w:start w:val="1"/>
      <w:numFmt w:val="bullet"/>
      <w:lvlText w:val=""/>
      <w:lvlPicBulletId w:val="3"/>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3">
    <w:nsid w:val="3682654F"/>
    <w:multiLevelType w:val="hybridMultilevel"/>
    <w:tmpl w:val="78C0C020"/>
    <w:lvl w:ilvl="0" w:tplc="04090001">
      <w:start w:val="1"/>
      <w:numFmt w:val="bullet"/>
      <w:lvlText w:val=""/>
      <w:lvlJc w:val="left"/>
      <w:pPr>
        <w:tabs>
          <w:tab w:val="num" w:pos="2352"/>
        </w:tabs>
        <w:ind w:left="2352" w:hanging="360"/>
      </w:pPr>
      <w:rPr>
        <w:rFonts w:ascii="Symbol" w:hAnsi="Symbol" w:hint="default"/>
      </w:rPr>
    </w:lvl>
    <w:lvl w:ilvl="1" w:tplc="1604EA6A">
      <w:numFmt w:val="bullet"/>
      <w:lvlText w:val="•"/>
      <w:lvlJc w:val="left"/>
      <w:pPr>
        <w:ind w:left="3072" w:hanging="360"/>
      </w:pPr>
      <w:rPr>
        <w:rFonts w:ascii="Arial" w:eastAsia="Times New Roman" w:hAnsi="Arial" w:cs="Arial" w:hint="default"/>
      </w:rPr>
    </w:lvl>
    <w:lvl w:ilvl="2" w:tplc="04090005" w:tentative="1">
      <w:start w:val="1"/>
      <w:numFmt w:val="bullet"/>
      <w:lvlText w:val=""/>
      <w:lvlJc w:val="left"/>
      <w:pPr>
        <w:tabs>
          <w:tab w:val="num" w:pos="3792"/>
        </w:tabs>
        <w:ind w:left="3792" w:hanging="360"/>
      </w:pPr>
      <w:rPr>
        <w:rFonts w:ascii="Wingdings" w:hAnsi="Wingdings" w:hint="default"/>
      </w:rPr>
    </w:lvl>
    <w:lvl w:ilvl="3" w:tplc="04090001" w:tentative="1">
      <w:start w:val="1"/>
      <w:numFmt w:val="bullet"/>
      <w:lvlText w:val=""/>
      <w:lvlJc w:val="left"/>
      <w:pPr>
        <w:tabs>
          <w:tab w:val="num" w:pos="4512"/>
        </w:tabs>
        <w:ind w:left="4512" w:hanging="360"/>
      </w:pPr>
      <w:rPr>
        <w:rFonts w:ascii="Symbol" w:hAnsi="Symbol" w:hint="default"/>
      </w:rPr>
    </w:lvl>
    <w:lvl w:ilvl="4" w:tplc="04090003" w:tentative="1">
      <w:start w:val="1"/>
      <w:numFmt w:val="bullet"/>
      <w:lvlText w:val="o"/>
      <w:lvlJc w:val="left"/>
      <w:pPr>
        <w:tabs>
          <w:tab w:val="num" w:pos="5232"/>
        </w:tabs>
        <w:ind w:left="5232" w:hanging="360"/>
      </w:pPr>
      <w:rPr>
        <w:rFonts w:ascii="Courier New" w:hAnsi="Courier New" w:cs="Courier New" w:hint="default"/>
      </w:rPr>
    </w:lvl>
    <w:lvl w:ilvl="5" w:tplc="04090005" w:tentative="1">
      <w:start w:val="1"/>
      <w:numFmt w:val="bullet"/>
      <w:lvlText w:val=""/>
      <w:lvlJc w:val="left"/>
      <w:pPr>
        <w:tabs>
          <w:tab w:val="num" w:pos="5952"/>
        </w:tabs>
        <w:ind w:left="5952" w:hanging="360"/>
      </w:pPr>
      <w:rPr>
        <w:rFonts w:ascii="Wingdings" w:hAnsi="Wingdings" w:hint="default"/>
      </w:rPr>
    </w:lvl>
    <w:lvl w:ilvl="6" w:tplc="04090001" w:tentative="1">
      <w:start w:val="1"/>
      <w:numFmt w:val="bullet"/>
      <w:lvlText w:val=""/>
      <w:lvlJc w:val="left"/>
      <w:pPr>
        <w:tabs>
          <w:tab w:val="num" w:pos="6672"/>
        </w:tabs>
        <w:ind w:left="6672" w:hanging="360"/>
      </w:pPr>
      <w:rPr>
        <w:rFonts w:ascii="Symbol" w:hAnsi="Symbol" w:hint="default"/>
      </w:rPr>
    </w:lvl>
    <w:lvl w:ilvl="7" w:tplc="04090003" w:tentative="1">
      <w:start w:val="1"/>
      <w:numFmt w:val="bullet"/>
      <w:lvlText w:val="o"/>
      <w:lvlJc w:val="left"/>
      <w:pPr>
        <w:tabs>
          <w:tab w:val="num" w:pos="7392"/>
        </w:tabs>
        <w:ind w:left="7392" w:hanging="360"/>
      </w:pPr>
      <w:rPr>
        <w:rFonts w:ascii="Courier New" w:hAnsi="Courier New" w:cs="Courier New" w:hint="default"/>
      </w:rPr>
    </w:lvl>
    <w:lvl w:ilvl="8" w:tplc="04090005" w:tentative="1">
      <w:start w:val="1"/>
      <w:numFmt w:val="bullet"/>
      <w:lvlText w:val=""/>
      <w:lvlJc w:val="left"/>
      <w:pPr>
        <w:tabs>
          <w:tab w:val="num" w:pos="8112"/>
        </w:tabs>
        <w:ind w:left="8112" w:hanging="360"/>
      </w:pPr>
      <w:rPr>
        <w:rFonts w:ascii="Wingdings" w:hAnsi="Wingdings" w:hint="default"/>
      </w:rPr>
    </w:lvl>
  </w:abstractNum>
  <w:abstractNum w:abstractNumId="44">
    <w:nsid w:val="37475CC2"/>
    <w:multiLevelType w:val="hybridMultilevel"/>
    <w:tmpl w:val="78526CEE"/>
    <w:lvl w:ilvl="0" w:tplc="DD1657E4">
      <w:start w:val="1"/>
      <w:numFmt w:val="bullet"/>
      <w:lvlText w:val=""/>
      <w:lvlJc w:val="left"/>
      <w:pPr>
        <w:tabs>
          <w:tab w:val="num" w:pos="1515"/>
        </w:tabs>
        <w:ind w:left="1515" w:hanging="360"/>
      </w:pPr>
      <w:rPr>
        <w:rFonts w:ascii="Wingdings" w:hAnsi="Wingdings"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45">
    <w:nsid w:val="37AD1D01"/>
    <w:multiLevelType w:val="hybridMultilevel"/>
    <w:tmpl w:val="E30CE4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83510DB"/>
    <w:multiLevelType w:val="singleLevel"/>
    <w:tmpl w:val="9DECE49A"/>
    <w:lvl w:ilvl="0">
      <w:start w:val="2"/>
      <w:numFmt w:val="bullet"/>
      <w:lvlText w:val="-"/>
      <w:lvlJc w:val="left"/>
      <w:pPr>
        <w:tabs>
          <w:tab w:val="num" w:pos="720"/>
        </w:tabs>
        <w:ind w:left="720" w:hanging="360"/>
      </w:pPr>
      <w:rPr>
        <w:rFonts w:ascii="Times New Roman" w:hAnsi="Times New Roman" w:hint="default"/>
      </w:rPr>
    </w:lvl>
  </w:abstractNum>
  <w:abstractNum w:abstractNumId="47">
    <w:nsid w:val="3845796F"/>
    <w:multiLevelType w:val="hybridMultilevel"/>
    <w:tmpl w:val="CAA49C06"/>
    <w:lvl w:ilvl="0" w:tplc="0409000B">
      <w:start w:val="1"/>
      <w:numFmt w:val="bullet"/>
      <w:lvlText w:val=""/>
      <w:lvlJc w:val="left"/>
      <w:pPr>
        <w:tabs>
          <w:tab w:val="num" w:pos="1080"/>
        </w:tabs>
        <w:ind w:left="1080" w:hanging="360"/>
      </w:pPr>
      <w:rPr>
        <w:rFonts w:ascii="Wingdings" w:hAnsi="Wingdings"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Times New Roman" w:hint="default"/>
      </w:rPr>
    </w:lvl>
    <w:lvl w:ilvl="3" w:tplc="04090001">
      <w:start w:val="1"/>
      <w:numFmt w:val="bullet"/>
      <w:lvlText w:val=""/>
      <w:lvlJc w:val="left"/>
      <w:pPr>
        <w:tabs>
          <w:tab w:val="num" w:pos="3240"/>
        </w:tabs>
        <w:ind w:left="3240" w:hanging="360"/>
      </w:pPr>
      <w:rPr>
        <w:rFonts w:ascii="Symbol" w:hAnsi="Symbol"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Times New Roman" w:hint="default"/>
      </w:rPr>
    </w:lvl>
    <w:lvl w:ilvl="6" w:tplc="04090001">
      <w:start w:val="1"/>
      <w:numFmt w:val="bullet"/>
      <w:lvlText w:val=""/>
      <w:lvlJc w:val="left"/>
      <w:pPr>
        <w:tabs>
          <w:tab w:val="num" w:pos="5400"/>
        </w:tabs>
        <w:ind w:left="5400" w:hanging="360"/>
      </w:pPr>
      <w:rPr>
        <w:rFonts w:ascii="Symbol" w:hAnsi="Symbol"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Times New Roman" w:hint="default"/>
      </w:rPr>
    </w:lvl>
  </w:abstractNum>
  <w:abstractNum w:abstractNumId="48">
    <w:nsid w:val="39774CC9"/>
    <w:multiLevelType w:val="hybridMultilevel"/>
    <w:tmpl w:val="DFFEA5DE"/>
    <w:lvl w:ilvl="0" w:tplc="03563EEA">
      <w:start w:val="1"/>
      <w:numFmt w:val="bullet"/>
      <w:lvlText w:val=""/>
      <w:lvlJc w:val="left"/>
      <w:pPr>
        <w:tabs>
          <w:tab w:val="num" w:pos="1440"/>
        </w:tabs>
        <w:ind w:left="1440" w:hanging="86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nsid w:val="39A939DC"/>
    <w:multiLevelType w:val="hybridMultilevel"/>
    <w:tmpl w:val="B5AE8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3A446F4A"/>
    <w:multiLevelType w:val="hybridMultilevel"/>
    <w:tmpl w:val="5FE8D83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360"/>
        </w:tabs>
        <w:ind w:left="360" w:hanging="360"/>
      </w:pPr>
      <w:rPr>
        <w:rFonts w:ascii="Courier New" w:hAnsi="Courier New" w:hint="default"/>
      </w:rPr>
    </w:lvl>
    <w:lvl w:ilvl="2" w:tplc="FFFFFFFF" w:tentative="1">
      <w:start w:val="1"/>
      <w:numFmt w:val="bullet"/>
      <w:lvlText w:val=""/>
      <w:lvlJc w:val="left"/>
      <w:pPr>
        <w:tabs>
          <w:tab w:val="num" w:pos="1080"/>
        </w:tabs>
        <w:ind w:left="1080" w:hanging="360"/>
      </w:pPr>
      <w:rPr>
        <w:rFonts w:ascii="Wingdings" w:hAnsi="Wingdings" w:hint="default"/>
      </w:rPr>
    </w:lvl>
    <w:lvl w:ilvl="3" w:tplc="FFFFFFFF" w:tentative="1">
      <w:start w:val="1"/>
      <w:numFmt w:val="bullet"/>
      <w:lvlText w:val=""/>
      <w:lvlJc w:val="left"/>
      <w:pPr>
        <w:tabs>
          <w:tab w:val="num" w:pos="1800"/>
        </w:tabs>
        <w:ind w:left="1800" w:hanging="360"/>
      </w:pPr>
      <w:rPr>
        <w:rFonts w:ascii="Symbol" w:hAnsi="Symbol" w:hint="default"/>
      </w:rPr>
    </w:lvl>
    <w:lvl w:ilvl="4" w:tplc="FFFFFFFF" w:tentative="1">
      <w:start w:val="1"/>
      <w:numFmt w:val="bullet"/>
      <w:lvlText w:val="o"/>
      <w:lvlJc w:val="left"/>
      <w:pPr>
        <w:tabs>
          <w:tab w:val="num" w:pos="2520"/>
        </w:tabs>
        <w:ind w:left="2520" w:hanging="360"/>
      </w:pPr>
      <w:rPr>
        <w:rFonts w:ascii="Courier New" w:hAnsi="Courier New" w:hint="default"/>
      </w:rPr>
    </w:lvl>
    <w:lvl w:ilvl="5" w:tplc="FFFFFFFF" w:tentative="1">
      <w:start w:val="1"/>
      <w:numFmt w:val="bullet"/>
      <w:lvlText w:val=""/>
      <w:lvlJc w:val="left"/>
      <w:pPr>
        <w:tabs>
          <w:tab w:val="num" w:pos="3240"/>
        </w:tabs>
        <w:ind w:left="3240" w:hanging="360"/>
      </w:pPr>
      <w:rPr>
        <w:rFonts w:ascii="Wingdings" w:hAnsi="Wingdings" w:hint="default"/>
      </w:rPr>
    </w:lvl>
    <w:lvl w:ilvl="6" w:tplc="FFFFFFFF" w:tentative="1">
      <w:start w:val="1"/>
      <w:numFmt w:val="bullet"/>
      <w:lvlText w:val=""/>
      <w:lvlJc w:val="left"/>
      <w:pPr>
        <w:tabs>
          <w:tab w:val="num" w:pos="3960"/>
        </w:tabs>
        <w:ind w:left="3960" w:hanging="360"/>
      </w:pPr>
      <w:rPr>
        <w:rFonts w:ascii="Symbol" w:hAnsi="Symbol" w:hint="default"/>
      </w:rPr>
    </w:lvl>
    <w:lvl w:ilvl="7" w:tplc="FFFFFFFF" w:tentative="1">
      <w:start w:val="1"/>
      <w:numFmt w:val="bullet"/>
      <w:lvlText w:val="o"/>
      <w:lvlJc w:val="left"/>
      <w:pPr>
        <w:tabs>
          <w:tab w:val="num" w:pos="4680"/>
        </w:tabs>
        <w:ind w:left="4680" w:hanging="360"/>
      </w:pPr>
      <w:rPr>
        <w:rFonts w:ascii="Courier New" w:hAnsi="Courier New" w:hint="default"/>
      </w:rPr>
    </w:lvl>
    <w:lvl w:ilvl="8" w:tplc="FFFFFFFF" w:tentative="1">
      <w:start w:val="1"/>
      <w:numFmt w:val="bullet"/>
      <w:lvlText w:val=""/>
      <w:lvlJc w:val="left"/>
      <w:pPr>
        <w:tabs>
          <w:tab w:val="num" w:pos="5400"/>
        </w:tabs>
        <w:ind w:left="5400" w:hanging="360"/>
      </w:pPr>
      <w:rPr>
        <w:rFonts w:ascii="Wingdings" w:hAnsi="Wingdings" w:hint="default"/>
      </w:rPr>
    </w:lvl>
  </w:abstractNum>
  <w:abstractNum w:abstractNumId="51">
    <w:nsid w:val="3A8D0565"/>
    <w:multiLevelType w:val="hybridMultilevel"/>
    <w:tmpl w:val="483484A6"/>
    <w:lvl w:ilvl="0" w:tplc="6C660A16">
      <w:start w:val="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C705D29"/>
    <w:multiLevelType w:val="hybridMultilevel"/>
    <w:tmpl w:val="A5A2E4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nsid w:val="3C967F6B"/>
    <w:multiLevelType w:val="hybridMultilevel"/>
    <w:tmpl w:val="00CE1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3CA83005"/>
    <w:multiLevelType w:val="hybridMultilevel"/>
    <w:tmpl w:val="EF7046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3DB75DB8"/>
    <w:multiLevelType w:val="hybridMultilevel"/>
    <w:tmpl w:val="B844AF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nsid w:val="3EA32413"/>
    <w:multiLevelType w:val="hybridMultilevel"/>
    <w:tmpl w:val="351CE630"/>
    <w:lvl w:ilvl="0" w:tplc="DD1657E4">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nsid w:val="3F154E48"/>
    <w:multiLevelType w:val="hybridMultilevel"/>
    <w:tmpl w:val="DE62111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58">
    <w:nsid w:val="3F2530DE"/>
    <w:multiLevelType w:val="multilevel"/>
    <w:tmpl w:val="E8C2FE42"/>
    <w:lvl w:ilvl="0">
      <w:start w:val="1"/>
      <w:numFmt w:val="bullet"/>
      <w:lvlText w:val=""/>
      <w:lvlPicBulletId w:val="1"/>
      <w:lvlJc w:val="left"/>
      <w:pPr>
        <w:tabs>
          <w:tab w:val="num" w:pos="360"/>
        </w:tabs>
        <w:ind w:left="360" w:hanging="360"/>
      </w:pPr>
      <w:rPr>
        <w:rFonts w:ascii="Wingdings" w:hAnsi="Wingdings" w:hint="default"/>
        <w:sz w:val="24"/>
        <w:szCs w:val="24"/>
      </w:rPr>
    </w:lvl>
    <w:lvl w:ilvl="1">
      <w:start w:val="1"/>
      <w:numFmt w:val="bullet"/>
      <w:lvlText w:val=""/>
      <w:lvlPicBulletId w:val="2"/>
      <w:lvlJc w:val="left"/>
      <w:pPr>
        <w:tabs>
          <w:tab w:val="num" w:pos="720"/>
        </w:tabs>
        <w:ind w:left="720" w:hanging="360"/>
      </w:pPr>
      <w:rPr>
        <w:rFonts w:ascii="Wingdings" w:hAnsi="Wingdings" w:hint="default"/>
      </w:rPr>
    </w:lvl>
    <w:lvl w:ilvl="2">
      <w:start w:val="1"/>
      <w:numFmt w:val="bullet"/>
      <w:lvlText w:val=""/>
      <w:lvlPicBulletId w:val="3"/>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9">
    <w:nsid w:val="42B97D8C"/>
    <w:multiLevelType w:val="hybridMultilevel"/>
    <w:tmpl w:val="15DCF5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nsid w:val="42CC5B65"/>
    <w:multiLevelType w:val="hybridMultilevel"/>
    <w:tmpl w:val="644AD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43426DBD"/>
    <w:multiLevelType w:val="hybridMultilevel"/>
    <w:tmpl w:val="1BFCE778"/>
    <w:lvl w:ilvl="0" w:tplc="5E3207EA">
      <w:start w:val="1"/>
      <w:numFmt w:val="bullet"/>
      <w:lvlText w:val=""/>
      <w:lvlPicBulletId w:val="0"/>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nsid w:val="438A35E4"/>
    <w:multiLevelType w:val="multilevel"/>
    <w:tmpl w:val="7220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46A855C5"/>
    <w:multiLevelType w:val="hybridMultilevel"/>
    <w:tmpl w:val="E34EBA64"/>
    <w:lvl w:ilvl="0" w:tplc="03BA4D10">
      <w:start w:val="1"/>
      <w:numFmt w:val="bullet"/>
      <w:lvlText w:val=""/>
      <w:lvlJc w:val="left"/>
      <w:pPr>
        <w:tabs>
          <w:tab w:val="num" w:pos="1227"/>
        </w:tabs>
        <w:ind w:left="1227" w:hanging="360"/>
      </w:pPr>
      <w:rPr>
        <w:rFonts w:ascii="Symbol" w:hAnsi="Symbol" w:hint="default"/>
        <w:b w:val="0"/>
        <w:sz w:val="18"/>
        <w:szCs w:val="18"/>
      </w:rPr>
    </w:lvl>
    <w:lvl w:ilvl="1" w:tplc="04090003" w:tentative="1">
      <w:start w:val="1"/>
      <w:numFmt w:val="bullet"/>
      <w:lvlText w:val="o"/>
      <w:lvlJc w:val="left"/>
      <w:pPr>
        <w:tabs>
          <w:tab w:val="num" w:pos="1947"/>
        </w:tabs>
        <w:ind w:left="1947" w:hanging="360"/>
      </w:pPr>
      <w:rPr>
        <w:rFonts w:ascii="Courier New" w:hAnsi="Courier New" w:cs="Courier New" w:hint="default"/>
      </w:rPr>
    </w:lvl>
    <w:lvl w:ilvl="2" w:tplc="04090005" w:tentative="1">
      <w:start w:val="1"/>
      <w:numFmt w:val="bullet"/>
      <w:lvlText w:val=""/>
      <w:lvlJc w:val="left"/>
      <w:pPr>
        <w:tabs>
          <w:tab w:val="num" w:pos="2667"/>
        </w:tabs>
        <w:ind w:left="2667" w:hanging="360"/>
      </w:pPr>
      <w:rPr>
        <w:rFonts w:ascii="Wingdings" w:hAnsi="Wingdings" w:hint="default"/>
      </w:rPr>
    </w:lvl>
    <w:lvl w:ilvl="3" w:tplc="04090001" w:tentative="1">
      <w:start w:val="1"/>
      <w:numFmt w:val="bullet"/>
      <w:lvlText w:val=""/>
      <w:lvlJc w:val="left"/>
      <w:pPr>
        <w:tabs>
          <w:tab w:val="num" w:pos="3387"/>
        </w:tabs>
        <w:ind w:left="3387" w:hanging="360"/>
      </w:pPr>
      <w:rPr>
        <w:rFonts w:ascii="Symbol" w:hAnsi="Symbol" w:hint="default"/>
      </w:rPr>
    </w:lvl>
    <w:lvl w:ilvl="4" w:tplc="04090003" w:tentative="1">
      <w:start w:val="1"/>
      <w:numFmt w:val="bullet"/>
      <w:lvlText w:val="o"/>
      <w:lvlJc w:val="left"/>
      <w:pPr>
        <w:tabs>
          <w:tab w:val="num" w:pos="4107"/>
        </w:tabs>
        <w:ind w:left="4107" w:hanging="360"/>
      </w:pPr>
      <w:rPr>
        <w:rFonts w:ascii="Courier New" w:hAnsi="Courier New" w:cs="Courier New" w:hint="default"/>
      </w:rPr>
    </w:lvl>
    <w:lvl w:ilvl="5" w:tplc="04090005" w:tentative="1">
      <w:start w:val="1"/>
      <w:numFmt w:val="bullet"/>
      <w:lvlText w:val=""/>
      <w:lvlJc w:val="left"/>
      <w:pPr>
        <w:tabs>
          <w:tab w:val="num" w:pos="4827"/>
        </w:tabs>
        <w:ind w:left="4827" w:hanging="360"/>
      </w:pPr>
      <w:rPr>
        <w:rFonts w:ascii="Wingdings" w:hAnsi="Wingdings" w:hint="default"/>
      </w:rPr>
    </w:lvl>
    <w:lvl w:ilvl="6" w:tplc="04090001" w:tentative="1">
      <w:start w:val="1"/>
      <w:numFmt w:val="bullet"/>
      <w:lvlText w:val=""/>
      <w:lvlJc w:val="left"/>
      <w:pPr>
        <w:tabs>
          <w:tab w:val="num" w:pos="5547"/>
        </w:tabs>
        <w:ind w:left="5547" w:hanging="360"/>
      </w:pPr>
      <w:rPr>
        <w:rFonts w:ascii="Symbol" w:hAnsi="Symbol" w:hint="default"/>
      </w:rPr>
    </w:lvl>
    <w:lvl w:ilvl="7" w:tplc="04090003" w:tentative="1">
      <w:start w:val="1"/>
      <w:numFmt w:val="bullet"/>
      <w:lvlText w:val="o"/>
      <w:lvlJc w:val="left"/>
      <w:pPr>
        <w:tabs>
          <w:tab w:val="num" w:pos="6267"/>
        </w:tabs>
        <w:ind w:left="6267" w:hanging="360"/>
      </w:pPr>
      <w:rPr>
        <w:rFonts w:ascii="Courier New" w:hAnsi="Courier New" w:cs="Courier New" w:hint="default"/>
      </w:rPr>
    </w:lvl>
    <w:lvl w:ilvl="8" w:tplc="04090005" w:tentative="1">
      <w:start w:val="1"/>
      <w:numFmt w:val="bullet"/>
      <w:lvlText w:val=""/>
      <w:lvlJc w:val="left"/>
      <w:pPr>
        <w:tabs>
          <w:tab w:val="num" w:pos="6987"/>
        </w:tabs>
        <w:ind w:left="6987" w:hanging="360"/>
      </w:pPr>
      <w:rPr>
        <w:rFonts w:ascii="Wingdings" w:hAnsi="Wingdings" w:hint="default"/>
      </w:rPr>
    </w:lvl>
  </w:abstractNum>
  <w:abstractNum w:abstractNumId="64">
    <w:nsid w:val="47D15845"/>
    <w:multiLevelType w:val="hybridMultilevel"/>
    <w:tmpl w:val="CABC375E"/>
    <w:lvl w:ilvl="0" w:tplc="694CFAD8">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48343483"/>
    <w:multiLevelType w:val="hybridMultilevel"/>
    <w:tmpl w:val="A4643BD8"/>
    <w:lvl w:ilvl="0" w:tplc="03563EEA">
      <w:start w:val="1"/>
      <w:numFmt w:val="bullet"/>
      <w:lvlText w:val=""/>
      <w:lvlJc w:val="left"/>
      <w:pPr>
        <w:tabs>
          <w:tab w:val="num" w:pos="1875"/>
        </w:tabs>
        <w:ind w:left="1875" w:hanging="864"/>
      </w:pPr>
      <w:rPr>
        <w:rFonts w:ascii="Wingdings" w:hAnsi="Wingdings" w:hint="default"/>
      </w:rPr>
    </w:lvl>
    <w:lvl w:ilvl="1" w:tplc="04090003" w:tentative="1">
      <w:start w:val="1"/>
      <w:numFmt w:val="bullet"/>
      <w:lvlText w:val="o"/>
      <w:lvlJc w:val="left"/>
      <w:pPr>
        <w:tabs>
          <w:tab w:val="num" w:pos="1875"/>
        </w:tabs>
        <w:ind w:left="1875" w:hanging="360"/>
      </w:pPr>
      <w:rPr>
        <w:rFonts w:ascii="Courier New" w:hAnsi="Courier New" w:cs="Courier New" w:hint="default"/>
      </w:rPr>
    </w:lvl>
    <w:lvl w:ilvl="2" w:tplc="04090005" w:tentative="1">
      <w:start w:val="1"/>
      <w:numFmt w:val="bullet"/>
      <w:lvlText w:val=""/>
      <w:lvlJc w:val="left"/>
      <w:pPr>
        <w:tabs>
          <w:tab w:val="num" w:pos="2595"/>
        </w:tabs>
        <w:ind w:left="2595" w:hanging="360"/>
      </w:pPr>
      <w:rPr>
        <w:rFonts w:ascii="Wingdings" w:hAnsi="Wingdings" w:hint="default"/>
      </w:rPr>
    </w:lvl>
    <w:lvl w:ilvl="3" w:tplc="04090001" w:tentative="1">
      <w:start w:val="1"/>
      <w:numFmt w:val="bullet"/>
      <w:lvlText w:val=""/>
      <w:lvlJc w:val="left"/>
      <w:pPr>
        <w:tabs>
          <w:tab w:val="num" w:pos="3315"/>
        </w:tabs>
        <w:ind w:left="3315" w:hanging="360"/>
      </w:pPr>
      <w:rPr>
        <w:rFonts w:ascii="Symbol" w:hAnsi="Symbol" w:hint="default"/>
      </w:rPr>
    </w:lvl>
    <w:lvl w:ilvl="4" w:tplc="04090003" w:tentative="1">
      <w:start w:val="1"/>
      <w:numFmt w:val="bullet"/>
      <w:lvlText w:val="o"/>
      <w:lvlJc w:val="left"/>
      <w:pPr>
        <w:tabs>
          <w:tab w:val="num" w:pos="4035"/>
        </w:tabs>
        <w:ind w:left="4035" w:hanging="360"/>
      </w:pPr>
      <w:rPr>
        <w:rFonts w:ascii="Courier New" w:hAnsi="Courier New" w:cs="Courier New" w:hint="default"/>
      </w:rPr>
    </w:lvl>
    <w:lvl w:ilvl="5" w:tplc="04090005" w:tentative="1">
      <w:start w:val="1"/>
      <w:numFmt w:val="bullet"/>
      <w:lvlText w:val=""/>
      <w:lvlJc w:val="left"/>
      <w:pPr>
        <w:tabs>
          <w:tab w:val="num" w:pos="4755"/>
        </w:tabs>
        <w:ind w:left="4755" w:hanging="360"/>
      </w:pPr>
      <w:rPr>
        <w:rFonts w:ascii="Wingdings" w:hAnsi="Wingdings" w:hint="default"/>
      </w:rPr>
    </w:lvl>
    <w:lvl w:ilvl="6" w:tplc="04090001" w:tentative="1">
      <w:start w:val="1"/>
      <w:numFmt w:val="bullet"/>
      <w:lvlText w:val=""/>
      <w:lvlJc w:val="left"/>
      <w:pPr>
        <w:tabs>
          <w:tab w:val="num" w:pos="5475"/>
        </w:tabs>
        <w:ind w:left="5475" w:hanging="360"/>
      </w:pPr>
      <w:rPr>
        <w:rFonts w:ascii="Symbol" w:hAnsi="Symbol" w:hint="default"/>
      </w:rPr>
    </w:lvl>
    <w:lvl w:ilvl="7" w:tplc="04090003" w:tentative="1">
      <w:start w:val="1"/>
      <w:numFmt w:val="bullet"/>
      <w:lvlText w:val="o"/>
      <w:lvlJc w:val="left"/>
      <w:pPr>
        <w:tabs>
          <w:tab w:val="num" w:pos="6195"/>
        </w:tabs>
        <w:ind w:left="6195" w:hanging="360"/>
      </w:pPr>
      <w:rPr>
        <w:rFonts w:ascii="Courier New" w:hAnsi="Courier New" w:cs="Courier New" w:hint="default"/>
      </w:rPr>
    </w:lvl>
    <w:lvl w:ilvl="8" w:tplc="04090005" w:tentative="1">
      <w:start w:val="1"/>
      <w:numFmt w:val="bullet"/>
      <w:lvlText w:val=""/>
      <w:lvlJc w:val="left"/>
      <w:pPr>
        <w:tabs>
          <w:tab w:val="num" w:pos="6915"/>
        </w:tabs>
        <w:ind w:left="6915" w:hanging="360"/>
      </w:pPr>
      <w:rPr>
        <w:rFonts w:ascii="Wingdings" w:hAnsi="Wingdings" w:hint="default"/>
      </w:rPr>
    </w:lvl>
  </w:abstractNum>
  <w:abstractNum w:abstractNumId="66">
    <w:nsid w:val="4906304C"/>
    <w:multiLevelType w:val="multilevel"/>
    <w:tmpl w:val="284A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94A54ED"/>
    <w:multiLevelType w:val="hybridMultilevel"/>
    <w:tmpl w:val="7F102040"/>
    <w:lvl w:ilvl="0" w:tplc="03563EEA">
      <w:start w:val="1"/>
      <w:numFmt w:val="bullet"/>
      <w:lvlText w:val=""/>
      <w:lvlJc w:val="left"/>
      <w:pPr>
        <w:tabs>
          <w:tab w:val="num" w:pos="1440"/>
        </w:tabs>
        <w:ind w:left="1440" w:hanging="86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8">
    <w:nsid w:val="497562EC"/>
    <w:multiLevelType w:val="hybridMultilevel"/>
    <w:tmpl w:val="A7142D4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69">
    <w:nsid w:val="4B077FD1"/>
    <w:multiLevelType w:val="hybridMultilevel"/>
    <w:tmpl w:val="FD2AD8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nsid w:val="4B6A75E6"/>
    <w:multiLevelType w:val="multilevel"/>
    <w:tmpl w:val="925ECE76"/>
    <w:lvl w:ilvl="0">
      <w:start w:val="1"/>
      <w:numFmt w:val="bullet"/>
      <w:lvlText w:val=""/>
      <w:lvlPicBulletId w:val="1"/>
      <w:lvlJc w:val="left"/>
      <w:pPr>
        <w:tabs>
          <w:tab w:val="num" w:pos="360"/>
        </w:tabs>
        <w:ind w:left="360" w:hanging="360"/>
      </w:pPr>
      <w:rPr>
        <w:rFonts w:ascii="Wingdings" w:hAnsi="Wingdings" w:hint="default"/>
        <w:sz w:val="24"/>
        <w:szCs w:val="24"/>
      </w:rPr>
    </w:lvl>
    <w:lvl w:ilvl="1">
      <w:start w:val="1"/>
      <w:numFmt w:val="bullet"/>
      <w:lvlText w:val=""/>
      <w:lvlPicBulletId w:val="2"/>
      <w:lvlJc w:val="left"/>
      <w:pPr>
        <w:tabs>
          <w:tab w:val="num" w:pos="720"/>
        </w:tabs>
        <w:ind w:left="720" w:hanging="360"/>
      </w:pPr>
      <w:rPr>
        <w:rFonts w:ascii="Wingdings" w:hAnsi="Wingdings" w:hint="default"/>
      </w:rPr>
    </w:lvl>
    <w:lvl w:ilvl="2">
      <w:start w:val="1"/>
      <w:numFmt w:val="bullet"/>
      <w:lvlText w:val=""/>
      <w:lvlPicBulletId w:val="3"/>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1">
    <w:nsid w:val="4BC04F05"/>
    <w:multiLevelType w:val="hybridMultilevel"/>
    <w:tmpl w:val="860280C0"/>
    <w:lvl w:ilvl="0" w:tplc="0409000F">
      <w:start w:val="1"/>
      <w:numFmt w:val="decimal"/>
      <w:lvlText w:val="%1."/>
      <w:lvlJc w:val="left"/>
      <w:pPr>
        <w:tabs>
          <w:tab w:val="num" w:pos="720"/>
        </w:tabs>
        <w:ind w:left="720" w:hanging="360"/>
      </w:pPr>
      <w:rPr>
        <w:rFonts w:hint="default"/>
      </w:rPr>
    </w:lvl>
    <w:lvl w:ilvl="1" w:tplc="DD1657E4">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2">
    <w:nsid w:val="4BDA39D4"/>
    <w:multiLevelType w:val="multilevel"/>
    <w:tmpl w:val="964EDB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3">
    <w:nsid w:val="4BDF6796"/>
    <w:multiLevelType w:val="multilevel"/>
    <w:tmpl w:val="67C6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4C081BA5"/>
    <w:multiLevelType w:val="hybridMultilevel"/>
    <w:tmpl w:val="F00EEFD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75">
    <w:nsid w:val="4CE81417"/>
    <w:multiLevelType w:val="hybridMultilevel"/>
    <w:tmpl w:val="B3A0B180"/>
    <w:lvl w:ilvl="0" w:tplc="60749CE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6">
    <w:nsid w:val="4E401FD2"/>
    <w:multiLevelType w:val="singleLevel"/>
    <w:tmpl w:val="0409000F"/>
    <w:lvl w:ilvl="0">
      <w:start w:val="1"/>
      <w:numFmt w:val="decimal"/>
      <w:lvlText w:val="%1."/>
      <w:lvlJc w:val="left"/>
      <w:pPr>
        <w:tabs>
          <w:tab w:val="num" w:pos="360"/>
        </w:tabs>
        <w:ind w:left="360" w:hanging="360"/>
      </w:pPr>
      <w:rPr>
        <w:rFonts w:hint="default"/>
      </w:rPr>
    </w:lvl>
  </w:abstractNum>
  <w:abstractNum w:abstractNumId="77">
    <w:nsid w:val="4F2A4937"/>
    <w:multiLevelType w:val="hybridMultilevel"/>
    <w:tmpl w:val="32C0412C"/>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78">
    <w:nsid w:val="4F5B074A"/>
    <w:multiLevelType w:val="hybridMultilevel"/>
    <w:tmpl w:val="3B0CCFD8"/>
    <w:lvl w:ilvl="0" w:tplc="0409000B">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9">
    <w:nsid w:val="4F9003DA"/>
    <w:multiLevelType w:val="hybridMultilevel"/>
    <w:tmpl w:val="F97E1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50AF0F87"/>
    <w:multiLevelType w:val="hybridMultilevel"/>
    <w:tmpl w:val="E0141BE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1">
    <w:nsid w:val="50EA7959"/>
    <w:multiLevelType w:val="hybridMultilevel"/>
    <w:tmpl w:val="18B67F12"/>
    <w:lvl w:ilvl="0" w:tplc="0409000F">
      <w:start w:val="1"/>
      <w:numFmt w:val="decimal"/>
      <w:lvlText w:val="%1."/>
      <w:lvlJc w:val="left"/>
      <w:pPr>
        <w:ind w:left="720" w:hanging="360"/>
      </w:pPr>
      <w:rPr>
        <w:rFonts w:hint="default"/>
      </w:rPr>
    </w:lvl>
    <w:lvl w:ilvl="1" w:tplc="529ED43E">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529C6280"/>
    <w:multiLevelType w:val="singleLevel"/>
    <w:tmpl w:val="14F2F84A"/>
    <w:lvl w:ilvl="0">
      <w:start w:val="1"/>
      <w:numFmt w:val="bullet"/>
      <w:lvlText w:val=""/>
      <w:lvlJc w:val="left"/>
      <w:pPr>
        <w:tabs>
          <w:tab w:val="num" w:pos="360"/>
        </w:tabs>
        <w:ind w:left="144" w:hanging="144"/>
      </w:pPr>
      <w:rPr>
        <w:rFonts w:ascii="Symbol" w:hAnsi="Symbol" w:hint="default"/>
        <w:sz w:val="16"/>
        <w:szCs w:val="16"/>
      </w:rPr>
    </w:lvl>
  </w:abstractNum>
  <w:abstractNum w:abstractNumId="83">
    <w:nsid w:val="5A066EAB"/>
    <w:multiLevelType w:val="hybridMultilevel"/>
    <w:tmpl w:val="AEAA2168"/>
    <w:lvl w:ilvl="0" w:tplc="DD1657E4">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4">
    <w:nsid w:val="5AC04C9C"/>
    <w:multiLevelType w:val="hybridMultilevel"/>
    <w:tmpl w:val="9F96E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5AC8462F"/>
    <w:multiLevelType w:val="hybridMultilevel"/>
    <w:tmpl w:val="187CC4CA"/>
    <w:lvl w:ilvl="0" w:tplc="0409000B">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6">
    <w:nsid w:val="5C085C30"/>
    <w:multiLevelType w:val="hybridMultilevel"/>
    <w:tmpl w:val="001C744C"/>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87">
    <w:nsid w:val="5CC95A1D"/>
    <w:multiLevelType w:val="multilevel"/>
    <w:tmpl w:val="BAA0F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5CE171B3"/>
    <w:multiLevelType w:val="hybridMultilevel"/>
    <w:tmpl w:val="C10097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9">
    <w:nsid w:val="5D166CF5"/>
    <w:multiLevelType w:val="multilevel"/>
    <w:tmpl w:val="8AEC11D2"/>
    <w:lvl w:ilvl="0">
      <w:start w:val="1"/>
      <w:numFmt w:val="bullet"/>
      <w:lvlText w:val=""/>
      <w:lvlPicBulletId w:val="1"/>
      <w:lvlJc w:val="left"/>
      <w:pPr>
        <w:tabs>
          <w:tab w:val="num" w:pos="360"/>
        </w:tabs>
        <w:ind w:left="360" w:hanging="360"/>
      </w:pPr>
      <w:rPr>
        <w:rFonts w:ascii="Wingdings" w:hAnsi="Wingdings" w:hint="default"/>
        <w:sz w:val="24"/>
        <w:szCs w:val="24"/>
      </w:rPr>
    </w:lvl>
    <w:lvl w:ilvl="1">
      <w:start w:val="1"/>
      <w:numFmt w:val="bullet"/>
      <w:lvlText w:val=""/>
      <w:lvlPicBulletId w:val="2"/>
      <w:lvlJc w:val="left"/>
      <w:pPr>
        <w:tabs>
          <w:tab w:val="num" w:pos="720"/>
        </w:tabs>
        <w:ind w:left="720" w:hanging="360"/>
      </w:pPr>
      <w:rPr>
        <w:rFonts w:ascii="Wingdings" w:hAnsi="Wingdings" w:hint="default"/>
      </w:rPr>
    </w:lvl>
    <w:lvl w:ilvl="2">
      <w:start w:val="1"/>
      <w:numFmt w:val="bullet"/>
      <w:lvlText w:val=""/>
      <w:lvlPicBulletId w:val="3"/>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0">
    <w:nsid w:val="5EBF0241"/>
    <w:multiLevelType w:val="multilevel"/>
    <w:tmpl w:val="6F8EF7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1">
    <w:nsid w:val="5FFB5ABF"/>
    <w:multiLevelType w:val="hybridMultilevel"/>
    <w:tmpl w:val="2DDCD19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92">
    <w:nsid w:val="61070EDE"/>
    <w:multiLevelType w:val="singleLevel"/>
    <w:tmpl w:val="0C09000F"/>
    <w:lvl w:ilvl="0">
      <w:start w:val="1"/>
      <w:numFmt w:val="decimal"/>
      <w:lvlText w:val="%1."/>
      <w:lvlJc w:val="left"/>
      <w:pPr>
        <w:tabs>
          <w:tab w:val="num" w:pos="360"/>
        </w:tabs>
        <w:ind w:left="360" w:hanging="360"/>
      </w:pPr>
    </w:lvl>
  </w:abstractNum>
  <w:abstractNum w:abstractNumId="93">
    <w:nsid w:val="61821322"/>
    <w:multiLevelType w:val="hybridMultilevel"/>
    <w:tmpl w:val="4E6AC9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62AA5C83"/>
    <w:multiLevelType w:val="multilevel"/>
    <w:tmpl w:val="3E442634"/>
    <w:lvl w:ilvl="0">
      <w:start w:val="1"/>
      <w:numFmt w:val="decimal"/>
      <w:lvlText w:val="%1."/>
      <w:lvlJc w:val="left"/>
      <w:pPr>
        <w:ind w:left="720" w:hanging="360"/>
      </w:pPr>
      <w:rPr>
        <w:rFonts w:hint="default"/>
        <w:b w:val="0"/>
        <w:sz w:val="24"/>
        <w:szCs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5">
    <w:nsid w:val="63C71857"/>
    <w:multiLevelType w:val="hybridMultilevel"/>
    <w:tmpl w:val="F7FE4C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nsid w:val="64C06B79"/>
    <w:multiLevelType w:val="singleLevel"/>
    <w:tmpl w:val="0C09000F"/>
    <w:lvl w:ilvl="0">
      <w:start w:val="1"/>
      <w:numFmt w:val="decimal"/>
      <w:lvlText w:val="%1."/>
      <w:lvlJc w:val="left"/>
      <w:pPr>
        <w:tabs>
          <w:tab w:val="num" w:pos="360"/>
        </w:tabs>
        <w:ind w:left="360" w:hanging="360"/>
      </w:pPr>
    </w:lvl>
  </w:abstractNum>
  <w:abstractNum w:abstractNumId="97">
    <w:nsid w:val="64C34961"/>
    <w:multiLevelType w:val="multilevel"/>
    <w:tmpl w:val="84D4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nsid w:val="65A81D83"/>
    <w:multiLevelType w:val="multilevel"/>
    <w:tmpl w:val="BDF037D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4320"/>
        </w:tabs>
        <w:ind w:left="4320" w:hanging="360"/>
      </w:pPr>
      <w:rPr>
        <w:rFonts w:ascii="Courier New" w:hAnsi="Courier New" w:hint="default"/>
      </w:rPr>
    </w:lvl>
    <w:lvl w:ilvl="2">
      <w:start w:val="1"/>
      <w:numFmt w:val="bullet"/>
      <w:lvlText w:val=""/>
      <w:lvlJc w:val="left"/>
      <w:pPr>
        <w:tabs>
          <w:tab w:val="num" w:pos="5040"/>
        </w:tabs>
        <w:ind w:left="5040" w:hanging="360"/>
      </w:pPr>
      <w:rPr>
        <w:rFonts w:ascii="Wingdings" w:hAnsi="Wingdings" w:hint="default"/>
      </w:rPr>
    </w:lvl>
    <w:lvl w:ilvl="3">
      <w:start w:val="1"/>
      <w:numFmt w:val="bullet"/>
      <w:lvlText w:val=""/>
      <w:lvlJc w:val="left"/>
      <w:pPr>
        <w:tabs>
          <w:tab w:val="num" w:pos="5760"/>
        </w:tabs>
        <w:ind w:left="5760" w:hanging="360"/>
      </w:pPr>
      <w:rPr>
        <w:rFonts w:ascii="Symbol" w:hAnsi="Symbol" w:hint="default"/>
      </w:rPr>
    </w:lvl>
    <w:lvl w:ilvl="4">
      <w:start w:val="1"/>
      <w:numFmt w:val="bullet"/>
      <w:lvlText w:val="o"/>
      <w:lvlJc w:val="left"/>
      <w:pPr>
        <w:tabs>
          <w:tab w:val="num" w:pos="6480"/>
        </w:tabs>
        <w:ind w:left="6480" w:hanging="360"/>
      </w:pPr>
      <w:rPr>
        <w:rFonts w:ascii="Courier New" w:hAnsi="Courier New" w:hint="default"/>
      </w:rPr>
    </w:lvl>
    <w:lvl w:ilvl="5">
      <w:start w:val="1"/>
      <w:numFmt w:val="bullet"/>
      <w:lvlText w:val=""/>
      <w:lvlJc w:val="left"/>
      <w:pPr>
        <w:tabs>
          <w:tab w:val="num" w:pos="7200"/>
        </w:tabs>
        <w:ind w:left="7200" w:hanging="360"/>
      </w:pPr>
      <w:rPr>
        <w:rFonts w:ascii="Wingdings" w:hAnsi="Wingdings" w:hint="default"/>
      </w:rPr>
    </w:lvl>
    <w:lvl w:ilvl="6">
      <w:start w:val="1"/>
      <w:numFmt w:val="bullet"/>
      <w:lvlText w:val=""/>
      <w:lvlJc w:val="left"/>
      <w:pPr>
        <w:tabs>
          <w:tab w:val="num" w:pos="7920"/>
        </w:tabs>
        <w:ind w:left="7920" w:hanging="360"/>
      </w:pPr>
      <w:rPr>
        <w:rFonts w:ascii="Symbol" w:hAnsi="Symbol" w:hint="default"/>
      </w:rPr>
    </w:lvl>
    <w:lvl w:ilvl="7">
      <w:start w:val="1"/>
      <w:numFmt w:val="bullet"/>
      <w:lvlText w:val="o"/>
      <w:lvlJc w:val="left"/>
      <w:pPr>
        <w:tabs>
          <w:tab w:val="num" w:pos="8640"/>
        </w:tabs>
        <w:ind w:left="8640" w:hanging="360"/>
      </w:pPr>
      <w:rPr>
        <w:rFonts w:ascii="Courier New" w:hAnsi="Courier New" w:hint="default"/>
      </w:rPr>
    </w:lvl>
    <w:lvl w:ilvl="8">
      <w:start w:val="1"/>
      <w:numFmt w:val="bullet"/>
      <w:lvlText w:val=""/>
      <w:lvlJc w:val="left"/>
      <w:pPr>
        <w:tabs>
          <w:tab w:val="num" w:pos="9360"/>
        </w:tabs>
        <w:ind w:left="9360" w:hanging="360"/>
      </w:pPr>
      <w:rPr>
        <w:rFonts w:ascii="Wingdings" w:hAnsi="Wingdings" w:hint="default"/>
      </w:rPr>
    </w:lvl>
  </w:abstractNum>
  <w:abstractNum w:abstractNumId="99">
    <w:nsid w:val="66B46622"/>
    <w:multiLevelType w:val="hybridMultilevel"/>
    <w:tmpl w:val="C1B4A6A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0">
    <w:nsid w:val="68D74A9C"/>
    <w:multiLevelType w:val="multilevel"/>
    <w:tmpl w:val="2D9AE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69CE51E3"/>
    <w:multiLevelType w:val="hybridMultilevel"/>
    <w:tmpl w:val="97D8D7E8"/>
    <w:lvl w:ilvl="0" w:tplc="04090001">
      <w:start w:val="1"/>
      <w:numFmt w:val="bullet"/>
      <w:lvlText w:val=""/>
      <w:lvlJc w:val="left"/>
      <w:pPr>
        <w:tabs>
          <w:tab w:val="num" w:pos="2228"/>
        </w:tabs>
        <w:ind w:left="2228" w:hanging="360"/>
      </w:pPr>
      <w:rPr>
        <w:rFonts w:ascii="Symbol" w:hAnsi="Symbol" w:hint="default"/>
      </w:rPr>
    </w:lvl>
    <w:lvl w:ilvl="1" w:tplc="04090003" w:tentative="1">
      <w:start w:val="1"/>
      <w:numFmt w:val="bullet"/>
      <w:lvlText w:val="o"/>
      <w:lvlJc w:val="left"/>
      <w:pPr>
        <w:tabs>
          <w:tab w:val="num" w:pos="2948"/>
        </w:tabs>
        <w:ind w:left="2948" w:hanging="360"/>
      </w:pPr>
      <w:rPr>
        <w:rFonts w:ascii="Courier New" w:hAnsi="Courier New" w:cs="Courier New" w:hint="default"/>
      </w:rPr>
    </w:lvl>
    <w:lvl w:ilvl="2" w:tplc="04090005" w:tentative="1">
      <w:start w:val="1"/>
      <w:numFmt w:val="bullet"/>
      <w:lvlText w:val=""/>
      <w:lvlJc w:val="left"/>
      <w:pPr>
        <w:tabs>
          <w:tab w:val="num" w:pos="3668"/>
        </w:tabs>
        <w:ind w:left="3668" w:hanging="360"/>
      </w:pPr>
      <w:rPr>
        <w:rFonts w:ascii="Wingdings" w:hAnsi="Wingdings" w:hint="default"/>
      </w:rPr>
    </w:lvl>
    <w:lvl w:ilvl="3" w:tplc="04090001" w:tentative="1">
      <w:start w:val="1"/>
      <w:numFmt w:val="bullet"/>
      <w:lvlText w:val=""/>
      <w:lvlJc w:val="left"/>
      <w:pPr>
        <w:tabs>
          <w:tab w:val="num" w:pos="4388"/>
        </w:tabs>
        <w:ind w:left="4388" w:hanging="360"/>
      </w:pPr>
      <w:rPr>
        <w:rFonts w:ascii="Symbol" w:hAnsi="Symbol" w:hint="default"/>
      </w:rPr>
    </w:lvl>
    <w:lvl w:ilvl="4" w:tplc="04090003" w:tentative="1">
      <w:start w:val="1"/>
      <w:numFmt w:val="bullet"/>
      <w:lvlText w:val="o"/>
      <w:lvlJc w:val="left"/>
      <w:pPr>
        <w:tabs>
          <w:tab w:val="num" w:pos="5108"/>
        </w:tabs>
        <w:ind w:left="5108" w:hanging="360"/>
      </w:pPr>
      <w:rPr>
        <w:rFonts w:ascii="Courier New" w:hAnsi="Courier New" w:cs="Courier New" w:hint="default"/>
      </w:rPr>
    </w:lvl>
    <w:lvl w:ilvl="5" w:tplc="04090005" w:tentative="1">
      <w:start w:val="1"/>
      <w:numFmt w:val="bullet"/>
      <w:lvlText w:val=""/>
      <w:lvlJc w:val="left"/>
      <w:pPr>
        <w:tabs>
          <w:tab w:val="num" w:pos="5828"/>
        </w:tabs>
        <w:ind w:left="5828" w:hanging="360"/>
      </w:pPr>
      <w:rPr>
        <w:rFonts w:ascii="Wingdings" w:hAnsi="Wingdings" w:hint="default"/>
      </w:rPr>
    </w:lvl>
    <w:lvl w:ilvl="6" w:tplc="04090001" w:tentative="1">
      <w:start w:val="1"/>
      <w:numFmt w:val="bullet"/>
      <w:lvlText w:val=""/>
      <w:lvlJc w:val="left"/>
      <w:pPr>
        <w:tabs>
          <w:tab w:val="num" w:pos="6548"/>
        </w:tabs>
        <w:ind w:left="6548" w:hanging="360"/>
      </w:pPr>
      <w:rPr>
        <w:rFonts w:ascii="Symbol" w:hAnsi="Symbol" w:hint="default"/>
      </w:rPr>
    </w:lvl>
    <w:lvl w:ilvl="7" w:tplc="04090003" w:tentative="1">
      <w:start w:val="1"/>
      <w:numFmt w:val="bullet"/>
      <w:lvlText w:val="o"/>
      <w:lvlJc w:val="left"/>
      <w:pPr>
        <w:tabs>
          <w:tab w:val="num" w:pos="7268"/>
        </w:tabs>
        <w:ind w:left="7268" w:hanging="360"/>
      </w:pPr>
      <w:rPr>
        <w:rFonts w:ascii="Courier New" w:hAnsi="Courier New" w:cs="Courier New" w:hint="default"/>
      </w:rPr>
    </w:lvl>
    <w:lvl w:ilvl="8" w:tplc="04090005" w:tentative="1">
      <w:start w:val="1"/>
      <w:numFmt w:val="bullet"/>
      <w:lvlText w:val=""/>
      <w:lvlJc w:val="left"/>
      <w:pPr>
        <w:tabs>
          <w:tab w:val="num" w:pos="7988"/>
        </w:tabs>
        <w:ind w:left="7988" w:hanging="360"/>
      </w:pPr>
      <w:rPr>
        <w:rFonts w:ascii="Wingdings" w:hAnsi="Wingdings" w:hint="default"/>
      </w:rPr>
    </w:lvl>
  </w:abstractNum>
  <w:abstractNum w:abstractNumId="102">
    <w:nsid w:val="69F35587"/>
    <w:multiLevelType w:val="singleLevel"/>
    <w:tmpl w:val="C4AC747C"/>
    <w:lvl w:ilvl="0">
      <w:start w:val="1"/>
      <w:numFmt w:val="lowerLetter"/>
      <w:lvlText w:val="(%1)"/>
      <w:lvlJc w:val="left"/>
      <w:pPr>
        <w:tabs>
          <w:tab w:val="num" w:pos="720"/>
        </w:tabs>
        <w:ind w:left="720" w:hanging="360"/>
      </w:pPr>
      <w:rPr>
        <w:rFonts w:hint="default"/>
      </w:rPr>
    </w:lvl>
  </w:abstractNum>
  <w:abstractNum w:abstractNumId="103">
    <w:nsid w:val="6A0D5116"/>
    <w:multiLevelType w:val="multilevel"/>
    <w:tmpl w:val="07F24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6A905F69"/>
    <w:multiLevelType w:val="hybridMultilevel"/>
    <w:tmpl w:val="0AD4E294"/>
    <w:lvl w:ilvl="0" w:tplc="0409000B">
      <w:start w:val="1"/>
      <w:numFmt w:val="bullet"/>
      <w:lvlText w:val=""/>
      <w:lvlJc w:val="left"/>
      <w:pPr>
        <w:tabs>
          <w:tab w:val="num" w:pos="720"/>
        </w:tabs>
        <w:ind w:left="720" w:hanging="360"/>
      </w:pPr>
      <w:rPr>
        <w:rFonts w:ascii="Wingdings"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05">
    <w:nsid w:val="6AB74872"/>
    <w:multiLevelType w:val="multilevel"/>
    <w:tmpl w:val="DDF0FA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6ABE5B8E"/>
    <w:multiLevelType w:val="hybridMultilevel"/>
    <w:tmpl w:val="5E6826C2"/>
    <w:lvl w:ilvl="0" w:tplc="03563EEA">
      <w:start w:val="1"/>
      <w:numFmt w:val="bullet"/>
      <w:lvlText w:val=""/>
      <w:lvlJc w:val="left"/>
      <w:pPr>
        <w:tabs>
          <w:tab w:val="num" w:pos="1515"/>
        </w:tabs>
        <w:ind w:left="1515" w:hanging="864"/>
      </w:pPr>
      <w:rPr>
        <w:rFonts w:ascii="Wingdings" w:hAnsi="Wingdings"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107">
    <w:nsid w:val="6B0A27BE"/>
    <w:multiLevelType w:val="hybridMultilevel"/>
    <w:tmpl w:val="4106D1C8"/>
    <w:lvl w:ilvl="0" w:tplc="1C090001">
      <w:start w:val="1"/>
      <w:numFmt w:val="bullet"/>
      <w:lvlText w:val=""/>
      <w:lvlJc w:val="left"/>
      <w:pPr>
        <w:ind w:left="1080" w:hanging="360"/>
      </w:pPr>
      <w:rPr>
        <w:rFonts w:ascii="Symbol" w:hAnsi="Symbol" w:hint="default"/>
      </w:rPr>
    </w:lvl>
    <w:lvl w:ilvl="1" w:tplc="1C090001">
      <w:start w:val="1"/>
      <w:numFmt w:val="bullet"/>
      <w:lvlText w:val=""/>
      <w:lvlJc w:val="left"/>
      <w:pPr>
        <w:ind w:left="1800" w:hanging="360"/>
      </w:pPr>
      <w:rPr>
        <w:rFonts w:ascii="Symbol" w:hAnsi="Symbol"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08">
    <w:nsid w:val="6BA97A2F"/>
    <w:multiLevelType w:val="multilevel"/>
    <w:tmpl w:val="5CB60C98"/>
    <w:lvl w:ilvl="0">
      <w:start w:val="1"/>
      <w:numFmt w:val="bullet"/>
      <w:lvlText w:val=""/>
      <w:lvlPicBulletId w:val="1"/>
      <w:lvlJc w:val="left"/>
      <w:pPr>
        <w:tabs>
          <w:tab w:val="num" w:pos="360"/>
        </w:tabs>
        <w:ind w:left="360" w:hanging="360"/>
      </w:pPr>
      <w:rPr>
        <w:rFonts w:ascii="Wingdings" w:hAnsi="Wingdings" w:hint="default"/>
        <w:sz w:val="24"/>
        <w:szCs w:val="24"/>
      </w:rPr>
    </w:lvl>
    <w:lvl w:ilvl="1">
      <w:start w:val="1"/>
      <w:numFmt w:val="bullet"/>
      <w:lvlText w:val=""/>
      <w:lvlPicBulletId w:val="2"/>
      <w:lvlJc w:val="left"/>
      <w:pPr>
        <w:tabs>
          <w:tab w:val="num" w:pos="720"/>
        </w:tabs>
        <w:ind w:left="720" w:hanging="360"/>
      </w:pPr>
      <w:rPr>
        <w:rFonts w:ascii="Wingdings" w:hAnsi="Wingdings" w:hint="default"/>
      </w:rPr>
    </w:lvl>
    <w:lvl w:ilvl="2">
      <w:start w:val="1"/>
      <w:numFmt w:val="bullet"/>
      <w:lvlText w:val=""/>
      <w:lvlPicBulletId w:val="3"/>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9">
    <w:nsid w:val="6D0C4068"/>
    <w:multiLevelType w:val="hybridMultilevel"/>
    <w:tmpl w:val="EB2213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6D8A07FB"/>
    <w:multiLevelType w:val="multilevel"/>
    <w:tmpl w:val="DDF0FA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6DBB79C1"/>
    <w:multiLevelType w:val="multilevel"/>
    <w:tmpl w:val="34C013B8"/>
    <w:lvl w:ilvl="0">
      <w:start w:val="1"/>
      <w:numFmt w:val="bullet"/>
      <w:lvlText w:val=""/>
      <w:lvlPicBulletId w:val="1"/>
      <w:lvlJc w:val="left"/>
      <w:pPr>
        <w:tabs>
          <w:tab w:val="num" w:pos="360"/>
        </w:tabs>
        <w:ind w:left="360" w:hanging="360"/>
      </w:pPr>
      <w:rPr>
        <w:rFonts w:ascii="Wingdings" w:hAnsi="Wingdings" w:hint="default"/>
      </w:rPr>
    </w:lvl>
    <w:lvl w:ilvl="1">
      <w:start w:val="1"/>
      <w:numFmt w:val="bullet"/>
      <w:lvlText w:val=""/>
      <w:lvlPicBulletId w:val="0"/>
      <w:lvlJc w:val="left"/>
      <w:pPr>
        <w:tabs>
          <w:tab w:val="num" w:pos="720"/>
        </w:tabs>
        <w:ind w:left="720" w:hanging="360"/>
      </w:pPr>
      <w:rPr>
        <w:rFonts w:ascii="Symbol" w:hAnsi="Symbol" w:hint="default"/>
      </w:rPr>
    </w:lvl>
    <w:lvl w:ilvl="2">
      <w:start w:val="1"/>
      <w:numFmt w:val="bullet"/>
      <w:lvlText w:val=""/>
      <w:lvlPicBulletId w:val="3"/>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2">
    <w:nsid w:val="71730BDD"/>
    <w:multiLevelType w:val="hybridMultilevel"/>
    <w:tmpl w:val="A044DC12"/>
    <w:lvl w:ilvl="0" w:tplc="03563EEA">
      <w:start w:val="1"/>
      <w:numFmt w:val="bullet"/>
      <w:lvlText w:val=""/>
      <w:lvlJc w:val="left"/>
      <w:pPr>
        <w:tabs>
          <w:tab w:val="num" w:pos="1440"/>
        </w:tabs>
        <w:ind w:left="1440" w:hanging="86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3">
    <w:nsid w:val="71B75BD3"/>
    <w:multiLevelType w:val="hybridMultilevel"/>
    <w:tmpl w:val="0E3696B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14">
    <w:nsid w:val="71DD6BC4"/>
    <w:multiLevelType w:val="hybridMultilevel"/>
    <w:tmpl w:val="E660A006"/>
    <w:lvl w:ilvl="0" w:tplc="5E3207EA">
      <w:start w:val="1"/>
      <w:numFmt w:val="bullet"/>
      <w:lvlText w:val=""/>
      <w:lvlPicBulletId w:val="0"/>
      <w:lvlJc w:val="left"/>
      <w:pPr>
        <w:tabs>
          <w:tab w:val="num" w:pos="1440"/>
        </w:tabs>
        <w:ind w:left="1440" w:hanging="360"/>
      </w:pPr>
      <w:rPr>
        <w:rFonts w:ascii="Symbol" w:hAnsi="Symbol" w:hint="default"/>
      </w:rPr>
    </w:lvl>
    <w:lvl w:ilvl="1" w:tplc="DD1657E4">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5">
    <w:nsid w:val="75174131"/>
    <w:multiLevelType w:val="hybridMultilevel"/>
    <w:tmpl w:val="84844C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776410B1"/>
    <w:multiLevelType w:val="hybridMultilevel"/>
    <w:tmpl w:val="ED103F36"/>
    <w:lvl w:ilvl="0" w:tplc="0409000B">
      <w:start w:val="1"/>
      <w:numFmt w:val="bullet"/>
      <w:lvlText w:val=""/>
      <w:lvlJc w:val="left"/>
      <w:pPr>
        <w:tabs>
          <w:tab w:val="num" w:pos="720"/>
        </w:tabs>
        <w:ind w:left="720" w:hanging="360"/>
      </w:pPr>
      <w:rPr>
        <w:rFonts w:ascii="Wingdings"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17">
    <w:nsid w:val="793A7B30"/>
    <w:multiLevelType w:val="multilevel"/>
    <w:tmpl w:val="5D68E2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8">
    <w:nsid w:val="79591413"/>
    <w:multiLevelType w:val="multilevel"/>
    <w:tmpl w:val="A3A81100"/>
    <w:lvl w:ilvl="0">
      <w:start w:val="1"/>
      <w:numFmt w:val="bullet"/>
      <w:lvlText w:val=""/>
      <w:lvlPicBulletId w:val="1"/>
      <w:lvlJc w:val="left"/>
      <w:pPr>
        <w:tabs>
          <w:tab w:val="num" w:pos="360"/>
        </w:tabs>
        <w:ind w:left="360" w:hanging="360"/>
      </w:pPr>
      <w:rPr>
        <w:rFonts w:ascii="Wingdings" w:hAnsi="Wingdings" w:hint="default"/>
      </w:rPr>
    </w:lvl>
    <w:lvl w:ilvl="1">
      <w:start w:val="1"/>
      <w:numFmt w:val="bullet"/>
      <w:lvlText w:val=""/>
      <w:lvlPicBulletId w:val="0"/>
      <w:lvlJc w:val="left"/>
      <w:pPr>
        <w:tabs>
          <w:tab w:val="num" w:pos="720"/>
        </w:tabs>
        <w:ind w:left="720" w:hanging="360"/>
      </w:pPr>
      <w:rPr>
        <w:rFonts w:ascii="Symbol" w:hAnsi="Symbol" w:hint="default"/>
      </w:rPr>
    </w:lvl>
    <w:lvl w:ilvl="2">
      <w:start w:val="1"/>
      <w:numFmt w:val="bullet"/>
      <w:lvlText w:val=""/>
      <w:lvlPicBulletId w:val="3"/>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9">
    <w:nsid w:val="7AC47A41"/>
    <w:multiLevelType w:val="hybridMultilevel"/>
    <w:tmpl w:val="C6125D5A"/>
    <w:lvl w:ilvl="0" w:tplc="DD1657E4">
      <w:start w:val="1"/>
      <w:numFmt w:val="bullet"/>
      <w:lvlText w:val=""/>
      <w:lvlJc w:val="left"/>
      <w:pPr>
        <w:tabs>
          <w:tab w:val="num" w:pos="1515"/>
        </w:tabs>
        <w:ind w:left="1515" w:hanging="360"/>
      </w:pPr>
      <w:rPr>
        <w:rFonts w:ascii="Wingdings" w:hAnsi="Wingdings"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120">
    <w:nsid w:val="7AC81644"/>
    <w:multiLevelType w:val="singleLevel"/>
    <w:tmpl w:val="0C09000F"/>
    <w:lvl w:ilvl="0">
      <w:start w:val="1"/>
      <w:numFmt w:val="decimal"/>
      <w:lvlText w:val="%1."/>
      <w:lvlJc w:val="left"/>
      <w:pPr>
        <w:tabs>
          <w:tab w:val="num" w:pos="360"/>
        </w:tabs>
        <w:ind w:left="360" w:hanging="360"/>
      </w:pPr>
    </w:lvl>
  </w:abstractNum>
  <w:abstractNum w:abstractNumId="121">
    <w:nsid w:val="7BAD5CCF"/>
    <w:multiLevelType w:val="hybridMultilevel"/>
    <w:tmpl w:val="8D186450"/>
    <w:lvl w:ilvl="0" w:tplc="DD1657E4">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2">
    <w:nsid w:val="7D061BCA"/>
    <w:multiLevelType w:val="hybridMultilevel"/>
    <w:tmpl w:val="95349052"/>
    <w:lvl w:ilvl="0" w:tplc="8DEE905E">
      <w:start w:val="1"/>
      <w:numFmt w:val="bullet"/>
      <w:lvlText w:val=""/>
      <w:lvlJc w:val="left"/>
      <w:pPr>
        <w:tabs>
          <w:tab w:val="num" w:pos="1440"/>
        </w:tabs>
        <w:ind w:left="1440" w:hanging="86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3">
    <w:nsid w:val="7DC13190"/>
    <w:multiLevelType w:val="multilevel"/>
    <w:tmpl w:val="3EE4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7F9123E4"/>
    <w:multiLevelType w:val="hybridMultilevel"/>
    <w:tmpl w:val="2DB6275E"/>
    <w:lvl w:ilvl="0" w:tplc="DD1657E4">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5">
    <w:nsid w:val="7FA22BDA"/>
    <w:multiLevelType w:val="hybridMultilevel"/>
    <w:tmpl w:val="2432DC0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5"/>
  </w:num>
  <w:num w:numId="2">
    <w:abstractNumId w:val="114"/>
  </w:num>
  <w:num w:numId="3">
    <w:abstractNumId w:val="71"/>
  </w:num>
  <w:num w:numId="4">
    <w:abstractNumId w:val="44"/>
  </w:num>
  <w:num w:numId="5">
    <w:abstractNumId w:val="119"/>
  </w:num>
  <w:num w:numId="6">
    <w:abstractNumId w:val="83"/>
  </w:num>
  <w:num w:numId="7">
    <w:abstractNumId w:val="121"/>
  </w:num>
  <w:num w:numId="8">
    <w:abstractNumId w:val="3"/>
  </w:num>
  <w:num w:numId="9">
    <w:abstractNumId w:val="56"/>
  </w:num>
  <w:num w:numId="10">
    <w:abstractNumId w:val="124"/>
  </w:num>
  <w:num w:numId="11">
    <w:abstractNumId w:val="122"/>
  </w:num>
  <w:num w:numId="12">
    <w:abstractNumId w:val="48"/>
  </w:num>
  <w:num w:numId="13">
    <w:abstractNumId w:val="65"/>
  </w:num>
  <w:num w:numId="14">
    <w:abstractNumId w:val="106"/>
  </w:num>
  <w:num w:numId="15">
    <w:abstractNumId w:val="112"/>
  </w:num>
  <w:num w:numId="16">
    <w:abstractNumId w:val="67"/>
  </w:num>
  <w:num w:numId="17">
    <w:abstractNumId w:val="42"/>
  </w:num>
  <w:num w:numId="18">
    <w:abstractNumId w:val="108"/>
  </w:num>
  <w:num w:numId="19">
    <w:abstractNumId w:val="70"/>
  </w:num>
  <w:num w:numId="20">
    <w:abstractNumId w:val="58"/>
  </w:num>
  <w:num w:numId="21">
    <w:abstractNumId w:val="89"/>
  </w:num>
  <w:num w:numId="22">
    <w:abstractNumId w:val="37"/>
  </w:num>
  <w:num w:numId="23">
    <w:abstractNumId w:val="32"/>
  </w:num>
  <w:num w:numId="24">
    <w:abstractNumId w:val="10"/>
  </w:num>
  <w:num w:numId="25">
    <w:abstractNumId w:val="61"/>
  </w:num>
  <w:num w:numId="26">
    <w:abstractNumId w:val="111"/>
  </w:num>
  <w:num w:numId="27">
    <w:abstractNumId w:val="28"/>
  </w:num>
  <w:num w:numId="28">
    <w:abstractNumId w:val="118"/>
  </w:num>
  <w:num w:numId="29">
    <w:abstractNumId w:val="27"/>
  </w:num>
  <w:num w:numId="30">
    <w:abstractNumId w:val="104"/>
  </w:num>
  <w:num w:numId="31">
    <w:abstractNumId w:val="116"/>
  </w:num>
  <w:num w:numId="32">
    <w:abstractNumId w:val="47"/>
  </w:num>
  <w:num w:numId="33">
    <w:abstractNumId w:val="7"/>
  </w:num>
  <w:num w:numId="34">
    <w:abstractNumId w:val="63"/>
  </w:num>
  <w:num w:numId="35">
    <w:abstractNumId w:val="43"/>
  </w:num>
  <w:num w:numId="36">
    <w:abstractNumId w:val="101"/>
  </w:num>
  <w:num w:numId="37">
    <w:abstractNumId w:val="76"/>
  </w:num>
  <w:num w:numId="38">
    <w:abstractNumId w:val="24"/>
  </w:num>
  <w:num w:numId="39">
    <w:abstractNumId w:val="23"/>
  </w:num>
  <w:num w:numId="40">
    <w:abstractNumId w:val="39"/>
  </w:num>
  <w:num w:numId="41">
    <w:abstractNumId w:val="81"/>
  </w:num>
  <w:num w:numId="42">
    <w:abstractNumId w:val="9"/>
  </w:num>
  <w:num w:numId="43">
    <w:abstractNumId w:val="99"/>
  </w:num>
  <w:num w:numId="44">
    <w:abstractNumId w:val="8"/>
  </w:num>
  <w:num w:numId="45">
    <w:abstractNumId w:val="29"/>
  </w:num>
  <w:num w:numId="46">
    <w:abstractNumId w:val="41"/>
  </w:num>
  <w:num w:numId="47">
    <w:abstractNumId w:val="46"/>
  </w:num>
  <w:num w:numId="48">
    <w:abstractNumId w:val="95"/>
  </w:num>
  <w:num w:numId="49">
    <w:abstractNumId w:val="2"/>
  </w:num>
  <w:num w:numId="50">
    <w:abstractNumId w:val="102"/>
  </w:num>
  <w:num w:numId="5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3"/>
  </w:num>
  <w:num w:numId="56">
    <w:abstractNumId w:val="105"/>
  </w:num>
  <w:num w:numId="57">
    <w:abstractNumId w:val="1"/>
  </w:num>
  <w:num w:numId="58">
    <w:abstractNumId w:val="49"/>
  </w:num>
  <w:num w:numId="59">
    <w:abstractNumId w:val="12"/>
  </w:num>
  <w:num w:numId="60">
    <w:abstractNumId w:val="53"/>
  </w:num>
  <w:num w:numId="61">
    <w:abstractNumId w:val="66"/>
  </w:num>
  <w:num w:numId="62">
    <w:abstractNumId w:val="100"/>
  </w:num>
  <w:num w:numId="63">
    <w:abstractNumId w:val="11"/>
  </w:num>
  <w:num w:numId="64">
    <w:abstractNumId w:val="103"/>
  </w:num>
  <w:num w:numId="65">
    <w:abstractNumId w:val="73"/>
  </w:num>
  <w:num w:numId="66">
    <w:abstractNumId w:val="25"/>
  </w:num>
  <w:num w:numId="67">
    <w:abstractNumId w:val="33"/>
  </w:num>
  <w:num w:numId="68">
    <w:abstractNumId w:val="34"/>
  </w:num>
  <w:num w:numId="69">
    <w:abstractNumId w:val="22"/>
  </w:num>
  <w:num w:numId="70">
    <w:abstractNumId w:val="26"/>
  </w:num>
  <w:num w:numId="71">
    <w:abstractNumId w:val="120"/>
  </w:num>
  <w:num w:numId="72">
    <w:abstractNumId w:val="96"/>
  </w:num>
  <w:num w:numId="73">
    <w:abstractNumId w:val="92"/>
  </w:num>
  <w:num w:numId="74">
    <w:abstractNumId w:val="79"/>
  </w:num>
  <w:num w:numId="75">
    <w:abstractNumId w:val="93"/>
  </w:num>
  <w:num w:numId="76">
    <w:abstractNumId w:val="115"/>
  </w:num>
  <w:num w:numId="77">
    <w:abstractNumId w:val="51"/>
  </w:num>
  <w:num w:numId="78">
    <w:abstractNumId w:val="19"/>
  </w:num>
  <w:num w:numId="79">
    <w:abstractNumId w:val="16"/>
  </w:num>
  <w:num w:numId="80">
    <w:abstractNumId w:val="45"/>
  </w:num>
  <w:num w:numId="81">
    <w:abstractNumId w:val="54"/>
  </w:num>
  <w:num w:numId="82">
    <w:abstractNumId w:val="38"/>
  </w:num>
  <w:num w:numId="83">
    <w:abstractNumId w:val="109"/>
  </w:num>
  <w:num w:numId="84">
    <w:abstractNumId w:val="35"/>
  </w:num>
  <w:num w:numId="85">
    <w:abstractNumId w:val="94"/>
  </w:num>
  <w:num w:numId="86">
    <w:abstractNumId w:val="20"/>
  </w:num>
  <w:num w:numId="87">
    <w:abstractNumId w:val="86"/>
  </w:num>
  <w:num w:numId="88">
    <w:abstractNumId w:val="6"/>
  </w:num>
  <w:num w:numId="89">
    <w:abstractNumId w:val="55"/>
  </w:num>
  <w:num w:numId="90">
    <w:abstractNumId w:val="52"/>
  </w:num>
  <w:num w:numId="91">
    <w:abstractNumId w:val="69"/>
  </w:num>
  <w:num w:numId="92">
    <w:abstractNumId w:val="59"/>
  </w:num>
  <w:num w:numId="93">
    <w:abstractNumId w:val="14"/>
  </w:num>
  <w:num w:numId="94">
    <w:abstractNumId w:val="4"/>
  </w:num>
  <w:num w:numId="95">
    <w:abstractNumId w:val="88"/>
  </w:num>
  <w:num w:numId="96">
    <w:abstractNumId w:val="77"/>
  </w:num>
  <w:num w:numId="97">
    <w:abstractNumId w:val="74"/>
  </w:num>
  <w:num w:numId="98">
    <w:abstractNumId w:val="0"/>
  </w:num>
  <w:num w:numId="99">
    <w:abstractNumId w:val="78"/>
  </w:num>
  <w:num w:numId="100">
    <w:abstractNumId w:val="85"/>
  </w:num>
  <w:num w:numId="101">
    <w:abstractNumId w:val="5"/>
  </w:num>
  <w:num w:numId="102">
    <w:abstractNumId w:val="110"/>
  </w:num>
  <w:num w:numId="103">
    <w:abstractNumId w:val="123"/>
  </w:num>
  <w:num w:numId="104">
    <w:abstractNumId w:val="107"/>
  </w:num>
  <w:num w:numId="105">
    <w:abstractNumId w:val="17"/>
  </w:num>
  <w:num w:numId="106">
    <w:abstractNumId w:val="15"/>
  </w:num>
  <w:num w:numId="107">
    <w:abstractNumId w:val="98"/>
  </w:num>
  <w:num w:numId="108">
    <w:abstractNumId w:val="21"/>
  </w:num>
  <w:num w:numId="109">
    <w:abstractNumId w:val="40"/>
  </w:num>
  <w:num w:numId="110">
    <w:abstractNumId w:val="97"/>
  </w:num>
  <w:num w:numId="111">
    <w:abstractNumId w:val="30"/>
  </w:num>
  <w:num w:numId="112">
    <w:abstractNumId w:val="62"/>
  </w:num>
  <w:num w:numId="113">
    <w:abstractNumId w:val="87"/>
  </w:num>
  <w:num w:numId="114">
    <w:abstractNumId w:val="84"/>
  </w:num>
  <w:num w:numId="115">
    <w:abstractNumId w:val="31"/>
  </w:num>
  <w:num w:numId="116">
    <w:abstractNumId w:val="60"/>
  </w:num>
  <w:num w:numId="117">
    <w:abstractNumId w:val="36"/>
  </w:num>
  <w:num w:numId="118">
    <w:abstractNumId w:val="64"/>
  </w:num>
  <w:num w:numId="119">
    <w:abstractNumId w:val="80"/>
  </w:num>
  <w:num w:numId="120">
    <w:abstractNumId w:val="125"/>
  </w:num>
  <w:num w:numId="121">
    <w:abstractNumId w:val="91"/>
  </w:num>
  <w:num w:numId="122">
    <w:abstractNumId w:val="57"/>
  </w:num>
  <w:num w:numId="123">
    <w:abstractNumId w:val="113"/>
  </w:num>
  <w:num w:numId="124">
    <w:abstractNumId w:val="68"/>
  </w:num>
  <w:num w:numId="125">
    <w:abstractNumId w:val="82"/>
  </w:num>
  <w:num w:numId="126">
    <w:abstractNumId w:val="50"/>
  </w:num>
  <w:numIdMacAtCleanup w:val="1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defaultTabStop w:val="720"/>
  <w:drawingGridHorizontalSpacing w:val="120"/>
  <w:displayHorizontalDrawingGridEvery w:val="2"/>
  <w:characterSpacingControl w:val="doNotCompress"/>
  <w:hdrShapeDefaults>
    <o:shapedefaults v:ext="edit" spidmax="23554"/>
    <o:shapelayout v:ext="edit">
      <o:idmap v:ext="edit" data="2"/>
    </o:shapelayout>
  </w:hdrShapeDefaults>
  <w:footnotePr>
    <w:footnote w:id="-1"/>
    <w:footnote w:id="0"/>
  </w:footnotePr>
  <w:endnotePr>
    <w:endnote w:id="-1"/>
    <w:endnote w:id="0"/>
  </w:endnotePr>
  <w:compat/>
  <w:rsids>
    <w:rsidRoot w:val="00342C88"/>
    <w:rsid w:val="00000311"/>
    <w:rsid w:val="00002F59"/>
    <w:rsid w:val="00006D23"/>
    <w:rsid w:val="00014382"/>
    <w:rsid w:val="00021315"/>
    <w:rsid w:val="00021515"/>
    <w:rsid w:val="00021CDA"/>
    <w:rsid w:val="00036AE7"/>
    <w:rsid w:val="00036CFC"/>
    <w:rsid w:val="00036FD9"/>
    <w:rsid w:val="00042914"/>
    <w:rsid w:val="00042B4F"/>
    <w:rsid w:val="00044E59"/>
    <w:rsid w:val="000553FF"/>
    <w:rsid w:val="00066F2B"/>
    <w:rsid w:val="00092C29"/>
    <w:rsid w:val="00096DB2"/>
    <w:rsid w:val="000A6E39"/>
    <w:rsid w:val="000B1C18"/>
    <w:rsid w:val="000B33C5"/>
    <w:rsid w:val="000D1344"/>
    <w:rsid w:val="000D1932"/>
    <w:rsid w:val="000D4882"/>
    <w:rsid w:val="000E3A3B"/>
    <w:rsid w:val="000E6654"/>
    <w:rsid w:val="000F1B41"/>
    <w:rsid w:val="00111483"/>
    <w:rsid w:val="00112A08"/>
    <w:rsid w:val="00117303"/>
    <w:rsid w:val="001233F8"/>
    <w:rsid w:val="00151B9E"/>
    <w:rsid w:val="001542F9"/>
    <w:rsid w:val="00154B96"/>
    <w:rsid w:val="00156C84"/>
    <w:rsid w:val="00164103"/>
    <w:rsid w:val="00164766"/>
    <w:rsid w:val="00166388"/>
    <w:rsid w:val="001706C0"/>
    <w:rsid w:val="0017613B"/>
    <w:rsid w:val="0018140A"/>
    <w:rsid w:val="00194AFF"/>
    <w:rsid w:val="001A525F"/>
    <w:rsid w:val="001C783D"/>
    <w:rsid w:val="001D1B50"/>
    <w:rsid w:val="001D2B8A"/>
    <w:rsid w:val="001D2D51"/>
    <w:rsid w:val="001D475E"/>
    <w:rsid w:val="001D5601"/>
    <w:rsid w:val="001D7C29"/>
    <w:rsid w:val="001E01C9"/>
    <w:rsid w:val="001E1FA5"/>
    <w:rsid w:val="0020007B"/>
    <w:rsid w:val="002013D6"/>
    <w:rsid w:val="002155FC"/>
    <w:rsid w:val="002234BB"/>
    <w:rsid w:val="00224F6B"/>
    <w:rsid w:val="002367B1"/>
    <w:rsid w:val="00252095"/>
    <w:rsid w:val="00260C30"/>
    <w:rsid w:val="00263451"/>
    <w:rsid w:val="00283166"/>
    <w:rsid w:val="0029159C"/>
    <w:rsid w:val="00292FBA"/>
    <w:rsid w:val="002A6EEB"/>
    <w:rsid w:val="002B18E6"/>
    <w:rsid w:val="002B20CB"/>
    <w:rsid w:val="002C5421"/>
    <w:rsid w:val="002D0128"/>
    <w:rsid w:val="002E57CA"/>
    <w:rsid w:val="002F328D"/>
    <w:rsid w:val="00311291"/>
    <w:rsid w:val="003303AB"/>
    <w:rsid w:val="003322A0"/>
    <w:rsid w:val="00333E35"/>
    <w:rsid w:val="00340E70"/>
    <w:rsid w:val="0034123A"/>
    <w:rsid w:val="00342C88"/>
    <w:rsid w:val="003479F6"/>
    <w:rsid w:val="003516D9"/>
    <w:rsid w:val="00356EBE"/>
    <w:rsid w:val="003666B1"/>
    <w:rsid w:val="00372154"/>
    <w:rsid w:val="00373593"/>
    <w:rsid w:val="003735B2"/>
    <w:rsid w:val="00375962"/>
    <w:rsid w:val="00383894"/>
    <w:rsid w:val="00383A9B"/>
    <w:rsid w:val="00387793"/>
    <w:rsid w:val="00395D18"/>
    <w:rsid w:val="003A41FE"/>
    <w:rsid w:val="003A6AB1"/>
    <w:rsid w:val="003C1397"/>
    <w:rsid w:val="003C4CD1"/>
    <w:rsid w:val="003E0F66"/>
    <w:rsid w:val="003E56FB"/>
    <w:rsid w:val="003F65FD"/>
    <w:rsid w:val="004042D8"/>
    <w:rsid w:val="00407592"/>
    <w:rsid w:val="00413F57"/>
    <w:rsid w:val="00420F69"/>
    <w:rsid w:val="00420FF4"/>
    <w:rsid w:val="00426A26"/>
    <w:rsid w:val="0043326D"/>
    <w:rsid w:val="00441494"/>
    <w:rsid w:val="0044613D"/>
    <w:rsid w:val="00452BBA"/>
    <w:rsid w:val="00453434"/>
    <w:rsid w:val="00461635"/>
    <w:rsid w:val="0046514E"/>
    <w:rsid w:val="0046547A"/>
    <w:rsid w:val="00473C91"/>
    <w:rsid w:val="00474D77"/>
    <w:rsid w:val="004858FE"/>
    <w:rsid w:val="004B4B8D"/>
    <w:rsid w:val="004B79B2"/>
    <w:rsid w:val="004C05DF"/>
    <w:rsid w:val="004D1BCD"/>
    <w:rsid w:val="004D26B6"/>
    <w:rsid w:val="004D606D"/>
    <w:rsid w:val="004D7560"/>
    <w:rsid w:val="004F1D71"/>
    <w:rsid w:val="004F2788"/>
    <w:rsid w:val="004F6629"/>
    <w:rsid w:val="00505C85"/>
    <w:rsid w:val="00507769"/>
    <w:rsid w:val="0051011A"/>
    <w:rsid w:val="0052081A"/>
    <w:rsid w:val="00526805"/>
    <w:rsid w:val="005329B2"/>
    <w:rsid w:val="00532C08"/>
    <w:rsid w:val="0054002A"/>
    <w:rsid w:val="00541324"/>
    <w:rsid w:val="005458AF"/>
    <w:rsid w:val="00546AE8"/>
    <w:rsid w:val="0055439A"/>
    <w:rsid w:val="00555DB3"/>
    <w:rsid w:val="005609B5"/>
    <w:rsid w:val="00562963"/>
    <w:rsid w:val="00564429"/>
    <w:rsid w:val="00571232"/>
    <w:rsid w:val="0058101F"/>
    <w:rsid w:val="00594362"/>
    <w:rsid w:val="005B4871"/>
    <w:rsid w:val="005D4B15"/>
    <w:rsid w:val="005D4ECB"/>
    <w:rsid w:val="005D7225"/>
    <w:rsid w:val="005E175E"/>
    <w:rsid w:val="005E3BD7"/>
    <w:rsid w:val="005E4C4C"/>
    <w:rsid w:val="005E692C"/>
    <w:rsid w:val="00600277"/>
    <w:rsid w:val="00605EA6"/>
    <w:rsid w:val="0060774A"/>
    <w:rsid w:val="0061195C"/>
    <w:rsid w:val="00620852"/>
    <w:rsid w:val="006210CD"/>
    <w:rsid w:val="0062470D"/>
    <w:rsid w:val="00626B85"/>
    <w:rsid w:val="00627AE7"/>
    <w:rsid w:val="006316A4"/>
    <w:rsid w:val="006337CB"/>
    <w:rsid w:val="006351B6"/>
    <w:rsid w:val="0063616B"/>
    <w:rsid w:val="0063704F"/>
    <w:rsid w:val="006405E2"/>
    <w:rsid w:val="006419D1"/>
    <w:rsid w:val="006445DE"/>
    <w:rsid w:val="0065171A"/>
    <w:rsid w:val="006531D9"/>
    <w:rsid w:val="00663211"/>
    <w:rsid w:val="006635EB"/>
    <w:rsid w:val="00665A3E"/>
    <w:rsid w:val="00670C97"/>
    <w:rsid w:val="0067683F"/>
    <w:rsid w:val="0067698A"/>
    <w:rsid w:val="0068091E"/>
    <w:rsid w:val="00681A6B"/>
    <w:rsid w:val="00681AF5"/>
    <w:rsid w:val="00681D83"/>
    <w:rsid w:val="00681FC9"/>
    <w:rsid w:val="00682E72"/>
    <w:rsid w:val="0068321C"/>
    <w:rsid w:val="006A1746"/>
    <w:rsid w:val="006A732A"/>
    <w:rsid w:val="006B2D0E"/>
    <w:rsid w:val="006C072B"/>
    <w:rsid w:val="006C23CA"/>
    <w:rsid w:val="006D0D29"/>
    <w:rsid w:val="006D5C54"/>
    <w:rsid w:val="006E5B0B"/>
    <w:rsid w:val="006F26AC"/>
    <w:rsid w:val="00701DE3"/>
    <w:rsid w:val="00710588"/>
    <w:rsid w:val="0072068F"/>
    <w:rsid w:val="00723895"/>
    <w:rsid w:val="00724981"/>
    <w:rsid w:val="007477E1"/>
    <w:rsid w:val="00756DEA"/>
    <w:rsid w:val="0076285E"/>
    <w:rsid w:val="00773680"/>
    <w:rsid w:val="0078625C"/>
    <w:rsid w:val="00794DDE"/>
    <w:rsid w:val="00796904"/>
    <w:rsid w:val="007C0668"/>
    <w:rsid w:val="007C5F93"/>
    <w:rsid w:val="007D10C8"/>
    <w:rsid w:val="007D408D"/>
    <w:rsid w:val="007D5B33"/>
    <w:rsid w:val="007E0FF4"/>
    <w:rsid w:val="007E5084"/>
    <w:rsid w:val="007F0D2F"/>
    <w:rsid w:val="007F6BD4"/>
    <w:rsid w:val="00800327"/>
    <w:rsid w:val="00802BB3"/>
    <w:rsid w:val="008054D1"/>
    <w:rsid w:val="00812C1B"/>
    <w:rsid w:val="0081403F"/>
    <w:rsid w:val="00814230"/>
    <w:rsid w:val="0081528E"/>
    <w:rsid w:val="008152D8"/>
    <w:rsid w:val="008331DD"/>
    <w:rsid w:val="00835DA3"/>
    <w:rsid w:val="00841E8F"/>
    <w:rsid w:val="00843003"/>
    <w:rsid w:val="00872435"/>
    <w:rsid w:val="0087276A"/>
    <w:rsid w:val="00880DF5"/>
    <w:rsid w:val="00894A9A"/>
    <w:rsid w:val="0089605D"/>
    <w:rsid w:val="008A094C"/>
    <w:rsid w:val="008A1295"/>
    <w:rsid w:val="008A371E"/>
    <w:rsid w:val="008A38AC"/>
    <w:rsid w:val="008A656D"/>
    <w:rsid w:val="008B3231"/>
    <w:rsid w:val="008B4FC1"/>
    <w:rsid w:val="008C252A"/>
    <w:rsid w:val="008C3AF5"/>
    <w:rsid w:val="008C6FF4"/>
    <w:rsid w:val="008D2CB6"/>
    <w:rsid w:val="008E4528"/>
    <w:rsid w:val="008F4442"/>
    <w:rsid w:val="008F67B5"/>
    <w:rsid w:val="00900AA9"/>
    <w:rsid w:val="009146E7"/>
    <w:rsid w:val="009227A7"/>
    <w:rsid w:val="00925923"/>
    <w:rsid w:val="00935135"/>
    <w:rsid w:val="00937B82"/>
    <w:rsid w:val="00940081"/>
    <w:rsid w:val="00941FEA"/>
    <w:rsid w:val="009421F7"/>
    <w:rsid w:val="0094701B"/>
    <w:rsid w:val="00954528"/>
    <w:rsid w:val="0095509C"/>
    <w:rsid w:val="0095595D"/>
    <w:rsid w:val="00961FC3"/>
    <w:rsid w:val="009644A9"/>
    <w:rsid w:val="00970622"/>
    <w:rsid w:val="00983BCD"/>
    <w:rsid w:val="00984B64"/>
    <w:rsid w:val="00985011"/>
    <w:rsid w:val="009A31BC"/>
    <w:rsid w:val="009A4733"/>
    <w:rsid w:val="009B227E"/>
    <w:rsid w:val="009C2D09"/>
    <w:rsid w:val="009C2F52"/>
    <w:rsid w:val="009C60D6"/>
    <w:rsid w:val="009D028C"/>
    <w:rsid w:val="009D7F03"/>
    <w:rsid w:val="009E158D"/>
    <w:rsid w:val="00A00E87"/>
    <w:rsid w:val="00A11468"/>
    <w:rsid w:val="00A130BC"/>
    <w:rsid w:val="00A13FD7"/>
    <w:rsid w:val="00A1491C"/>
    <w:rsid w:val="00A14A10"/>
    <w:rsid w:val="00A154BA"/>
    <w:rsid w:val="00A1677E"/>
    <w:rsid w:val="00A22500"/>
    <w:rsid w:val="00A22BBC"/>
    <w:rsid w:val="00A300E5"/>
    <w:rsid w:val="00A406A5"/>
    <w:rsid w:val="00A41758"/>
    <w:rsid w:val="00A4711F"/>
    <w:rsid w:val="00A51F59"/>
    <w:rsid w:val="00A61D17"/>
    <w:rsid w:val="00A6467F"/>
    <w:rsid w:val="00A67618"/>
    <w:rsid w:val="00A774E1"/>
    <w:rsid w:val="00A8259C"/>
    <w:rsid w:val="00A967EA"/>
    <w:rsid w:val="00AC3E54"/>
    <w:rsid w:val="00AC3E8E"/>
    <w:rsid w:val="00AC5099"/>
    <w:rsid w:val="00AD1D60"/>
    <w:rsid w:val="00AD2140"/>
    <w:rsid w:val="00AD341F"/>
    <w:rsid w:val="00AD36A0"/>
    <w:rsid w:val="00AE0339"/>
    <w:rsid w:val="00AE4187"/>
    <w:rsid w:val="00AF141B"/>
    <w:rsid w:val="00AF2651"/>
    <w:rsid w:val="00B015AB"/>
    <w:rsid w:val="00B0310E"/>
    <w:rsid w:val="00B04D29"/>
    <w:rsid w:val="00B07586"/>
    <w:rsid w:val="00B10660"/>
    <w:rsid w:val="00B129C3"/>
    <w:rsid w:val="00B16767"/>
    <w:rsid w:val="00B270F8"/>
    <w:rsid w:val="00B27652"/>
    <w:rsid w:val="00B352C4"/>
    <w:rsid w:val="00B51108"/>
    <w:rsid w:val="00B708F9"/>
    <w:rsid w:val="00B70971"/>
    <w:rsid w:val="00B760B4"/>
    <w:rsid w:val="00B816D6"/>
    <w:rsid w:val="00B83ACD"/>
    <w:rsid w:val="00B86BAB"/>
    <w:rsid w:val="00BA1DBC"/>
    <w:rsid w:val="00BA5006"/>
    <w:rsid w:val="00BC52B3"/>
    <w:rsid w:val="00BC5EB8"/>
    <w:rsid w:val="00BD4843"/>
    <w:rsid w:val="00BE1876"/>
    <w:rsid w:val="00BE3C67"/>
    <w:rsid w:val="00BE70A2"/>
    <w:rsid w:val="00BF4E41"/>
    <w:rsid w:val="00BF6473"/>
    <w:rsid w:val="00C0106D"/>
    <w:rsid w:val="00C05BBA"/>
    <w:rsid w:val="00C05C2F"/>
    <w:rsid w:val="00C11E96"/>
    <w:rsid w:val="00C22081"/>
    <w:rsid w:val="00C25D2B"/>
    <w:rsid w:val="00C4093C"/>
    <w:rsid w:val="00C4210D"/>
    <w:rsid w:val="00C4346E"/>
    <w:rsid w:val="00C502C2"/>
    <w:rsid w:val="00C6486E"/>
    <w:rsid w:val="00C70E88"/>
    <w:rsid w:val="00C928A1"/>
    <w:rsid w:val="00CA59A7"/>
    <w:rsid w:val="00CB2503"/>
    <w:rsid w:val="00CC2D83"/>
    <w:rsid w:val="00CC490C"/>
    <w:rsid w:val="00CC6E0A"/>
    <w:rsid w:val="00CD74CB"/>
    <w:rsid w:val="00CE0B63"/>
    <w:rsid w:val="00CE4F5C"/>
    <w:rsid w:val="00CE78BC"/>
    <w:rsid w:val="00CF144D"/>
    <w:rsid w:val="00CF3194"/>
    <w:rsid w:val="00D10E93"/>
    <w:rsid w:val="00D14C66"/>
    <w:rsid w:val="00D160FE"/>
    <w:rsid w:val="00D20DD4"/>
    <w:rsid w:val="00D21E3D"/>
    <w:rsid w:val="00D23BE5"/>
    <w:rsid w:val="00D23CE2"/>
    <w:rsid w:val="00D24C35"/>
    <w:rsid w:val="00D3100A"/>
    <w:rsid w:val="00D544A3"/>
    <w:rsid w:val="00D65B30"/>
    <w:rsid w:val="00D73072"/>
    <w:rsid w:val="00D90537"/>
    <w:rsid w:val="00D91AD5"/>
    <w:rsid w:val="00D92025"/>
    <w:rsid w:val="00D93E72"/>
    <w:rsid w:val="00DA4559"/>
    <w:rsid w:val="00DA47FC"/>
    <w:rsid w:val="00DB2958"/>
    <w:rsid w:val="00DB52C1"/>
    <w:rsid w:val="00DB5468"/>
    <w:rsid w:val="00DC0F4A"/>
    <w:rsid w:val="00DC5DB9"/>
    <w:rsid w:val="00DC63B4"/>
    <w:rsid w:val="00DC6850"/>
    <w:rsid w:val="00DE0A64"/>
    <w:rsid w:val="00DE7D1F"/>
    <w:rsid w:val="00DF3253"/>
    <w:rsid w:val="00DF3C83"/>
    <w:rsid w:val="00DF5316"/>
    <w:rsid w:val="00DF74A4"/>
    <w:rsid w:val="00E01B67"/>
    <w:rsid w:val="00E03DD3"/>
    <w:rsid w:val="00E0586C"/>
    <w:rsid w:val="00E061D7"/>
    <w:rsid w:val="00E069C8"/>
    <w:rsid w:val="00E11675"/>
    <w:rsid w:val="00E40735"/>
    <w:rsid w:val="00E50FA1"/>
    <w:rsid w:val="00E576BA"/>
    <w:rsid w:val="00E6606C"/>
    <w:rsid w:val="00E67F42"/>
    <w:rsid w:val="00E709C7"/>
    <w:rsid w:val="00E70DB2"/>
    <w:rsid w:val="00E71C2C"/>
    <w:rsid w:val="00E72EEE"/>
    <w:rsid w:val="00E73507"/>
    <w:rsid w:val="00E82BA9"/>
    <w:rsid w:val="00E830DE"/>
    <w:rsid w:val="00E83842"/>
    <w:rsid w:val="00E9091F"/>
    <w:rsid w:val="00EA0C93"/>
    <w:rsid w:val="00EA70C0"/>
    <w:rsid w:val="00EB1ED9"/>
    <w:rsid w:val="00EB3FF1"/>
    <w:rsid w:val="00EC1937"/>
    <w:rsid w:val="00EC4102"/>
    <w:rsid w:val="00ED22F5"/>
    <w:rsid w:val="00EE1BA0"/>
    <w:rsid w:val="00EE316D"/>
    <w:rsid w:val="00EE3C99"/>
    <w:rsid w:val="00EE52E2"/>
    <w:rsid w:val="00EF0720"/>
    <w:rsid w:val="00EF51F1"/>
    <w:rsid w:val="00EF6823"/>
    <w:rsid w:val="00F0129E"/>
    <w:rsid w:val="00F04FDB"/>
    <w:rsid w:val="00F054E8"/>
    <w:rsid w:val="00F068DA"/>
    <w:rsid w:val="00F12075"/>
    <w:rsid w:val="00F12323"/>
    <w:rsid w:val="00F16B72"/>
    <w:rsid w:val="00F21D84"/>
    <w:rsid w:val="00F3394D"/>
    <w:rsid w:val="00F423CE"/>
    <w:rsid w:val="00F4267E"/>
    <w:rsid w:val="00F54D43"/>
    <w:rsid w:val="00F63FB3"/>
    <w:rsid w:val="00F800E1"/>
    <w:rsid w:val="00F802B7"/>
    <w:rsid w:val="00FA02F9"/>
    <w:rsid w:val="00FA0A3E"/>
    <w:rsid w:val="00FA425F"/>
    <w:rsid w:val="00FA4F61"/>
    <w:rsid w:val="00FB48A9"/>
    <w:rsid w:val="00FB6A19"/>
    <w:rsid w:val="00FB6D8F"/>
    <w:rsid w:val="00FB7629"/>
    <w:rsid w:val="00FC3908"/>
    <w:rsid w:val="00FD5D90"/>
    <w:rsid w:val="00FD7CBF"/>
    <w:rsid w:val="00FE5C07"/>
    <w:rsid w:val="00FF03C3"/>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rules v:ext="edit">
        <o:r id="V:Rule32" type="connector" idref="#_x0000_s1073"/>
        <o:r id="V:Rule33" type="connector" idref="#_x0000_s1076"/>
        <o:r id="V:Rule34" type="connector" idref="#_x0000_s1136"/>
        <o:r id="V:Rule35" type="connector" idref="#_x0000_s1093"/>
        <o:r id="V:Rule36" type="connector" idref="#_x0000_s1090"/>
        <o:r id="V:Rule37" type="connector" idref="#_x0000_s1102"/>
        <o:r id="V:Rule38" type="connector" idref="#_x0000_s1131"/>
        <o:r id="V:Rule39" type="connector" idref="#_x0000_s1070"/>
        <o:r id="V:Rule40" type="connector" idref="#_x0000_s1069"/>
        <o:r id="V:Rule41" type="connector" idref="#_x0000_s1074"/>
        <o:r id="V:Rule42" type="connector" idref="#_x0000_s1103"/>
        <o:r id="V:Rule43" type="connector" idref="#_x0000_s1088"/>
        <o:r id="V:Rule44" type="connector" idref="#_x0000_s1134"/>
        <o:r id="V:Rule45" type="connector" idref="#_x0000_s1089"/>
        <o:r id="V:Rule46" type="connector" idref="#_x0000_s1094"/>
        <o:r id="V:Rule47" type="connector" idref="#_x0000_s1101"/>
        <o:r id="V:Rule48" type="connector" idref="#_x0000_s1072"/>
        <o:r id="V:Rule49" type="connector" idref="#_x0000_s1091"/>
        <o:r id="V:Rule50" type="connector" idref="#_x0000_s1100"/>
        <o:r id="V:Rule51" type="connector" idref="#_x0000_s1133"/>
        <o:r id="V:Rule52" type="connector" idref="#_x0000_s1092"/>
        <o:r id="V:Rule53" type="connector" idref="#_x0000_s1086"/>
        <o:r id="V:Rule54" type="connector" idref="#_x0000_s1071"/>
        <o:r id="V:Rule55" type="connector" idref="#_x0000_s1096"/>
        <o:r id="V:Rule56" type="connector" idref="#_x0000_s1095"/>
        <o:r id="V:Rule57" type="connector" idref="#_x0000_s1099"/>
        <o:r id="V:Rule58" type="connector" idref="#_x0000_s1135"/>
        <o:r id="V:Rule59" type="connector" idref="#_x0000_s1129"/>
        <o:r id="V:Rule60" type="connector" idref="#_x0000_s1130"/>
        <o:r id="V:Rule61" type="connector" idref="#_x0000_s1132"/>
        <o:r id="V:Rule62" type="connector" idref="#_x0000_s108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ZA" w:eastAsia="en-Z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qFormat="1"/>
    <w:lsdException w:name="heading 5"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2" w:uiPriority="0"/>
    <w:lsdException w:name="Strong" w:semiHidden="0" w:uiPriority="0" w:unhideWhenUsed="0" w:qFormat="1"/>
    <w:lsdException w:name="Emphasis" w:semiHidden="0" w:uiPriority="20" w:unhideWhenUsed="0" w:qFormat="1"/>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7EA"/>
    <w:rPr>
      <w:rFonts w:ascii="Times New Roman" w:eastAsia="Times New Roman" w:hAnsi="Times New Roman"/>
      <w:sz w:val="24"/>
      <w:szCs w:val="24"/>
      <w:lang w:val="en-GB" w:eastAsia="en-US"/>
    </w:rPr>
  </w:style>
  <w:style w:type="paragraph" w:styleId="Heading1">
    <w:name w:val="heading 1"/>
    <w:basedOn w:val="Normal"/>
    <w:next w:val="Normal"/>
    <w:link w:val="Heading1Char"/>
    <w:qFormat/>
    <w:rsid w:val="0087276A"/>
    <w:pPr>
      <w:keepNext/>
      <w:spacing w:before="240" w:after="60"/>
      <w:outlineLvl w:val="0"/>
    </w:pPr>
    <w:rPr>
      <w:rFonts w:ascii="Arial" w:hAnsi="Arial" w:cs="Arial"/>
      <w:b/>
      <w:bCs/>
      <w:kern w:val="32"/>
      <w:sz w:val="32"/>
      <w:szCs w:val="32"/>
      <w:lang w:val="en-US"/>
    </w:rPr>
  </w:style>
  <w:style w:type="paragraph" w:styleId="Heading2">
    <w:name w:val="heading 2"/>
    <w:basedOn w:val="Normal"/>
    <w:next w:val="Normal"/>
    <w:link w:val="Heading2Char"/>
    <w:unhideWhenUsed/>
    <w:qFormat/>
    <w:rsid w:val="0087276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C6486E"/>
    <w:pPr>
      <w:keepNext/>
      <w:widowControl w:val="0"/>
      <w:tabs>
        <w:tab w:val="left" w:pos="1542"/>
      </w:tabs>
      <w:autoSpaceDE w:val="0"/>
      <w:autoSpaceDN w:val="0"/>
      <w:adjustRightInd w:val="0"/>
      <w:spacing w:line="561" w:lineRule="exact"/>
      <w:ind w:left="1542" w:hanging="1542"/>
      <w:outlineLvl w:val="2"/>
    </w:pPr>
    <w:rPr>
      <w:rFonts w:ascii="Tahoma" w:hAnsi="Tahoma" w:cs="Tahoma"/>
      <w:sz w:val="22"/>
      <w:szCs w:val="22"/>
      <w:u w:val="single"/>
      <w:lang w:val="en-US"/>
    </w:rPr>
  </w:style>
  <w:style w:type="paragraph" w:styleId="Heading4">
    <w:name w:val="heading 4"/>
    <w:basedOn w:val="Normal"/>
    <w:next w:val="Normal"/>
    <w:link w:val="Heading4Char"/>
    <w:uiPriority w:val="99"/>
    <w:qFormat/>
    <w:rsid w:val="00C6486E"/>
    <w:pPr>
      <w:keepNext/>
      <w:widowControl w:val="0"/>
      <w:tabs>
        <w:tab w:val="left" w:pos="7330"/>
      </w:tabs>
      <w:autoSpaceDE w:val="0"/>
      <w:autoSpaceDN w:val="0"/>
      <w:adjustRightInd w:val="0"/>
      <w:outlineLvl w:val="3"/>
    </w:pPr>
    <w:rPr>
      <w:rFonts w:ascii="Tahoma" w:hAnsi="Tahoma" w:cs="Tahoma"/>
      <w:b/>
      <w:bCs/>
      <w:color w:val="000000"/>
      <w:sz w:val="22"/>
      <w:szCs w:val="22"/>
      <w:u w:val="single"/>
      <w:lang w:val="en-US"/>
    </w:rPr>
  </w:style>
  <w:style w:type="paragraph" w:styleId="Heading5">
    <w:name w:val="heading 5"/>
    <w:basedOn w:val="Normal"/>
    <w:next w:val="Normal"/>
    <w:link w:val="Heading5Char"/>
    <w:uiPriority w:val="99"/>
    <w:qFormat/>
    <w:rsid w:val="00C6486E"/>
    <w:pPr>
      <w:keepNext/>
      <w:outlineLvl w:val="4"/>
    </w:pPr>
    <w:rPr>
      <w:b/>
      <w:bCs/>
      <w:u w:val="single"/>
      <w:lang w:val="en-US"/>
    </w:rPr>
  </w:style>
  <w:style w:type="paragraph" w:styleId="Heading6">
    <w:name w:val="heading 6"/>
    <w:basedOn w:val="Normal"/>
    <w:next w:val="Normal"/>
    <w:link w:val="Heading6Char"/>
    <w:uiPriority w:val="99"/>
    <w:qFormat/>
    <w:rsid w:val="00C6486E"/>
    <w:pPr>
      <w:keepNext/>
      <w:outlineLvl w:val="5"/>
    </w:pPr>
    <w:rPr>
      <w:rFonts w:ascii="Tahoma" w:hAnsi="Tahoma" w:cs="Tahoma"/>
      <w:b/>
      <w:bCs/>
      <w:sz w:val="22"/>
      <w:szCs w:val="22"/>
      <w:lang w:val="en-US"/>
    </w:rPr>
  </w:style>
  <w:style w:type="paragraph" w:styleId="Heading8">
    <w:name w:val="heading 8"/>
    <w:basedOn w:val="Normal"/>
    <w:next w:val="Normal"/>
    <w:link w:val="Heading8Char"/>
    <w:uiPriority w:val="9"/>
    <w:semiHidden/>
    <w:unhideWhenUsed/>
    <w:qFormat/>
    <w:rsid w:val="00CC6E0A"/>
    <w:pPr>
      <w:keepNext/>
      <w:keepLines/>
      <w:spacing w:before="200" w:line="276" w:lineRule="auto"/>
      <w:outlineLvl w:val="7"/>
    </w:pPr>
    <w:rPr>
      <w:rFonts w:asciiTheme="majorHAnsi" w:eastAsiaTheme="majorEastAsia" w:hAnsiTheme="majorHAnsi" w:cstheme="majorBidi"/>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A525F"/>
    <w:pPr>
      <w:tabs>
        <w:tab w:val="center" w:pos="4680"/>
        <w:tab w:val="right" w:pos="9360"/>
      </w:tabs>
    </w:pPr>
  </w:style>
  <w:style w:type="character" w:customStyle="1" w:styleId="HeaderChar">
    <w:name w:val="Header Char"/>
    <w:basedOn w:val="DefaultParagraphFont"/>
    <w:link w:val="Header"/>
    <w:rsid w:val="001A525F"/>
  </w:style>
  <w:style w:type="paragraph" w:styleId="Footer">
    <w:name w:val="footer"/>
    <w:basedOn w:val="Normal"/>
    <w:link w:val="FooterChar"/>
    <w:unhideWhenUsed/>
    <w:rsid w:val="001A525F"/>
    <w:pPr>
      <w:tabs>
        <w:tab w:val="center" w:pos="4680"/>
        <w:tab w:val="right" w:pos="9360"/>
      </w:tabs>
    </w:pPr>
  </w:style>
  <w:style w:type="character" w:customStyle="1" w:styleId="FooterChar">
    <w:name w:val="Footer Char"/>
    <w:basedOn w:val="DefaultParagraphFont"/>
    <w:link w:val="Footer"/>
    <w:rsid w:val="001A525F"/>
  </w:style>
  <w:style w:type="paragraph" w:styleId="BalloonText">
    <w:name w:val="Balloon Text"/>
    <w:basedOn w:val="Normal"/>
    <w:link w:val="BalloonTextChar"/>
    <w:uiPriority w:val="99"/>
    <w:semiHidden/>
    <w:unhideWhenUsed/>
    <w:rsid w:val="001A525F"/>
    <w:rPr>
      <w:rFonts w:ascii="Tahoma" w:hAnsi="Tahoma" w:cs="Tahoma"/>
      <w:sz w:val="16"/>
      <w:szCs w:val="16"/>
    </w:rPr>
  </w:style>
  <w:style w:type="character" w:customStyle="1" w:styleId="BalloonTextChar">
    <w:name w:val="Balloon Text Char"/>
    <w:basedOn w:val="DefaultParagraphFont"/>
    <w:link w:val="BalloonText"/>
    <w:uiPriority w:val="99"/>
    <w:semiHidden/>
    <w:rsid w:val="001A525F"/>
    <w:rPr>
      <w:rFonts w:ascii="Tahoma" w:hAnsi="Tahoma" w:cs="Tahoma"/>
      <w:sz w:val="16"/>
      <w:szCs w:val="16"/>
    </w:rPr>
  </w:style>
  <w:style w:type="paragraph" w:styleId="NormalWeb">
    <w:name w:val="Normal (Web)"/>
    <w:basedOn w:val="Normal"/>
    <w:uiPriority w:val="99"/>
    <w:rsid w:val="006316A4"/>
    <w:pPr>
      <w:spacing w:before="100" w:beforeAutospacing="1" w:after="100" w:afterAutospacing="1"/>
    </w:pPr>
    <w:rPr>
      <w:rFonts w:ascii="Arial Unicode MS" w:eastAsia="Arial Unicode MS" w:hAnsi="Arial Unicode MS" w:cs="Arial Unicode MS"/>
    </w:rPr>
  </w:style>
  <w:style w:type="character" w:styleId="PageNumber">
    <w:name w:val="page number"/>
    <w:basedOn w:val="DefaultParagraphFont"/>
    <w:semiHidden/>
    <w:rsid w:val="006316A4"/>
  </w:style>
  <w:style w:type="table" w:styleId="TableTheme">
    <w:name w:val="Table Theme"/>
    <w:basedOn w:val="TableNormal"/>
    <w:rsid w:val="006419D1"/>
    <w:tblPr>
      <w:tblInd w:w="0" w:type="dxa"/>
      <w:tblBorders>
        <w:top w:val="single" w:sz="4" w:space="0" w:color="336666"/>
        <w:left w:val="single" w:sz="4" w:space="0" w:color="336666"/>
        <w:bottom w:val="single" w:sz="4" w:space="0" w:color="336666"/>
        <w:right w:val="single" w:sz="4" w:space="0" w:color="336666"/>
        <w:insideH w:val="single" w:sz="4" w:space="0" w:color="336666"/>
        <w:insideV w:val="single" w:sz="4" w:space="0" w:color="336666"/>
      </w:tblBorders>
      <w:tblCellMar>
        <w:top w:w="0" w:type="dxa"/>
        <w:left w:w="108" w:type="dxa"/>
        <w:bottom w:w="0" w:type="dxa"/>
        <w:right w:w="108" w:type="dxa"/>
      </w:tblCellMar>
    </w:tblPr>
  </w:style>
  <w:style w:type="character" w:styleId="Strong">
    <w:name w:val="Strong"/>
    <w:basedOn w:val="DefaultParagraphFont"/>
    <w:qFormat/>
    <w:rsid w:val="006419D1"/>
    <w:rPr>
      <w:b/>
      <w:bCs/>
    </w:rPr>
  </w:style>
  <w:style w:type="character" w:customStyle="1" w:styleId="Heading3Char">
    <w:name w:val="Heading 3 Char"/>
    <w:basedOn w:val="DefaultParagraphFont"/>
    <w:link w:val="Heading3"/>
    <w:uiPriority w:val="99"/>
    <w:rsid w:val="00C6486E"/>
    <w:rPr>
      <w:rFonts w:ascii="Tahoma" w:eastAsia="Times New Roman" w:hAnsi="Tahoma" w:cs="Tahoma"/>
      <w:sz w:val="22"/>
      <w:szCs w:val="22"/>
      <w:u w:val="single"/>
      <w:lang w:val="en-US" w:eastAsia="en-US"/>
    </w:rPr>
  </w:style>
  <w:style w:type="character" w:customStyle="1" w:styleId="Heading4Char">
    <w:name w:val="Heading 4 Char"/>
    <w:basedOn w:val="DefaultParagraphFont"/>
    <w:link w:val="Heading4"/>
    <w:uiPriority w:val="99"/>
    <w:rsid w:val="00C6486E"/>
    <w:rPr>
      <w:rFonts w:ascii="Tahoma" w:eastAsia="Times New Roman" w:hAnsi="Tahoma" w:cs="Tahoma"/>
      <w:b/>
      <w:bCs/>
      <w:color w:val="000000"/>
      <w:sz w:val="22"/>
      <w:szCs w:val="22"/>
      <w:u w:val="single"/>
      <w:lang w:val="en-US" w:eastAsia="en-US"/>
    </w:rPr>
  </w:style>
  <w:style w:type="character" w:customStyle="1" w:styleId="Heading5Char">
    <w:name w:val="Heading 5 Char"/>
    <w:basedOn w:val="DefaultParagraphFont"/>
    <w:link w:val="Heading5"/>
    <w:uiPriority w:val="99"/>
    <w:rsid w:val="00C6486E"/>
    <w:rPr>
      <w:rFonts w:ascii="Times New Roman" w:eastAsia="Times New Roman" w:hAnsi="Times New Roman"/>
      <w:b/>
      <w:bCs/>
      <w:sz w:val="24"/>
      <w:szCs w:val="24"/>
      <w:u w:val="single"/>
      <w:lang w:val="en-US" w:eastAsia="en-US"/>
    </w:rPr>
  </w:style>
  <w:style w:type="character" w:customStyle="1" w:styleId="Heading6Char">
    <w:name w:val="Heading 6 Char"/>
    <w:basedOn w:val="DefaultParagraphFont"/>
    <w:link w:val="Heading6"/>
    <w:uiPriority w:val="99"/>
    <w:rsid w:val="00C6486E"/>
    <w:rPr>
      <w:rFonts w:ascii="Tahoma" w:eastAsia="Times New Roman" w:hAnsi="Tahoma" w:cs="Tahoma"/>
      <w:b/>
      <w:bCs/>
      <w:sz w:val="22"/>
      <w:szCs w:val="22"/>
      <w:lang w:val="en-US" w:eastAsia="en-US"/>
    </w:rPr>
  </w:style>
  <w:style w:type="paragraph" w:styleId="NoSpacing">
    <w:name w:val="No Spacing"/>
    <w:link w:val="NoSpacingChar"/>
    <w:uiPriority w:val="1"/>
    <w:qFormat/>
    <w:rsid w:val="00C6486E"/>
    <w:rPr>
      <w:rFonts w:eastAsia="Times New Roman"/>
      <w:sz w:val="22"/>
      <w:szCs w:val="22"/>
      <w:lang w:val="en-US" w:eastAsia="en-US"/>
    </w:rPr>
  </w:style>
  <w:style w:type="character" w:customStyle="1" w:styleId="NoSpacingChar">
    <w:name w:val="No Spacing Char"/>
    <w:basedOn w:val="DefaultParagraphFont"/>
    <w:link w:val="NoSpacing"/>
    <w:uiPriority w:val="1"/>
    <w:rsid w:val="00C6486E"/>
    <w:rPr>
      <w:rFonts w:eastAsia="Times New Roman"/>
      <w:sz w:val="22"/>
      <w:szCs w:val="22"/>
      <w:lang w:val="en-US" w:eastAsia="en-US"/>
    </w:rPr>
  </w:style>
  <w:style w:type="paragraph" w:styleId="BodyText">
    <w:name w:val="Body Text"/>
    <w:basedOn w:val="Normal"/>
    <w:link w:val="BodyTextChar"/>
    <w:unhideWhenUsed/>
    <w:rsid w:val="00C6486E"/>
    <w:pPr>
      <w:widowControl w:val="0"/>
      <w:tabs>
        <w:tab w:val="left" w:pos="204"/>
      </w:tabs>
      <w:autoSpaceDE w:val="0"/>
      <w:autoSpaceDN w:val="0"/>
      <w:adjustRightInd w:val="0"/>
      <w:spacing w:line="277" w:lineRule="exact"/>
      <w:jc w:val="both"/>
    </w:pPr>
    <w:rPr>
      <w:rFonts w:ascii="Tahoma" w:hAnsi="Tahoma" w:cs="Tahoma"/>
      <w:sz w:val="22"/>
      <w:szCs w:val="22"/>
      <w:lang w:val="en-US"/>
    </w:rPr>
  </w:style>
  <w:style w:type="character" w:customStyle="1" w:styleId="BodyTextChar">
    <w:name w:val="Body Text Char"/>
    <w:basedOn w:val="DefaultParagraphFont"/>
    <w:link w:val="BodyText"/>
    <w:uiPriority w:val="99"/>
    <w:semiHidden/>
    <w:rsid w:val="00C6486E"/>
    <w:rPr>
      <w:rFonts w:ascii="Tahoma" w:eastAsia="Times New Roman" w:hAnsi="Tahoma" w:cs="Tahoma"/>
      <w:sz w:val="22"/>
      <w:szCs w:val="22"/>
      <w:lang w:val="en-US" w:eastAsia="en-US"/>
    </w:rPr>
  </w:style>
  <w:style w:type="paragraph" w:styleId="BodyTextIndent">
    <w:name w:val="Body Text Indent"/>
    <w:basedOn w:val="Normal"/>
    <w:link w:val="BodyTextIndentChar"/>
    <w:uiPriority w:val="99"/>
    <w:semiHidden/>
    <w:unhideWhenUsed/>
    <w:rsid w:val="00C6486E"/>
    <w:pPr>
      <w:spacing w:after="120" w:line="276" w:lineRule="auto"/>
      <w:ind w:left="360"/>
    </w:pPr>
    <w:rPr>
      <w:rFonts w:ascii="Calibri" w:eastAsia="Calibri" w:hAnsi="Calibri"/>
      <w:sz w:val="22"/>
      <w:szCs w:val="22"/>
      <w:lang w:val="en-US"/>
    </w:rPr>
  </w:style>
  <w:style w:type="character" w:customStyle="1" w:styleId="BodyTextIndentChar">
    <w:name w:val="Body Text Indent Char"/>
    <w:basedOn w:val="DefaultParagraphFont"/>
    <w:link w:val="BodyTextIndent"/>
    <w:uiPriority w:val="99"/>
    <w:semiHidden/>
    <w:rsid w:val="00C6486E"/>
    <w:rPr>
      <w:sz w:val="22"/>
      <w:szCs w:val="22"/>
      <w:lang w:val="en-US" w:eastAsia="en-US"/>
    </w:rPr>
  </w:style>
  <w:style w:type="paragraph" w:styleId="BodyTextIndent2">
    <w:name w:val="Body Text Indent 2"/>
    <w:basedOn w:val="Normal"/>
    <w:link w:val="BodyTextIndent2Char"/>
    <w:uiPriority w:val="99"/>
    <w:unhideWhenUsed/>
    <w:rsid w:val="00C6486E"/>
    <w:pPr>
      <w:spacing w:after="120" w:line="480" w:lineRule="auto"/>
      <w:ind w:left="360"/>
    </w:pPr>
    <w:rPr>
      <w:rFonts w:ascii="Calibri" w:eastAsia="Calibri" w:hAnsi="Calibri"/>
      <w:sz w:val="22"/>
      <w:szCs w:val="22"/>
      <w:lang w:val="en-US"/>
    </w:rPr>
  </w:style>
  <w:style w:type="character" w:customStyle="1" w:styleId="BodyTextIndent2Char">
    <w:name w:val="Body Text Indent 2 Char"/>
    <w:basedOn w:val="DefaultParagraphFont"/>
    <w:link w:val="BodyTextIndent2"/>
    <w:uiPriority w:val="99"/>
    <w:rsid w:val="00C6486E"/>
    <w:rPr>
      <w:sz w:val="22"/>
      <w:szCs w:val="22"/>
      <w:lang w:val="en-US" w:eastAsia="en-US"/>
    </w:rPr>
  </w:style>
  <w:style w:type="paragraph" w:styleId="BodyTextIndent3">
    <w:name w:val="Body Text Indent 3"/>
    <w:basedOn w:val="Normal"/>
    <w:link w:val="BodyTextIndent3Char"/>
    <w:uiPriority w:val="99"/>
    <w:semiHidden/>
    <w:unhideWhenUsed/>
    <w:rsid w:val="00C6486E"/>
    <w:pPr>
      <w:spacing w:after="120" w:line="276" w:lineRule="auto"/>
      <w:ind w:left="360"/>
    </w:pPr>
    <w:rPr>
      <w:rFonts w:ascii="Calibri" w:eastAsia="Calibri" w:hAnsi="Calibri"/>
      <w:sz w:val="16"/>
      <w:szCs w:val="16"/>
      <w:lang w:val="en-US"/>
    </w:rPr>
  </w:style>
  <w:style w:type="character" w:customStyle="1" w:styleId="BodyTextIndent3Char">
    <w:name w:val="Body Text Indent 3 Char"/>
    <w:basedOn w:val="DefaultParagraphFont"/>
    <w:link w:val="BodyTextIndent3"/>
    <w:uiPriority w:val="99"/>
    <w:semiHidden/>
    <w:rsid w:val="00C6486E"/>
    <w:rPr>
      <w:sz w:val="16"/>
      <w:szCs w:val="16"/>
      <w:lang w:val="en-US" w:eastAsia="en-US"/>
    </w:rPr>
  </w:style>
  <w:style w:type="character" w:styleId="SubtleEmphasis">
    <w:name w:val="Subtle Emphasis"/>
    <w:basedOn w:val="DefaultParagraphFont"/>
    <w:uiPriority w:val="19"/>
    <w:qFormat/>
    <w:rsid w:val="00C6486E"/>
    <w:rPr>
      <w:i/>
      <w:iCs/>
      <w:color w:val="808080"/>
    </w:rPr>
  </w:style>
  <w:style w:type="character" w:customStyle="1" w:styleId="Heading2Char">
    <w:name w:val="Heading 2 Char"/>
    <w:basedOn w:val="DefaultParagraphFont"/>
    <w:link w:val="Heading2"/>
    <w:uiPriority w:val="9"/>
    <w:semiHidden/>
    <w:rsid w:val="0087276A"/>
    <w:rPr>
      <w:rFonts w:asciiTheme="majorHAnsi" w:eastAsiaTheme="majorEastAsia" w:hAnsiTheme="majorHAnsi" w:cstheme="majorBidi"/>
      <w:b/>
      <w:bCs/>
      <w:color w:val="4F81BD" w:themeColor="accent1"/>
      <w:sz w:val="26"/>
      <w:szCs w:val="26"/>
      <w:lang w:val="en-GB" w:eastAsia="en-US"/>
    </w:rPr>
  </w:style>
  <w:style w:type="character" w:customStyle="1" w:styleId="Heading1Char">
    <w:name w:val="Heading 1 Char"/>
    <w:basedOn w:val="DefaultParagraphFont"/>
    <w:link w:val="Heading1"/>
    <w:rsid w:val="0087276A"/>
    <w:rPr>
      <w:rFonts w:ascii="Arial" w:eastAsia="Times New Roman" w:hAnsi="Arial" w:cs="Arial"/>
      <w:b/>
      <w:bCs/>
      <w:kern w:val="32"/>
      <w:sz w:val="32"/>
      <w:szCs w:val="32"/>
      <w:lang w:val="en-US" w:eastAsia="en-US"/>
    </w:rPr>
  </w:style>
  <w:style w:type="paragraph" w:styleId="BodyText2">
    <w:name w:val="Body Text 2"/>
    <w:basedOn w:val="Normal"/>
    <w:link w:val="BodyText2Char"/>
    <w:rsid w:val="0087276A"/>
    <w:pPr>
      <w:spacing w:after="120" w:line="480" w:lineRule="auto"/>
    </w:pPr>
    <w:rPr>
      <w:rFonts w:ascii="StoneSans Regular" w:hAnsi="StoneSans Regular"/>
      <w:sz w:val="20"/>
      <w:szCs w:val="20"/>
      <w:lang w:val="en-US"/>
    </w:rPr>
  </w:style>
  <w:style w:type="character" w:customStyle="1" w:styleId="BodyText2Char">
    <w:name w:val="Body Text 2 Char"/>
    <w:basedOn w:val="DefaultParagraphFont"/>
    <w:link w:val="BodyText2"/>
    <w:rsid w:val="0087276A"/>
    <w:rPr>
      <w:rFonts w:ascii="StoneSans Regular" w:eastAsia="Times New Roman" w:hAnsi="StoneSans Regular"/>
      <w:lang w:val="en-US" w:eastAsia="en-US"/>
    </w:rPr>
  </w:style>
  <w:style w:type="paragraph" w:customStyle="1" w:styleId="StyleHeading1Underline">
    <w:name w:val="Style Heading 1 + Underline"/>
    <w:basedOn w:val="Heading1"/>
    <w:link w:val="StyleHeading1UnderlineChar"/>
    <w:rsid w:val="0087276A"/>
    <w:rPr>
      <w:u w:val="single"/>
    </w:rPr>
  </w:style>
  <w:style w:type="character" w:customStyle="1" w:styleId="StyleHeading1UnderlineChar">
    <w:name w:val="Style Heading 1 + Underline Char"/>
    <w:basedOn w:val="DefaultParagraphFont"/>
    <w:link w:val="StyleHeading1Underline"/>
    <w:rsid w:val="0087276A"/>
    <w:rPr>
      <w:rFonts w:ascii="Arial" w:eastAsia="Times New Roman" w:hAnsi="Arial" w:cs="Arial"/>
      <w:b/>
      <w:bCs/>
      <w:kern w:val="32"/>
      <w:sz w:val="32"/>
      <w:szCs w:val="32"/>
      <w:u w:val="single"/>
      <w:lang w:val="en-US" w:eastAsia="en-US"/>
    </w:rPr>
  </w:style>
  <w:style w:type="paragraph" w:styleId="Title">
    <w:name w:val="Title"/>
    <w:basedOn w:val="Normal"/>
    <w:link w:val="TitleChar"/>
    <w:qFormat/>
    <w:rsid w:val="0087276A"/>
    <w:pPr>
      <w:ind w:left="720" w:hanging="720"/>
      <w:jc w:val="center"/>
    </w:pPr>
    <w:rPr>
      <w:b/>
      <w:szCs w:val="20"/>
      <w:lang w:val="en-AU" w:eastAsia="en-GB"/>
    </w:rPr>
  </w:style>
  <w:style w:type="character" w:customStyle="1" w:styleId="TitleChar">
    <w:name w:val="Title Char"/>
    <w:basedOn w:val="DefaultParagraphFont"/>
    <w:link w:val="Title"/>
    <w:rsid w:val="0087276A"/>
    <w:rPr>
      <w:rFonts w:ascii="Times New Roman" w:eastAsia="Times New Roman" w:hAnsi="Times New Roman"/>
      <w:b/>
      <w:sz w:val="24"/>
      <w:lang w:val="en-AU" w:eastAsia="en-GB"/>
    </w:rPr>
  </w:style>
  <w:style w:type="paragraph" w:styleId="Subtitle">
    <w:name w:val="Subtitle"/>
    <w:basedOn w:val="Normal"/>
    <w:link w:val="SubtitleChar"/>
    <w:qFormat/>
    <w:rsid w:val="0087276A"/>
    <w:pPr>
      <w:overflowPunct w:val="0"/>
      <w:autoSpaceDE w:val="0"/>
      <w:autoSpaceDN w:val="0"/>
      <w:adjustRightInd w:val="0"/>
      <w:jc w:val="center"/>
      <w:textAlignment w:val="baseline"/>
    </w:pPr>
    <w:rPr>
      <w:rFonts w:ascii="StoneSans Regular" w:hAnsi="StoneSans Regular"/>
      <w:b/>
      <w:sz w:val="20"/>
      <w:szCs w:val="20"/>
      <w:u w:val="single"/>
      <w:lang w:val="en-US"/>
    </w:rPr>
  </w:style>
  <w:style w:type="character" w:customStyle="1" w:styleId="SubtitleChar">
    <w:name w:val="Subtitle Char"/>
    <w:basedOn w:val="DefaultParagraphFont"/>
    <w:link w:val="Subtitle"/>
    <w:rsid w:val="0087276A"/>
    <w:rPr>
      <w:rFonts w:ascii="StoneSans Regular" w:eastAsia="Times New Roman" w:hAnsi="StoneSans Regular"/>
      <w:b/>
      <w:u w:val="single"/>
      <w:lang w:val="en-US" w:eastAsia="en-US"/>
    </w:rPr>
  </w:style>
  <w:style w:type="paragraph" w:styleId="ListParagraph">
    <w:name w:val="List Paragraph"/>
    <w:basedOn w:val="Normal"/>
    <w:uiPriority w:val="34"/>
    <w:qFormat/>
    <w:rsid w:val="00961FC3"/>
    <w:pPr>
      <w:ind w:left="720"/>
      <w:contextualSpacing/>
    </w:pPr>
  </w:style>
  <w:style w:type="character" w:customStyle="1" w:styleId="Heading8Char">
    <w:name w:val="Heading 8 Char"/>
    <w:basedOn w:val="DefaultParagraphFont"/>
    <w:link w:val="Heading8"/>
    <w:uiPriority w:val="9"/>
    <w:semiHidden/>
    <w:rsid w:val="00CC6E0A"/>
    <w:rPr>
      <w:rFonts w:asciiTheme="majorHAnsi" w:eastAsiaTheme="majorEastAsia" w:hAnsiTheme="majorHAnsi" w:cstheme="majorBidi"/>
      <w:color w:val="404040" w:themeColor="text1" w:themeTint="BF"/>
      <w:lang w:val="en-US" w:eastAsia="en-US"/>
    </w:rPr>
  </w:style>
  <w:style w:type="paragraph" w:customStyle="1" w:styleId="Default">
    <w:name w:val="Default"/>
    <w:rsid w:val="00DE0A64"/>
    <w:pPr>
      <w:autoSpaceDE w:val="0"/>
      <w:autoSpaceDN w:val="0"/>
      <w:adjustRightInd w:val="0"/>
    </w:pPr>
    <w:rPr>
      <w:rFonts w:ascii="Arial" w:hAnsi="Arial" w:cs="Arial"/>
      <w:color w:val="000000"/>
      <w:sz w:val="24"/>
      <w:szCs w:val="24"/>
      <w:lang w:val="en-US"/>
    </w:rPr>
  </w:style>
  <w:style w:type="table" w:styleId="TableGrid">
    <w:name w:val="Table Grid"/>
    <w:basedOn w:val="TableNormal"/>
    <w:uiPriority w:val="59"/>
    <w:rsid w:val="00724981"/>
    <w:rPr>
      <w:rFonts w:asciiTheme="minorHAnsi" w:eastAsiaTheme="minorHAnsi" w:hAnsiTheme="minorHAnsi" w:cstheme="minorBidi"/>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bobold">
    <w:name w:val="combo_bold"/>
    <w:basedOn w:val="DefaultParagraphFont"/>
    <w:rsid w:val="00985011"/>
  </w:style>
  <w:style w:type="character" w:styleId="Hyperlink">
    <w:name w:val="Hyperlink"/>
    <w:basedOn w:val="DefaultParagraphFont"/>
    <w:uiPriority w:val="99"/>
    <w:semiHidden/>
    <w:unhideWhenUsed/>
    <w:rsid w:val="00843003"/>
    <w:rPr>
      <w:color w:val="0000FF"/>
      <w:u w:val="single"/>
    </w:rPr>
  </w:style>
  <w:style w:type="character" w:customStyle="1" w:styleId="goohl0">
    <w:name w:val="goohl0"/>
    <w:basedOn w:val="DefaultParagraphFont"/>
    <w:rsid w:val="00DC63B4"/>
  </w:style>
  <w:style w:type="character" w:customStyle="1" w:styleId="goohl1">
    <w:name w:val="goohl1"/>
    <w:basedOn w:val="DefaultParagraphFont"/>
    <w:rsid w:val="00DC63B4"/>
  </w:style>
  <w:style w:type="character" w:customStyle="1" w:styleId="apple-converted-space">
    <w:name w:val="apple-converted-space"/>
    <w:basedOn w:val="DefaultParagraphFont"/>
    <w:rsid w:val="00541324"/>
  </w:style>
  <w:style w:type="paragraph" w:customStyle="1" w:styleId="ablockpara">
    <w:name w:val="ablockpara"/>
    <w:basedOn w:val="Normal"/>
    <w:rsid w:val="00CE0B63"/>
    <w:pPr>
      <w:spacing w:before="100" w:beforeAutospacing="1" w:after="100" w:afterAutospacing="1"/>
    </w:pPr>
    <w:rPr>
      <w:lang w:val="en-US"/>
    </w:rPr>
  </w:style>
  <w:style w:type="character" w:styleId="CommentReference">
    <w:name w:val="annotation reference"/>
    <w:basedOn w:val="DefaultParagraphFont"/>
    <w:semiHidden/>
    <w:rsid w:val="0018140A"/>
    <w:rPr>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19.e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12.w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footer" Target="footer1.xml"/><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w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header" Target="header3.xml"/><Relationship Id="rId10" Type="http://schemas.openxmlformats.org/officeDocument/2006/relationships/hyperlink" Target="http://en.wikipedia.org/wiki/Objective_%28goal%29" TargetMode="External"/><Relationship Id="rId19" Type="http://schemas.openxmlformats.org/officeDocument/2006/relationships/header" Target="header1.xml"/><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6.jpeg"/><Relationship Id="rId14" Type="http://schemas.openxmlformats.org/officeDocument/2006/relationships/image" Target="media/image9.jpeg"/><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9.png"/><Relationship Id="rId1" Type="http://schemas.openxmlformats.org/officeDocument/2006/relationships/image" Target="media/image28.png"/></Relationships>
</file>

<file path=word/_rels/header3.xml.rels><?xml version="1.0" encoding="UTF-8" standalone="yes"?>
<Relationships xmlns="http://schemas.openxmlformats.org/package/2006/relationships"><Relationship Id="rId1" Type="http://schemas.openxmlformats.org/officeDocument/2006/relationships/image" Target="media/image28.png"/></Relationships>
</file>

<file path=word/_rels/header4.xml.rels><?xml version="1.0" encoding="UTF-8" standalone="yes"?>
<Relationships xmlns="http://schemas.openxmlformats.org/package/2006/relationships"><Relationship Id="rId2" Type="http://schemas.openxmlformats.org/officeDocument/2006/relationships/image" Target="media/image29.png"/><Relationship Id="rId1" Type="http://schemas.openxmlformats.org/officeDocument/2006/relationships/image" Target="media/image28.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ishkar\Desktop\Safety%20Docs\Safety%20Document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A2C98B-4A0C-4D77-BAEE-EAA2025EF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Safety Documents</Template>
  <TotalTime>8327</TotalTime>
  <Pages>134</Pages>
  <Words>28113</Words>
  <Characters>160246</Characters>
  <Application>Microsoft Office Word</Application>
  <DocSecurity>0</DocSecurity>
  <Lines>1335</Lines>
  <Paragraphs>375</Paragraphs>
  <ScaleCrop>false</ScaleCrop>
  <HeadingPairs>
    <vt:vector size="2" baseType="variant">
      <vt:variant>
        <vt:lpstr>Title</vt:lpstr>
      </vt:variant>
      <vt:variant>
        <vt:i4>1</vt:i4>
      </vt:variant>
    </vt:vector>
  </HeadingPairs>
  <TitlesOfParts>
    <vt:vector size="1" baseType="lpstr">
      <vt:lpstr>Our SHE Management Plan :</vt:lpstr>
    </vt:vector>
  </TitlesOfParts>
  <Company>KWD</Company>
  <LinksUpToDate>false</LinksUpToDate>
  <CharactersWithSpaces>187984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Our SHE Management Plan :</dc:title>
  <dc:creator>Nishkar</dc:creator>
  <cp:lastModifiedBy>Windows User</cp:lastModifiedBy>
  <cp:revision>130</cp:revision>
  <cp:lastPrinted>2012-10-26T13:01:00Z</cp:lastPrinted>
  <dcterms:created xsi:type="dcterms:W3CDTF">2011-06-23T13:15:00Z</dcterms:created>
  <dcterms:modified xsi:type="dcterms:W3CDTF">2013-03-04T10:17:00Z</dcterms:modified>
</cp:coreProperties>
</file>